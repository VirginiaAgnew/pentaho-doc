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3F1D4" w14:textId="3F90BCEC" w:rsidR="00F6271C" w:rsidRDefault="00F6271C" w:rsidP="00430D83">
      <w:pPr>
        <w:rPr>
          <w:ins w:id="0" w:author="Phillip Wilkerson" w:date="2016-12-01T10:37:00Z"/>
        </w:rPr>
      </w:pPr>
      <w:ins w:id="1" w:author="Phillip Wilkerson" w:date="2016-12-01T10:37:00Z">
        <w:r>
          <w:t>General Notes:</w:t>
        </w:r>
      </w:ins>
    </w:p>
    <w:p w14:paraId="282E90A5" w14:textId="0F87F1CD" w:rsidR="00430D83" w:rsidRDefault="00741C7A" w:rsidP="00430D83">
      <w:r>
        <w:t xml:space="preserve">Greg – </w:t>
      </w:r>
      <w:r w:rsidR="00430D83">
        <w:t>These sample projects are in the context of the “Pentaho Developer Center” which is</w:t>
      </w:r>
      <w:r w:rsidR="00AF5A5B">
        <w:t xml:space="preserve"> the</w:t>
      </w:r>
      <w:r w:rsidR="00430D83">
        <w:t xml:space="preserve"> parent article and is located here:</w:t>
      </w:r>
    </w:p>
    <w:p w14:paraId="1D6FDDDD" w14:textId="77777777" w:rsidR="00741C7A" w:rsidRDefault="00741C7A" w:rsidP="00741C7A">
      <w:proofErr w:type="gramStart"/>
      <w:r>
        <w:t>Take a look</w:t>
      </w:r>
      <w:proofErr w:type="gramEnd"/>
      <w:r>
        <w:t xml:space="preserve"> at this page</w:t>
      </w:r>
      <w:r w:rsidR="00572EF1">
        <w:t xml:space="preserve"> </w:t>
      </w:r>
      <w:r w:rsidR="00572EF1" w:rsidRPr="00572EF1">
        <w:rPr>
          <w:b/>
        </w:rPr>
        <w:t>Pentaho Developer Center</w:t>
      </w:r>
      <w:r>
        <w:t xml:space="preserve">, you’ll see the </w:t>
      </w:r>
      <w:r w:rsidRPr="00572EF1">
        <w:rPr>
          <w:b/>
        </w:rPr>
        <w:t>Embed and Extend PDI</w:t>
      </w:r>
      <w:r>
        <w:t xml:space="preserve"> “guide” </w:t>
      </w:r>
    </w:p>
    <w:p w14:paraId="679F2B8B" w14:textId="77777777" w:rsidR="00741C7A" w:rsidRDefault="004D7C6E" w:rsidP="00741C7A">
      <w:hyperlink r:id="rId5" w:history="1">
        <w:r w:rsidR="00741C7A" w:rsidRPr="00671EE5">
          <w:rPr>
            <w:rStyle w:val="Hyperlink"/>
          </w:rPr>
          <w:t>https://help.pentaho.com/Documentation/7.0/0R0</w:t>
        </w:r>
      </w:hyperlink>
    </w:p>
    <w:p w14:paraId="60565F8B" w14:textId="77777777" w:rsidR="00741C7A" w:rsidRPr="00572EF1" w:rsidRDefault="00741C7A" w:rsidP="00741C7A">
      <w:pPr>
        <w:rPr>
          <w:b/>
        </w:rPr>
      </w:pPr>
      <w:r w:rsidRPr="00572EF1">
        <w:rPr>
          <w:b/>
        </w:rPr>
        <w:t>Embed and Extend PDI</w:t>
      </w:r>
    </w:p>
    <w:p w14:paraId="6C9C2E7C" w14:textId="77777777" w:rsidR="00741C7A" w:rsidRDefault="004D7C6E" w:rsidP="00741C7A">
      <w:hyperlink r:id="rId6" w:history="1">
        <w:r w:rsidR="00741C7A" w:rsidRPr="00671EE5">
          <w:rPr>
            <w:rStyle w:val="Hyperlink"/>
          </w:rPr>
          <w:t>https://help.pentaho.com/Documentation/7.0/0R0/0V0</w:t>
        </w:r>
      </w:hyperlink>
    </w:p>
    <w:p w14:paraId="3EB046D4" w14:textId="77777777" w:rsidR="00741C7A" w:rsidRDefault="00741C7A" w:rsidP="00741C7A">
      <w:r>
        <w:t>which then leads to this page (</w:t>
      </w:r>
      <w:r w:rsidR="00572EF1">
        <w:t xml:space="preserve">below, </w:t>
      </w:r>
      <w:r>
        <w:t>which is the Jira case issue):</w:t>
      </w:r>
    </w:p>
    <w:p w14:paraId="0B9A0F8E" w14:textId="77777777" w:rsidR="00741C7A" w:rsidRDefault="004D7C6E" w:rsidP="00741C7A">
      <w:hyperlink r:id="rId7" w:history="1">
        <w:r w:rsidR="00741C7A" w:rsidRPr="00671EE5">
          <w:rPr>
            <w:rStyle w:val="Hyperlink"/>
          </w:rPr>
          <w:t>https://help.pentaho.com/Documentation/7.0/0R0/0V0/000</w:t>
        </w:r>
      </w:hyperlink>
    </w:p>
    <w:p w14:paraId="30537A93" w14:textId="77777777" w:rsidR="00741C7A" w:rsidRDefault="00741C7A" w:rsidP="00741C7A">
      <w:r w:rsidRPr="00572EF1">
        <w:rPr>
          <w:highlight w:val="yellow"/>
        </w:rPr>
        <w:t xml:space="preserve">Note that the </w:t>
      </w:r>
      <w:r w:rsidR="00572EF1">
        <w:rPr>
          <w:highlight w:val="yellow"/>
        </w:rPr>
        <w:t xml:space="preserve">links and the </w:t>
      </w:r>
      <w:r w:rsidRPr="00572EF1">
        <w:rPr>
          <w:highlight w:val="yellow"/>
        </w:rPr>
        <w:t xml:space="preserve">introductory paragraph </w:t>
      </w:r>
      <w:r w:rsidR="00572EF1">
        <w:rPr>
          <w:highlight w:val="yellow"/>
        </w:rPr>
        <w:t>are</w:t>
      </w:r>
      <w:r w:rsidRPr="00572EF1">
        <w:rPr>
          <w:highlight w:val="yellow"/>
        </w:rPr>
        <w:t xml:space="preserve"> repeated on BOTH pages</w:t>
      </w:r>
      <w:r w:rsidR="00430D83">
        <w:t xml:space="preserve"> (0V0 and 0V0/000)</w:t>
      </w:r>
      <w:r>
        <w:t>.</w:t>
      </w:r>
    </w:p>
    <w:p w14:paraId="0D9237E4" w14:textId="77777777" w:rsidR="00572EF1" w:rsidRDefault="00741C7A" w:rsidP="00741C7A">
      <w:r>
        <w:t>T</w:t>
      </w:r>
      <w:r w:rsidR="00572EF1">
        <w:t xml:space="preserve">his </w:t>
      </w:r>
      <w:r w:rsidR="00430D83">
        <w:t xml:space="preserve">specific </w:t>
      </w:r>
      <w:r w:rsidR="00572EF1">
        <w:t>guide</w:t>
      </w:r>
      <w:r w:rsidR="00430D83">
        <w:t xml:space="preserve"> (</w:t>
      </w:r>
      <w:r w:rsidR="00430D83" w:rsidRPr="00430D83">
        <w:rPr>
          <w:b/>
        </w:rPr>
        <w:t>Embed and Extend PDI</w:t>
      </w:r>
      <w:r w:rsidR="00430D83">
        <w:t>)</w:t>
      </w:r>
      <w:r w:rsidR="00572EF1">
        <w:t xml:space="preserve"> is about developing and using Java “plugins” to extend </w:t>
      </w:r>
      <w:r w:rsidR="00572EF1" w:rsidRPr="00430D83">
        <w:rPr>
          <w:b/>
        </w:rPr>
        <w:t>PDI</w:t>
      </w:r>
      <w:r w:rsidR="00572EF1">
        <w:t xml:space="preserve">. These </w:t>
      </w:r>
      <w:r w:rsidR="00430D83">
        <w:t xml:space="preserve">are Java </w:t>
      </w:r>
      <w:r w:rsidR="00572EF1">
        <w:t xml:space="preserve">plugins </w:t>
      </w:r>
      <w:r w:rsidR="00430D83">
        <w:t xml:space="preserve">that </w:t>
      </w:r>
      <w:r w:rsidR="00572EF1">
        <w:t xml:space="preserve">are embedded into PDI. The guide contains instructions for how to do this, and includes </w:t>
      </w:r>
      <w:r w:rsidR="00A5483C">
        <w:t xml:space="preserve">one </w:t>
      </w:r>
      <w:r w:rsidR="00572EF1">
        <w:t>sample project</w:t>
      </w:r>
      <w:r w:rsidR="00A5483C">
        <w:t xml:space="preserve">, which is the </w:t>
      </w:r>
      <w:r w:rsidR="00A5483C" w:rsidRPr="00A5483C">
        <w:rPr>
          <w:b/>
        </w:rPr>
        <w:t>kettle SDK</w:t>
      </w:r>
      <w:r w:rsidR="00572EF1">
        <w:t>.</w:t>
      </w:r>
    </w:p>
    <w:p w14:paraId="3D76DB2D" w14:textId="77777777" w:rsidR="00430D83" w:rsidRDefault="00A5483C" w:rsidP="00741C7A">
      <w:r>
        <w:t>N</w:t>
      </w:r>
      <w:r w:rsidR="00430D83">
        <w:t xml:space="preserve">ote that an identical problem exists </w:t>
      </w:r>
      <w:r>
        <w:t xml:space="preserve">for BA </w:t>
      </w:r>
      <w:r w:rsidR="00430D83">
        <w:t>on this page:</w:t>
      </w:r>
    </w:p>
    <w:p w14:paraId="13C333C7" w14:textId="0969A43E" w:rsidR="00430D83" w:rsidRDefault="00731886" w:rsidP="00741C7A">
      <w:pPr>
        <w:rPr>
          <w:ins w:id="2" w:author="Phillip Wilkerson" w:date="2016-12-01T10:38:00Z"/>
        </w:rPr>
      </w:pPr>
      <w:ins w:id="3" w:author="Phillip Wilkerson" w:date="2016-12-01T10:38:00Z">
        <w:r>
          <w:fldChar w:fldCharType="begin"/>
        </w:r>
        <w:r>
          <w:instrText xml:space="preserve"> HYPERLINK "</w:instrText>
        </w:r>
      </w:ins>
      <w:r w:rsidRPr="00430D83">
        <w:instrText>https://help.pentaho.com/Documentation/7.0/0R0/0Q0/020</w:instrText>
      </w:r>
      <w:ins w:id="4" w:author="Phillip Wilkerson" w:date="2016-12-01T10:38:00Z">
        <w:r>
          <w:instrText xml:space="preserve">" </w:instrText>
        </w:r>
        <w:r>
          <w:fldChar w:fldCharType="separate"/>
        </w:r>
      </w:ins>
      <w:r w:rsidRPr="004F18B5">
        <w:rPr>
          <w:rStyle w:val="Hyperlink"/>
        </w:rPr>
        <w:t>https://help.pentaho.com/Documentation/7.0/0R0/0Q0/020</w:t>
      </w:r>
      <w:ins w:id="5" w:author="Phillip Wilkerson" w:date="2016-12-01T10:38:00Z">
        <w:r>
          <w:fldChar w:fldCharType="end"/>
        </w:r>
      </w:ins>
    </w:p>
    <w:p w14:paraId="7411511F" w14:textId="77777777" w:rsidR="00731886" w:rsidRDefault="00731886" w:rsidP="00741C7A">
      <w:pPr>
        <w:rPr>
          <w:ins w:id="6" w:author="Phillip Wilkerson" w:date="2016-12-01T10:39:00Z"/>
        </w:rPr>
      </w:pPr>
      <w:proofErr w:type="gramStart"/>
      <w:ins w:id="7" w:author="Phillip Wilkerson" w:date="2016-12-01T10:38:00Z">
        <w:r>
          <w:t>So</w:t>
        </w:r>
        <w:proofErr w:type="gramEnd"/>
        <w:r>
          <w:t xml:space="preserve"> we created: </w:t>
        </w:r>
      </w:ins>
    </w:p>
    <w:p w14:paraId="01472481" w14:textId="4D814A6F" w:rsidR="00731886" w:rsidRDefault="00731886" w:rsidP="00741C7A">
      <w:ins w:id="8" w:author="Phillip Wilkerson" w:date="2016-12-01T10:38:00Z">
        <w:r>
          <w:rPr>
            <w:rFonts w:ascii="Calibri" w:hAnsi="Calibri" w:cs="Calibri"/>
          </w:rPr>
          <w:fldChar w:fldCharType="begin"/>
        </w:r>
        <w:r>
          <w:rPr>
            <w:rFonts w:ascii="Calibri" w:hAnsi="Calibri" w:cs="Calibri"/>
          </w:rPr>
          <w:instrText xml:space="preserve"> HYPERLINK "http://jira.pentaho.com/browse/DOC-3121" </w:instrText>
        </w:r>
        <w:r>
          <w:rPr>
            <w:rFonts w:ascii="Calibri" w:hAnsi="Calibri" w:cs="Calibri"/>
          </w:rPr>
          <w:fldChar w:fldCharType="separate"/>
        </w:r>
        <w:r>
          <w:rPr>
            <w:rStyle w:val="Hyperlink"/>
            <w:rFonts w:ascii="Calibri" w:hAnsi="Calibri" w:cs="Calibri"/>
          </w:rPr>
          <w:t>http://jira.pentaho.com/browse/DOC-3121</w:t>
        </w:r>
        <w:r>
          <w:rPr>
            <w:rFonts w:ascii="Calibri" w:hAnsi="Calibri" w:cs="Calibri"/>
          </w:rPr>
          <w:fldChar w:fldCharType="end"/>
        </w:r>
      </w:ins>
    </w:p>
    <w:p w14:paraId="42A61862" w14:textId="77777777" w:rsidR="00741C7A" w:rsidRPr="00741C7A" w:rsidRDefault="00572EF1" w:rsidP="00741C7A">
      <w:r>
        <w:t xml:space="preserve">Understanding the context of the </w:t>
      </w:r>
      <w:r w:rsidR="00A5483C">
        <w:t xml:space="preserve">PDI </w:t>
      </w:r>
      <w:r>
        <w:t>page, these are my recommended changes:</w:t>
      </w:r>
    </w:p>
    <w:p w14:paraId="79023F31" w14:textId="77777777" w:rsidR="005967D2" w:rsidRDefault="005967D2">
      <w:pPr>
        <w:rPr>
          <w:ins w:id="9" w:author="Phillip Wilkerson" w:date="2016-11-30T14:08:00Z"/>
          <w:rFonts w:asciiTheme="majorHAnsi" w:eastAsia="Times New Roman" w:hAnsiTheme="majorHAnsi" w:cstheme="majorBidi"/>
          <w:color w:val="2E74B5" w:themeColor="accent1" w:themeShade="BF"/>
          <w:sz w:val="32"/>
          <w:szCs w:val="32"/>
        </w:rPr>
      </w:pPr>
      <w:ins w:id="10" w:author="Phillip Wilkerson" w:date="2016-11-30T14:08:00Z">
        <w:r>
          <w:rPr>
            <w:rFonts w:eastAsia="Times New Roman"/>
          </w:rPr>
          <w:br w:type="page"/>
        </w:r>
      </w:ins>
    </w:p>
    <w:p w14:paraId="44EF72B6" w14:textId="1B026BDD" w:rsidR="005207A1" w:rsidDel="005207A1" w:rsidRDefault="005207A1">
      <w:pPr>
        <w:rPr>
          <w:del w:id="11" w:author="Phillip Wilkerson" w:date="2016-12-01T10:39:00Z"/>
        </w:rPr>
        <w:pPrChange w:id="12" w:author="Phillip Wilkerson" w:date="2016-12-01T10:39:00Z">
          <w:pPr>
            <w:pStyle w:val="Heading1"/>
          </w:pPr>
        </w:pPrChange>
      </w:pPr>
      <w:ins w:id="13" w:author="Phillip Wilkerson" w:date="2016-12-01T10:39:00Z">
        <w:r>
          <w:lastRenderedPageBreak/>
          <w:fldChar w:fldCharType="begin"/>
        </w:r>
        <w:r>
          <w:instrText xml:space="preserve"> HYPERLINK "</w:instrText>
        </w:r>
      </w:ins>
      <w:r w:rsidRPr="00741C7A">
        <w:instrText>http://jira.pentaho.com/browse/DOC-3005</w:instrText>
      </w:r>
      <w:ins w:id="14" w:author="Phillip Wilkerson" w:date="2016-12-01T10:39:00Z">
        <w:r>
          <w:instrText xml:space="preserve">" </w:instrText>
        </w:r>
        <w:r>
          <w:fldChar w:fldCharType="separate"/>
        </w:r>
      </w:ins>
      <w:r w:rsidRPr="004F18B5">
        <w:rPr>
          <w:rStyle w:val="Hyperlink"/>
        </w:rPr>
        <w:t>http://jira.pentaho.com/browse/DOC-3005</w:t>
      </w:r>
      <w:ins w:id="15" w:author="Phillip Wilkerson" w:date="2016-12-01T10:39:00Z">
        <w:r>
          <w:fldChar w:fldCharType="end"/>
        </w:r>
      </w:ins>
    </w:p>
    <w:p w14:paraId="1EF8F2E1" w14:textId="279C953F" w:rsidR="00741C7A" w:rsidRDefault="005207A1">
      <w:pPr>
        <w:rPr>
          <w:ins w:id="16" w:author="Phillip Wilkerson" w:date="2016-12-01T10:39:00Z"/>
        </w:rPr>
        <w:pPrChange w:id="17" w:author="Phillip Wilkerson" w:date="2016-12-01T10:39:00Z">
          <w:pPr>
            <w:pStyle w:val="Heading1"/>
          </w:pPr>
        </w:pPrChange>
      </w:pPr>
      <w:ins w:id="18" w:author="Phillip Wilkerson" w:date="2016-12-01T10:39:00Z">
        <w:r>
          <w:fldChar w:fldCharType="begin"/>
        </w:r>
        <w:r>
          <w:instrText xml:space="preserve"> HYPERLINK "</w:instrText>
        </w:r>
      </w:ins>
      <w:r w:rsidRPr="00741C7A">
        <w:instrText>https://help.pentaho.com/Documentation/7.0/0R0/0V0/000</w:instrText>
      </w:r>
      <w:ins w:id="19" w:author="Phillip Wilkerson" w:date="2016-12-01T10:39:00Z">
        <w:r>
          <w:instrText xml:space="preserve">" </w:instrText>
        </w:r>
        <w:r>
          <w:fldChar w:fldCharType="separate"/>
        </w:r>
      </w:ins>
      <w:r w:rsidRPr="004F18B5">
        <w:rPr>
          <w:rStyle w:val="Hyperlink"/>
        </w:rPr>
        <w:t>https://help.pentaho.com/Documentation/7.0/0R0/0V0/000</w:t>
      </w:r>
      <w:ins w:id="20" w:author="Phillip Wilkerson" w:date="2016-12-01T10:39:00Z">
        <w:r>
          <w:fldChar w:fldCharType="end"/>
        </w:r>
      </w:ins>
    </w:p>
    <w:p w14:paraId="2F02B098" w14:textId="46F0C451" w:rsidR="005207A1" w:rsidDel="005207A1" w:rsidRDefault="005207A1">
      <w:pPr>
        <w:rPr>
          <w:del w:id="21" w:author="Phillip Wilkerson" w:date="2016-12-01T10:39:00Z"/>
        </w:rPr>
        <w:pPrChange w:id="22" w:author="Phillip Wilkerson" w:date="2016-12-01T10:39:00Z">
          <w:pPr>
            <w:pStyle w:val="Heading1"/>
          </w:pPr>
        </w:pPrChange>
      </w:pPr>
    </w:p>
    <w:p w14:paraId="4F8A64B9" w14:textId="4C867613" w:rsidR="00741C7A" w:rsidRPr="00741C7A" w:rsidRDefault="00741C7A" w:rsidP="00741C7A">
      <w:pPr>
        <w:pStyle w:val="Heading1"/>
        <w:rPr>
          <w:rFonts w:eastAsia="Times New Roman"/>
          <w:sz w:val="56"/>
          <w:szCs w:val="56"/>
        </w:rPr>
      </w:pPr>
      <w:r w:rsidRPr="00741C7A">
        <w:rPr>
          <w:rFonts w:eastAsia="Times New Roman"/>
          <w:sz w:val="56"/>
          <w:szCs w:val="56"/>
        </w:rPr>
        <w:t xml:space="preserve">Getting Started with Sample </w:t>
      </w:r>
      <w:commentRangeStart w:id="23"/>
      <w:del w:id="24" w:author="Phillip Wilkerson" w:date="2016-12-02T09:34:00Z">
        <w:r w:rsidR="00AF5A5B" w:rsidDel="004D7C6E">
          <w:rPr>
            <w:rFonts w:eastAsia="Times New Roman"/>
            <w:sz w:val="56"/>
            <w:szCs w:val="56"/>
          </w:rPr>
          <w:delText>PDI</w:delText>
        </w:r>
      </w:del>
      <w:commentRangeEnd w:id="23"/>
      <w:r w:rsidR="004D7C6E">
        <w:rPr>
          <w:rStyle w:val="CommentReference"/>
          <w:rFonts w:asciiTheme="minorHAnsi" w:eastAsiaTheme="minorHAnsi" w:hAnsiTheme="minorHAnsi" w:cstheme="minorBidi"/>
          <w:color w:val="auto"/>
        </w:rPr>
        <w:commentReference w:id="23"/>
      </w:r>
      <w:del w:id="26" w:author="Phillip Wilkerson" w:date="2016-12-02T09:34:00Z">
        <w:r w:rsidR="00AF5A5B" w:rsidDel="004D7C6E">
          <w:rPr>
            <w:rFonts w:eastAsia="Times New Roman"/>
            <w:sz w:val="56"/>
            <w:szCs w:val="56"/>
          </w:rPr>
          <w:delText xml:space="preserve"> </w:delText>
        </w:r>
      </w:del>
      <w:r w:rsidRPr="00741C7A">
        <w:rPr>
          <w:rFonts w:eastAsia="Times New Roman"/>
          <w:sz w:val="56"/>
          <w:szCs w:val="56"/>
        </w:rPr>
        <w:t>Projects</w:t>
      </w:r>
    </w:p>
    <w:p w14:paraId="0B46F5E3" w14:textId="3D46A26C" w:rsidR="004F051E" w:rsidRDefault="00741C7A" w:rsidP="00741C7A">
      <w:pPr>
        <w:spacing w:before="100" w:beforeAutospacing="1" w:after="100" w:afterAutospacing="1" w:line="240" w:lineRule="auto"/>
        <w:rPr>
          <w:ins w:id="27" w:author="Phillip Wilkerson" w:date="2016-11-30T14:25:00Z"/>
          <w:rFonts w:ascii="Times New Roman" w:eastAsia="Times New Roman" w:hAnsi="Times New Roman" w:cs="Times New Roman"/>
          <w:sz w:val="24"/>
          <w:szCs w:val="24"/>
        </w:rPr>
      </w:pPr>
      <w:del w:id="28" w:author="Phillip Wilkerson" w:date="2016-11-30T14:20:00Z">
        <w:r w:rsidRPr="00741C7A" w:rsidDel="00DD0F13">
          <w:rPr>
            <w:rFonts w:ascii="Times New Roman" w:eastAsia="Times New Roman" w:hAnsi="Times New Roman" w:cs="Times New Roman"/>
            <w:sz w:val="24"/>
            <w:szCs w:val="24"/>
          </w:rPr>
          <w:delText>You may want</w:delText>
        </w:r>
      </w:del>
      <w:del w:id="29" w:author="Phillip Wilkerson" w:date="2016-11-30T14:21:00Z">
        <w:r w:rsidRPr="00741C7A" w:rsidDel="00DD0F13">
          <w:rPr>
            <w:rFonts w:ascii="Times New Roman" w:eastAsia="Times New Roman" w:hAnsi="Times New Roman" w:cs="Times New Roman"/>
            <w:sz w:val="24"/>
            <w:szCs w:val="24"/>
          </w:rPr>
          <w:delText xml:space="preserve"> to </w:delText>
        </w:r>
      </w:del>
      <w:ins w:id="30" w:author="Phillip Wilkerson" w:date="2016-11-30T14:28:00Z">
        <w:r w:rsidR="004F051E">
          <w:rPr>
            <w:rFonts w:ascii="Times New Roman" w:eastAsia="Times New Roman" w:hAnsi="Times New Roman" w:cs="Times New Roman"/>
            <w:sz w:val="24"/>
            <w:szCs w:val="24"/>
          </w:rPr>
          <w:t>T</w:t>
        </w:r>
      </w:ins>
      <w:ins w:id="31" w:author="Phillip Wilkerson" w:date="2016-12-01T09:15:00Z">
        <w:r w:rsidR="00B80EBC">
          <w:rPr>
            <w:rFonts w:ascii="Times New Roman" w:eastAsia="Times New Roman" w:hAnsi="Times New Roman" w:cs="Times New Roman"/>
            <w:sz w:val="24"/>
            <w:szCs w:val="24"/>
          </w:rPr>
          <w:t xml:space="preserve">his section is for </w:t>
        </w:r>
      </w:ins>
      <w:ins w:id="32" w:author="Phillip Wilkerson" w:date="2016-11-30T14:28:00Z">
        <w:r w:rsidR="004F051E">
          <w:rPr>
            <w:rFonts w:ascii="Times New Roman" w:eastAsia="Times New Roman" w:hAnsi="Times New Roman" w:cs="Times New Roman"/>
            <w:sz w:val="24"/>
            <w:szCs w:val="24"/>
          </w:rPr>
          <w:t xml:space="preserve">experienced Java developers </w:t>
        </w:r>
      </w:ins>
      <w:ins w:id="33" w:author="Phillip Wilkerson" w:date="2016-12-01T09:15:00Z">
        <w:r w:rsidR="00B80EBC">
          <w:rPr>
            <w:rFonts w:ascii="Times New Roman" w:eastAsia="Times New Roman" w:hAnsi="Times New Roman" w:cs="Times New Roman"/>
            <w:sz w:val="24"/>
            <w:szCs w:val="24"/>
          </w:rPr>
          <w:t>who want to create</w:t>
        </w:r>
      </w:ins>
      <w:ins w:id="34" w:author="Phillip Wilkerson" w:date="2016-12-01T09:12:00Z">
        <w:r w:rsidR="00B80EBC">
          <w:rPr>
            <w:rFonts w:ascii="Times New Roman" w:eastAsia="Times New Roman" w:hAnsi="Times New Roman" w:cs="Times New Roman"/>
            <w:sz w:val="24"/>
            <w:szCs w:val="24"/>
          </w:rPr>
          <w:t xml:space="preserve"> </w:t>
        </w:r>
      </w:ins>
      <w:ins w:id="35" w:author="Phillip Wilkerson" w:date="2016-12-01T09:13:00Z">
        <w:r w:rsidR="00B80EBC">
          <w:rPr>
            <w:rFonts w:ascii="Times New Roman" w:eastAsia="Times New Roman" w:hAnsi="Times New Roman" w:cs="Times New Roman"/>
            <w:sz w:val="24"/>
            <w:szCs w:val="24"/>
          </w:rPr>
          <w:t>customized</w:t>
        </w:r>
      </w:ins>
      <w:ins w:id="36" w:author="Phillip Wilkerson" w:date="2016-11-30T14:28:00Z">
        <w:r w:rsidR="004F051E" w:rsidRPr="00741C7A">
          <w:rPr>
            <w:rFonts w:ascii="Times New Roman" w:eastAsia="Times New Roman" w:hAnsi="Times New Roman" w:cs="Times New Roman"/>
            <w:sz w:val="24"/>
            <w:szCs w:val="24"/>
          </w:rPr>
          <w:t xml:space="preserve"> </w:t>
        </w:r>
      </w:ins>
      <w:ins w:id="37" w:author="Phillip Wilkerson" w:date="2016-12-01T09:13:00Z">
        <w:r w:rsidR="00B80EBC">
          <w:rPr>
            <w:rFonts w:ascii="Times New Roman" w:eastAsia="Times New Roman" w:hAnsi="Times New Roman" w:cs="Times New Roman"/>
            <w:sz w:val="24"/>
            <w:szCs w:val="24"/>
          </w:rPr>
          <w:t>PDI</w:t>
        </w:r>
      </w:ins>
      <w:ins w:id="38" w:author="Phillip Wilkerson" w:date="2016-11-30T14:28:00Z">
        <w:r w:rsidR="004F051E" w:rsidRPr="00741C7A">
          <w:rPr>
            <w:rFonts w:ascii="Times New Roman" w:eastAsia="Times New Roman" w:hAnsi="Times New Roman" w:cs="Times New Roman"/>
            <w:sz w:val="24"/>
            <w:szCs w:val="24"/>
          </w:rPr>
          <w:t xml:space="preserve"> plugins</w:t>
        </w:r>
        <w:r w:rsidR="00B80EBC">
          <w:rPr>
            <w:rFonts w:ascii="Times New Roman" w:eastAsia="Times New Roman" w:hAnsi="Times New Roman" w:cs="Times New Roman"/>
            <w:sz w:val="24"/>
            <w:szCs w:val="24"/>
          </w:rPr>
          <w:t xml:space="preserve">. To help you </w:t>
        </w:r>
      </w:ins>
      <w:ins w:id="39" w:author="Phillip Wilkerson" w:date="2016-12-01T09:38:00Z">
        <w:r w:rsidR="00AF5A5B">
          <w:rPr>
            <w:rFonts w:ascii="Times New Roman" w:eastAsia="Times New Roman" w:hAnsi="Times New Roman" w:cs="Times New Roman"/>
            <w:sz w:val="24"/>
            <w:szCs w:val="24"/>
          </w:rPr>
          <w:t xml:space="preserve">get </w:t>
        </w:r>
      </w:ins>
      <w:ins w:id="40" w:author="Phillip Wilkerson" w:date="2016-11-30T14:28:00Z">
        <w:r w:rsidR="00B80EBC">
          <w:rPr>
            <w:rFonts w:ascii="Times New Roman" w:eastAsia="Times New Roman" w:hAnsi="Times New Roman" w:cs="Times New Roman"/>
            <w:sz w:val="24"/>
            <w:szCs w:val="24"/>
          </w:rPr>
          <w:t xml:space="preserve">started, </w:t>
        </w:r>
        <w:r w:rsidR="004F051E">
          <w:rPr>
            <w:rFonts w:ascii="Times New Roman" w:eastAsia="Times New Roman" w:hAnsi="Times New Roman" w:cs="Times New Roman"/>
            <w:sz w:val="24"/>
            <w:szCs w:val="24"/>
          </w:rPr>
          <w:t>w</w:t>
        </w:r>
      </w:ins>
      <w:ins w:id="41" w:author="Phillip Wilkerson" w:date="2016-11-30T14:24:00Z">
        <w:r w:rsidR="00DD0F13">
          <w:rPr>
            <w:rFonts w:ascii="Times New Roman" w:eastAsia="Times New Roman" w:hAnsi="Times New Roman" w:cs="Times New Roman"/>
            <w:sz w:val="24"/>
            <w:szCs w:val="24"/>
          </w:rPr>
          <w:t xml:space="preserve">e provide </w:t>
        </w:r>
      </w:ins>
      <w:ins w:id="42" w:author="Phillip Wilkerson" w:date="2016-11-30T14:28:00Z">
        <w:r w:rsidR="004F051E">
          <w:rPr>
            <w:rFonts w:ascii="Times New Roman" w:eastAsia="Times New Roman" w:hAnsi="Times New Roman" w:cs="Times New Roman"/>
            <w:sz w:val="24"/>
            <w:szCs w:val="24"/>
          </w:rPr>
          <w:t xml:space="preserve">a </w:t>
        </w:r>
      </w:ins>
      <w:ins w:id="43" w:author="Phillip Wilkerson" w:date="2016-11-30T14:27:00Z">
        <w:r w:rsidR="004F051E" w:rsidRPr="00741C7A">
          <w:rPr>
            <w:rFonts w:ascii="Times New Roman" w:eastAsia="Times New Roman" w:hAnsi="Times New Roman" w:cs="Times New Roman"/>
            <w:sz w:val="24"/>
            <w:szCs w:val="24"/>
          </w:rPr>
          <w:t xml:space="preserve">sample Eclipse-based project </w:t>
        </w:r>
      </w:ins>
      <w:ins w:id="44" w:author="Phillip Wilkerson" w:date="2016-11-30T14:28:00Z">
        <w:r w:rsidR="004F051E">
          <w:rPr>
            <w:rFonts w:ascii="Times New Roman" w:eastAsia="Times New Roman" w:hAnsi="Times New Roman" w:cs="Times New Roman"/>
            <w:sz w:val="24"/>
            <w:szCs w:val="24"/>
          </w:rPr>
          <w:t>with</w:t>
        </w:r>
      </w:ins>
      <w:ins w:id="45" w:author="Phillip Wilkerson" w:date="2016-11-30T14:27:00Z">
        <w:r w:rsidR="004F051E" w:rsidRPr="00741C7A">
          <w:rPr>
            <w:rFonts w:ascii="Times New Roman" w:eastAsia="Times New Roman" w:hAnsi="Times New Roman" w:cs="Times New Roman"/>
            <w:sz w:val="24"/>
            <w:szCs w:val="24"/>
          </w:rPr>
          <w:t xml:space="preserve"> detailed code-level documentation</w:t>
        </w:r>
      </w:ins>
      <w:ins w:id="46" w:author="Phillip Wilkerson" w:date="2016-12-01T09:16:00Z">
        <w:r w:rsidR="00B80EBC">
          <w:rPr>
            <w:rFonts w:ascii="Times New Roman" w:eastAsia="Times New Roman" w:hAnsi="Times New Roman" w:cs="Times New Roman"/>
            <w:sz w:val="24"/>
            <w:szCs w:val="24"/>
          </w:rPr>
          <w:t xml:space="preserve"> for:</w:t>
        </w:r>
      </w:ins>
      <w:r w:rsidR="00CA5E68" w:rsidRPr="00741C7A" w:rsidDel="004F051E">
        <w:rPr>
          <w:rFonts w:ascii="Times New Roman" w:eastAsia="Times New Roman" w:hAnsi="Times New Roman" w:cs="Times New Roman"/>
          <w:sz w:val="24"/>
          <w:szCs w:val="24"/>
        </w:rPr>
        <w:t xml:space="preserve"> </w:t>
      </w:r>
      <w:del w:id="47" w:author="Phillip Wilkerson" w:date="2016-11-30T14:28:00Z">
        <w:r w:rsidRPr="00741C7A" w:rsidDel="004F051E">
          <w:rPr>
            <w:rFonts w:ascii="Times New Roman" w:eastAsia="Times New Roman" w:hAnsi="Times New Roman" w:cs="Times New Roman"/>
            <w:sz w:val="24"/>
            <w:szCs w:val="24"/>
          </w:rPr>
          <w:delText xml:space="preserve">develop custom plugins </w:delText>
        </w:r>
      </w:del>
      <w:del w:id="48" w:author="Phillip Wilkerson" w:date="2016-12-01T09:12:00Z">
        <w:r w:rsidRPr="00741C7A" w:rsidDel="00B80EBC">
          <w:rPr>
            <w:rFonts w:ascii="Times New Roman" w:eastAsia="Times New Roman" w:hAnsi="Times New Roman" w:cs="Times New Roman"/>
            <w:sz w:val="24"/>
            <w:szCs w:val="24"/>
          </w:rPr>
          <w:delText>to</w:delText>
        </w:r>
      </w:del>
    </w:p>
    <w:p w14:paraId="3C53AF6D" w14:textId="77777777" w:rsidR="004F051E" w:rsidRPr="00881D22" w:rsidRDefault="00741C7A" w:rsidP="00881D22">
      <w:pPr>
        <w:pStyle w:val="ListParagraph"/>
        <w:numPr>
          <w:ilvl w:val="0"/>
          <w:numId w:val="1"/>
        </w:numPr>
        <w:spacing w:before="100" w:beforeAutospacing="1" w:after="100" w:afterAutospacing="1" w:line="240" w:lineRule="auto"/>
        <w:rPr>
          <w:ins w:id="49" w:author="Phillip Wilkerson" w:date="2016-11-30T14:25:00Z"/>
          <w:rFonts w:ascii="Times New Roman" w:eastAsia="Times New Roman" w:hAnsi="Times New Roman" w:cs="Times New Roman"/>
          <w:sz w:val="24"/>
          <w:szCs w:val="24"/>
        </w:rPr>
      </w:pPr>
      <w:del w:id="50" w:author="Phillip Wilkerson" w:date="2016-11-30T14:25:00Z">
        <w:r w:rsidRPr="00881D22" w:rsidDel="004F051E">
          <w:rPr>
            <w:rFonts w:ascii="Times New Roman" w:eastAsia="Times New Roman" w:hAnsi="Times New Roman" w:cs="Times New Roman"/>
            <w:sz w:val="24"/>
            <w:szCs w:val="24"/>
          </w:rPr>
          <w:delText xml:space="preserve"> extend </w:delText>
        </w:r>
      </w:del>
      <w:ins w:id="51" w:author="Phillip Wilkerson" w:date="2016-11-30T14:25:00Z">
        <w:r w:rsidR="004F051E" w:rsidRPr="00881D22">
          <w:rPr>
            <w:rFonts w:ascii="Times New Roman" w:eastAsia="Times New Roman" w:hAnsi="Times New Roman" w:cs="Times New Roman"/>
            <w:sz w:val="24"/>
            <w:szCs w:val="24"/>
          </w:rPr>
          <w:t>Extend</w:t>
        </w:r>
      </w:ins>
      <w:ins w:id="52" w:author="Phillip Wilkerson" w:date="2016-12-01T09:16:00Z">
        <w:r w:rsidR="00B80EBC">
          <w:rPr>
            <w:rFonts w:ascii="Times New Roman" w:eastAsia="Times New Roman" w:hAnsi="Times New Roman" w:cs="Times New Roman"/>
            <w:sz w:val="24"/>
            <w:szCs w:val="24"/>
          </w:rPr>
          <w:t>ing</w:t>
        </w:r>
      </w:ins>
      <w:ins w:id="53" w:author="Phillip Wilkerson" w:date="2016-11-30T14:25:00Z">
        <w:r w:rsidR="004F051E" w:rsidRPr="00881D22">
          <w:rPr>
            <w:rFonts w:ascii="Times New Roman" w:eastAsia="Times New Roman" w:hAnsi="Times New Roman" w:cs="Times New Roman"/>
            <w:sz w:val="24"/>
            <w:szCs w:val="24"/>
          </w:rPr>
          <w:t xml:space="preserve"> </w:t>
        </w:r>
      </w:ins>
      <w:r w:rsidRPr="00881D22">
        <w:rPr>
          <w:rFonts w:ascii="Times New Roman" w:eastAsia="Times New Roman" w:hAnsi="Times New Roman" w:cs="Times New Roman"/>
          <w:sz w:val="24"/>
          <w:szCs w:val="24"/>
        </w:rPr>
        <w:t>Pentaho Data Integration (PDI) functionality</w:t>
      </w:r>
      <w:del w:id="54" w:author="Phillip Wilkerson" w:date="2016-11-30T14:25:00Z">
        <w:r w:rsidRPr="00881D22" w:rsidDel="004F051E">
          <w:rPr>
            <w:rFonts w:ascii="Times New Roman" w:eastAsia="Times New Roman" w:hAnsi="Times New Roman" w:cs="Times New Roman"/>
            <w:sz w:val="24"/>
            <w:szCs w:val="24"/>
          </w:rPr>
          <w:delText xml:space="preserve"> or</w:delText>
        </w:r>
      </w:del>
      <w:r w:rsidRPr="00881D22">
        <w:rPr>
          <w:rFonts w:ascii="Times New Roman" w:eastAsia="Times New Roman" w:hAnsi="Times New Roman" w:cs="Times New Roman"/>
          <w:sz w:val="24"/>
          <w:szCs w:val="24"/>
        </w:rPr>
        <w:t xml:space="preserve"> </w:t>
      </w:r>
    </w:p>
    <w:p w14:paraId="717DB7A5" w14:textId="59D1D057" w:rsidR="005967D2" w:rsidRPr="00881D22" w:rsidRDefault="00741C7A" w:rsidP="00881D22">
      <w:pPr>
        <w:pStyle w:val="ListParagraph"/>
        <w:numPr>
          <w:ilvl w:val="0"/>
          <w:numId w:val="1"/>
        </w:numPr>
        <w:spacing w:before="100" w:beforeAutospacing="1" w:after="100" w:afterAutospacing="1" w:line="240" w:lineRule="auto"/>
        <w:rPr>
          <w:ins w:id="55" w:author="Phillip Wilkerson" w:date="2016-11-30T14:10:00Z"/>
          <w:rFonts w:ascii="Times New Roman" w:eastAsia="Times New Roman" w:hAnsi="Times New Roman" w:cs="Times New Roman"/>
          <w:sz w:val="24"/>
          <w:szCs w:val="24"/>
        </w:rPr>
      </w:pPr>
      <w:del w:id="56" w:author="Phillip Wilkerson" w:date="2016-11-30T14:25:00Z">
        <w:r w:rsidRPr="00881D22" w:rsidDel="004F051E">
          <w:rPr>
            <w:rFonts w:ascii="Times New Roman" w:eastAsia="Times New Roman" w:hAnsi="Times New Roman" w:cs="Times New Roman"/>
            <w:sz w:val="24"/>
            <w:szCs w:val="24"/>
          </w:rPr>
          <w:delText>to e</w:delText>
        </w:r>
      </w:del>
      <w:ins w:id="57" w:author="Phillip Wilkerson" w:date="2016-11-30T14:25:00Z">
        <w:r w:rsidR="004F051E" w:rsidRPr="00881D22">
          <w:rPr>
            <w:rFonts w:ascii="Times New Roman" w:eastAsia="Times New Roman" w:hAnsi="Times New Roman" w:cs="Times New Roman"/>
            <w:sz w:val="24"/>
            <w:szCs w:val="24"/>
          </w:rPr>
          <w:t>E</w:t>
        </w:r>
      </w:ins>
      <w:r w:rsidRPr="00881D22">
        <w:rPr>
          <w:rFonts w:ascii="Times New Roman" w:eastAsia="Times New Roman" w:hAnsi="Times New Roman" w:cs="Times New Roman"/>
          <w:sz w:val="24"/>
          <w:szCs w:val="24"/>
        </w:rPr>
        <w:t>mbed</w:t>
      </w:r>
      <w:ins w:id="58" w:author="Phillip Wilkerson" w:date="2016-12-01T09:16:00Z">
        <w:r w:rsidR="00B80EBC">
          <w:rPr>
            <w:rFonts w:ascii="Times New Roman" w:eastAsia="Times New Roman" w:hAnsi="Times New Roman" w:cs="Times New Roman"/>
            <w:sz w:val="24"/>
            <w:szCs w:val="24"/>
          </w:rPr>
          <w:t>ding</w:t>
        </w:r>
      </w:ins>
      <w:r w:rsidRPr="00881D22">
        <w:rPr>
          <w:rFonts w:ascii="Times New Roman" w:eastAsia="Times New Roman" w:hAnsi="Times New Roman" w:cs="Times New Roman"/>
          <w:sz w:val="24"/>
          <w:szCs w:val="24"/>
        </w:rPr>
        <w:t xml:space="preserve"> the PDI engine into your own Java applications</w:t>
      </w:r>
      <w:del w:id="59" w:author="Phillip Wilkerson" w:date="2016-11-30T14:22:00Z">
        <w:r w:rsidRPr="00881D22" w:rsidDel="00DD0F13">
          <w:rPr>
            <w:rFonts w:ascii="Times New Roman" w:eastAsia="Times New Roman" w:hAnsi="Times New Roman" w:cs="Times New Roman"/>
            <w:sz w:val="24"/>
            <w:szCs w:val="24"/>
          </w:rPr>
          <w:delText xml:space="preserve">. </w:delText>
        </w:r>
      </w:del>
    </w:p>
    <w:p w14:paraId="041356B6" w14:textId="77777777" w:rsidR="00741C7A" w:rsidRPr="00741C7A" w:rsidDel="005967D2" w:rsidRDefault="00741C7A" w:rsidP="00741C7A">
      <w:pPr>
        <w:spacing w:before="100" w:beforeAutospacing="1" w:after="100" w:afterAutospacing="1" w:line="240" w:lineRule="auto"/>
        <w:rPr>
          <w:moveFrom w:id="60" w:author="Phillip Wilkerson" w:date="2016-11-30T14:10:00Z"/>
          <w:rFonts w:ascii="Times New Roman" w:eastAsia="Times New Roman" w:hAnsi="Times New Roman" w:cs="Times New Roman"/>
          <w:sz w:val="24"/>
          <w:szCs w:val="24"/>
        </w:rPr>
      </w:pPr>
      <w:del w:id="61" w:author="Phillip Wilkerson" w:date="2016-12-01T09:16:00Z">
        <w:r w:rsidRPr="00741C7A" w:rsidDel="00B80EBC">
          <w:rPr>
            <w:rFonts w:ascii="Times New Roman" w:eastAsia="Times New Roman" w:hAnsi="Times New Roman" w:cs="Times New Roman"/>
            <w:sz w:val="24"/>
            <w:szCs w:val="24"/>
          </w:rPr>
          <w:delText xml:space="preserve">These instructions will show you how to approach your plugin project. </w:delText>
        </w:r>
      </w:del>
      <w:moveFromRangeStart w:id="62" w:author="Phillip Wilkerson" w:date="2016-11-30T14:10:00Z" w:name="move468278362"/>
      <w:moveFrom w:id="63" w:author="Phillip Wilkerson" w:date="2016-11-30T14:10:00Z">
        <w:del w:id="64" w:author="Phillip Wilkerson" w:date="2016-12-01T09:16:00Z">
          <w:r w:rsidRPr="00741C7A" w:rsidDel="00B80EBC">
            <w:rPr>
              <w:rFonts w:ascii="Times New Roman" w:eastAsia="Times New Roman" w:hAnsi="Times New Roman" w:cs="Times New Roman"/>
              <w:sz w:val="24"/>
              <w:szCs w:val="24"/>
            </w:rPr>
            <w:delText>We recommended that you open the related sample project and follow along. </w:delText>
          </w:r>
        </w:del>
      </w:moveFrom>
    </w:p>
    <w:moveFromRangeEnd w:id="62"/>
    <w:p w14:paraId="74F22A67" w14:textId="77777777"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i/>
          <w:iCs/>
          <w:sz w:val="24"/>
          <w:szCs w:val="24"/>
        </w:rPr>
        <w:t>Note: Unless specifically stated otherwise, developing custom plugins and extending or embedding PDI is not covered under the standard Pentaho customer support agreement.</w:t>
      </w:r>
    </w:p>
    <w:p w14:paraId="0951AAA8" w14:textId="77777777" w:rsidR="00741C7A" w:rsidRPr="00741C7A" w:rsidRDefault="00741C7A" w:rsidP="00741C7A">
      <w:pPr>
        <w:spacing w:before="100" w:beforeAutospacing="1" w:after="100" w:afterAutospacing="1" w:line="240" w:lineRule="auto"/>
        <w:outlineLvl w:val="1"/>
        <w:rPr>
          <w:rFonts w:ascii="Times New Roman" w:eastAsia="Times New Roman" w:hAnsi="Times New Roman" w:cs="Times New Roman"/>
          <w:b/>
          <w:bCs/>
          <w:sz w:val="36"/>
          <w:szCs w:val="36"/>
        </w:rPr>
      </w:pPr>
      <w:r w:rsidRPr="00741C7A">
        <w:rPr>
          <w:rFonts w:ascii="Times New Roman" w:eastAsia="Times New Roman" w:hAnsi="Times New Roman" w:cs="Times New Roman"/>
          <w:b/>
          <w:bCs/>
          <w:sz w:val="36"/>
          <w:szCs w:val="36"/>
        </w:rPr>
        <w:t>Download the</w:t>
      </w:r>
      <w:r w:rsidR="00B80EBC">
        <w:rPr>
          <w:rFonts w:ascii="Times New Roman" w:eastAsia="Times New Roman" w:hAnsi="Times New Roman" w:cs="Times New Roman"/>
          <w:b/>
          <w:bCs/>
          <w:sz w:val="36"/>
          <w:szCs w:val="36"/>
        </w:rPr>
        <w:t xml:space="preserve"> </w:t>
      </w:r>
      <w:r w:rsidRPr="00741C7A">
        <w:rPr>
          <w:rFonts w:ascii="Times New Roman" w:eastAsia="Times New Roman" w:hAnsi="Times New Roman" w:cs="Times New Roman"/>
          <w:b/>
          <w:bCs/>
          <w:sz w:val="36"/>
          <w:szCs w:val="36"/>
        </w:rPr>
        <w:t>Sample Project</w:t>
      </w:r>
      <w:del w:id="65" w:author="Phillip Wilkerson" w:date="2016-12-01T09:39:00Z">
        <w:r w:rsidRPr="00741C7A" w:rsidDel="00AF5A5B">
          <w:rPr>
            <w:rFonts w:ascii="Times New Roman" w:eastAsia="Times New Roman" w:hAnsi="Times New Roman" w:cs="Times New Roman"/>
            <w:b/>
            <w:bCs/>
            <w:sz w:val="36"/>
            <w:szCs w:val="36"/>
          </w:rPr>
          <w:delText>s</w:delText>
        </w:r>
      </w:del>
    </w:p>
    <w:p w14:paraId="1D0C9E9D" w14:textId="77777777" w:rsidR="005967D2" w:rsidRPr="00741C7A" w:rsidDel="00AF5A5B" w:rsidRDefault="005967D2" w:rsidP="005967D2">
      <w:pPr>
        <w:spacing w:before="100" w:beforeAutospacing="1" w:after="100" w:afterAutospacing="1" w:line="240" w:lineRule="auto"/>
        <w:rPr>
          <w:del w:id="66" w:author="Phillip Wilkerson" w:date="2016-12-01T09:40:00Z"/>
          <w:moveTo w:id="67" w:author="Phillip Wilkerson" w:date="2016-11-30T14:10:00Z"/>
          <w:rFonts w:ascii="Times New Roman" w:eastAsia="Times New Roman" w:hAnsi="Times New Roman" w:cs="Times New Roman"/>
          <w:sz w:val="24"/>
          <w:szCs w:val="24"/>
        </w:rPr>
      </w:pPr>
      <w:moveToRangeStart w:id="68" w:author="Phillip Wilkerson" w:date="2016-11-30T14:10:00Z" w:name="move468278362"/>
      <w:moveTo w:id="69" w:author="Phillip Wilkerson" w:date="2016-11-30T14:10:00Z">
        <w:del w:id="70" w:author="Phillip Wilkerson" w:date="2016-12-01T09:40:00Z">
          <w:r w:rsidRPr="00741C7A" w:rsidDel="00AF5A5B">
            <w:rPr>
              <w:rFonts w:ascii="Times New Roman" w:eastAsia="Times New Roman" w:hAnsi="Times New Roman" w:cs="Times New Roman"/>
              <w:sz w:val="24"/>
              <w:szCs w:val="24"/>
            </w:rPr>
            <w:delText>We recommended that you open the related sample project and follow along. </w:delText>
          </w:r>
        </w:del>
      </w:moveTo>
    </w:p>
    <w:moveToRangeEnd w:id="68"/>
    <w:p w14:paraId="025A2CD9" w14:textId="3A2040CC" w:rsidR="00E36B7F" w:rsidRDefault="00E36B7F" w:rsidP="00741C7A">
      <w:pPr>
        <w:spacing w:before="100" w:beforeAutospacing="1" w:after="100" w:afterAutospacing="1" w:line="240" w:lineRule="auto"/>
        <w:rPr>
          <w:ins w:id="71" w:author="Phillip Wilkerson" w:date="2016-12-02T09:07:00Z"/>
          <w:rFonts w:ascii="Times New Roman" w:eastAsia="Times New Roman" w:hAnsi="Times New Roman" w:cs="Times New Roman"/>
          <w:sz w:val="24"/>
          <w:szCs w:val="24"/>
        </w:rPr>
      </w:pPr>
      <w:ins w:id="72" w:author="Phillip Wilkerson" w:date="2016-12-02T09:07:00Z">
        <w:r>
          <w:rPr>
            <w:rFonts w:ascii="Times New Roman" w:eastAsia="Times New Roman" w:hAnsi="Times New Roman" w:cs="Times New Roman"/>
            <w:sz w:val="24"/>
            <w:szCs w:val="24"/>
          </w:rPr>
          <w:t xml:space="preserve">The sample PDI project file is distributed in a .zip file </w:t>
        </w:r>
      </w:ins>
      <w:ins w:id="73" w:author="Phillip Wilkerson" w:date="2016-12-02T09:11:00Z">
        <w:r w:rsidR="00B0166C">
          <w:rPr>
            <w:rFonts w:ascii="Times New Roman" w:eastAsia="Times New Roman" w:hAnsi="Times New Roman" w:cs="Times New Roman"/>
            <w:sz w:val="24"/>
            <w:szCs w:val="24"/>
          </w:rPr>
          <w:t>named</w:t>
        </w:r>
      </w:ins>
      <w:ins w:id="74" w:author="Phillip Wilkerson" w:date="2016-12-02T09:07:00Z">
        <w:r>
          <w:rPr>
            <w:rFonts w:ascii="Times New Roman" w:eastAsia="Times New Roman" w:hAnsi="Times New Roman" w:cs="Times New Roman"/>
            <w:sz w:val="24"/>
            <w:szCs w:val="24"/>
          </w:rPr>
          <w:t>: kettle-sdk-plugin-assembly-7.0.0.0-25-dist.zip</w:t>
        </w:r>
      </w:ins>
    </w:p>
    <w:p w14:paraId="6ED4FD77" w14:textId="77777777" w:rsidR="00E36B7F" w:rsidRDefault="00741C7A" w:rsidP="00741C7A">
      <w:pPr>
        <w:spacing w:before="100" w:beforeAutospacing="1" w:after="100" w:afterAutospacing="1" w:line="240" w:lineRule="auto"/>
        <w:rPr>
          <w:ins w:id="75" w:author="Phillip Wilkerson" w:date="2016-12-02T09:09:00Z"/>
          <w:rFonts w:ascii="Times New Roman" w:eastAsia="Times New Roman" w:hAnsi="Times New Roman" w:cs="Times New Roman"/>
          <w:sz w:val="24"/>
          <w:szCs w:val="24"/>
        </w:rPr>
      </w:pPr>
      <w:del w:id="76" w:author="Phillip Wilkerson" w:date="2016-11-30T14:10:00Z">
        <w:r w:rsidRPr="00741C7A" w:rsidDel="005967D2">
          <w:rPr>
            <w:rFonts w:ascii="Times New Roman" w:eastAsia="Times New Roman" w:hAnsi="Times New Roman" w:cs="Times New Roman"/>
            <w:sz w:val="24"/>
            <w:szCs w:val="24"/>
          </w:rPr>
          <w:delText>The first step is t</w:delText>
        </w:r>
      </w:del>
      <w:ins w:id="77" w:author="Phillip Wilkerson" w:date="2016-12-02T09:09:00Z">
        <w:r w:rsidR="00E36B7F">
          <w:rPr>
            <w:rFonts w:ascii="Times New Roman" w:eastAsia="Times New Roman" w:hAnsi="Times New Roman" w:cs="Times New Roman"/>
            <w:sz w:val="24"/>
            <w:szCs w:val="24"/>
          </w:rPr>
          <w:t>Click the following link to</w:t>
        </w:r>
      </w:ins>
      <w:del w:id="78" w:author="Phillip Wilkerson" w:date="2016-12-02T09:09:00Z">
        <w:r w:rsidRPr="00741C7A" w:rsidDel="00E36B7F">
          <w:rPr>
            <w:rFonts w:ascii="Times New Roman" w:eastAsia="Times New Roman" w:hAnsi="Times New Roman" w:cs="Times New Roman"/>
            <w:sz w:val="24"/>
            <w:szCs w:val="24"/>
          </w:rPr>
          <w:delText>o</w:delText>
        </w:r>
      </w:del>
      <w:r w:rsidRPr="00741C7A">
        <w:rPr>
          <w:rFonts w:ascii="Times New Roman" w:eastAsia="Times New Roman" w:hAnsi="Times New Roman" w:cs="Times New Roman"/>
          <w:sz w:val="24"/>
          <w:szCs w:val="24"/>
        </w:rPr>
        <w:t xml:space="preserve"> download the </w:t>
      </w:r>
      <w:del w:id="79" w:author="Phillip Wilkerson" w:date="2016-11-30T14:10:00Z">
        <w:r w:rsidRPr="00741C7A" w:rsidDel="005967D2">
          <w:rPr>
            <w:rFonts w:ascii="Times New Roman" w:eastAsia="Times New Roman" w:hAnsi="Times New Roman" w:cs="Times New Roman"/>
            <w:sz w:val="24"/>
            <w:szCs w:val="24"/>
          </w:rPr>
          <w:delText xml:space="preserve">Sample </w:delText>
        </w:r>
      </w:del>
      <w:ins w:id="80" w:author="Phillip Wilkerson" w:date="2016-11-30T14:10:00Z">
        <w:r w:rsidR="005967D2">
          <w:rPr>
            <w:rFonts w:ascii="Times New Roman" w:eastAsia="Times New Roman" w:hAnsi="Times New Roman" w:cs="Times New Roman"/>
            <w:sz w:val="24"/>
            <w:szCs w:val="24"/>
          </w:rPr>
          <w:t>s</w:t>
        </w:r>
        <w:r w:rsidR="005967D2" w:rsidRPr="00741C7A">
          <w:rPr>
            <w:rFonts w:ascii="Times New Roman" w:eastAsia="Times New Roman" w:hAnsi="Times New Roman" w:cs="Times New Roman"/>
            <w:sz w:val="24"/>
            <w:szCs w:val="24"/>
          </w:rPr>
          <w:t xml:space="preserve">ample </w:t>
        </w:r>
      </w:ins>
      <w:proofErr w:type="gramStart"/>
      <w:ins w:id="81" w:author="Phillip Wilkerson" w:date="2016-12-02T09:09:00Z">
        <w:r w:rsidR="00E36B7F">
          <w:t>The</w:t>
        </w:r>
        <w:proofErr w:type="gramEnd"/>
        <w:r w:rsidR="00E36B7F">
          <w:t xml:space="preserve"> sample project file is named: </w:t>
        </w:r>
        <w:r w:rsidR="00E36B7F">
          <w:rPr>
            <w:rStyle w:val="HTMLCode"/>
            <w:rFonts w:eastAsiaTheme="minorHAnsi"/>
          </w:rPr>
          <w:t>kettle-sdk-plugin-assembly-7.0.0.0-25-dist.zip</w:t>
        </w:r>
      </w:ins>
      <w:del w:id="82" w:author="Phillip Wilkerson" w:date="2016-11-30T14:11:00Z">
        <w:r w:rsidRPr="00741C7A" w:rsidDel="005967D2">
          <w:rPr>
            <w:rFonts w:ascii="Times New Roman" w:eastAsia="Times New Roman" w:hAnsi="Times New Roman" w:cs="Times New Roman"/>
            <w:sz w:val="24"/>
            <w:szCs w:val="24"/>
          </w:rPr>
          <w:delText>projects</w:delText>
        </w:r>
      </w:del>
      <w:ins w:id="83" w:author="Phillip Wilkerson" w:date="2016-11-30T14:11:00Z">
        <w:r w:rsidR="005967D2" w:rsidRPr="00741C7A">
          <w:rPr>
            <w:rFonts w:ascii="Times New Roman" w:eastAsia="Times New Roman" w:hAnsi="Times New Roman" w:cs="Times New Roman"/>
            <w:sz w:val="24"/>
            <w:szCs w:val="24"/>
          </w:rPr>
          <w:t>project</w:t>
        </w:r>
      </w:ins>
      <w:ins w:id="84" w:author="Phillip Wilkerson" w:date="2016-12-02T09:09:00Z">
        <w:r w:rsidR="00E36B7F">
          <w:rPr>
            <w:rFonts w:ascii="Times New Roman" w:eastAsia="Times New Roman" w:hAnsi="Times New Roman" w:cs="Times New Roman"/>
            <w:sz w:val="24"/>
            <w:szCs w:val="24"/>
          </w:rPr>
          <w:t>:</w:t>
        </w:r>
      </w:ins>
    </w:p>
    <w:p w14:paraId="082DADA1" w14:textId="04C7B425" w:rsidR="00741C7A" w:rsidRDefault="00CA5E68" w:rsidP="00741C7A">
      <w:pPr>
        <w:spacing w:before="100" w:beforeAutospacing="1" w:after="100" w:afterAutospacing="1" w:line="240" w:lineRule="auto"/>
        <w:rPr>
          <w:ins w:id="85" w:author="Phillip Wilkerson" w:date="2016-11-30T14:05:00Z"/>
          <w:rFonts w:ascii="Times New Roman" w:eastAsia="Times New Roman" w:hAnsi="Times New Roman" w:cs="Times New Roman"/>
          <w:sz w:val="24"/>
          <w:szCs w:val="24"/>
        </w:rPr>
      </w:pPr>
      <w:del w:id="86" w:author="Phillip Wilkerson" w:date="2016-12-02T09:09:00Z">
        <w:r w:rsidDel="00E36B7F">
          <w:rPr>
            <w:rFonts w:ascii="Times New Roman" w:eastAsia="Times New Roman" w:hAnsi="Times New Roman" w:cs="Times New Roman"/>
            <w:sz w:val="24"/>
            <w:szCs w:val="24"/>
          </w:rPr>
          <w:delText>:</w:delText>
        </w:r>
      </w:del>
      <w:del w:id="87" w:author="Phillip Wilkerson" w:date="2016-11-30T14:07:00Z">
        <w:r w:rsidR="00741C7A" w:rsidRPr="00741C7A" w:rsidDel="005967D2">
          <w:rPr>
            <w:rFonts w:ascii="Times New Roman" w:eastAsia="Times New Roman" w:hAnsi="Times New Roman" w:cs="Times New Roman"/>
            <w:sz w:val="24"/>
            <w:szCs w:val="24"/>
          </w:rPr>
          <w:delText xml:space="preserve"> </w:delText>
        </w:r>
        <w:r w:rsidR="00741C7A" w:rsidRPr="00741C7A" w:rsidDel="005967D2">
          <w:rPr>
            <w:rFonts w:ascii="Times New Roman" w:eastAsia="Times New Roman" w:hAnsi="Times New Roman" w:cs="Times New Roman"/>
            <w:sz w:val="24"/>
            <w:szCs w:val="24"/>
          </w:rPr>
          <w:fldChar w:fldCharType="begin"/>
        </w:r>
        <w:r w:rsidR="00741C7A" w:rsidRPr="00741C7A" w:rsidDel="005967D2">
          <w:rPr>
            <w:rFonts w:ascii="Times New Roman" w:eastAsia="Times New Roman" w:hAnsi="Times New Roman" w:cs="Times New Roman"/>
            <w:sz w:val="24"/>
            <w:szCs w:val="24"/>
          </w:rPr>
          <w:delInstrText xml:space="preserve"> HYPERLINK "https://support.pentaho.com/hc/en-us/articles/216976286-Pentaho-7-0-GA-Release" \o "https://support.pentaho.com/hc/en-us/articles/216976286-Pentaho-7-0-GA-Release" \t "_blank" </w:delInstrText>
        </w:r>
        <w:r w:rsidR="00741C7A" w:rsidRPr="00741C7A" w:rsidDel="005967D2">
          <w:rPr>
            <w:rFonts w:ascii="Times New Roman" w:eastAsia="Times New Roman" w:hAnsi="Times New Roman" w:cs="Times New Roman"/>
            <w:sz w:val="24"/>
            <w:szCs w:val="24"/>
          </w:rPr>
          <w:fldChar w:fldCharType="separate"/>
        </w:r>
        <w:r w:rsidR="00741C7A" w:rsidRPr="00741C7A" w:rsidDel="005967D2">
          <w:rPr>
            <w:rFonts w:ascii="Times New Roman" w:eastAsia="Times New Roman" w:hAnsi="Times New Roman" w:cs="Times New Roman"/>
            <w:color w:val="0000FF"/>
            <w:sz w:val="24"/>
            <w:szCs w:val="24"/>
            <w:u w:val="single"/>
          </w:rPr>
          <w:delText>Click here to download the SDK</w:delText>
        </w:r>
        <w:r w:rsidR="00741C7A" w:rsidRPr="00741C7A" w:rsidDel="005967D2">
          <w:rPr>
            <w:rFonts w:ascii="Times New Roman" w:eastAsia="Times New Roman" w:hAnsi="Times New Roman" w:cs="Times New Roman"/>
            <w:sz w:val="24"/>
            <w:szCs w:val="24"/>
          </w:rPr>
          <w:fldChar w:fldCharType="end"/>
        </w:r>
      </w:del>
    </w:p>
    <w:p w14:paraId="4B6B7EE9" w14:textId="613281E7" w:rsidR="005967D2" w:rsidRDefault="00AF5A5B" w:rsidP="00741C7A">
      <w:pPr>
        <w:spacing w:before="100" w:beforeAutospacing="1" w:after="100" w:afterAutospacing="1" w:line="240" w:lineRule="auto"/>
        <w:rPr>
          <w:rFonts w:ascii="Arial" w:hAnsi="Arial" w:cs="Arial"/>
          <w:color w:val="333333"/>
          <w:sz w:val="21"/>
          <w:szCs w:val="21"/>
          <w:shd w:val="clear" w:color="auto" w:fill="F0F0F0"/>
        </w:rPr>
      </w:pPr>
      <w:del w:id="88" w:author="Phillip Wilkerson" w:date="2016-12-01T10:29:00Z">
        <w:r w:rsidDel="009744E8">
          <w:rPr>
            <w:rStyle w:val="CommentReference"/>
          </w:rPr>
          <w:commentReference w:id="89"/>
        </w:r>
      </w:del>
      <w:ins w:id="90" w:author="Phillip Wilkerson" w:date="2016-11-30T14:05:00Z">
        <w:r w:rsidR="005967D2">
          <w:rPr>
            <w:rFonts w:ascii="Arial" w:hAnsi="Arial" w:cs="Arial"/>
            <w:color w:val="333333"/>
            <w:sz w:val="21"/>
            <w:szCs w:val="21"/>
            <w:shd w:val="clear" w:color="auto" w:fill="F0F0F0"/>
          </w:rPr>
          <w:t>kettle-sdk-plugin-assembly-7.0.0.0-25-dist.zip</w:t>
        </w:r>
      </w:ins>
    </w:p>
    <w:p w14:paraId="69AE7520" w14:textId="77777777" w:rsidR="00CA5E68" w:rsidRPr="009744E8" w:rsidDel="005967D2" w:rsidRDefault="00CA5E68" w:rsidP="00741C7A">
      <w:pPr>
        <w:spacing w:before="100" w:beforeAutospacing="1" w:after="100" w:afterAutospacing="1" w:line="240" w:lineRule="auto"/>
        <w:rPr>
          <w:del w:id="91" w:author="Phillip Wilkerson" w:date="2016-11-30T14:09:00Z"/>
          <w:rFonts w:ascii="Arial" w:hAnsi="Arial" w:cs="Arial"/>
          <w:color w:val="333333"/>
          <w:sz w:val="21"/>
          <w:szCs w:val="21"/>
          <w:shd w:val="clear" w:color="auto" w:fill="F0F0F0"/>
        </w:rPr>
      </w:pPr>
    </w:p>
    <w:p w14:paraId="75F08011" w14:textId="1E1CC7A0"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i/>
          <w:iCs/>
          <w:sz w:val="24"/>
          <w:szCs w:val="24"/>
        </w:rPr>
        <w:t xml:space="preserve">Note: The sample </w:t>
      </w:r>
      <w:ins w:id="92" w:author="Phillip Wilkerson" w:date="2016-12-01T09:19:00Z">
        <w:r w:rsidR="007103F2">
          <w:rPr>
            <w:rFonts w:ascii="Times New Roman" w:eastAsia="Times New Roman" w:hAnsi="Times New Roman" w:cs="Times New Roman"/>
            <w:i/>
            <w:iCs/>
            <w:sz w:val="24"/>
            <w:szCs w:val="24"/>
          </w:rPr>
          <w:t xml:space="preserve">PDI </w:t>
        </w:r>
      </w:ins>
      <w:r w:rsidRPr="00741C7A">
        <w:rPr>
          <w:rFonts w:ascii="Times New Roman" w:eastAsia="Times New Roman" w:hAnsi="Times New Roman" w:cs="Times New Roman"/>
          <w:i/>
          <w:iCs/>
          <w:sz w:val="24"/>
          <w:szCs w:val="24"/>
        </w:rPr>
        <w:t>project</w:t>
      </w:r>
      <w:del w:id="93" w:author="Phillip Wilkerson" w:date="2016-11-30T14:11:00Z">
        <w:r w:rsidRPr="00741C7A" w:rsidDel="005967D2">
          <w:rPr>
            <w:rFonts w:ascii="Times New Roman" w:eastAsia="Times New Roman" w:hAnsi="Times New Roman" w:cs="Times New Roman"/>
            <w:i/>
            <w:iCs/>
            <w:sz w:val="24"/>
            <w:szCs w:val="24"/>
          </w:rPr>
          <w:delText>s</w:delText>
        </w:r>
      </w:del>
      <w:r w:rsidRPr="00741C7A">
        <w:rPr>
          <w:rFonts w:ascii="Times New Roman" w:eastAsia="Times New Roman" w:hAnsi="Times New Roman" w:cs="Times New Roman"/>
          <w:i/>
          <w:iCs/>
          <w:sz w:val="24"/>
          <w:szCs w:val="24"/>
        </w:rPr>
        <w:t xml:space="preserve"> </w:t>
      </w:r>
      <w:del w:id="94" w:author="Phillip Wilkerson" w:date="2016-11-30T14:11:00Z">
        <w:r w:rsidRPr="00741C7A" w:rsidDel="005967D2">
          <w:rPr>
            <w:rFonts w:ascii="Times New Roman" w:eastAsia="Times New Roman" w:hAnsi="Times New Roman" w:cs="Times New Roman"/>
            <w:i/>
            <w:iCs/>
            <w:sz w:val="24"/>
            <w:szCs w:val="24"/>
          </w:rPr>
          <w:delText xml:space="preserve">are </w:delText>
        </w:r>
      </w:del>
      <w:ins w:id="95" w:author="Phillip Wilkerson" w:date="2016-11-30T14:11:00Z">
        <w:r w:rsidR="005967D2">
          <w:rPr>
            <w:rFonts w:ascii="Times New Roman" w:eastAsia="Times New Roman" w:hAnsi="Times New Roman" w:cs="Times New Roman"/>
            <w:i/>
            <w:iCs/>
            <w:sz w:val="24"/>
            <w:szCs w:val="24"/>
          </w:rPr>
          <w:t>is</w:t>
        </w:r>
        <w:r w:rsidR="005967D2" w:rsidRPr="00741C7A">
          <w:rPr>
            <w:rFonts w:ascii="Times New Roman" w:eastAsia="Times New Roman" w:hAnsi="Times New Roman" w:cs="Times New Roman"/>
            <w:i/>
            <w:iCs/>
            <w:sz w:val="24"/>
            <w:szCs w:val="24"/>
          </w:rPr>
          <w:t xml:space="preserve"> </w:t>
        </w:r>
      </w:ins>
      <w:r w:rsidRPr="00741C7A">
        <w:rPr>
          <w:rFonts w:ascii="Times New Roman" w:eastAsia="Times New Roman" w:hAnsi="Times New Roman" w:cs="Times New Roman"/>
          <w:i/>
          <w:iCs/>
          <w:sz w:val="24"/>
          <w:szCs w:val="24"/>
        </w:rPr>
        <w:t xml:space="preserve">provided "as is" and </w:t>
      </w:r>
      <w:del w:id="96" w:author="Phillip Wilkerson" w:date="2016-11-30T14:11:00Z">
        <w:r w:rsidRPr="00741C7A" w:rsidDel="005967D2">
          <w:rPr>
            <w:rFonts w:ascii="Times New Roman" w:eastAsia="Times New Roman" w:hAnsi="Times New Roman" w:cs="Times New Roman"/>
            <w:i/>
            <w:iCs/>
            <w:sz w:val="24"/>
            <w:szCs w:val="24"/>
          </w:rPr>
          <w:delText xml:space="preserve">are </w:delText>
        </w:r>
      </w:del>
      <w:ins w:id="97" w:author="Phillip Wilkerson" w:date="2016-11-30T14:11:00Z">
        <w:r w:rsidR="005967D2">
          <w:rPr>
            <w:rFonts w:ascii="Times New Roman" w:eastAsia="Times New Roman" w:hAnsi="Times New Roman" w:cs="Times New Roman"/>
            <w:i/>
            <w:iCs/>
            <w:sz w:val="24"/>
            <w:szCs w:val="24"/>
          </w:rPr>
          <w:t>is</w:t>
        </w:r>
        <w:r w:rsidR="005967D2" w:rsidRPr="00741C7A">
          <w:rPr>
            <w:rFonts w:ascii="Times New Roman" w:eastAsia="Times New Roman" w:hAnsi="Times New Roman" w:cs="Times New Roman"/>
            <w:i/>
            <w:iCs/>
            <w:sz w:val="24"/>
            <w:szCs w:val="24"/>
          </w:rPr>
          <w:t xml:space="preserve"> </w:t>
        </w:r>
      </w:ins>
      <w:r w:rsidRPr="00741C7A">
        <w:rPr>
          <w:rFonts w:ascii="Times New Roman" w:eastAsia="Times New Roman" w:hAnsi="Times New Roman" w:cs="Times New Roman"/>
          <w:i/>
          <w:iCs/>
          <w:sz w:val="24"/>
          <w:szCs w:val="24"/>
        </w:rPr>
        <w:t xml:space="preserve">subject to the warranty disclaimer contained in the applicable project license. </w:t>
      </w:r>
      <w:ins w:id="98" w:author="Phillip Wilkerson" w:date="2016-11-30T14:12:00Z">
        <w:r w:rsidR="005967D2">
          <w:rPr>
            <w:rFonts w:ascii="Times New Roman" w:eastAsia="Times New Roman" w:hAnsi="Times New Roman" w:cs="Times New Roman"/>
            <w:i/>
            <w:iCs/>
            <w:sz w:val="24"/>
            <w:szCs w:val="24"/>
          </w:rPr>
          <w:t xml:space="preserve">The </w:t>
        </w:r>
      </w:ins>
      <w:del w:id="99" w:author="Phillip Wilkerson" w:date="2016-11-30T14:12:00Z">
        <w:r w:rsidRPr="00741C7A" w:rsidDel="005967D2">
          <w:rPr>
            <w:rFonts w:ascii="Times New Roman" w:eastAsia="Times New Roman" w:hAnsi="Times New Roman" w:cs="Times New Roman"/>
            <w:i/>
            <w:iCs/>
            <w:sz w:val="24"/>
            <w:szCs w:val="24"/>
          </w:rPr>
          <w:delText xml:space="preserve">Sample </w:delText>
        </w:r>
      </w:del>
      <w:ins w:id="100" w:author="Phillip Wilkerson" w:date="2016-11-30T14:12:00Z">
        <w:r w:rsidR="005967D2">
          <w:rPr>
            <w:rFonts w:ascii="Times New Roman" w:eastAsia="Times New Roman" w:hAnsi="Times New Roman" w:cs="Times New Roman"/>
            <w:i/>
            <w:iCs/>
            <w:sz w:val="24"/>
            <w:szCs w:val="24"/>
          </w:rPr>
          <w:t>s</w:t>
        </w:r>
        <w:r w:rsidR="005967D2" w:rsidRPr="00741C7A">
          <w:rPr>
            <w:rFonts w:ascii="Times New Roman" w:eastAsia="Times New Roman" w:hAnsi="Times New Roman" w:cs="Times New Roman"/>
            <w:i/>
            <w:iCs/>
            <w:sz w:val="24"/>
            <w:szCs w:val="24"/>
          </w:rPr>
          <w:t xml:space="preserve">ample </w:t>
        </w:r>
      </w:ins>
      <w:r w:rsidRPr="00741C7A">
        <w:rPr>
          <w:rFonts w:ascii="Times New Roman" w:eastAsia="Times New Roman" w:hAnsi="Times New Roman" w:cs="Times New Roman"/>
          <w:i/>
          <w:iCs/>
          <w:sz w:val="24"/>
          <w:szCs w:val="24"/>
        </w:rPr>
        <w:t>project</w:t>
      </w:r>
      <w:r w:rsidR="00212540">
        <w:rPr>
          <w:rFonts w:ascii="Times New Roman" w:eastAsia="Times New Roman" w:hAnsi="Times New Roman" w:cs="Times New Roman"/>
          <w:i/>
          <w:iCs/>
          <w:sz w:val="24"/>
          <w:szCs w:val="24"/>
        </w:rPr>
        <w:t xml:space="preserve"> </w:t>
      </w:r>
      <w:del w:id="101" w:author="Phillip Wilkerson" w:date="2016-11-30T14:12:00Z">
        <w:r w:rsidRPr="00741C7A" w:rsidDel="005967D2">
          <w:rPr>
            <w:rFonts w:ascii="Times New Roman" w:eastAsia="Times New Roman" w:hAnsi="Times New Roman" w:cs="Times New Roman"/>
            <w:i/>
            <w:iCs/>
            <w:sz w:val="24"/>
            <w:szCs w:val="24"/>
          </w:rPr>
          <w:delText>s are</w:delText>
        </w:r>
      </w:del>
      <w:ins w:id="102" w:author="Phillip Wilkerson" w:date="2016-11-30T14:12:00Z">
        <w:r w:rsidR="005967D2">
          <w:rPr>
            <w:rFonts w:ascii="Times New Roman" w:eastAsia="Times New Roman" w:hAnsi="Times New Roman" w:cs="Times New Roman"/>
            <w:i/>
            <w:iCs/>
            <w:sz w:val="24"/>
            <w:szCs w:val="24"/>
          </w:rPr>
          <w:t>is</w:t>
        </w:r>
      </w:ins>
      <w:r w:rsidRPr="00741C7A">
        <w:rPr>
          <w:rFonts w:ascii="Times New Roman" w:eastAsia="Times New Roman" w:hAnsi="Times New Roman" w:cs="Times New Roman"/>
          <w:i/>
          <w:iCs/>
          <w:sz w:val="24"/>
          <w:szCs w:val="24"/>
        </w:rPr>
        <w:t xml:space="preserve"> informational only and </w:t>
      </w:r>
      <w:del w:id="103" w:author="Phillip Wilkerson" w:date="2016-11-30T14:12:00Z">
        <w:r w:rsidRPr="00741C7A" w:rsidDel="005967D2">
          <w:rPr>
            <w:rFonts w:ascii="Times New Roman" w:eastAsia="Times New Roman" w:hAnsi="Times New Roman" w:cs="Times New Roman"/>
            <w:i/>
            <w:iCs/>
            <w:sz w:val="24"/>
            <w:szCs w:val="24"/>
          </w:rPr>
          <w:delText xml:space="preserve">are </w:delText>
        </w:r>
      </w:del>
      <w:ins w:id="104" w:author="Phillip Wilkerson" w:date="2016-11-30T14:12:00Z">
        <w:r w:rsidR="005967D2">
          <w:rPr>
            <w:rFonts w:ascii="Times New Roman" w:eastAsia="Times New Roman" w:hAnsi="Times New Roman" w:cs="Times New Roman"/>
            <w:i/>
            <w:iCs/>
            <w:sz w:val="24"/>
            <w:szCs w:val="24"/>
          </w:rPr>
          <w:t>is</w:t>
        </w:r>
        <w:r w:rsidR="005967D2" w:rsidRPr="00741C7A">
          <w:rPr>
            <w:rFonts w:ascii="Times New Roman" w:eastAsia="Times New Roman" w:hAnsi="Times New Roman" w:cs="Times New Roman"/>
            <w:i/>
            <w:iCs/>
            <w:sz w:val="24"/>
            <w:szCs w:val="24"/>
          </w:rPr>
          <w:t xml:space="preserve"> </w:t>
        </w:r>
      </w:ins>
      <w:r w:rsidRPr="00741C7A">
        <w:rPr>
          <w:rFonts w:ascii="Times New Roman" w:eastAsia="Times New Roman" w:hAnsi="Times New Roman" w:cs="Times New Roman"/>
          <w:i/>
          <w:iCs/>
          <w:sz w:val="24"/>
          <w:szCs w:val="24"/>
        </w:rPr>
        <w:t>not recommended for use in production. Use in production is at your own risk.</w:t>
      </w:r>
    </w:p>
    <w:p w14:paraId="266DFAB2" w14:textId="77777777" w:rsidR="00741C7A" w:rsidRPr="00741C7A" w:rsidRDefault="00741C7A" w:rsidP="00741C7A">
      <w:pPr>
        <w:spacing w:before="100" w:beforeAutospacing="1" w:after="100" w:afterAutospacing="1" w:line="240" w:lineRule="auto"/>
        <w:outlineLvl w:val="1"/>
        <w:rPr>
          <w:rFonts w:ascii="Times New Roman" w:eastAsia="Times New Roman" w:hAnsi="Times New Roman" w:cs="Times New Roman"/>
          <w:b/>
          <w:bCs/>
          <w:sz w:val="36"/>
          <w:szCs w:val="36"/>
        </w:rPr>
      </w:pPr>
      <w:r w:rsidRPr="00741C7A">
        <w:rPr>
          <w:rFonts w:ascii="Times New Roman" w:eastAsia="Times New Roman" w:hAnsi="Times New Roman" w:cs="Times New Roman"/>
          <w:b/>
          <w:bCs/>
          <w:sz w:val="36"/>
          <w:szCs w:val="36"/>
        </w:rPr>
        <w:t>Set</w:t>
      </w:r>
      <w:del w:id="105" w:author="Phillip Wilkerson" w:date="2016-12-01T09:17:00Z">
        <w:r w:rsidRPr="00741C7A" w:rsidDel="00B80EBC">
          <w:rPr>
            <w:rFonts w:ascii="Times New Roman" w:eastAsia="Times New Roman" w:hAnsi="Times New Roman" w:cs="Times New Roman"/>
            <w:b/>
            <w:bCs/>
            <w:sz w:val="36"/>
            <w:szCs w:val="36"/>
          </w:rPr>
          <w:delText>ting</w:delText>
        </w:r>
      </w:del>
      <w:r w:rsidRPr="00741C7A">
        <w:rPr>
          <w:rFonts w:ascii="Times New Roman" w:eastAsia="Times New Roman" w:hAnsi="Times New Roman" w:cs="Times New Roman"/>
          <w:b/>
          <w:bCs/>
          <w:sz w:val="36"/>
          <w:szCs w:val="36"/>
        </w:rPr>
        <w:t xml:space="preserve"> Up a Development Environment</w:t>
      </w:r>
    </w:p>
    <w:p w14:paraId="39D823B5" w14:textId="1660150D" w:rsidR="005967D2" w:rsidRDefault="00741C7A" w:rsidP="00741C7A">
      <w:pPr>
        <w:spacing w:before="100" w:beforeAutospacing="1" w:after="100" w:afterAutospacing="1" w:line="240" w:lineRule="auto"/>
        <w:rPr>
          <w:ins w:id="106" w:author="Phillip Wilkerson" w:date="2016-11-30T14:14:00Z"/>
          <w:rFonts w:ascii="Times New Roman" w:eastAsia="Times New Roman" w:hAnsi="Times New Roman" w:cs="Times New Roman"/>
          <w:sz w:val="24"/>
          <w:szCs w:val="24"/>
        </w:rPr>
      </w:pPr>
      <w:del w:id="107" w:author="Phillip Wilkerson" w:date="2016-12-01T09:19:00Z">
        <w:r w:rsidRPr="00741C7A" w:rsidDel="007103F2">
          <w:rPr>
            <w:rFonts w:ascii="Times New Roman" w:eastAsia="Times New Roman" w:hAnsi="Times New Roman" w:cs="Times New Roman"/>
            <w:sz w:val="24"/>
            <w:szCs w:val="24"/>
          </w:rPr>
          <w:lastRenderedPageBreak/>
          <w:delText>When beginning</w:delText>
        </w:r>
      </w:del>
      <w:del w:id="108" w:author="Phillip Wilkerson" w:date="2016-12-01T10:35:00Z">
        <w:r w:rsidRPr="00741C7A" w:rsidDel="00881D22">
          <w:rPr>
            <w:rFonts w:ascii="Times New Roman" w:eastAsia="Times New Roman" w:hAnsi="Times New Roman" w:cs="Times New Roman"/>
            <w:sz w:val="24"/>
            <w:szCs w:val="24"/>
          </w:rPr>
          <w:delText xml:space="preserve"> a new PDI-related project we </w:delText>
        </w:r>
      </w:del>
      <w:ins w:id="109" w:author="Phillip Wilkerson" w:date="2016-12-01T10:35:00Z">
        <w:r w:rsidR="00881D22">
          <w:rPr>
            <w:rFonts w:ascii="Times New Roman" w:eastAsia="Times New Roman" w:hAnsi="Times New Roman" w:cs="Times New Roman"/>
            <w:sz w:val="24"/>
            <w:szCs w:val="24"/>
          </w:rPr>
          <w:t>W</w:t>
        </w:r>
        <w:r w:rsidR="00881D22" w:rsidRPr="00741C7A">
          <w:rPr>
            <w:rFonts w:ascii="Times New Roman" w:eastAsia="Times New Roman" w:hAnsi="Times New Roman" w:cs="Times New Roman"/>
            <w:sz w:val="24"/>
            <w:szCs w:val="24"/>
          </w:rPr>
          <w:t xml:space="preserve">e </w:t>
        </w:r>
      </w:ins>
      <w:r w:rsidRPr="00741C7A">
        <w:rPr>
          <w:rFonts w:ascii="Times New Roman" w:eastAsia="Times New Roman" w:hAnsi="Times New Roman" w:cs="Times New Roman"/>
          <w:sz w:val="24"/>
          <w:szCs w:val="24"/>
        </w:rPr>
        <w:t xml:space="preserve">recommend </w:t>
      </w:r>
      <w:del w:id="110" w:author="Phillip Wilkerson" w:date="2016-12-01T09:27:00Z">
        <w:r w:rsidRPr="00741C7A" w:rsidDel="009A5679">
          <w:rPr>
            <w:rFonts w:ascii="Times New Roman" w:eastAsia="Times New Roman" w:hAnsi="Times New Roman" w:cs="Times New Roman"/>
            <w:sz w:val="24"/>
            <w:szCs w:val="24"/>
          </w:rPr>
          <w:delText xml:space="preserve">you </w:delText>
        </w:r>
      </w:del>
      <w:del w:id="111" w:author="Phillip Wilkerson" w:date="2016-11-30T14:13:00Z">
        <w:r w:rsidRPr="00741C7A" w:rsidDel="005967D2">
          <w:rPr>
            <w:rFonts w:ascii="Times New Roman" w:eastAsia="Times New Roman" w:hAnsi="Times New Roman" w:cs="Times New Roman"/>
            <w:sz w:val="24"/>
            <w:szCs w:val="24"/>
          </w:rPr>
          <w:delText>start from one of</w:delText>
        </w:r>
      </w:del>
      <w:ins w:id="112" w:author="Phillip Wilkerson" w:date="2016-11-30T14:13:00Z">
        <w:r w:rsidR="005967D2">
          <w:rPr>
            <w:rFonts w:ascii="Times New Roman" w:eastAsia="Times New Roman" w:hAnsi="Times New Roman" w:cs="Times New Roman"/>
            <w:sz w:val="24"/>
            <w:szCs w:val="24"/>
          </w:rPr>
          <w:t>adapt</w:t>
        </w:r>
      </w:ins>
      <w:ins w:id="113" w:author="Phillip Wilkerson" w:date="2016-12-01T09:27:00Z">
        <w:r w:rsidR="009A5679">
          <w:rPr>
            <w:rFonts w:ascii="Times New Roman" w:eastAsia="Times New Roman" w:hAnsi="Times New Roman" w:cs="Times New Roman"/>
            <w:sz w:val="24"/>
            <w:szCs w:val="24"/>
          </w:rPr>
          <w:t>ing</w:t>
        </w:r>
      </w:ins>
      <w:r w:rsidRPr="00741C7A">
        <w:rPr>
          <w:rFonts w:ascii="Times New Roman" w:eastAsia="Times New Roman" w:hAnsi="Times New Roman" w:cs="Times New Roman"/>
          <w:sz w:val="24"/>
          <w:szCs w:val="24"/>
        </w:rPr>
        <w:t xml:space="preserve"> the sample </w:t>
      </w:r>
      <w:ins w:id="114" w:author="Phillip Wilkerson" w:date="2016-12-01T10:35:00Z">
        <w:r w:rsidR="00881D22">
          <w:rPr>
            <w:rFonts w:ascii="Times New Roman" w:eastAsia="Times New Roman" w:hAnsi="Times New Roman" w:cs="Times New Roman"/>
            <w:sz w:val="24"/>
            <w:szCs w:val="24"/>
          </w:rPr>
          <w:t xml:space="preserve">PDI </w:t>
        </w:r>
      </w:ins>
      <w:r w:rsidRPr="00741C7A">
        <w:rPr>
          <w:rFonts w:ascii="Times New Roman" w:eastAsia="Times New Roman" w:hAnsi="Times New Roman" w:cs="Times New Roman"/>
          <w:sz w:val="24"/>
          <w:szCs w:val="24"/>
        </w:rPr>
        <w:t>project</w:t>
      </w:r>
      <w:del w:id="115" w:author="Phillip Wilkerson" w:date="2016-11-30T14:13:00Z">
        <w:r w:rsidRPr="00741C7A" w:rsidDel="005967D2">
          <w:rPr>
            <w:rFonts w:ascii="Times New Roman" w:eastAsia="Times New Roman" w:hAnsi="Times New Roman" w:cs="Times New Roman"/>
            <w:sz w:val="24"/>
            <w:szCs w:val="24"/>
          </w:rPr>
          <w:delText>s and adapt it</w:delText>
        </w:r>
      </w:del>
      <w:r w:rsidRPr="00741C7A">
        <w:rPr>
          <w:rFonts w:ascii="Times New Roman" w:eastAsia="Times New Roman" w:hAnsi="Times New Roman" w:cs="Times New Roman"/>
          <w:sz w:val="24"/>
          <w:szCs w:val="24"/>
        </w:rPr>
        <w:t xml:space="preserve"> to your development environment. The sample </w:t>
      </w:r>
      <w:ins w:id="116" w:author="Phillip Wilkerson" w:date="2016-12-01T09:20:00Z">
        <w:r w:rsidR="007103F2">
          <w:rPr>
            <w:rFonts w:ascii="Times New Roman" w:eastAsia="Times New Roman" w:hAnsi="Times New Roman" w:cs="Times New Roman"/>
            <w:sz w:val="24"/>
            <w:szCs w:val="24"/>
          </w:rPr>
          <w:t xml:space="preserve">PDI </w:t>
        </w:r>
      </w:ins>
      <w:r w:rsidRPr="00741C7A">
        <w:rPr>
          <w:rFonts w:ascii="Times New Roman" w:eastAsia="Times New Roman" w:hAnsi="Times New Roman" w:cs="Times New Roman"/>
          <w:sz w:val="24"/>
          <w:szCs w:val="24"/>
        </w:rPr>
        <w:t>project</w:t>
      </w:r>
      <w:del w:id="117" w:author="Phillip Wilkerson" w:date="2016-11-30T14:13:00Z">
        <w:r w:rsidRPr="00741C7A" w:rsidDel="005967D2">
          <w:rPr>
            <w:rFonts w:ascii="Times New Roman" w:eastAsia="Times New Roman" w:hAnsi="Times New Roman" w:cs="Times New Roman"/>
            <w:sz w:val="24"/>
            <w:szCs w:val="24"/>
          </w:rPr>
          <w:delText>s</w:delText>
        </w:r>
      </w:del>
      <w:r w:rsidRPr="00741C7A">
        <w:rPr>
          <w:rFonts w:ascii="Times New Roman" w:eastAsia="Times New Roman" w:hAnsi="Times New Roman" w:cs="Times New Roman"/>
          <w:sz w:val="24"/>
          <w:szCs w:val="24"/>
        </w:rPr>
        <w:t xml:space="preserve"> come</w:t>
      </w:r>
      <w:ins w:id="118" w:author="Phillip Wilkerson" w:date="2016-11-30T14:13:00Z">
        <w:r w:rsidR="005967D2">
          <w:rPr>
            <w:rFonts w:ascii="Times New Roman" w:eastAsia="Times New Roman" w:hAnsi="Times New Roman" w:cs="Times New Roman"/>
            <w:sz w:val="24"/>
            <w:szCs w:val="24"/>
          </w:rPr>
          <w:t>s</w:t>
        </w:r>
      </w:ins>
      <w:r w:rsidRPr="00741C7A">
        <w:rPr>
          <w:rFonts w:ascii="Times New Roman" w:eastAsia="Times New Roman" w:hAnsi="Times New Roman" w:cs="Times New Roman"/>
          <w:sz w:val="24"/>
          <w:szCs w:val="24"/>
        </w:rPr>
        <w:t xml:space="preserve"> preconfigured as </w:t>
      </w:r>
      <w:ins w:id="119" w:author="Phillip Wilkerson" w:date="2016-11-30T14:13:00Z">
        <w:r w:rsidR="005967D2">
          <w:rPr>
            <w:rFonts w:ascii="Times New Roman" w:eastAsia="Times New Roman" w:hAnsi="Times New Roman" w:cs="Times New Roman"/>
            <w:sz w:val="24"/>
            <w:szCs w:val="24"/>
          </w:rPr>
          <w:t xml:space="preserve">an </w:t>
        </w:r>
      </w:ins>
      <w:r w:rsidRPr="00741C7A">
        <w:rPr>
          <w:rFonts w:ascii="Times New Roman" w:eastAsia="Times New Roman" w:hAnsi="Times New Roman" w:cs="Times New Roman"/>
          <w:sz w:val="24"/>
          <w:szCs w:val="24"/>
        </w:rPr>
        <w:t>Eclipse project</w:t>
      </w:r>
      <w:del w:id="120" w:author="Phillip Wilkerson" w:date="2016-11-30T14:13:00Z">
        <w:r w:rsidRPr="00741C7A" w:rsidDel="005967D2">
          <w:rPr>
            <w:rFonts w:ascii="Times New Roman" w:eastAsia="Times New Roman" w:hAnsi="Times New Roman" w:cs="Times New Roman"/>
            <w:sz w:val="24"/>
            <w:szCs w:val="24"/>
          </w:rPr>
          <w:delText>s</w:delText>
        </w:r>
      </w:del>
      <w:r w:rsidRPr="00741C7A">
        <w:rPr>
          <w:rFonts w:ascii="Times New Roman" w:eastAsia="Times New Roman" w:hAnsi="Times New Roman" w:cs="Times New Roman"/>
          <w:sz w:val="24"/>
          <w:szCs w:val="24"/>
        </w:rPr>
        <w:t>, complete with dependencies to a stable release of PDI. </w:t>
      </w:r>
    </w:p>
    <w:p w14:paraId="33DEBB89" w14:textId="77777777"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sz w:val="24"/>
          <w:szCs w:val="24"/>
        </w:rPr>
        <w:t xml:space="preserve">If you are developing for a specific version of PDI, you must replace the dependency jar files to match your version of PDI. The PDI classes and methods are stable for any major version of PDI, so you can safely replace the jar files and develop for any PDI </w:t>
      </w:r>
      <w:commentRangeStart w:id="121"/>
      <w:r w:rsidRPr="00741C7A">
        <w:rPr>
          <w:rFonts w:ascii="Times New Roman" w:eastAsia="Times New Roman" w:hAnsi="Times New Roman" w:cs="Times New Roman"/>
          <w:sz w:val="24"/>
          <w:szCs w:val="24"/>
        </w:rPr>
        <w:t>5.x</w:t>
      </w:r>
      <w:commentRangeEnd w:id="121"/>
      <w:r w:rsidR="00EC3D97">
        <w:rPr>
          <w:rStyle w:val="CommentReference"/>
        </w:rPr>
        <w:commentReference w:id="121"/>
      </w:r>
      <w:r w:rsidRPr="00741C7A">
        <w:rPr>
          <w:rFonts w:ascii="Times New Roman" w:eastAsia="Times New Roman" w:hAnsi="Times New Roman" w:cs="Times New Roman"/>
          <w:sz w:val="24"/>
          <w:szCs w:val="24"/>
        </w:rPr>
        <w:t xml:space="preserve"> release.</w:t>
      </w:r>
    </w:p>
    <w:p w14:paraId="02CD3603" w14:textId="77777777" w:rsidR="00741C7A" w:rsidRPr="00741C7A" w:rsidRDefault="00741C7A" w:rsidP="00741C7A">
      <w:pPr>
        <w:spacing w:before="100" w:beforeAutospacing="1" w:after="100" w:afterAutospacing="1" w:line="240" w:lineRule="auto"/>
        <w:outlineLvl w:val="1"/>
        <w:rPr>
          <w:rFonts w:ascii="Times New Roman" w:eastAsia="Times New Roman" w:hAnsi="Times New Roman" w:cs="Times New Roman"/>
          <w:b/>
          <w:bCs/>
          <w:sz w:val="36"/>
          <w:szCs w:val="36"/>
        </w:rPr>
      </w:pPr>
      <w:r w:rsidRPr="00741C7A">
        <w:rPr>
          <w:rFonts w:ascii="Times New Roman" w:eastAsia="Times New Roman" w:hAnsi="Times New Roman" w:cs="Times New Roman"/>
          <w:b/>
          <w:bCs/>
          <w:sz w:val="36"/>
          <w:szCs w:val="36"/>
        </w:rPr>
        <w:t>Get</w:t>
      </w:r>
      <w:del w:id="122" w:author="Phillip Wilkerson" w:date="2016-12-01T09:17:00Z">
        <w:r w:rsidRPr="00741C7A" w:rsidDel="00B80EBC">
          <w:rPr>
            <w:rFonts w:ascii="Times New Roman" w:eastAsia="Times New Roman" w:hAnsi="Times New Roman" w:cs="Times New Roman"/>
            <w:b/>
            <w:bCs/>
            <w:sz w:val="36"/>
            <w:szCs w:val="36"/>
          </w:rPr>
          <w:delText>ting</w:delText>
        </w:r>
      </w:del>
      <w:r w:rsidRPr="00741C7A">
        <w:rPr>
          <w:rFonts w:ascii="Times New Roman" w:eastAsia="Times New Roman" w:hAnsi="Times New Roman" w:cs="Times New Roman"/>
          <w:b/>
          <w:bCs/>
          <w:sz w:val="36"/>
          <w:szCs w:val="36"/>
        </w:rPr>
        <w:t xml:space="preserve"> PDI Sources</w:t>
      </w:r>
    </w:p>
    <w:p w14:paraId="159DD042" w14:textId="77777777"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sz w:val="24"/>
          <w:szCs w:val="24"/>
        </w:rPr>
        <w:t>When developing with PDI</w:t>
      </w:r>
      <w:ins w:id="123" w:author="Phillip Wilkerson" w:date="2016-11-30T14:14:00Z">
        <w:r w:rsidR="005967D2">
          <w:rPr>
            <w:rFonts w:ascii="Times New Roman" w:eastAsia="Times New Roman" w:hAnsi="Times New Roman" w:cs="Times New Roman"/>
            <w:sz w:val="24"/>
            <w:szCs w:val="24"/>
          </w:rPr>
          <w:t xml:space="preserve"> (</w:t>
        </w:r>
      </w:ins>
      <w:del w:id="124" w:author="Phillip Wilkerson" w:date="2016-11-30T14:14:00Z">
        <w:r w:rsidRPr="00741C7A" w:rsidDel="005967D2">
          <w:rPr>
            <w:rFonts w:ascii="Times New Roman" w:eastAsia="Times New Roman" w:hAnsi="Times New Roman" w:cs="Times New Roman"/>
            <w:sz w:val="24"/>
            <w:szCs w:val="24"/>
          </w:rPr>
          <w:delText xml:space="preserve">, </w:delText>
        </w:r>
      </w:del>
      <w:r w:rsidRPr="00741C7A">
        <w:rPr>
          <w:rFonts w:ascii="Times New Roman" w:eastAsia="Times New Roman" w:hAnsi="Times New Roman" w:cs="Times New Roman"/>
          <w:sz w:val="24"/>
          <w:szCs w:val="24"/>
        </w:rPr>
        <w:t>also known as the Kettle project to the open source community</w:t>
      </w:r>
      <w:ins w:id="125" w:author="Phillip Wilkerson" w:date="2016-11-30T14:14:00Z">
        <w:r w:rsidR="005967D2">
          <w:rPr>
            <w:rFonts w:ascii="Times New Roman" w:eastAsia="Times New Roman" w:hAnsi="Times New Roman" w:cs="Times New Roman"/>
            <w:sz w:val="24"/>
            <w:szCs w:val="24"/>
          </w:rPr>
          <w:t>)</w:t>
        </w:r>
      </w:ins>
      <w:r w:rsidRPr="00741C7A">
        <w:rPr>
          <w:rFonts w:ascii="Times New Roman" w:eastAsia="Times New Roman" w:hAnsi="Times New Roman" w:cs="Times New Roman"/>
          <w:sz w:val="24"/>
          <w:szCs w:val="24"/>
        </w:rPr>
        <w:t>, it is helpful to have the Kettle sources close by. Including them in development projects makes it possible to trace and step through core PDI code, which helps when debugging your solution. </w:t>
      </w:r>
    </w:p>
    <w:p w14:paraId="624B2C2C" w14:textId="305B4A41" w:rsidR="00741C7A" w:rsidRPr="00741C7A" w:rsidRDefault="00741C7A" w:rsidP="00741C7A">
      <w:pPr>
        <w:spacing w:after="0"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sz w:val="24"/>
          <w:szCs w:val="24"/>
        </w:rPr>
        <w:t xml:space="preserve">Note: It is not necessary </w:t>
      </w:r>
      <w:del w:id="126" w:author="Phillip Wilkerson" w:date="2016-11-30T14:15:00Z">
        <w:r w:rsidRPr="00741C7A" w:rsidDel="00AE7CF7">
          <w:rPr>
            <w:rFonts w:ascii="Times New Roman" w:eastAsia="Times New Roman" w:hAnsi="Times New Roman" w:cs="Times New Roman"/>
            <w:sz w:val="24"/>
            <w:szCs w:val="24"/>
          </w:rPr>
          <w:delText xml:space="preserve">or supported </w:delText>
        </w:r>
      </w:del>
      <w:r w:rsidRPr="00741C7A">
        <w:rPr>
          <w:rFonts w:ascii="Times New Roman" w:eastAsia="Times New Roman" w:hAnsi="Times New Roman" w:cs="Times New Roman"/>
          <w:sz w:val="24"/>
          <w:szCs w:val="24"/>
        </w:rPr>
        <w:t>to modify or compile any of the PDI sources when embedding or extending PDI. Including the PDI sources in your projects is optional</w:t>
      </w:r>
      <w:ins w:id="127" w:author="Phillip Wilkerson" w:date="2016-12-02T08:32:00Z">
        <w:r w:rsidR="009970A8">
          <w:rPr>
            <w:rFonts w:ascii="Times New Roman" w:eastAsia="Times New Roman" w:hAnsi="Times New Roman" w:cs="Times New Roman"/>
            <w:sz w:val="24"/>
            <w:szCs w:val="24"/>
          </w:rPr>
          <w:t xml:space="preserve"> and is not supported</w:t>
        </w:r>
      </w:ins>
      <w:r w:rsidRPr="00741C7A">
        <w:rPr>
          <w:rFonts w:ascii="Times New Roman" w:eastAsia="Times New Roman" w:hAnsi="Times New Roman" w:cs="Times New Roman"/>
          <w:sz w:val="24"/>
          <w:szCs w:val="24"/>
        </w:rPr>
        <w:t>.</w:t>
      </w:r>
    </w:p>
    <w:p w14:paraId="78EA8DAA" w14:textId="77777777"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sz w:val="24"/>
          <w:szCs w:val="24"/>
        </w:rPr>
        <w:t xml:space="preserve">PDI source code is publicly available from the Pentaho GitHub repository at </w:t>
      </w:r>
      <w:hyperlink r:id="rId10" w:tgtFrame="_blank" w:history="1">
        <w:r w:rsidRPr="00741C7A">
          <w:rPr>
            <w:rFonts w:ascii="Times New Roman" w:eastAsia="Times New Roman" w:hAnsi="Times New Roman" w:cs="Times New Roman"/>
            <w:color w:val="0000FF"/>
            <w:sz w:val="24"/>
            <w:szCs w:val="24"/>
            <w:u w:val="single"/>
          </w:rPr>
          <w:t>https://github.com/pentaho/pentaho-kettle</w:t>
        </w:r>
      </w:hyperlink>
      <w:r w:rsidRPr="00741C7A">
        <w:rPr>
          <w:rFonts w:ascii="Times New Roman" w:eastAsia="Times New Roman" w:hAnsi="Times New Roman" w:cs="Times New Roman"/>
          <w:sz w:val="24"/>
          <w:szCs w:val="24"/>
        </w:rPr>
        <w:t>.</w:t>
      </w:r>
    </w:p>
    <w:p w14:paraId="5949B25C" w14:textId="77777777"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sz w:val="24"/>
          <w:szCs w:val="24"/>
        </w:rPr>
        <w:t>PDI follows the standard project layout for GitHub repositories. The version currently in development is hosted in the trunk folder, patch branches are hosted in the branch folders, and released versions are tagged in the tags folder. </w:t>
      </w:r>
    </w:p>
    <w:p w14:paraId="7B4C5A25" w14:textId="77777777"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sz w:val="24"/>
          <w:szCs w:val="24"/>
        </w:rPr>
        <w:t>If you are developing for a specific version of PDI, for instance {{contentVars.PDIvernum3}</w:t>
      </w:r>
      <w:proofErr w:type="gramStart"/>
      <w:r w:rsidRPr="00741C7A">
        <w:rPr>
          <w:rFonts w:ascii="Times New Roman" w:eastAsia="Times New Roman" w:hAnsi="Times New Roman" w:cs="Times New Roman"/>
          <w:sz w:val="24"/>
          <w:szCs w:val="24"/>
        </w:rPr>
        <w:t>} ,</w:t>
      </w:r>
      <w:proofErr w:type="gramEnd"/>
      <w:r w:rsidRPr="00741C7A">
        <w:rPr>
          <w:rFonts w:ascii="Times New Roman" w:eastAsia="Times New Roman" w:hAnsi="Times New Roman" w:cs="Times New Roman"/>
          <w:sz w:val="24"/>
          <w:szCs w:val="24"/>
        </w:rPr>
        <w:t xml:space="preserve"> it is important to check-out or export the corresponding tag. To check which </w:t>
      </w:r>
      <w:proofErr w:type="gramStart"/>
      <w:r w:rsidRPr="00741C7A">
        <w:rPr>
          <w:rFonts w:ascii="Times New Roman" w:eastAsia="Times New Roman" w:hAnsi="Times New Roman" w:cs="Times New Roman"/>
          <w:sz w:val="24"/>
          <w:szCs w:val="24"/>
        </w:rPr>
        <w:t>version</w:t>
      </w:r>
      <w:proofErr w:type="gramEnd"/>
      <w:r w:rsidRPr="00741C7A">
        <w:rPr>
          <w:rFonts w:ascii="Times New Roman" w:eastAsia="Times New Roman" w:hAnsi="Times New Roman" w:cs="Times New Roman"/>
          <w:sz w:val="24"/>
          <w:szCs w:val="24"/>
        </w:rPr>
        <w:t xml:space="preserve"> you need to match your installation, select Help &gt; About from the Spoon menu.</w:t>
      </w:r>
    </w:p>
    <w:p w14:paraId="3B2B3EC5" w14:textId="77777777" w:rsidR="00741C7A" w:rsidRPr="00741C7A" w:rsidRDefault="00741C7A" w:rsidP="00741C7A">
      <w:pPr>
        <w:spacing w:before="100" w:beforeAutospacing="1" w:after="240"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sz w:val="24"/>
          <w:szCs w:val="24"/>
        </w:rPr>
        <w:t>The Build version shows you which tag to use to match your installation.</w:t>
      </w:r>
    </w:p>
    <w:p w14:paraId="0513D2D4" w14:textId="77777777" w:rsidR="00741C7A" w:rsidRPr="00741C7A" w:rsidRDefault="00741C7A" w:rsidP="00741C7A">
      <w:pPr>
        <w:spacing w:before="100" w:beforeAutospacing="1" w:after="100" w:afterAutospacing="1" w:line="240" w:lineRule="auto"/>
        <w:outlineLvl w:val="1"/>
        <w:rPr>
          <w:rFonts w:ascii="Times New Roman" w:eastAsia="Times New Roman" w:hAnsi="Times New Roman" w:cs="Times New Roman"/>
          <w:b/>
          <w:bCs/>
          <w:sz w:val="36"/>
          <w:szCs w:val="36"/>
        </w:rPr>
      </w:pPr>
      <w:r w:rsidRPr="00741C7A">
        <w:rPr>
          <w:rFonts w:ascii="Times New Roman" w:eastAsia="Times New Roman" w:hAnsi="Times New Roman" w:cs="Times New Roman"/>
          <w:b/>
          <w:bCs/>
          <w:sz w:val="36"/>
          <w:szCs w:val="36"/>
        </w:rPr>
        <w:t>Attach Source to PDI JAR Files</w:t>
      </w:r>
    </w:p>
    <w:p w14:paraId="648BB886" w14:textId="77777777"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sz w:val="24"/>
          <w:szCs w:val="24"/>
        </w:rPr>
        <w:t>If you checked out PDI sources, you may want to associate the source to the matching PDI jar files against which you are compiling your plugin. This optional step may improve the debugging experience, as it allows you to trace into PDI core code.</w:t>
      </w:r>
    </w:p>
    <w:p w14:paraId="5F32DEA5" w14:textId="77777777" w:rsidR="00741C7A" w:rsidRPr="00741C7A" w:rsidRDefault="00741C7A" w:rsidP="00741C7A">
      <w:pPr>
        <w:spacing w:before="100" w:beforeAutospacing="1" w:after="100" w:afterAutospacing="1" w:line="240" w:lineRule="auto"/>
        <w:outlineLvl w:val="1"/>
        <w:rPr>
          <w:rFonts w:ascii="Times New Roman" w:eastAsia="Times New Roman" w:hAnsi="Times New Roman" w:cs="Times New Roman"/>
          <w:b/>
          <w:bCs/>
          <w:sz w:val="36"/>
          <w:szCs w:val="36"/>
        </w:rPr>
      </w:pPr>
      <w:r w:rsidRPr="00741C7A">
        <w:rPr>
          <w:rFonts w:ascii="Times New Roman" w:eastAsia="Times New Roman" w:hAnsi="Times New Roman" w:cs="Times New Roman"/>
          <w:b/>
          <w:bCs/>
          <w:sz w:val="36"/>
          <w:szCs w:val="36"/>
        </w:rPr>
        <w:t>Additional Developer Documentation</w:t>
      </w:r>
    </w:p>
    <w:p w14:paraId="3D944459" w14:textId="77777777"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b/>
          <w:bCs/>
          <w:sz w:val="24"/>
          <w:szCs w:val="24"/>
        </w:rPr>
        <w:t>Javadoc</w:t>
      </w:r>
    </w:p>
    <w:p w14:paraId="7C0ECD17" w14:textId="77777777"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sz w:val="24"/>
          <w:szCs w:val="24"/>
        </w:rPr>
        <w:t xml:space="preserve">The </w:t>
      </w:r>
      <w:proofErr w:type="spellStart"/>
      <w:r w:rsidRPr="00741C7A">
        <w:rPr>
          <w:rFonts w:ascii="Times New Roman" w:eastAsia="Times New Roman" w:hAnsi="Times New Roman" w:cs="Times New Roman"/>
          <w:sz w:val="24"/>
          <w:szCs w:val="24"/>
        </w:rPr>
        <w:t>javadoc</w:t>
      </w:r>
      <w:proofErr w:type="spellEnd"/>
      <w:r w:rsidRPr="00741C7A">
        <w:rPr>
          <w:rFonts w:ascii="Times New Roman" w:eastAsia="Times New Roman" w:hAnsi="Times New Roman" w:cs="Times New Roman"/>
          <w:sz w:val="24"/>
          <w:szCs w:val="24"/>
        </w:rPr>
        <w:t xml:space="preserve"> documentation reflects the most recent stable release of PDI and is available at </w:t>
      </w:r>
      <w:hyperlink r:id="rId11" w:tooltip="http://community.pentaho.com/javadoc/" w:history="1">
        <w:r w:rsidRPr="00741C7A">
          <w:rPr>
            <w:rFonts w:ascii="Times New Roman" w:eastAsia="Times New Roman" w:hAnsi="Times New Roman" w:cs="Times New Roman"/>
            <w:color w:val="0000FF"/>
            <w:sz w:val="24"/>
            <w:szCs w:val="24"/>
            <w:u w:val="single"/>
          </w:rPr>
          <w:t>http://community.pentaho.com/javadoc/</w:t>
        </w:r>
      </w:hyperlink>
      <w:r w:rsidRPr="00741C7A">
        <w:rPr>
          <w:rFonts w:ascii="Times New Roman" w:eastAsia="Times New Roman" w:hAnsi="Times New Roman" w:cs="Times New Roman"/>
          <w:sz w:val="24"/>
          <w:szCs w:val="24"/>
        </w:rPr>
        <w:t>.</w:t>
      </w:r>
    </w:p>
    <w:p w14:paraId="5EDEE57D" w14:textId="77777777"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b/>
          <w:bCs/>
          <w:sz w:val="24"/>
          <w:szCs w:val="24"/>
        </w:rPr>
        <w:lastRenderedPageBreak/>
        <w:t>Pentaho PDI Community Wiki</w:t>
      </w:r>
    </w:p>
    <w:p w14:paraId="2816C940" w14:textId="77777777" w:rsidR="00741C7A" w:rsidRPr="00741C7A" w:rsidRDefault="00741C7A" w:rsidP="00741C7A">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sz w:val="24"/>
          <w:szCs w:val="24"/>
        </w:rPr>
        <w:t xml:space="preserve">Additional developer documentation is available in the PDI community wiki: </w:t>
      </w:r>
      <w:hyperlink r:id="rId12" w:tgtFrame="_blank" w:history="1">
        <w:r w:rsidRPr="00741C7A">
          <w:rPr>
            <w:rFonts w:ascii="Times New Roman" w:eastAsia="Times New Roman" w:hAnsi="Times New Roman" w:cs="Times New Roman"/>
            <w:color w:val="0000FF"/>
            <w:sz w:val="24"/>
            <w:szCs w:val="24"/>
            <w:u w:val="single"/>
          </w:rPr>
          <w:t>http://wiki.pentaho.com/display/EAI/Latest+Pentaho+Data+Integration+%28aka+Kettle%29+Documentation</w:t>
        </w:r>
      </w:hyperlink>
      <w:r w:rsidRPr="00741C7A">
        <w:rPr>
          <w:rFonts w:ascii="Times New Roman" w:eastAsia="Times New Roman" w:hAnsi="Times New Roman" w:cs="Times New Roman"/>
          <w:sz w:val="24"/>
          <w:szCs w:val="24"/>
        </w:rPr>
        <w:t>.</w:t>
      </w:r>
    </w:p>
    <w:p w14:paraId="0D3351C1" w14:textId="77777777" w:rsidR="006978C5" w:rsidRPr="009A5679" w:rsidRDefault="00741C7A" w:rsidP="009A5679">
      <w:pPr>
        <w:spacing w:before="100" w:beforeAutospacing="1" w:after="100" w:afterAutospacing="1" w:line="240" w:lineRule="auto"/>
        <w:rPr>
          <w:rFonts w:ascii="Times New Roman" w:eastAsia="Times New Roman" w:hAnsi="Times New Roman" w:cs="Times New Roman"/>
          <w:sz w:val="24"/>
          <w:szCs w:val="24"/>
        </w:rPr>
      </w:pPr>
      <w:r w:rsidRPr="00741C7A">
        <w:rPr>
          <w:rFonts w:ascii="Times New Roman" w:eastAsia="Times New Roman" w:hAnsi="Times New Roman" w:cs="Times New Roman"/>
          <w:sz w:val="24"/>
          <w:szCs w:val="24"/>
        </w:rPr>
        <w:t>The “Documentation for (Java) Developers" section has additional information for extending PDI with plugins or embedding the PDI engine.</w:t>
      </w:r>
    </w:p>
    <w:sectPr w:rsidR="006978C5" w:rsidRPr="009A56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Phillip Wilkerson" w:date="2016-12-02T09:34:00Z" w:initials="PW">
    <w:p w14:paraId="5D6C8A25" w14:textId="57138340" w:rsidR="004D7C6E" w:rsidRDefault="004D7C6E">
      <w:pPr>
        <w:pStyle w:val="CommentText"/>
      </w:pPr>
      <w:r>
        <w:rPr>
          <w:rStyle w:val="CommentReference"/>
        </w:rPr>
        <w:annotationRef/>
      </w:r>
      <w:r>
        <w:t>Don’t change page titles in live version of 7.0 per DV.</w:t>
      </w:r>
      <w:bookmarkStart w:id="25" w:name="_GoBack"/>
      <w:bookmarkEnd w:id="25"/>
    </w:p>
  </w:comment>
  <w:comment w:id="89" w:author="Phillip Wilkerson" w:date="2016-12-01T09:36:00Z" w:initials="PW">
    <w:p w14:paraId="2725D18C" w14:textId="77777777" w:rsidR="00AF5A5B" w:rsidRDefault="00AF5A5B">
      <w:pPr>
        <w:pStyle w:val="CommentText"/>
      </w:pPr>
      <w:r>
        <w:rPr>
          <w:rStyle w:val="CommentReference"/>
        </w:rPr>
        <w:annotationRef/>
      </w:r>
      <w:r>
        <w:t xml:space="preserve">Greg and Phil met and decided to use the specific kettle project link in the Box folder. </w:t>
      </w:r>
    </w:p>
    <w:p w14:paraId="11A5D030" w14:textId="77777777" w:rsidR="009744E8" w:rsidRDefault="009744E8">
      <w:pPr>
        <w:pStyle w:val="CommentText"/>
      </w:pPr>
    </w:p>
    <w:p w14:paraId="213075D1" w14:textId="77777777" w:rsidR="009744E8" w:rsidRDefault="009744E8" w:rsidP="009744E8">
      <w:pPr>
        <w:spacing w:before="100" w:beforeAutospacing="1" w:after="100" w:afterAutospacing="1" w:line="240" w:lineRule="auto"/>
        <w:rPr>
          <w:rFonts w:ascii="Arial" w:hAnsi="Arial" w:cs="Arial"/>
          <w:color w:val="333333"/>
          <w:sz w:val="21"/>
          <w:szCs w:val="21"/>
          <w:shd w:val="clear" w:color="auto" w:fill="F0F0F0"/>
        </w:rPr>
      </w:pPr>
      <w:r>
        <w:rPr>
          <w:rFonts w:ascii="Arial" w:hAnsi="Arial" w:cs="Arial"/>
          <w:color w:val="333333"/>
          <w:sz w:val="21"/>
          <w:szCs w:val="21"/>
          <w:shd w:val="clear" w:color="auto" w:fill="F0F0F0"/>
        </w:rPr>
        <w:t>Generic link:</w:t>
      </w:r>
    </w:p>
    <w:p w14:paraId="5B248520" w14:textId="77777777" w:rsidR="009744E8" w:rsidRDefault="009744E8" w:rsidP="009744E8">
      <w:pPr>
        <w:spacing w:before="100" w:beforeAutospacing="1" w:after="100" w:afterAutospacing="1" w:line="240" w:lineRule="auto"/>
        <w:rPr>
          <w:rFonts w:ascii="Arial" w:hAnsi="Arial" w:cs="Arial"/>
          <w:color w:val="333333"/>
          <w:sz w:val="21"/>
          <w:szCs w:val="21"/>
          <w:shd w:val="clear" w:color="auto" w:fill="F0F0F0"/>
        </w:rPr>
      </w:pPr>
      <w:r w:rsidRPr="005967D2">
        <w:rPr>
          <w:rFonts w:ascii="Arial" w:hAnsi="Arial" w:cs="Arial"/>
          <w:color w:val="333333"/>
          <w:sz w:val="21"/>
          <w:szCs w:val="21"/>
          <w:shd w:val="clear" w:color="auto" w:fill="F0F0F0"/>
        </w:rPr>
        <w:t>https://support.pentaho.com/hc/en-us/articles/216976286-Pentaho-7-0-GA-Release</w:t>
      </w:r>
    </w:p>
    <w:p w14:paraId="72EB2C83" w14:textId="77777777" w:rsidR="009744E8" w:rsidRDefault="009744E8" w:rsidP="009744E8">
      <w:pPr>
        <w:spacing w:before="100" w:beforeAutospacing="1" w:after="100" w:afterAutospacing="1" w:line="240" w:lineRule="auto"/>
        <w:rPr>
          <w:rFonts w:ascii="Times New Roman" w:eastAsia="Times New Roman" w:hAnsi="Times New Roman" w:cs="Times New Roman"/>
          <w:sz w:val="24"/>
          <w:szCs w:val="24"/>
        </w:rPr>
      </w:pPr>
    </w:p>
    <w:p w14:paraId="2314114A" w14:textId="09B8002B" w:rsidR="009744E8" w:rsidRDefault="009744E8" w:rsidP="009744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Box link to the kettle-</w:t>
      </w:r>
      <w:proofErr w:type="spellStart"/>
      <w:r>
        <w:rPr>
          <w:rFonts w:ascii="Times New Roman" w:eastAsia="Times New Roman" w:hAnsi="Times New Roman" w:cs="Times New Roman"/>
          <w:sz w:val="24"/>
          <w:szCs w:val="24"/>
        </w:rPr>
        <w:t>sdk</w:t>
      </w:r>
      <w:proofErr w:type="spellEnd"/>
      <w:r>
        <w:rPr>
          <w:rFonts w:ascii="Times New Roman" w:eastAsia="Times New Roman" w:hAnsi="Times New Roman" w:cs="Times New Roman"/>
          <w:sz w:val="24"/>
          <w:szCs w:val="24"/>
        </w:rPr>
        <w:t xml:space="preserve">: </w:t>
      </w:r>
      <w:hyperlink r:id="rId1" w:history="1">
        <w:r w:rsidRPr="00671EE5">
          <w:rPr>
            <w:rStyle w:val="Hyperlink"/>
            <w:rFonts w:ascii="Times New Roman" w:eastAsia="Times New Roman" w:hAnsi="Times New Roman" w:cs="Times New Roman"/>
            <w:sz w:val="24"/>
            <w:szCs w:val="24"/>
          </w:rPr>
          <w:t>https://pentaho.box.com/s/km8wf22cnszdt5s6j97ao9ebib7i9url</w:t>
        </w:r>
      </w:hyperlink>
      <w:r>
        <w:rPr>
          <w:rStyle w:val="CommentReference"/>
        </w:rPr>
        <w:annotationRef/>
      </w:r>
    </w:p>
    <w:p w14:paraId="7ABA15C0" w14:textId="77777777" w:rsidR="009744E8" w:rsidRDefault="009744E8" w:rsidP="009744E8">
      <w:pPr>
        <w:spacing w:before="100" w:beforeAutospacing="1" w:after="100" w:afterAutospacing="1" w:line="240" w:lineRule="auto"/>
        <w:rPr>
          <w:rFonts w:ascii="Arial" w:hAnsi="Arial" w:cs="Arial"/>
          <w:color w:val="333333"/>
          <w:sz w:val="21"/>
          <w:szCs w:val="21"/>
          <w:shd w:val="clear" w:color="auto" w:fill="F0F0F0"/>
        </w:rPr>
      </w:pPr>
    </w:p>
    <w:p w14:paraId="53E8169A" w14:textId="431794F3" w:rsidR="009744E8" w:rsidRDefault="009744E8" w:rsidP="009744E8">
      <w:pPr>
        <w:spacing w:before="100" w:beforeAutospacing="1" w:after="100" w:afterAutospacing="1" w:line="240" w:lineRule="auto"/>
        <w:rPr>
          <w:rFonts w:ascii="Arial" w:hAnsi="Arial" w:cs="Arial"/>
          <w:color w:val="333333"/>
          <w:sz w:val="21"/>
          <w:szCs w:val="21"/>
          <w:shd w:val="clear" w:color="auto" w:fill="F0F0F0"/>
        </w:rPr>
      </w:pPr>
      <w:r>
        <w:rPr>
          <w:rFonts w:ascii="Arial" w:hAnsi="Arial" w:cs="Arial"/>
          <w:color w:val="333333"/>
          <w:sz w:val="21"/>
          <w:szCs w:val="21"/>
          <w:shd w:val="clear" w:color="auto" w:fill="F0F0F0"/>
        </w:rPr>
        <w:t>For PDI, you need to download this file:</w:t>
      </w:r>
    </w:p>
    <w:p w14:paraId="15EFA79A" w14:textId="70E4B94E" w:rsidR="009744E8" w:rsidRDefault="009744E8">
      <w:pPr>
        <w:pStyle w:val="CommentText"/>
      </w:pPr>
    </w:p>
  </w:comment>
  <w:comment w:id="121" w:author="Phillip Wilkerson" w:date="2016-12-02T08:37:00Z" w:initials="PW">
    <w:p w14:paraId="0ADBF2DF" w14:textId="2EEA4631" w:rsidR="00EC3D97" w:rsidRDefault="00EC3D97">
      <w:pPr>
        <w:pStyle w:val="CommentText"/>
      </w:pPr>
      <w:r>
        <w:rPr>
          <w:rStyle w:val="CommentReference"/>
        </w:rPr>
        <w:annotationRef/>
      </w:r>
      <w:r w:rsidR="00B768AA">
        <w:t>Update to 7.x – Does this need technical verification? Probably. Needs to be fixed in 6.x versions.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6C8A25" w15:done="0"/>
  <w15:commentEx w15:paraId="15EFA79A" w15:done="0"/>
  <w15:commentEx w15:paraId="0ADBF2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04F00"/>
    <w:multiLevelType w:val="hybridMultilevel"/>
    <w:tmpl w:val="0C06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lip Wilkerson">
    <w15:presenceInfo w15:providerId="AD" w15:userId="S-1-5-21-3515013708-678258590-2614230829-4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C7A"/>
    <w:rsid w:val="00212540"/>
    <w:rsid w:val="00430D83"/>
    <w:rsid w:val="004D7C6E"/>
    <w:rsid w:val="004F051E"/>
    <w:rsid w:val="005207A1"/>
    <w:rsid w:val="00572EF1"/>
    <w:rsid w:val="005967D2"/>
    <w:rsid w:val="006978C5"/>
    <w:rsid w:val="007103F2"/>
    <w:rsid w:val="00731886"/>
    <w:rsid w:val="00741C7A"/>
    <w:rsid w:val="00881D22"/>
    <w:rsid w:val="0095400B"/>
    <w:rsid w:val="009744E8"/>
    <w:rsid w:val="009970A8"/>
    <w:rsid w:val="009A5679"/>
    <w:rsid w:val="00A5483C"/>
    <w:rsid w:val="00AE7CF7"/>
    <w:rsid w:val="00AF5A5B"/>
    <w:rsid w:val="00B0166C"/>
    <w:rsid w:val="00B768AA"/>
    <w:rsid w:val="00B80EBC"/>
    <w:rsid w:val="00CA446A"/>
    <w:rsid w:val="00CA5E68"/>
    <w:rsid w:val="00DD0F13"/>
    <w:rsid w:val="00E36B7F"/>
    <w:rsid w:val="00EC3D97"/>
    <w:rsid w:val="00F6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E877"/>
  <w15:chartTrackingRefBased/>
  <w15:docId w15:val="{1A1438D5-10C0-4385-91B1-2FBC8D3F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C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1C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C7A"/>
    <w:rPr>
      <w:rFonts w:ascii="Times New Roman" w:eastAsia="Times New Roman" w:hAnsi="Times New Roman" w:cs="Times New Roman"/>
      <w:b/>
      <w:bCs/>
      <w:sz w:val="36"/>
      <w:szCs w:val="36"/>
    </w:rPr>
  </w:style>
  <w:style w:type="paragraph" w:customStyle="1" w:styleId="p">
    <w:name w:val="p"/>
    <w:basedOn w:val="Normal"/>
    <w:rsid w:val="00741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ayt-misspell-word">
    <w:name w:val="scayt-misspell-word"/>
    <w:basedOn w:val="DefaultParagraphFont"/>
    <w:rsid w:val="00741C7A"/>
  </w:style>
  <w:style w:type="character" w:styleId="Emphasis">
    <w:name w:val="Emphasis"/>
    <w:basedOn w:val="DefaultParagraphFont"/>
    <w:uiPriority w:val="20"/>
    <w:qFormat/>
    <w:rsid w:val="00741C7A"/>
    <w:rPr>
      <w:i/>
      <w:iCs/>
    </w:rPr>
  </w:style>
  <w:style w:type="paragraph" w:styleId="NormalWeb">
    <w:name w:val="Normal (Web)"/>
    <w:basedOn w:val="Normal"/>
    <w:uiPriority w:val="99"/>
    <w:semiHidden/>
    <w:unhideWhenUsed/>
    <w:rsid w:val="00741C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1C7A"/>
    <w:rPr>
      <w:color w:val="0000FF"/>
      <w:u w:val="single"/>
    </w:rPr>
  </w:style>
  <w:style w:type="character" w:customStyle="1" w:styleId="notetitle">
    <w:name w:val="notetitle"/>
    <w:basedOn w:val="DefaultParagraphFont"/>
    <w:rsid w:val="00741C7A"/>
  </w:style>
  <w:style w:type="character" w:customStyle="1" w:styleId="ph">
    <w:name w:val="ph"/>
    <w:basedOn w:val="DefaultParagraphFont"/>
    <w:rsid w:val="00741C7A"/>
  </w:style>
  <w:style w:type="character" w:styleId="Strong">
    <w:name w:val="Strong"/>
    <w:basedOn w:val="DefaultParagraphFont"/>
    <w:uiPriority w:val="22"/>
    <w:qFormat/>
    <w:rsid w:val="00741C7A"/>
    <w:rPr>
      <w:b/>
      <w:bCs/>
    </w:rPr>
  </w:style>
  <w:style w:type="character" w:customStyle="1" w:styleId="Heading1Char">
    <w:name w:val="Heading 1 Char"/>
    <w:basedOn w:val="DefaultParagraphFont"/>
    <w:link w:val="Heading1"/>
    <w:uiPriority w:val="9"/>
    <w:rsid w:val="00741C7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96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7D2"/>
    <w:rPr>
      <w:rFonts w:ascii="Segoe UI" w:hAnsi="Segoe UI" w:cs="Segoe UI"/>
      <w:sz w:val="18"/>
      <w:szCs w:val="18"/>
    </w:rPr>
  </w:style>
  <w:style w:type="paragraph" w:styleId="ListParagraph">
    <w:name w:val="List Paragraph"/>
    <w:basedOn w:val="Normal"/>
    <w:uiPriority w:val="34"/>
    <w:qFormat/>
    <w:rsid w:val="004F051E"/>
    <w:pPr>
      <w:ind w:left="720"/>
      <w:contextualSpacing/>
    </w:pPr>
  </w:style>
  <w:style w:type="character" w:styleId="CommentReference">
    <w:name w:val="annotation reference"/>
    <w:basedOn w:val="DefaultParagraphFont"/>
    <w:uiPriority w:val="99"/>
    <w:semiHidden/>
    <w:unhideWhenUsed/>
    <w:rsid w:val="00AF5A5B"/>
    <w:rPr>
      <w:sz w:val="16"/>
      <w:szCs w:val="16"/>
    </w:rPr>
  </w:style>
  <w:style w:type="paragraph" w:styleId="CommentText">
    <w:name w:val="annotation text"/>
    <w:basedOn w:val="Normal"/>
    <w:link w:val="CommentTextChar"/>
    <w:uiPriority w:val="99"/>
    <w:semiHidden/>
    <w:unhideWhenUsed/>
    <w:rsid w:val="00AF5A5B"/>
    <w:pPr>
      <w:spacing w:line="240" w:lineRule="auto"/>
    </w:pPr>
    <w:rPr>
      <w:sz w:val="20"/>
      <w:szCs w:val="20"/>
    </w:rPr>
  </w:style>
  <w:style w:type="character" w:customStyle="1" w:styleId="CommentTextChar">
    <w:name w:val="Comment Text Char"/>
    <w:basedOn w:val="DefaultParagraphFont"/>
    <w:link w:val="CommentText"/>
    <w:uiPriority w:val="99"/>
    <w:semiHidden/>
    <w:rsid w:val="00AF5A5B"/>
    <w:rPr>
      <w:sz w:val="20"/>
      <w:szCs w:val="20"/>
    </w:rPr>
  </w:style>
  <w:style w:type="paragraph" w:styleId="CommentSubject">
    <w:name w:val="annotation subject"/>
    <w:basedOn w:val="CommentText"/>
    <w:next w:val="CommentText"/>
    <w:link w:val="CommentSubjectChar"/>
    <w:uiPriority w:val="99"/>
    <w:semiHidden/>
    <w:unhideWhenUsed/>
    <w:rsid w:val="00AF5A5B"/>
    <w:rPr>
      <w:b/>
      <w:bCs/>
    </w:rPr>
  </w:style>
  <w:style w:type="character" w:customStyle="1" w:styleId="CommentSubjectChar">
    <w:name w:val="Comment Subject Char"/>
    <w:basedOn w:val="CommentTextChar"/>
    <w:link w:val="CommentSubject"/>
    <w:uiPriority w:val="99"/>
    <w:semiHidden/>
    <w:rsid w:val="00AF5A5B"/>
    <w:rPr>
      <w:b/>
      <w:bCs/>
      <w:sz w:val="20"/>
      <w:szCs w:val="20"/>
    </w:rPr>
  </w:style>
  <w:style w:type="character" w:styleId="HTMLCode">
    <w:name w:val="HTML Code"/>
    <w:basedOn w:val="DefaultParagraphFont"/>
    <w:uiPriority w:val="99"/>
    <w:semiHidden/>
    <w:unhideWhenUsed/>
    <w:rsid w:val="00E36B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81480">
      <w:bodyDiv w:val="1"/>
      <w:marLeft w:val="0"/>
      <w:marRight w:val="0"/>
      <w:marTop w:val="0"/>
      <w:marBottom w:val="0"/>
      <w:divBdr>
        <w:top w:val="none" w:sz="0" w:space="0" w:color="auto"/>
        <w:left w:val="none" w:sz="0" w:space="0" w:color="auto"/>
        <w:bottom w:val="none" w:sz="0" w:space="0" w:color="auto"/>
        <w:right w:val="none" w:sz="0" w:space="0" w:color="auto"/>
      </w:divBdr>
      <w:divsChild>
        <w:div w:id="78453867">
          <w:marLeft w:val="0"/>
          <w:marRight w:val="0"/>
          <w:marTop w:val="0"/>
          <w:marBottom w:val="0"/>
          <w:divBdr>
            <w:top w:val="none" w:sz="0" w:space="0" w:color="auto"/>
            <w:left w:val="none" w:sz="0" w:space="0" w:color="auto"/>
            <w:bottom w:val="none" w:sz="0" w:space="0" w:color="auto"/>
            <w:right w:val="none" w:sz="0" w:space="0" w:color="auto"/>
          </w:divBdr>
        </w:div>
        <w:div w:id="1076442641">
          <w:marLeft w:val="0"/>
          <w:marRight w:val="0"/>
          <w:marTop w:val="0"/>
          <w:marBottom w:val="0"/>
          <w:divBdr>
            <w:top w:val="none" w:sz="0" w:space="0" w:color="auto"/>
            <w:left w:val="none" w:sz="0" w:space="0" w:color="auto"/>
            <w:bottom w:val="none" w:sz="0" w:space="0" w:color="auto"/>
            <w:right w:val="none" w:sz="0" w:space="0" w:color="auto"/>
          </w:divBdr>
        </w:div>
        <w:div w:id="1286235416">
          <w:marLeft w:val="0"/>
          <w:marRight w:val="0"/>
          <w:marTop w:val="0"/>
          <w:marBottom w:val="0"/>
          <w:divBdr>
            <w:top w:val="none" w:sz="0" w:space="0" w:color="auto"/>
            <w:left w:val="none" w:sz="0" w:space="0" w:color="auto"/>
            <w:bottom w:val="none" w:sz="0" w:space="0" w:color="auto"/>
            <w:right w:val="none" w:sz="0" w:space="0" w:color="auto"/>
          </w:divBdr>
        </w:div>
        <w:div w:id="84687463">
          <w:marLeft w:val="0"/>
          <w:marRight w:val="0"/>
          <w:marTop w:val="0"/>
          <w:marBottom w:val="0"/>
          <w:divBdr>
            <w:top w:val="none" w:sz="0" w:space="0" w:color="auto"/>
            <w:left w:val="none" w:sz="0" w:space="0" w:color="auto"/>
            <w:bottom w:val="none" w:sz="0" w:space="0" w:color="auto"/>
            <w:right w:val="none" w:sz="0" w:space="0" w:color="auto"/>
          </w:divBdr>
          <w:divsChild>
            <w:div w:id="562835019">
              <w:marLeft w:val="0"/>
              <w:marRight w:val="0"/>
              <w:marTop w:val="0"/>
              <w:marBottom w:val="0"/>
              <w:divBdr>
                <w:top w:val="none" w:sz="0" w:space="0" w:color="auto"/>
                <w:left w:val="none" w:sz="0" w:space="0" w:color="auto"/>
                <w:bottom w:val="none" w:sz="0" w:space="0" w:color="auto"/>
                <w:right w:val="none" w:sz="0" w:space="0" w:color="auto"/>
              </w:divBdr>
              <w:divsChild>
                <w:div w:id="19096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8572">
          <w:marLeft w:val="0"/>
          <w:marRight w:val="0"/>
          <w:marTop w:val="0"/>
          <w:marBottom w:val="0"/>
          <w:divBdr>
            <w:top w:val="none" w:sz="0" w:space="0" w:color="auto"/>
            <w:left w:val="none" w:sz="0" w:space="0" w:color="auto"/>
            <w:bottom w:val="none" w:sz="0" w:space="0" w:color="auto"/>
            <w:right w:val="none" w:sz="0" w:space="0" w:color="auto"/>
          </w:divBdr>
        </w:div>
        <w:div w:id="930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entaho.box.com/s/km8wf22cnszdt5s6j97ao9ebib7i9ur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pentaho.com/Documentation/7.0/0R0/0V0/000" TargetMode="External"/><Relationship Id="rId12" Type="http://schemas.openxmlformats.org/officeDocument/2006/relationships/hyperlink" Target="http://wiki.pentaho.com/display/EAI/Latest+Pentaho+Data+Integration+%28aka+Kettle%29+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pentaho.com/Documentation/7.0/0R0/0V0" TargetMode="External"/><Relationship Id="rId11" Type="http://schemas.openxmlformats.org/officeDocument/2006/relationships/hyperlink" Target="http://community.pentaho.com/javadoc/" TargetMode="External"/><Relationship Id="rId5" Type="http://schemas.openxmlformats.org/officeDocument/2006/relationships/hyperlink" Target="https://help.pentaho.com/Documentation/7.0/0R0" TargetMode="External"/><Relationship Id="rId15" Type="http://schemas.openxmlformats.org/officeDocument/2006/relationships/theme" Target="theme/theme1.xml"/><Relationship Id="rId10" Type="http://schemas.openxmlformats.org/officeDocument/2006/relationships/hyperlink" Target="https://github.com/pentaho/pentaho-kettle"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Wilkerson</dc:creator>
  <cp:keywords/>
  <dc:description/>
  <cp:lastModifiedBy>Phillip Wilkerson</cp:lastModifiedBy>
  <cp:revision>18</cp:revision>
  <dcterms:created xsi:type="dcterms:W3CDTF">2016-11-30T16:39:00Z</dcterms:created>
  <dcterms:modified xsi:type="dcterms:W3CDTF">2016-12-02T14:34:00Z</dcterms:modified>
</cp:coreProperties>
</file>