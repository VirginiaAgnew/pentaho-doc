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904C8" w14:textId="77777777" w:rsidR="001C7DBD" w:rsidRDefault="00C114B9">
      <w:r>
        <w:fldChar w:fldCharType="begin"/>
      </w:r>
      <w:r>
        <w:instrText xml:space="preserve"> HYPERLINK "http://jira.pentaho.com/browse/DOC-3129" </w:instrText>
      </w:r>
      <w:r>
        <w:fldChar w:fldCharType="separate"/>
      </w:r>
      <w:r w:rsidR="00E6183D" w:rsidRPr="00CA3CBA">
        <w:rPr>
          <w:rStyle w:val="Hyperlink"/>
        </w:rPr>
        <w:t>http://jira.pentaho.com/browse/DOC-3129</w:t>
      </w:r>
      <w:r>
        <w:rPr>
          <w:rStyle w:val="Hyperlink"/>
        </w:rPr>
        <w:fldChar w:fldCharType="end"/>
      </w:r>
    </w:p>
    <w:p w14:paraId="5A296032" w14:textId="1FF59FF4" w:rsidR="00566194" w:rsidRDefault="00E7349E">
      <w:r>
        <w:t>C</w:t>
      </w:r>
      <w:r w:rsidR="00566194">
        <w:t xml:space="preserve">ombined with: </w:t>
      </w:r>
      <w:hyperlink r:id="rId5" w:history="1">
        <w:r w:rsidR="00566194" w:rsidRPr="009B56B1">
          <w:rPr>
            <w:rStyle w:val="Hyperlink"/>
          </w:rPr>
          <w:t>http://jira.pentaho.com/browse/DOC-3128</w:t>
        </w:r>
      </w:hyperlink>
    </w:p>
    <w:p w14:paraId="005C3B74" w14:textId="77777777" w:rsidR="00566194" w:rsidRDefault="00C114B9">
      <w:hyperlink r:id="rId6" w:history="1">
        <w:r w:rsidR="00E508DB" w:rsidRPr="009B56B1">
          <w:rPr>
            <w:rStyle w:val="Hyperlink"/>
          </w:rPr>
          <w:t>https://pentaho.box.com/s/wv5fcqsf6bvysroob1hr6l8uk2yplj07</w:t>
        </w:r>
      </w:hyperlink>
    </w:p>
    <w:p w14:paraId="51FB49A1" w14:textId="77777777" w:rsidR="00507F82" w:rsidRDefault="00507F82">
      <w:r>
        <w:t>Create process documentation for peer review checklist</w:t>
      </w:r>
    </w:p>
    <w:p w14:paraId="30449369" w14:textId="77777777" w:rsidR="00E6183D" w:rsidRDefault="00507F82">
      <w:r>
        <w:t>SME – Greg</w:t>
      </w:r>
    </w:p>
    <w:p w14:paraId="51D7E887" w14:textId="77777777" w:rsidR="00507F82" w:rsidRDefault="00507F82" w:rsidP="00507F82">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Putting the content found in</w:t>
      </w:r>
      <w:r>
        <w:rPr>
          <w:rStyle w:val="apple-converted-space"/>
          <w:rFonts w:ascii="Arial" w:hAnsi="Arial" w:cs="Arial"/>
          <w:color w:val="333333"/>
          <w:sz w:val="21"/>
          <w:szCs w:val="21"/>
        </w:rPr>
        <w:t> </w:t>
      </w:r>
      <w:hyperlink r:id="rId7" w:tooltip="Follow link" w:history="1">
        <w:r>
          <w:rPr>
            <w:rStyle w:val="Hyperlink"/>
            <w:rFonts w:ascii="Arial" w:eastAsiaTheme="majorEastAsia" w:hAnsi="Arial" w:cs="Arial"/>
            <w:color w:val="666633"/>
            <w:sz w:val="21"/>
            <w:szCs w:val="21"/>
          </w:rPr>
          <w:t>https://pentaho.box.com/s/txd7z6bfqrov6gdmop2r7q710w73rgrs</w:t>
        </w:r>
      </w:hyperlink>
      <w:r>
        <w:rPr>
          <w:rStyle w:val="apple-converted-space"/>
          <w:rFonts w:ascii="Arial" w:hAnsi="Arial" w:cs="Arial"/>
          <w:color w:val="333333"/>
          <w:sz w:val="21"/>
          <w:szCs w:val="21"/>
        </w:rPr>
        <w:t> </w:t>
      </w:r>
      <w:r>
        <w:rPr>
          <w:rFonts w:ascii="Arial" w:hAnsi="Arial" w:cs="Arial"/>
          <w:color w:val="333333"/>
          <w:sz w:val="21"/>
          <w:szCs w:val="21"/>
        </w:rPr>
        <w:t>in the iWiki.</w:t>
      </w:r>
    </w:p>
    <w:p w14:paraId="63006486" w14:textId="77777777" w:rsidR="00507F82" w:rsidRDefault="00507F82" w:rsidP="00507F82">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link to the actual checklist on Box (</w:t>
      </w:r>
      <w:hyperlink r:id="rId8" w:tooltip="Follow link" w:history="1">
        <w:r>
          <w:rPr>
            <w:rStyle w:val="Hyperlink"/>
            <w:rFonts w:ascii="Arial" w:eastAsiaTheme="majorEastAsia" w:hAnsi="Arial" w:cs="Arial"/>
            <w:color w:val="666633"/>
            <w:sz w:val="21"/>
            <w:szCs w:val="21"/>
          </w:rPr>
          <w:t>https://pentaho.box.com/s/txd7z6bfqrov6gdmop2r7q710w73rgrs</w:t>
        </w:r>
      </w:hyperlink>
      <w:r>
        <w:rPr>
          <w:rFonts w:ascii="Arial" w:hAnsi="Arial" w:cs="Arial"/>
          <w:color w:val="333333"/>
          <w:sz w:val="21"/>
          <w:szCs w:val="21"/>
        </w:rPr>
        <w:t>).</w:t>
      </w:r>
    </w:p>
    <w:p w14:paraId="211D4E96" w14:textId="77777777" w:rsidR="00507F82" w:rsidRDefault="00507F82" w:rsidP="00507F82">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Revise the checklist as needed.</w:t>
      </w:r>
    </w:p>
    <w:p w14:paraId="046D90B3" w14:textId="77777777" w:rsidR="003B002F" w:rsidRDefault="003B002F">
      <w:r>
        <w:sym w:font="Wingdings" w:char="F0DF"/>
      </w:r>
      <w:r>
        <w:t>----------------------------</w:t>
      </w:r>
      <w:r>
        <w:sym w:font="Wingdings" w:char="F0E0"/>
      </w:r>
    </w:p>
    <w:p w14:paraId="7A54E0FD" w14:textId="1A54489C" w:rsidR="003B002F" w:rsidRDefault="00C114B9">
      <w:pPr>
        <w:rPr>
          <w:ins w:id="0" w:author="Phillip Wilkerson" w:date="2016-12-20T10:33:00Z"/>
          <w:rStyle w:val="Hyperlink"/>
        </w:rPr>
      </w:pPr>
      <w:hyperlink r:id="rId9" w:history="1">
        <w:r w:rsidR="003B002F" w:rsidRPr="00CA3CBA">
          <w:rPr>
            <w:rStyle w:val="Hyperlink"/>
          </w:rPr>
          <w:t>http://iwiki.pentaho.com/display/DOC/Documentation+Home</w:t>
        </w:r>
      </w:hyperlink>
    </w:p>
    <w:p w14:paraId="2E723FE5" w14:textId="21F1DFE6" w:rsidR="0026374C" w:rsidRDefault="0026374C">
      <w:ins w:id="1" w:author="Phillip Wilkerson" w:date="2016-12-20T10:33:00Z">
        <w:r>
          <w:rPr>
            <w:rFonts w:ascii="Calibri" w:hAnsi="Calibri" w:cs="Calibri"/>
          </w:rPr>
          <w:fldChar w:fldCharType="begin"/>
        </w:r>
        <w:r>
          <w:rPr>
            <w:rFonts w:ascii="Calibri" w:hAnsi="Calibri" w:cs="Calibri"/>
          </w:rPr>
          <w:instrText xml:space="preserve"> HYPERLINK "http://iwiki.pentaho.com/display/DOC/Peer+Reviews" </w:instrText>
        </w:r>
        <w:r>
          <w:rPr>
            <w:rFonts w:ascii="Calibri" w:hAnsi="Calibri" w:cs="Calibri"/>
          </w:rPr>
          <w:fldChar w:fldCharType="separate"/>
        </w:r>
        <w:r>
          <w:rPr>
            <w:rStyle w:val="Hyperlink"/>
            <w:rFonts w:ascii="Calibri" w:hAnsi="Calibri" w:cs="Calibri"/>
          </w:rPr>
          <w:t>http://iwiki.pentaho.com/display/DOC/Peer+Reviews</w:t>
        </w:r>
        <w:r>
          <w:rPr>
            <w:rFonts w:ascii="Calibri" w:hAnsi="Calibri" w:cs="Calibri"/>
          </w:rPr>
          <w:fldChar w:fldCharType="end"/>
        </w:r>
      </w:ins>
    </w:p>
    <w:p w14:paraId="2548526E" w14:textId="77777777" w:rsidR="003B002F" w:rsidRDefault="00E04D6A" w:rsidP="00E04D6A">
      <w:pPr>
        <w:pStyle w:val="Heading1"/>
      </w:pPr>
      <w:r>
        <w:t xml:space="preserve">Peer Review </w:t>
      </w:r>
      <w:commentRangeStart w:id="2"/>
      <w:r>
        <w:t>Process</w:t>
      </w:r>
      <w:commentRangeEnd w:id="2"/>
      <w:r w:rsidR="00DD0CAE">
        <w:rPr>
          <w:rStyle w:val="CommentReference"/>
          <w:rFonts w:asciiTheme="minorHAnsi" w:eastAsiaTheme="minorHAnsi" w:hAnsiTheme="minorHAnsi" w:cstheme="minorBidi"/>
          <w:color w:val="auto"/>
        </w:rPr>
        <w:commentReference w:id="2"/>
      </w:r>
    </w:p>
    <w:p w14:paraId="70709941" w14:textId="3AAF8CCB" w:rsidR="00A81CF5" w:rsidRDefault="00A81CF5">
      <w:pPr>
        <w:rPr>
          <w:ins w:id="3" w:author="Phillip Wilkerson" w:date="2016-12-15T09:40:00Z"/>
        </w:rPr>
      </w:pPr>
      <w:ins w:id="4" w:author="Phillip Wilkerson" w:date="2016-12-15T09:40:00Z">
        <w:r>
          <w:t xml:space="preserve">Peer reviews add quality to our documentation, allowing for a single </w:t>
        </w:r>
      </w:ins>
      <w:ins w:id="5" w:author="Phillip Wilkerson" w:date="2016-12-15T15:54:00Z">
        <w:r w:rsidR="00430B36">
          <w:t xml:space="preserve">Pentaho tone and </w:t>
        </w:r>
      </w:ins>
      <w:ins w:id="6" w:author="Phillip Wilkerson" w:date="2016-12-15T09:40:00Z">
        <w:r>
          <w:t xml:space="preserve">voice, consistency, and accuracy across the documentation set. </w:t>
        </w:r>
      </w:ins>
      <w:ins w:id="7" w:author="Phillip Wilkerson" w:date="2016-12-15T09:45:00Z">
        <w:r w:rsidR="003030B9">
          <w:t xml:space="preserve">This article outlines the revision and peer review </w:t>
        </w:r>
        <w:commentRangeStart w:id="8"/>
        <w:r w:rsidR="003030B9">
          <w:t>process</w:t>
        </w:r>
        <w:commentRangeEnd w:id="8"/>
        <w:r w:rsidR="003030B9">
          <w:rPr>
            <w:rStyle w:val="CommentReference"/>
          </w:rPr>
          <w:commentReference w:id="8"/>
        </w:r>
        <w:r w:rsidR="003030B9">
          <w:t xml:space="preserve"> for both new and existing content.</w:t>
        </w:r>
        <w:r w:rsidR="003030B9">
          <w:rPr>
            <w:rStyle w:val="CommentReference"/>
          </w:rPr>
          <w:commentReference w:id="9"/>
        </w:r>
      </w:ins>
    </w:p>
    <w:p w14:paraId="39964BA1" w14:textId="46621D01" w:rsidR="005851C3" w:rsidRDefault="30033C3A">
      <w:pPr>
        <w:rPr>
          <w:ins w:id="10" w:author="Phillip Wilkerson" w:date="2016-12-13T13:23:00Z"/>
        </w:rPr>
      </w:pPr>
      <w:commentRangeStart w:id="11"/>
      <w:r>
        <w:t xml:space="preserve">It is essential for </w:t>
      </w:r>
      <w:del w:id="12" w:author="Phillip Wilkerson" w:date="2016-12-20T10:01:00Z">
        <w:r w:rsidDel="004F50C8">
          <w:delText>Team Obi-Wan Kenobi</w:delText>
        </w:r>
      </w:del>
      <w:ins w:id="13" w:author="Phillip Wilkerson" w:date="2016-12-20T10:01:00Z">
        <w:r w:rsidR="004F50C8">
          <w:t>the Documentation team</w:t>
        </w:r>
      </w:ins>
      <w:r>
        <w:t xml:space="preserve"> to capture the process we use to write and develop our content for MindTouch articles.</w:t>
      </w:r>
      <w:ins w:id="14" w:author="Phillip Wilkerson" w:date="2016-12-13T13:21:00Z">
        <w:r w:rsidR="005851C3">
          <w:t xml:space="preserve"> </w:t>
        </w:r>
      </w:ins>
      <w:ins w:id="15" w:author="Phillip Wilkerson" w:date="2016-12-13T13:22:00Z">
        <w:r w:rsidR="005851C3">
          <w:t xml:space="preserve">The </w:t>
        </w:r>
      </w:ins>
      <w:ins w:id="16" w:author="Phillip Wilkerson" w:date="2016-12-13T13:23:00Z">
        <w:r w:rsidR="005851C3">
          <w:t>t</w:t>
        </w:r>
      </w:ins>
      <w:ins w:id="17" w:author="Phillip Wilkerson" w:date="2016-12-13T13:22:00Z">
        <w:r w:rsidR="005851C3">
          <w:t xml:space="preserve">eam performs peer reviews on all new and edited MindTouch </w:t>
        </w:r>
      </w:ins>
      <w:ins w:id="18" w:author="Phillip Wilkerson" w:date="2016-12-15T09:40:00Z">
        <w:r w:rsidR="00A81CF5">
          <w:t>content</w:t>
        </w:r>
      </w:ins>
      <w:ins w:id="19" w:author="Phillip Wilkerson" w:date="2016-12-13T13:22:00Z">
        <w:r w:rsidR="005851C3">
          <w:t xml:space="preserve">. </w:t>
        </w:r>
      </w:ins>
      <w:commentRangeEnd w:id="11"/>
      <w:r w:rsidR="00451849">
        <w:rPr>
          <w:rStyle w:val="CommentReference"/>
        </w:rPr>
        <w:commentReference w:id="11"/>
      </w:r>
    </w:p>
    <w:p w14:paraId="591B8C46" w14:textId="500DE364" w:rsidR="007C69C2" w:rsidDel="00A81CF5" w:rsidRDefault="00ED7DF1">
      <w:pPr>
        <w:rPr>
          <w:del w:id="20" w:author="Phillip Wilkerson" w:date="2016-12-15T09:43:00Z"/>
        </w:rPr>
      </w:pPr>
      <w:commentRangeStart w:id="21"/>
      <w:commentRangeStart w:id="22"/>
      <w:del w:id="23" w:author="Phillip Wilkerson" w:date="2016-12-15T09:39:00Z">
        <w:r w:rsidDel="00A81CF5">
          <w:rPr>
            <w:rStyle w:val="CommentReference"/>
          </w:rPr>
          <w:commentReference w:id="24"/>
        </w:r>
        <w:r w:rsidR="30033C3A" w:rsidDel="00A81CF5">
          <w:delText xml:space="preserve"> </w:delText>
        </w:r>
        <w:commentRangeStart w:id="25"/>
        <w:commentRangeStart w:id="26"/>
        <w:commentRangeEnd w:id="25"/>
        <w:r w:rsidR="001824B3" w:rsidDel="00A81CF5">
          <w:rPr>
            <w:rStyle w:val="CommentReference"/>
          </w:rPr>
          <w:commentReference w:id="25"/>
        </w:r>
        <w:commentRangeEnd w:id="21"/>
        <w:commentRangeEnd w:id="22"/>
        <w:commentRangeEnd w:id="26"/>
        <w:r w:rsidR="00451849" w:rsidDel="00A81CF5">
          <w:rPr>
            <w:rStyle w:val="CommentReference"/>
          </w:rPr>
          <w:commentReference w:id="26"/>
        </w:r>
      </w:del>
      <w:r>
        <w:rPr>
          <w:rStyle w:val="CommentReference"/>
        </w:rPr>
        <w:commentReference w:id="21"/>
      </w:r>
      <w:r w:rsidR="009F4413">
        <w:rPr>
          <w:rStyle w:val="CommentReference"/>
        </w:rPr>
        <w:commentReference w:id="22"/>
      </w:r>
    </w:p>
    <w:p w14:paraId="088143B2" w14:textId="6A80F408" w:rsidR="009858C2" w:rsidRDefault="30033C3A" w:rsidP="00613E4C">
      <w:commentRangeStart w:id="27"/>
      <w:del w:id="28" w:author="Phillip Wilkerson" w:date="2016-12-13T13:29:00Z">
        <w:r w:rsidDel="009858C2">
          <w:delText xml:space="preserve">Note: </w:delText>
        </w:r>
      </w:del>
      <w:del w:id="29" w:author="Phillip Wilkerson" w:date="2016-12-15T09:41:00Z">
        <w:r w:rsidDel="00A81CF5">
          <w:delText xml:space="preserve">Except in Jira cases where </w:delText>
        </w:r>
      </w:del>
      <w:del w:id="30" w:author="Phillip Wilkerson" w:date="2016-12-13T13:26:00Z">
        <w:r w:rsidDel="009858C2">
          <w:delText xml:space="preserve">the </w:delText>
        </w:r>
      </w:del>
      <w:del w:id="31" w:author="Phillip Wilkerson" w:date="2016-12-15T09:41:00Z">
        <w:r w:rsidDel="00A81CF5">
          <w:delText>MindTouch article is updated, n</w:delText>
        </w:r>
      </w:del>
      <w:ins w:id="32" w:author="Phillip Wilkerson" w:date="2016-12-15T09:41:00Z">
        <w:r w:rsidR="00A81CF5">
          <w:t>N</w:t>
        </w:r>
      </w:ins>
      <w:r>
        <w:t xml:space="preserve">ew content and </w:t>
      </w:r>
      <w:ins w:id="33" w:author="Phillip Wilkerson" w:date="2016-12-13T13:27:00Z">
        <w:r w:rsidR="009858C2">
          <w:t xml:space="preserve">extensive </w:t>
        </w:r>
      </w:ins>
      <w:r>
        <w:t xml:space="preserve">revisions to existing content are done in Microsoft Word. </w:t>
      </w:r>
      <w:del w:id="34" w:author="Phillip Wilkerson" w:date="2016-12-15T09:45:00Z">
        <w:r w:rsidDel="003030B9">
          <w:delText xml:space="preserve">This article outlines the revision and peer review </w:delText>
        </w:r>
        <w:commentRangeStart w:id="35"/>
        <w:r w:rsidDel="003030B9">
          <w:delText>process</w:delText>
        </w:r>
        <w:commentRangeEnd w:id="35"/>
        <w:r w:rsidR="007C69C2" w:rsidDel="003030B9">
          <w:rPr>
            <w:rStyle w:val="CommentReference"/>
          </w:rPr>
          <w:commentReference w:id="35"/>
        </w:r>
        <w:r w:rsidDel="003030B9">
          <w:delText>.</w:delText>
        </w:r>
        <w:commentRangeEnd w:id="27"/>
        <w:r w:rsidR="00ED7DF1" w:rsidDel="003030B9">
          <w:rPr>
            <w:rStyle w:val="CommentReference"/>
          </w:rPr>
          <w:commentReference w:id="27"/>
        </w:r>
      </w:del>
      <w:ins w:id="36" w:author="Phillip Wilkerson" w:date="2016-12-15T15:41:00Z">
        <w:r w:rsidR="00613E4C">
          <w:t xml:space="preserve"> W</w:t>
        </w:r>
      </w:ins>
      <w:del w:id="37" w:author="Phillip Wilkerson" w:date="2016-12-15T09:50:00Z">
        <w:r w:rsidR="00C70B21" w:rsidDel="003030B9">
          <w:rPr>
            <w:rStyle w:val="CommentReference"/>
          </w:rPr>
          <w:commentReference w:id="38"/>
        </w:r>
        <w:r w:rsidR="00C70B21" w:rsidDel="003030B9">
          <w:rPr>
            <w:rStyle w:val="CommentReference"/>
          </w:rPr>
          <w:commentReference w:id="39"/>
        </w:r>
      </w:del>
      <w:ins w:id="40" w:author="Phillip Wilkerson" w:date="2016-12-13T13:29:00Z">
        <w:r w:rsidR="009858C2">
          <w:t xml:space="preserve">e </w:t>
        </w:r>
      </w:ins>
      <w:r w:rsidR="00962B88">
        <w:rPr>
          <w:rStyle w:val="CommentReference"/>
        </w:rPr>
        <w:commentReference w:id="41"/>
      </w:r>
      <w:ins w:id="42" w:author="Phillip Wilkerson" w:date="2016-12-13T13:29:00Z">
        <w:r w:rsidR="009858C2">
          <w:t>use Word for</w:t>
        </w:r>
      </w:ins>
      <w:ins w:id="43" w:author="Phillip Wilkerson" w:date="2016-12-13T13:33:00Z">
        <w:r w:rsidR="009858C2">
          <w:t xml:space="preserve"> peer </w:t>
        </w:r>
      </w:ins>
      <w:r w:rsidR="00962B88">
        <w:rPr>
          <w:rStyle w:val="CommentReference"/>
        </w:rPr>
        <w:commentReference w:id="44"/>
      </w:r>
      <w:ins w:id="45" w:author="Phillip Wilkerson" w:date="2016-12-13T13:29:00Z">
        <w:r w:rsidR="009858C2">
          <w:t xml:space="preserve">reviews </w:t>
        </w:r>
      </w:ins>
      <w:ins w:id="46" w:author="Phillip Wilkerson" w:date="2016-12-13T13:36:00Z">
        <w:r w:rsidR="005D7ACA">
          <w:t xml:space="preserve">of content </w:t>
        </w:r>
      </w:ins>
      <w:ins w:id="47" w:author="Phillip Wilkerson" w:date="2016-12-13T13:29:00Z">
        <w:r w:rsidR="009858C2">
          <w:t xml:space="preserve">because of </w:t>
        </w:r>
      </w:ins>
      <w:ins w:id="48" w:author="Phillip Wilkerson" w:date="2016-12-15T15:56:00Z">
        <w:r w:rsidR="00430B36">
          <w:t>Word’s</w:t>
        </w:r>
      </w:ins>
      <w:ins w:id="49" w:author="Phillip Wilkerson" w:date="2016-12-13T13:29:00Z">
        <w:r w:rsidR="009858C2">
          <w:t xml:space="preserve"> </w:t>
        </w:r>
      </w:ins>
      <w:r w:rsidR="0079295C">
        <w:t>ability to</w:t>
      </w:r>
      <w:ins w:id="50" w:author="Phillip Wilkerson" w:date="2016-12-13T13:29:00Z">
        <w:r w:rsidR="009858C2">
          <w:t xml:space="preserve"> </w:t>
        </w:r>
      </w:ins>
      <w:r w:rsidR="0079295C">
        <w:t>t</w:t>
      </w:r>
      <w:ins w:id="51" w:author="Phillip Wilkerson" w:date="2016-12-13T13:29:00Z">
        <w:r w:rsidR="009858C2">
          <w:t xml:space="preserve">rack </w:t>
        </w:r>
      </w:ins>
      <w:r w:rsidR="0079295C">
        <w:t>c</w:t>
      </w:r>
      <w:ins w:id="52" w:author="Phillip Wilkerson" w:date="2016-12-13T13:29:00Z">
        <w:r w:rsidR="009858C2">
          <w:t xml:space="preserve">hanges and </w:t>
        </w:r>
      </w:ins>
      <w:r w:rsidR="0079295C">
        <w:t>capture c</w:t>
      </w:r>
      <w:ins w:id="53" w:author="Phillip Wilkerson" w:date="2016-12-13T13:29:00Z">
        <w:r w:rsidR="009858C2">
          <w:t>omments.</w:t>
        </w:r>
      </w:ins>
      <w:ins w:id="54" w:author="Phillip Wilkerson" w:date="2016-12-15T15:42:00Z">
        <w:r w:rsidR="00613E4C">
          <w:t xml:space="preserve"> This collaborative process ensures that all technical writing meets </w:t>
        </w:r>
      </w:ins>
      <w:ins w:id="55" w:author="Phillip Wilkerson" w:date="2016-12-20T10:01:00Z">
        <w:r w:rsidR="004F50C8">
          <w:t xml:space="preserve">departmental and </w:t>
        </w:r>
      </w:ins>
      <w:ins w:id="56" w:author="Phillip Wilkerson" w:date="2016-12-15T15:42:00Z">
        <w:r w:rsidR="00613E4C">
          <w:t xml:space="preserve">Pentaho publishing </w:t>
        </w:r>
        <w:commentRangeStart w:id="57"/>
        <w:r w:rsidR="00613E4C">
          <w:t>standards</w:t>
        </w:r>
        <w:commentRangeEnd w:id="57"/>
        <w:r w:rsidR="00613E4C">
          <w:rPr>
            <w:rStyle w:val="CommentReference"/>
          </w:rPr>
          <w:commentReference w:id="57"/>
        </w:r>
        <w:r w:rsidR="00613E4C">
          <w:t>.</w:t>
        </w:r>
      </w:ins>
      <w:ins w:id="58" w:author="Phillip Wilkerson" w:date="2016-12-13T13:29:00Z">
        <w:r w:rsidR="009858C2">
          <w:t xml:space="preserve"> </w:t>
        </w:r>
      </w:ins>
    </w:p>
    <w:p w14:paraId="01947A6B" w14:textId="1138A175" w:rsidR="00437F10" w:rsidDel="00F44322" w:rsidRDefault="00451132">
      <w:pPr>
        <w:rPr>
          <w:del w:id="59" w:author="Phillip Wilkerson" w:date="2016-12-15T15:44:00Z"/>
        </w:rPr>
      </w:pPr>
      <w:commentRangeStart w:id="60"/>
      <w:commentRangeStart w:id="61"/>
      <w:del w:id="62" w:author="Phillip Wilkerson" w:date="2016-12-15T09:51:00Z">
        <w:r w:rsidDel="003030B9">
          <w:delText>Generally</w:delText>
        </w:r>
        <w:commentRangeEnd w:id="60"/>
        <w:r w:rsidR="000D5F06" w:rsidDel="003030B9">
          <w:rPr>
            <w:rStyle w:val="CommentReference"/>
          </w:rPr>
          <w:commentReference w:id="60"/>
        </w:r>
        <w:r w:rsidDel="003030B9">
          <w:delText>, e</w:delText>
        </w:r>
        <w:r w:rsidR="001824B3" w:rsidDel="003030B9">
          <w:delText>ach</w:delText>
        </w:r>
        <w:r w:rsidR="00F66555" w:rsidDel="003030B9">
          <w:delText xml:space="preserve"> </w:delText>
        </w:r>
        <w:r w:rsidDel="003030B9">
          <w:delText xml:space="preserve">MindTouch </w:delText>
        </w:r>
        <w:r w:rsidR="00F66555" w:rsidDel="003030B9">
          <w:delText xml:space="preserve">article </w:delText>
        </w:r>
        <w:r w:rsidR="00066629" w:rsidDel="003030B9">
          <w:delText>is</w:delText>
        </w:r>
        <w:r w:rsidR="00F66555" w:rsidDel="003030B9">
          <w:delText xml:space="preserve"> </w:delText>
        </w:r>
        <w:r w:rsidR="00DD0CAE" w:rsidDel="003030B9">
          <w:delText xml:space="preserve">initially </w:delText>
        </w:r>
        <w:r w:rsidR="00F66555" w:rsidDel="003030B9">
          <w:delText>developed (</w:delText>
        </w:r>
        <w:r w:rsidR="00066629" w:rsidDel="003030B9">
          <w:delText>and</w:delText>
        </w:r>
        <w:r w:rsidR="00F66555" w:rsidDel="003030B9">
          <w:delText xml:space="preserve"> </w:delText>
        </w:r>
        <w:r w:rsidR="00066629" w:rsidDel="003030B9">
          <w:delText>subsequently</w:delText>
        </w:r>
        <w:r w:rsidR="00F66555" w:rsidDel="003030B9">
          <w:delText xml:space="preserve"> revised) in Microsoft Word</w:delText>
        </w:r>
        <w:r w:rsidR="00DD0CAE" w:rsidDel="003030B9">
          <w:delText xml:space="preserve">, </w:delText>
        </w:r>
        <w:r w:rsidR="00E7349E" w:rsidDel="003030B9">
          <w:delText xml:space="preserve">to </w:delText>
        </w:r>
        <w:r w:rsidR="00DD0CAE" w:rsidDel="003030B9">
          <w:delText>u</w:delText>
        </w:r>
        <w:r w:rsidR="00437F10" w:rsidDel="003030B9">
          <w:delText>t</w:delText>
        </w:r>
        <w:r w:rsidR="00DD0CAE" w:rsidDel="003030B9">
          <w:delText>iliz</w:delText>
        </w:r>
        <w:r w:rsidR="00E7349E" w:rsidDel="003030B9">
          <w:delText>e</w:delText>
        </w:r>
        <w:r w:rsidR="00DD0CAE" w:rsidDel="003030B9">
          <w:delText xml:space="preserve"> </w:delText>
        </w:r>
        <w:r w:rsidR="00F66555" w:rsidDel="003030B9">
          <w:delText>Word’</w:delText>
        </w:r>
        <w:r w:rsidR="00DD0CAE" w:rsidDel="003030B9">
          <w:delText xml:space="preserve">s review tracking feature. </w:delText>
        </w:r>
        <w:r w:rsidR="00437F10" w:rsidDel="003030B9">
          <w:delText xml:space="preserve">As a peer review platform, the Word document enables Pentaho technical writers to get written feedback on their writing projects from other technical writers in the department. </w:delText>
        </w:r>
      </w:del>
      <w:del w:id="63" w:author="Phillip Wilkerson" w:date="2016-12-15T15:42:00Z">
        <w:r w:rsidR="00437F10" w:rsidDel="00613E4C">
          <w:delText xml:space="preserve">This collaborative process ensures that all technical writing meets Team Obi-Wan Kenobi and Pentaho publishing </w:delText>
        </w:r>
        <w:commentRangeStart w:id="64"/>
        <w:r w:rsidR="00437F10" w:rsidDel="00613E4C">
          <w:delText>standards</w:delText>
        </w:r>
        <w:commentRangeEnd w:id="64"/>
        <w:r w:rsidR="008B59A1" w:rsidDel="00613E4C">
          <w:rPr>
            <w:rStyle w:val="CommentReference"/>
          </w:rPr>
          <w:commentReference w:id="64"/>
        </w:r>
        <w:r w:rsidR="00437F10" w:rsidDel="00613E4C">
          <w:delText xml:space="preserve">. </w:delText>
        </w:r>
      </w:del>
      <w:commentRangeEnd w:id="61"/>
      <w:del w:id="65" w:author="Phillip Wilkerson" w:date="2016-12-15T15:44:00Z">
        <w:r w:rsidR="00FF489A" w:rsidDel="00F44322">
          <w:rPr>
            <w:rStyle w:val="CommentReference"/>
          </w:rPr>
          <w:commentReference w:id="61"/>
        </w:r>
      </w:del>
    </w:p>
    <w:p w14:paraId="1404A815" w14:textId="5CF6169B" w:rsidR="00437F10" w:rsidDel="00F44322" w:rsidRDefault="00437F10">
      <w:pPr>
        <w:rPr>
          <w:del w:id="66" w:author="Phillip Wilkerson" w:date="2016-12-15T15:44:00Z"/>
        </w:rPr>
      </w:pPr>
      <w:commentRangeStart w:id="67"/>
      <w:del w:id="68" w:author="Phillip Wilkerson" w:date="2016-12-15T15:44:00Z">
        <w:r w:rsidDel="00F44322">
          <w:delText>As an added benefit, the peer review process provides cross-training for writers, to help them learn Pentaho publishing standards and to gain Pentaho product exposure and knowledge.</w:delText>
        </w:r>
        <w:commentRangeEnd w:id="67"/>
        <w:r w:rsidR="000D5F06" w:rsidDel="00F44322">
          <w:rPr>
            <w:rStyle w:val="CommentReference"/>
          </w:rPr>
          <w:commentReference w:id="67"/>
        </w:r>
      </w:del>
    </w:p>
    <w:p w14:paraId="30A73174" w14:textId="72E46420" w:rsidR="008B59A1" w:rsidRDefault="00437F10">
      <w:pPr>
        <w:rPr>
          <w:ins w:id="69" w:author="Virginia Agnew" w:date="2016-12-13T12:34:00Z"/>
        </w:rPr>
      </w:pPr>
      <w:commentRangeStart w:id="70"/>
      <w:del w:id="71" w:author="Phillip Wilkerson" w:date="2016-12-15T15:44:00Z">
        <w:r w:rsidDel="00F44322">
          <w:delText>T</w:delText>
        </w:r>
        <w:r w:rsidR="00DD0CAE" w:rsidDel="00F44322">
          <w:delText xml:space="preserve">he Word document </w:delText>
        </w:r>
        <w:r w:rsidDel="00F44322">
          <w:delText xml:space="preserve">also </w:delText>
        </w:r>
        <w:r w:rsidR="00DD0CAE" w:rsidDel="00F44322">
          <w:delText>provides insight into the</w:delText>
        </w:r>
        <w:r w:rsidDel="00F44322">
          <w:delText xml:space="preserve"> article’s</w:delText>
        </w:r>
        <w:r w:rsidR="00DD0CAE" w:rsidDel="00F44322">
          <w:delText xml:space="preserve"> evolution</w:delText>
        </w:r>
        <w:r w:rsidDel="00F44322">
          <w:delText xml:space="preserve"> and, when necessary, provides</w:delText>
        </w:r>
        <w:r w:rsidR="00DD0CAE" w:rsidDel="00F44322">
          <w:delText xml:space="preserve"> an audit trail so we can roll back the article to </w:delText>
        </w:r>
        <w:r w:rsidR="00066629" w:rsidDel="00F44322">
          <w:delText xml:space="preserve">a </w:delText>
        </w:r>
        <w:r w:rsidR="00DD0CAE" w:rsidDel="00F44322">
          <w:delText>previous version.</w:delText>
        </w:r>
        <w:commentRangeEnd w:id="70"/>
        <w:r w:rsidR="000D5F06" w:rsidDel="00F44322">
          <w:rPr>
            <w:rStyle w:val="CommentReference"/>
          </w:rPr>
          <w:commentReference w:id="70"/>
        </w:r>
      </w:del>
      <w:ins w:id="72" w:author="Virginia Agnew" w:date="2016-12-13T12:34:00Z">
        <w:r w:rsidR="008B59A1">
          <w:t>In summary, peer reviews provide the following benefits:</w:t>
        </w:r>
      </w:ins>
    </w:p>
    <w:p w14:paraId="07FF52B1" w14:textId="488CEEC3" w:rsidR="008B59A1" w:rsidRDefault="008B59A1" w:rsidP="005D7ACA">
      <w:pPr>
        <w:pStyle w:val="ListParagraph"/>
        <w:numPr>
          <w:ilvl w:val="0"/>
          <w:numId w:val="5"/>
        </w:numPr>
        <w:rPr>
          <w:ins w:id="73" w:author="Virginia Agnew" w:date="2016-12-13T12:37:00Z"/>
        </w:rPr>
      </w:pPr>
      <w:ins w:id="74" w:author="Virginia Agnew" w:date="2016-12-13T12:37:00Z">
        <w:r>
          <w:t>Consistency across the Pentaho Documentation set</w:t>
        </w:r>
      </w:ins>
    </w:p>
    <w:p w14:paraId="27D9C547" w14:textId="19E8833C" w:rsidR="008B59A1" w:rsidRDefault="008B59A1" w:rsidP="005D7ACA">
      <w:pPr>
        <w:pStyle w:val="ListParagraph"/>
        <w:numPr>
          <w:ilvl w:val="0"/>
          <w:numId w:val="5"/>
        </w:numPr>
        <w:rPr>
          <w:ins w:id="75" w:author="Virginia Agnew" w:date="2016-12-13T12:35:00Z"/>
        </w:rPr>
      </w:pPr>
      <w:ins w:id="76" w:author="Virginia Agnew" w:date="2016-12-13T12:34:00Z">
        <w:r>
          <w:t xml:space="preserve">An audit trail </w:t>
        </w:r>
      </w:ins>
      <w:ins w:id="77" w:author="Virginia Agnew" w:date="2016-12-13T12:35:00Z">
        <w:r>
          <w:t>of all changes</w:t>
        </w:r>
      </w:ins>
    </w:p>
    <w:p w14:paraId="624D6379" w14:textId="465B3CC0" w:rsidR="008B59A1" w:rsidRDefault="008B59A1" w:rsidP="005D7ACA">
      <w:pPr>
        <w:pStyle w:val="ListParagraph"/>
        <w:numPr>
          <w:ilvl w:val="0"/>
          <w:numId w:val="5"/>
        </w:numPr>
        <w:rPr>
          <w:ins w:id="78" w:author="Virginia Agnew" w:date="2016-12-13T12:35:00Z"/>
        </w:rPr>
      </w:pPr>
      <w:ins w:id="79" w:author="Virginia Agnew" w:date="2016-12-13T12:35:00Z">
        <w:r>
          <w:t>Ability to roll back changes to a previous version</w:t>
        </w:r>
      </w:ins>
    </w:p>
    <w:p w14:paraId="353660A7" w14:textId="34C772C6" w:rsidR="008B59A1" w:rsidRDefault="008B59A1" w:rsidP="005D7ACA">
      <w:pPr>
        <w:pStyle w:val="ListParagraph"/>
        <w:numPr>
          <w:ilvl w:val="0"/>
          <w:numId w:val="5"/>
        </w:numPr>
      </w:pPr>
      <w:ins w:id="80" w:author="Virginia Agnew" w:date="2016-12-13T12:35:00Z">
        <w:r>
          <w:t>Cross-training for writers to learn documentation standards and gain Pentaho product knowledge.</w:t>
        </w:r>
      </w:ins>
    </w:p>
    <w:p w14:paraId="16A07DBE" w14:textId="67D3A039" w:rsidR="003B002F" w:rsidRDefault="00034B19">
      <w:r>
        <w:t xml:space="preserve">The </w:t>
      </w:r>
      <w:ins w:id="81" w:author="Phillip Wilkerson" w:date="2016-12-15T09:55:00Z">
        <w:r w:rsidR="004D31E9">
          <w:t xml:space="preserve">peer </w:t>
        </w:r>
      </w:ins>
      <w:r w:rsidR="00594A4C">
        <w:t xml:space="preserve">review </w:t>
      </w:r>
      <w:r>
        <w:t xml:space="preserve">process </w:t>
      </w:r>
      <w:r w:rsidR="00DD0CAE">
        <w:t>has</w:t>
      </w:r>
      <w:r>
        <w:t xml:space="preserve"> three main steps:</w:t>
      </w:r>
    </w:p>
    <w:p w14:paraId="26048F35" w14:textId="3DFD61BA" w:rsidR="00034B19" w:rsidRDefault="00034B19" w:rsidP="005D7ACA">
      <w:pPr>
        <w:pStyle w:val="ListParagraph"/>
        <w:numPr>
          <w:ilvl w:val="0"/>
          <w:numId w:val="6"/>
        </w:numPr>
      </w:pPr>
      <w:commentRangeStart w:id="82"/>
      <w:r>
        <w:t xml:space="preserve">Create </w:t>
      </w:r>
      <w:ins w:id="83" w:author="Virginia Agnew" w:date="2016-12-13T12:38:00Z">
        <w:del w:id="84" w:author="Phillip Wilkerson" w:date="2016-12-15T09:54:00Z">
          <w:r w:rsidR="008B59A1" w:rsidDel="003030B9">
            <w:delText xml:space="preserve">your </w:delText>
          </w:r>
        </w:del>
      </w:ins>
      <w:del w:id="85" w:author="Phillip Wilkerson" w:date="2016-12-15T09:54:00Z">
        <w:r w:rsidR="009228E0" w:rsidDel="003030B9">
          <w:delText xml:space="preserve">new </w:delText>
        </w:r>
        <w:r w:rsidR="009B1FE3" w:rsidDel="003030B9">
          <w:delText xml:space="preserve">MindTouch </w:delText>
        </w:r>
        <w:r w:rsidR="009228E0" w:rsidDel="003030B9">
          <w:delText xml:space="preserve">content </w:delText>
        </w:r>
      </w:del>
      <w:r>
        <w:t xml:space="preserve">or </w:t>
      </w:r>
      <w:r w:rsidR="009228E0">
        <w:t>revise existing</w:t>
      </w:r>
      <w:r>
        <w:t xml:space="preserve"> </w:t>
      </w:r>
      <w:r w:rsidR="00E7349E">
        <w:t xml:space="preserve">MindTouch </w:t>
      </w:r>
      <w:r w:rsidR="009228E0">
        <w:t>c</w:t>
      </w:r>
      <w:r>
        <w:t>ontent in a Word document</w:t>
      </w:r>
      <w:commentRangeEnd w:id="82"/>
      <w:r w:rsidR="00FF489A">
        <w:rPr>
          <w:rStyle w:val="CommentReference"/>
        </w:rPr>
        <w:commentReference w:id="82"/>
      </w:r>
      <w:r w:rsidR="003F6A17">
        <w:t>.</w:t>
      </w:r>
    </w:p>
    <w:p w14:paraId="17F6AC0A" w14:textId="22ED9907" w:rsidR="00034B19" w:rsidRDefault="00594A4C" w:rsidP="005D7ACA">
      <w:pPr>
        <w:pStyle w:val="ListParagraph"/>
        <w:numPr>
          <w:ilvl w:val="0"/>
          <w:numId w:val="6"/>
        </w:numPr>
      </w:pPr>
      <w:r>
        <w:t>Co</w:t>
      </w:r>
      <w:r w:rsidR="003F6A17">
        <w:t>mplete</w:t>
      </w:r>
      <w:r>
        <w:t xml:space="preserve"> </w:t>
      </w:r>
      <w:r w:rsidR="009228E0">
        <w:t>all p</w:t>
      </w:r>
      <w:r w:rsidR="00034B19">
        <w:t xml:space="preserve">eer </w:t>
      </w:r>
      <w:r w:rsidR="009228E0">
        <w:t>r</w:t>
      </w:r>
      <w:r w:rsidR="00034B19">
        <w:t xml:space="preserve">eview </w:t>
      </w:r>
      <w:r w:rsidR="009228E0">
        <w:t>t</w:t>
      </w:r>
      <w:r w:rsidR="00034B19">
        <w:t xml:space="preserve">asks </w:t>
      </w:r>
      <w:r w:rsidR="009228E0">
        <w:t>associated with</w:t>
      </w:r>
      <w:r>
        <w:t xml:space="preserve"> </w:t>
      </w:r>
      <w:r w:rsidR="009228E0">
        <w:t xml:space="preserve">the </w:t>
      </w:r>
      <w:commentRangeStart w:id="86"/>
      <w:r w:rsidRPr="005D7ACA">
        <w:rPr>
          <w:highlight w:val="yellow"/>
        </w:rPr>
        <w:t>Peer Review</w:t>
      </w:r>
      <w:r w:rsidR="00034B19" w:rsidRPr="005D7ACA">
        <w:rPr>
          <w:highlight w:val="yellow"/>
        </w:rPr>
        <w:t xml:space="preserve"> </w:t>
      </w:r>
      <w:commentRangeStart w:id="87"/>
      <w:r w:rsidR="00034B19" w:rsidRPr="005D7ACA">
        <w:rPr>
          <w:highlight w:val="yellow"/>
        </w:rPr>
        <w:t>Checklist</w:t>
      </w:r>
      <w:commentRangeEnd w:id="86"/>
      <w:commentRangeEnd w:id="87"/>
      <w:r w:rsidR="005D7ACA">
        <w:rPr>
          <w:rStyle w:val="CommentReference"/>
        </w:rPr>
        <w:commentReference w:id="87"/>
      </w:r>
      <w:r w:rsidR="008B59A1" w:rsidRPr="00281240">
        <w:rPr>
          <w:rStyle w:val="CommentReference"/>
          <w:highlight w:val="yellow"/>
        </w:rPr>
        <w:commentReference w:id="86"/>
      </w:r>
      <w:r w:rsidR="003F6A17">
        <w:t>.</w:t>
      </w:r>
      <w:r w:rsidR="00034B19">
        <w:t xml:space="preserve"> </w:t>
      </w:r>
    </w:p>
    <w:p w14:paraId="6D32AF8E" w14:textId="4C03E93C" w:rsidR="00034B19" w:rsidRDefault="00E7349E" w:rsidP="005D7ACA">
      <w:pPr>
        <w:pStyle w:val="ListParagraph"/>
        <w:numPr>
          <w:ilvl w:val="0"/>
          <w:numId w:val="6"/>
        </w:numPr>
      </w:pPr>
      <w:del w:id="88" w:author="Virginia Agnew" w:date="2016-12-13T12:39:00Z">
        <w:r w:rsidDel="008B59A1">
          <w:delText xml:space="preserve">Writer and </w:delText>
        </w:r>
      </w:del>
      <w:ins w:id="89" w:author="Virginia Agnew" w:date="2016-12-13T12:39:00Z">
        <w:r w:rsidR="008B59A1">
          <w:t xml:space="preserve">Meet with the </w:t>
        </w:r>
      </w:ins>
      <w:r>
        <w:t xml:space="preserve">reviewer </w:t>
      </w:r>
      <w:del w:id="90" w:author="Virginia Agnew" w:date="2016-12-13T12:39:00Z">
        <w:r w:rsidR="00172B90" w:rsidDel="008B59A1">
          <w:delText>meet</w:delText>
        </w:r>
        <w:r w:rsidDel="008B59A1">
          <w:delText xml:space="preserve"> and</w:delText>
        </w:r>
      </w:del>
      <w:ins w:id="91" w:author="Virginia Agnew" w:date="2016-12-13T12:39:00Z">
        <w:r w:rsidR="008B59A1">
          <w:t>to</w:t>
        </w:r>
      </w:ins>
      <w:r>
        <w:t xml:space="preserve"> </w:t>
      </w:r>
      <w:r w:rsidR="009228E0">
        <w:t xml:space="preserve">discuss </w:t>
      </w:r>
      <w:del w:id="92" w:author="Virginia Agnew" w:date="2016-12-13T12:39:00Z">
        <w:r w:rsidR="009228E0" w:rsidDel="008B59A1">
          <w:delText>the proposed</w:delText>
        </w:r>
      </w:del>
      <w:ins w:id="93" w:author="Virginia Agnew" w:date="2016-12-13T12:39:00Z">
        <w:r w:rsidR="008B59A1">
          <w:t>major</w:t>
        </w:r>
      </w:ins>
      <w:r w:rsidR="009228E0">
        <w:t xml:space="preserve"> content </w:t>
      </w:r>
      <w:r w:rsidR="003F6A17">
        <w:t xml:space="preserve">changes </w:t>
      </w:r>
      <w:del w:id="94" w:author="Virginia Agnew" w:date="2016-12-13T12:40:00Z">
        <w:r w:rsidDel="008B59A1">
          <w:delText>to</w:delText>
        </w:r>
        <w:r w:rsidR="003F6A17" w:rsidDel="008B59A1">
          <w:delText xml:space="preserve"> </w:delText>
        </w:r>
      </w:del>
      <w:ins w:id="95" w:author="Virginia Agnew" w:date="2016-12-13T12:40:00Z">
        <w:r w:rsidR="008B59A1">
          <w:t xml:space="preserve">and </w:t>
        </w:r>
      </w:ins>
      <w:r w:rsidR="003F6A17">
        <w:t>resolve questions or issues.</w:t>
      </w:r>
    </w:p>
    <w:p w14:paraId="0BBEC48B" w14:textId="0E3E5B85" w:rsidR="004D31E9" w:rsidRDefault="00542D93" w:rsidP="00542D93">
      <w:pPr>
        <w:rPr>
          <w:ins w:id="96" w:author="Phillip Wilkerson" w:date="2016-12-15T09:58:00Z"/>
        </w:rPr>
      </w:pPr>
      <w:r>
        <w:lastRenderedPageBreak/>
        <w:t>Note: Some peer reviews</w:t>
      </w:r>
      <w:ins w:id="97" w:author="Phillip Wilkerson" w:date="2016-12-15T09:57:00Z">
        <w:r w:rsidR="004D31E9">
          <w:t>, because of the minimal changes involved (minor punctuation, spelling, or grammar issues)</w:t>
        </w:r>
      </w:ins>
      <w:r w:rsidR="0079295C">
        <w:t>,</w:t>
      </w:r>
      <w:r>
        <w:t xml:space="preserve"> </w:t>
      </w:r>
      <w:ins w:id="98" w:author="Phillip Wilkerson" w:date="2016-12-15T09:58:00Z">
        <w:r w:rsidR="004D31E9">
          <w:t xml:space="preserve">will </w:t>
        </w:r>
      </w:ins>
      <w:r w:rsidR="007C69C2">
        <w:t>take place</w:t>
      </w:r>
      <w:r>
        <w:t xml:space="preserve"> in the MindTouch article</w:t>
      </w:r>
      <w:ins w:id="99" w:author="Phillip Wilkerson" w:date="2016-12-15T09:58:00Z">
        <w:r w:rsidR="004D31E9">
          <w:t xml:space="preserve">. </w:t>
        </w:r>
      </w:ins>
      <w:ins w:id="100" w:author="Phillip Wilkerson" w:date="2016-12-20T10:03:00Z">
        <w:r w:rsidR="004F50C8" w:rsidRPr="004F50C8">
          <w:rPr>
            <w:highlight w:val="yellow"/>
            <w:rPrChange w:id="101" w:author="Phillip Wilkerson" w:date="2016-12-20T10:03:00Z">
              <w:rPr/>
            </w:rPrChange>
          </w:rPr>
          <w:t>This decision is at the writer’s discretion.</w:t>
        </w:r>
        <w:r w:rsidR="004F50C8">
          <w:t xml:space="preserve"> </w:t>
        </w:r>
      </w:ins>
      <w:del w:id="102" w:author="Phillip Wilkerson" w:date="2016-12-15T09:58:00Z">
        <w:r w:rsidDel="004D31E9">
          <w:delText xml:space="preserve"> and s</w:delText>
        </w:r>
      </w:del>
    </w:p>
    <w:p w14:paraId="3BE8F100" w14:textId="77777777" w:rsidR="004D31E9" w:rsidRDefault="004D31E9" w:rsidP="00542D93">
      <w:pPr>
        <w:rPr>
          <w:ins w:id="103" w:author="Phillip Wilkerson" w:date="2016-12-15T09:58:00Z"/>
        </w:rPr>
      </w:pPr>
    </w:p>
    <w:p w14:paraId="7A241F34" w14:textId="3086BC0C" w:rsidR="00542D93" w:rsidRDefault="004D31E9" w:rsidP="00542D93">
      <w:commentRangeStart w:id="104"/>
      <w:commentRangeStart w:id="105"/>
      <w:commentRangeStart w:id="106"/>
      <w:ins w:id="107" w:author="Phillip Wilkerson" w:date="2016-12-15T09:58:00Z">
        <w:r>
          <w:t>S</w:t>
        </w:r>
      </w:ins>
      <w:r w:rsidR="00542D93">
        <w:t xml:space="preserve">ome items on the </w:t>
      </w:r>
      <w:r w:rsidR="00E7349E">
        <w:t xml:space="preserve">Peer Review </w:t>
      </w:r>
      <w:r w:rsidR="00542D93">
        <w:t xml:space="preserve">checklist only pertain to a MindTouch content </w:t>
      </w:r>
      <w:commentRangeStart w:id="108"/>
      <w:r w:rsidR="00542D93">
        <w:t>review</w:t>
      </w:r>
      <w:commentRangeEnd w:id="108"/>
      <w:r w:rsidR="008B59A1">
        <w:rPr>
          <w:rStyle w:val="CommentReference"/>
        </w:rPr>
        <w:commentReference w:id="108"/>
      </w:r>
      <w:r w:rsidR="00542D93">
        <w:t>.</w:t>
      </w:r>
      <w:commentRangeEnd w:id="104"/>
      <w:r>
        <w:rPr>
          <w:rStyle w:val="CommentReference"/>
        </w:rPr>
        <w:commentReference w:id="104"/>
      </w:r>
      <w:commentRangeEnd w:id="105"/>
      <w:r w:rsidR="00F44322">
        <w:rPr>
          <w:rStyle w:val="CommentReference"/>
        </w:rPr>
        <w:commentReference w:id="105"/>
      </w:r>
      <w:commentRangeEnd w:id="106"/>
      <w:r w:rsidR="004F50C8">
        <w:rPr>
          <w:rStyle w:val="CommentReference"/>
        </w:rPr>
        <w:commentReference w:id="106"/>
      </w:r>
    </w:p>
    <w:p w14:paraId="7699469A" w14:textId="77777777" w:rsidR="00542D93" w:rsidRPr="00542D93" w:rsidRDefault="00542D93" w:rsidP="00542D93"/>
    <w:p w14:paraId="4C85D611" w14:textId="1774E9E1" w:rsidR="00034B19" w:rsidRDefault="00292BE6" w:rsidP="00034B19">
      <w:pPr>
        <w:pStyle w:val="Heading2"/>
      </w:pPr>
      <w:del w:id="109" w:author="Phillip Wilkerson" w:date="2016-12-13T13:43:00Z">
        <w:r w:rsidDel="00C41A2D">
          <w:delText xml:space="preserve">Create </w:delText>
        </w:r>
        <w:r w:rsidR="009B1FE3" w:rsidDel="00C41A2D">
          <w:delText xml:space="preserve">New Content </w:delText>
        </w:r>
        <w:r w:rsidDel="00C41A2D">
          <w:delText xml:space="preserve">or Edit </w:delText>
        </w:r>
        <w:r w:rsidR="009B1FE3" w:rsidDel="00C41A2D">
          <w:delText>Existing</w:delText>
        </w:r>
        <w:r w:rsidR="00034B19" w:rsidDel="00C41A2D">
          <w:delText xml:space="preserve"> Content</w:delText>
        </w:r>
      </w:del>
      <w:ins w:id="110" w:author="Phillip Wilkerson" w:date="2016-12-13T13:43:00Z">
        <w:r w:rsidR="00C41A2D">
          <w:t>Peer Review Process as a Writer</w:t>
        </w:r>
      </w:ins>
    </w:p>
    <w:p w14:paraId="45723134" w14:textId="7560A174" w:rsidR="00E04D6A" w:rsidRDefault="00BE7248">
      <w:ins w:id="111" w:author="Phillip Wilkerson" w:date="2016-12-20T10:04:00Z">
        <w:r w:rsidRPr="00BE7248">
          <w:rPr>
            <w:highlight w:val="yellow"/>
            <w:rPrChange w:id="112" w:author="Phillip Wilkerson" w:date="2016-12-20T10:05:00Z">
              <w:rPr/>
            </w:rPrChange>
          </w:rPr>
          <w:t xml:space="preserve">Stem sentence </w:t>
        </w:r>
      </w:ins>
      <w:ins w:id="113" w:author="Phillip Wilkerson" w:date="2016-12-20T10:05:00Z">
        <w:r>
          <w:rPr>
            <w:highlight w:val="yellow"/>
          </w:rPr>
          <w:t>– some variation</w:t>
        </w:r>
      </w:ins>
      <w:ins w:id="114" w:author="Phillip Wilkerson" w:date="2016-12-20T10:06:00Z">
        <w:r>
          <w:rPr>
            <w:highlight w:val="yellow"/>
          </w:rPr>
          <w:t xml:space="preserve"> on this part of the peer review role – assumptions, etc.</w:t>
        </w:r>
      </w:ins>
      <w:ins w:id="115" w:author="Phillip Wilkerson" w:date="2016-12-20T10:05:00Z">
        <w:r>
          <w:rPr>
            <w:highlight w:val="yellow"/>
          </w:rPr>
          <w:t xml:space="preserve"> depending on situation, benefit, </w:t>
        </w:r>
        <w:proofErr w:type="spellStart"/>
        <w:r>
          <w:rPr>
            <w:highlight w:val="yellow"/>
          </w:rPr>
          <w:t>etc</w:t>
        </w:r>
      </w:ins>
      <w:proofErr w:type="spellEnd"/>
      <w:ins w:id="116" w:author="Phillip Wilkerson" w:date="2016-12-20T10:04:00Z">
        <w:r w:rsidRPr="00BE7248">
          <w:rPr>
            <w:highlight w:val="yellow"/>
            <w:rPrChange w:id="117" w:author="Phillip Wilkerson" w:date="2016-12-20T10:05:00Z">
              <w:rPr/>
            </w:rPrChange>
          </w:rPr>
          <w:t xml:space="preserve">- </w:t>
        </w:r>
      </w:ins>
      <w:del w:id="118" w:author="Phillip Wilkerson" w:date="2016-12-15T10:01:00Z">
        <w:r w:rsidR="00E04D6A" w:rsidRPr="00BE7248" w:rsidDel="004D31E9">
          <w:rPr>
            <w:highlight w:val="yellow"/>
            <w:rPrChange w:id="119" w:author="Phillip Wilkerson" w:date="2016-12-20T10:05:00Z">
              <w:rPr/>
            </w:rPrChange>
          </w:rPr>
          <w:delText xml:space="preserve">Peer reviews </w:delText>
        </w:r>
        <w:r w:rsidR="009228E0" w:rsidRPr="00BE7248" w:rsidDel="004D31E9">
          <w:rPr>
            <w:highlight w:val="yellow"/>
            <w:rPrChange w:id="120" w:author="Phillip Wilkerson" w:date="2016-12-20T10:05:00Z">
              <w:rPr/>
            </w:rPrChange>
          </w:rPr>
          <w:delText>are required</w:delText>
        </w:r>
        <w:r w:rsidR="00E04D6A" w:rsidRPr="00BE7248" w:rsidDel="004D31E9">
          <w:rPr>
            <w:highlight w:val="yellow"/>
            <w:rPrChange w:id="121" w:author="Phillip Wilkerson" w:date="2016-12-20T10:05:00Z">
              <w:rPr/>
            </w:rPrChange>
          </w:rPr>
          <w:delText xml:space="preserve"> </w:delText>
        </w:r>
        <w:commentRangeStart w:id="122"/>
        <w:r w:rsidR="00594A4C" w:rsidRPr="00BE7248" w:rsidDel="004D31E9">
          <w:rPr>
            <w:highlight w:val="yellow"/>
            <w:rPrChange w:id="123" w:author="Phillip Wilkerson" w:date="2016-12-20T10:05:00Z">
              <w:rPr/>
            </w:rPrChange>
          </w:rPr>
          <w:delText>when</w:delText>
        </w:r>
        <w:r w:rsidR="009228E0" w:rsidRPr="00BE7248" w:rsidDel="004D31E9">
          <w:rPr>
            <w:highlight w:val="yellow"/>
            <w:rPrChange w:id="124" w:author="Phillip Wilkerson" w:date="2016-12-20T10:05:00Z">
              <w:rPr/>
            </w:rPrChange>
          </w:rPr>
          <w:delText>ever</w:delText>
        </w:r>
        <w:r w:rsidR="00594A4C" w:rsidRPr="00BE7248" w:rsidDel="004D31E9">
          <w:rPr>
            <w:highlight w:val="yellow"/>
            <w:rPrChange w:id="125" w:author="Phillip Wilkerson" w:date="2016-12-20T10:05:00Z">
              <w:rPr/>
            </w:rPrChange>
          </w:rPr>
          <w:delText xml:space="preserve"> a </w:delText>
        </w:r>
        <w:r w:rsidR="003F6A17" w:rsidRPr="00BE7248" w:rsidDel="004D31E9">
          <w:rPr>
            <w:highlight w:val="yellow"/>
            <w:rPrChange w:id="126" w:author="Phillip Wilkerson" w:date="2016-12-20T10:05:00Z">
              <w:rPr/>
            </w:rPrChange>
          </w:rPr>
          <w:delText xml:space="preserve">Jira story </w:delText>
        </w:r>
        <w:r w:rsidR="00172B90" w:rsidRPr="00BE7248" w:rsidDel="004D31E9">
          <w:rPr>
            <w:highlight w:val="yellow"/>
            <w:rPrChange w:id="127" w:author="Phillip Wilkerson" w:date="2016-12-20T10:05:00Z">
              <w:rPr/>
            </w:rPrChange>
          </w:rPr>
          <w:delText xml:space="preserve">or Jira document bug </w:delText>
        </w:r>
        <w:r w:rsidR="003F6A17" w:rsidRPr="00BE7248" w:rsidDel="004D31E9">
          <w:rPr>
            <w:highlight w:val="yellow"/>
            <w:rPrChange w:id="128" w:author="Phillip Wilkerson" w:date="2016-12-20T10:05:00Z">
              <w:rPr/>
            </w:rPrChange>
          </w:rPr>
          <w:delText>requires</w:delText>
        </w:r>
        <w:commentRangeEnd w:id="122"/>
        <w:r w:rsidR="00FF489A" w:rsidRPr="00BE7248" w:rsidDel="004D31E9">
          <w:rPr>
            <w:rStyle w:val="CommentReference"/>
            <w:highlight w:val="yellow"/>
            <w:rPrChange w:id="129" w:author="Phillip Wilkerson" w:date="2016-12-20T10:05:00Z">
              <w:rPr>
                <w:rStyle w:val="CommentReference"/>
              </w:rPr>
            </w:rPrChange>
          </w:rPr>
          <w:commentReference w:id="122"/>
        </w:r>
      </w:del>
      <w:del w:id="130" w:author="Phillip Wilkerson" w:date="2016-12-13T13:43:00Z">
        <w:r w:rsidR="003F6A17" w:rsidRPr="00BE7248" w:rsidDel="00C41A2D">
          <w:rPr>
            <w:highlight w:val="yellow"/>
            <w:rPrChange w:id="131" w:author="Phillip Wilkerson" w:date="2016-12-20T10:05:00Z">
              <w:rPr/>
            </w:rPrChange>
          </w:rPr>
          <w:delText xml:space="preserve"> a </w:delText>
        </w:r>
      </w:del>
      <w:del w:id="132" w:author="Phillip Wilkerson" w:date="2016-12-15T10:01:00Z">
        <w:r w:rsidR="00594A4C" w:rsidRPr="00BE7248" w:rsidDel="004D31E9">
          <w:rPr>
            <w:highlight w:val="yellow"/>
            <w:rPrChange w:id="133" w:author="Phillip Wilkerson" w:date="2016-12-20T10:05:00Z">
              <w:rPr/>
            </w:rPrChange>
          </w:rPr>
          <w:delText>technical writer</w:delText>
        </w:r>
        <w:r w:rsidR="003F6A17" w:rsidRPr="00BE7248" w:rsidDel="004D31E9">
          <w:rPr>
            <w:highlight w:val="yellow"/>
            <w:rPrChange w:id="134" w:author="Phillip Wilkerson" w:date="2016-12-20T10:05:00Z">
              <w:rPr/>
            </w:rPrChange>
          </w:rPr>
          <w:delText xml:space="preserve"> to</w:delText>
        </w:r>
      </w:del>
      <w:ins w:id="135" w:author="Virginia Agnew" w:date="2016-12-13T12:43:00Z">
        <w:del w:id="136" w:author="Phillip Wilkerson" w:date="2016-12-15T10:01:00Z">
          <w:r w:rsidR="00794337" w:rsidRPr="00BE7248" w:rsidDel="004D31E9">
            <w:rPr>
              <w:highlight w:val="yellow"/>
              <w:rPrChange w:id="137" w:author="Phillip Wilkerson" w:date="2016-12-20T10:05:00Z">
                <w:rPr/>
              </w:rPrChange>
            </w:rPr>
            <w:delText xml:space="preserve"> create new documentation</w:delText>
          </w:r>
        </w:del>
        <w:del w:id="138" w:author="Phillip Wilkerson" w:date="2016-12-13T13:43:00Z">
          <w:r w:rsidR="00794337" w:rsidRPr="00BE7248" w:rsidDel="00C41A2D">
            <w:rPr>
              <w:highlight w:val="yellow"/>
              <w:rPrChange w:id="139" w:author="Phillip Wilkerson" w:date="2016-12-20T10:05:00Z">
                <w:rPr/>
              </w:rPrChange>
            </w:rPr>
            <w:delText>,</w:delText>
          </w:r>
        </w:del>
        <w:commentRangeStart w:id="140"/>
        <w:del w:id="141" w:author="Phillip Wilkerson" w:date="2016-12-15T10:01:00Z">
          <w:r w:rsidR="00794337" w:rsidRPr="00BE7248" w:rsidDel="004D31E9">
            <w:rPr>
              <w:highlight w:val="yellow"/>
              <w:rPrChange w:id="142" w:author="Phillip Wilkerson" w:date="2016-12-20T10:05:00Z">
                <w:rPr/>
              </w:rPrChange>
            </w:rPr>
            <w:delText xml:space="preserve"> </w:delText>
          </w:r>
        </w:del>
        <w:del w:id="143" w:author="Phillip Wilkerson" w:date="2016-12-13T13:43:00Z">
          <w:r w:rsidR="00794337" w:rsidRPr="00BE7248" w:rsidDel="00C41A2D">
            <w:rPr>
              <w:highlight w:val="yellow"/>
              <w:rPrChange w:id="144" w:author="Phillip Wilkerson" w:date="2016-12-20T10:05:00Z">
                <w:rPr/>
              </w:rPrChange>
            </w:rPr>
            <w:delText xml:space="preserve">such as </w:delText>
          </w:r>
        </w:del>
        <w:del w:id="145" w:author="Phillip Wilkerson" w:date="2016-12-15T10:01:00Z">
          <w:r w:rsidR="00794337" w:rsidRPr="00BE7248" w:rsidDel="004D31E9">
            <w:rPr>
              <w:highlight w:val="yellow"/>
              <w:rPrChange w:id="146" w:author="Phillip Wilkerson" w:date="2016-12-20T10:05:00Z">
                <w:rPr/>
              </w:rPrChange>
            </w:rPr>
            <w:delText xml:space="preserve">a new </w:delText>
          </w:r>
        </w:del>
      </w:ins>
      <w:ins w:id="147" w:author="Virginia Agnew" w:date="2016-12-13T12:44:00Z">
        <w:del w:id="148" w:author="Phillip Wilkerson" w:date="2016-12-15T10:01:00Z">
          <w:r w:rsidR="00794337" w:rsidRPr="00BE7248" w:rsidDel="004D31E9">
            <w:rPr>
              <w:highlight w:val="yellow"/>
              <w:rPrChange w:id="149" w:author="Phillip Wilkerson" w:date="2016-12-20T10:05:00Z">
                <w:rPr/>
              </w:rPrChange>
            </w:rPr>
            <w:delText>article</w:delText>
          </w:r>
        </w:del>
      </w:ins>
      <w:ins w:id="150" w:author="Virginia Agnew" w:date="2016-12-13T12:43:00Z">
        <w:del w:id="151" w:author="Phillip Wilkerson" w:date="2016-12-15T10:01:00Z">
          <w:r w:rsidR="00794337" w:rsidRPr="00BE7248" w:rsidDel="004D31E9">
            <w:rPr>
              <w:highlight w:val="yellow"/>
              <w:rPrChange w:id="152" w:author="Phillip Wilkerson" w:date="2016-12-20T10:05:00Z">
                <w:rPr/>
              </w:rPrChange>
            </w:rPr>
            <w:delText xml:space="preserve"> in MindTouch</w:delText>
          </w:r>
        </w:del>
      </w:ins>
      <w:ins w:id="153" w:author="Virginia Agnew" w:date="2016-12-13T12:44:00Z">
        <w:del w:id="154" w:author="Phillip Wilkerson" w:date="2016-12-15T10:01:00Z">
          <w:r w:rsidR="00794337" w:rsidRPr="00BE7248" w:rsidDel="004D31E9">
            <w:rPr>
              <w:highlight w:val="yellow"/>
              <w:rPrChange w:id="155" w:author="Phillip Wilkerson" w:date="2016-12-20T10:05:00Z">
                <w:rPr/>
              </w:rPrChange>
            </w:rPr>
            <w:delText>, or revise existing articles in MindTouch. Often, it</w:delText>
          </w:r>
        </w:del>
        <w:del w:id="156" w:author="Phillip Wilkerson" w:date="2016-12-13T13:44:00Z">
          <w:r w:rsidR="00794337" w:rsidRPr="00BE7248" w:rsidDel="001C2A30">
            <w:rPr>
              <w:highlight w:val="yellow"/>
              <w:rPrChange w:id="157" w:author="Phillip Wilkerson" w:date="2016-12-20T10:05:00Z">
                <w:rPr/>
              </w:rPrChange>
            </w:rPr>
            <w:delText>’s</w:delText>
          </w:r>
        </w:del>
        <w:del w:id="158" w:author="Phillip Wilkerson" w:date="2016-12-15T10:01:00Z">
          <w:r w:rsidR="00794337" w:rsidRPr="00BE7248" w:rsidDel="004D31E9">
            <w:rPr>
              <w:highlight w:val="yellow"/>
              <w:rPrChange w:id="159" w:author="Phillip Wilkerson" w:date="2016-12-20T10:05:00Z">
                <w:rPr/>
              </w:rPrChange>
            </w:rPr>
            <w:delText xml:space="preserve"> both.</w:delText>
          </w:r>
        </w:del>
      </w:ins>
      <w:commentRangeEnd w:id="140"/>
      <w:del w:id="160" w:author="Phillip Wilkerson" w:date="2016-12-15T10:01:00Z">
        <w:r w:rsidR="00FF489A" w:rsidRPr="00BE7248" w:rsidDel="004D31E9">
          <w:rPr>
            <w:rStyle w:val="CommentReference"/>
            <w:highlight w:val="yellow"/>
            <w:rPrChange w:id="161" w:author="Phillip Wilkerson" w:date="2016-12-20T10:05:00Z">
              <w:rPr>
                <w:rStyle w:val="CommentReference"/>
              </w:rPr>
            </w:rPrChange>
          </w:rPr>
          <w:commentReference w:id="140"/>
        </w:r>
      </w:del>
      <w:del w:id="162" w:author="Phillip Wilkerson" w:date="2016-12-13T13:44:00Z">
        <w:r w:rsidR="00594A4C" w:rsidRPr="00BE7248" w:rsidDel="001C2A30">
          <w:rPr>
            <w:highlight w:val="yellow"/>
            <w:rPrChange w:id="163" w:author="Phillip Wilkerson" w:date="2016-12-20T10:05:00Z">
              <w:rPr/>
            </w:rPrChange>
          </w:rPr>
          <w:delText>:</w:delText>
        </w:r>
      </w:del>
    </w:p>
    <w:p w14:paraId="48D6685D" w14:textId="7F41E595" w:rsidR="00E04D6A" w:rsidDel="004D31E9" w:rsidRDefault="00594A4C" w:rsidP="00E04D6A">
      <w:pPr>
        <w:pStyle w:val="ListParagraph"/>
        <w:numPr>
          <w:ilvl w:val="0"/>
          <w:numId w:val="1"/>
        </w:numPr>
        <w:rPr>
          <w:del w:id="164" w:author="Phillip Wilkerson" w:date="2016-12-15T10:01:00Z"/>
        </w:rPr>
      </w:pPr>
      <w:del w:id="165" w:author="Phillip Wilkerson" w:date="2016-12-15T10:01:00Z">
        <w:r w:rsidDel="004D31E9">
          <w:delText xml:space="preserve">Create </w:delText>
        </w:r>
        <w:r w:rsidR="00E04D6A" w:rsidDel="004D31E9">
          <w:delText xml:space="preserve">new </w:delText>
        </w:r>
        <w:r w:rsidR="00172B90" w:rsidDel="004D31E9">
          <w:delText>MindTouch</w:delText>
        </w:r>
        <w:r w:rsidR="009B1FE3" w:rsidDel="004D31E9">
          <w:delText xml:space="preserve"> </w:delText>
        </w:r>
        <w:r w:rsidR="00E04D6A" w:rsidDel="004D31E9">
          <w:delText xml:space="preserve">content </w:delText>
        </w:r>
      </w:del>
    </w:p>
    <w:p w14:paraId="646E94C5" w14:textId="45374999" w:rsidR="00E04D6A" w:rsidDel="004D31E9" w:rsidRDefault="00594A4C" w:rsidP="00E04D6A">
      <w:pPr>
        <w:pStyle w:val="ListParagraph"/>
        <w:numPr>
          <w:ilvl w:val="0"/>
          <w:numId w:val="1"/>
        </w:numPr>
        <w:rPr>
          <w:del w:id="166" w:author="Phillip Wilkerson" w:date="2016-12-15T10:01:00Z"/>
        </w:rPr>
      </w:pPr>
      <w:del w:id="167" w:author="Phillip Wilkerson" w:date="2016-12-15T10:01:00Z">
        <w:r w:rsidDel="004D31E9">
          <w:delText xml:space="preserve">Revise </w:delText>
        </w:r>
        <w:r w:rsidR="00E04D6A" w:rsidDel="004D31E9">
          <w:delText xml:space="preserve">existing </w:delText>
        </w:r>
        <w:r w:rsidR="008D0D68" w:rsidDel="004D31E9">
          <w:delText xml:space="preserve">MindTouch </w:delText>
        </w:r>
        <w:r w:rsidR="00E04D6A" w:rsidDel="004D31E9">
          <w:delText xml:space="preserve">content </w:delText>
        </w:r>
      </w:del>
    </w:p>
    <w:p w14:paraId="014E335F" w14:textId="05BB73C1" w:rsidR="009228E0" w:rsidDel="004D31E9" w:rsidRDefault="009228E0" w:rsidP="009228E0">
      <w:pPr>
        <w:pStyle w:val="Heading2"/>
        <w:rPr>
          <w:del w:id="168" w:author="Phillip Wilkerson" w:date="2016-12-15T10:02:00Z"/>
        </w:rPr>
      </w:pPr>
      <w:commentRangeStart w:id="169"/>
      <w:del w:id="170" w:author="Phillip Wilkerson" w:date="2016-12-15T10:02:00Z">
        <w:r w:rsidDel="004D31E9">
          <w:delText>Steps</w:delText>
        </w:r>
        <w:commentRangeEnd w:id="169"/>
        <w:r w:rsidR="00794337" w:rsidDel="004D31E9">
          <w:rPr>
            <w:rStyle w:val="CommentReference"/>
            <w:rFonts w:asciiTheme="minorHAnsi" w:eastAsiaTheme="minorHAnsi" w:hAnsiTheme="minorHAnsi" w:cstheme="minorBidi"/>
            <w:color w:val="auto"/>
          </w:rPr>
          <w:commentReference w:id="169"/>
        </w:r>
      </w:del>
    </w:p>
    <w:p w14:paraId="301562E8" w14:textId="77777777" w:rsidR="009228E0" w:rsidRDefault="00E04D6A" w:rsidP="009228E0">
      <w:pPr>
        <w:pStyle w:val="ListParagraph"/>
        <w:numPr>
          <w:ilvl w:val="0"/>
          <w:numId w:val="3"/>
        </w:numPr>
      </w:pPr>
      <w:r>
        <w:t xml:space="preserve">Create the </w:t>
      </w:r>
      <w:r w:rsidR="008D4F14">
        <w:t xml:space="preserve">new or </w:t>
      </w:r>
      <w:r w:rsidR="008D0D68">
        <w:t>revised</w:t>
      </w:r>
      <w:r>
        <w:t xml:space="preserve"> content</w:t>
      </w:r>
      <w:r w:rsidR="008D4F14">
        <w:t xml:space="preserve"> in a</w:t>
      </w:r>
      <w:r>
        <w:t xml:space="preserve"> Word doc</w:t>
      </w:r>
      <w:r w:rsidR="009B1FE3">
        <w:t>ument</w:t>
      </w:r>
      <w:r w:rsidR="008D4F14">
        <w:t xml:space="preserve">. Turn on Track </w:t>
      </w:r>
      <w:commentRangeStart w:id="171"/>
      <w:commentRangeStart w:id="172"/>
      <w:r w:rsidR="008D4F14">
        <w:t>Changes</w:t>
      </w:r>
      <w:commentRangeEnd w:id="171"/>
      <w:r w:rsidR="00794337">
        <w:rPr>
          <w:rStyle w:val="CommentReference"/>
        </w:rPr>
        <w:commentReference w:id="171"/>
      </w:r>
      <w:commentRangeEnd w:id="172"/>
      <w:r w:rsidR="001C2A30">
        <w:rPr>
          <w:rStyle w:val="CommentReference"/>
        </w:rPr>
        <w:commentReference w:id="172"/>
      </w:r>
      <w:r w:rsidR="008D4F14">
        <w:t xml:space="preserve">. </w:t>
      </w:r>
    </w:p>
    <w:p w14:paraId="3F803C3E" w14:textId="5D81D0C1" w:rsidR="009228E0" w:rsidDel="00613E4C" w:rsidRDefault="008D4F14" w:rsidP="00613E4C">
      <w:pPr>
        <w:pStyle w:val="ListParagraph"/>
        <w:numPr>
          <w:ilvl w:val="0"/>
          <w:numId w:val="3"/>
        </w:numPr>
        <w:rPr>
          <w:del w:id="173" w:author="Phillip Wilkerson" w:date="2016-12-15T15:34:00Z"/>
        </w:rPr>
      </w:pPr>
      <w:moveFromRangeStart w:id="174" w:author="Phillip Wilkerson" w:date="2016-12-15T10:17:00Z" w:name="move469560357"/>
      <w:moveFrom w:id="175" w:author="Phillip Wilkerson" w:date="2016-12-15T10:17:00Z">
        <w:r w:rsidDel="00370507">
          <w:t xml:space="preserve">Move the </w:t>
        </w:r>
        <w:commentRangeStart w:id="176"/>
        <w:r w:rsidDel="00370507">
          <w:t xml:space="preserve">Word </w:t>
        </w:r>
        <w:r w:rsidR="009B1FE3" w:rsidDel="00370507">
          <w:t xml:space="preserve">review </w:t>
        </w:r>
        <w:commentRangeEnd w:id="176"/>
        <w:r w:rsidR="00FF489A" w:rsidDel="00370507">
          <w:rPr>
            <w:rStyle w:val="CommentReference"/>
          </w:rPr>
          <w:commentReference w:id="176"/>
        </w:r>
        <w:r w:rsidDel="00370507">
          <w:t>doc</w:t>
        </w:r>
        <w:r w:rsidR="009B1FE3" w:rsidDel="00370507">
          <w:t>ument</w:t>
        </w:r>
        <w:r w:rsidDel="00370507">
          <w:t xml:space="preserve"> to</w:t>
        </w:r>
        <w:r w:rsidR="00E04D6A" w:rsidDel="00370507">
          <w:t xml:space="preserve"> the Box folder.</w:t>
        </w:r>
        <w:r w:rsidR="00034B19" w:rsidDel="00370507">
          <w:t xml:space="preserve"> </w:t>
        </w:r>
      </w:moveFrom>
      <w:moveFromRangeEnd w:id="174"/>
    </w:p>
    <w:p w14:paraId="3593F353" w14:textId="5BAC2036" w:rsidR="009228E0" w:rsidRDefault="009B1FE3" w:rsidP="00613E4C">
      <w:pPr>
        <w:pStyle w:val="ListParagraph"/>
        <w:numPr>
          <w:ilvl w:val="0"/>
          <w:numId w:val="3"/>
        </w:numPr>
      </w:pPr>
      <w:r>
        <w:t xml:space="preserve">The </w:t>
      </w:r>
      <w:r w:rsidR="008D4F14">
        <w:t xml:space="preserve">Box folder </w:t>
      </w:r>
      <w:r w:rsidR="009228E0">
        <w:t xml:space="preserve">and </w:t>
      </w:r>
      <w:r>
        <w:t xml:space="preserve">the </w:t>
      </w:r>
      <w:r w:rsidR="009228E0">
        <w:t>Word doc are</w:t>
      </w:r>
      <w:r w:rsidR="008D4F14">
        <w:t xml:space="preserve"> named for </w:t>
      </w:r>
      <w:r w:rsidR="00594A4C">
        <w:t xml:space="preserve">the </w:t>
      </w:r>
      <w:commentRangeStart w:id="177"/>
      <w:r w:rsidR="00594A4C">
        <w:t>corresponding</w:t>
      </w:r>
      <w:r w:rsidR="008D4F14">
        <w:t xml:space="preserve"> </w:t>
      </w:r>
      <w:r w:rsidR="008D4F14" w:rsidRPr="00BE7248">
        <w:rPr>
          <w:highlight w:val="yellow"/>
          <w:rPrChange w:id="178" w:author="Phillip Wilkerson" w:date="2016-12-20T10:07:00Z">
            <w:rPr/>
          </w:rPrChange>
        </w:rPr>
        <w:t>J</w:t>
      </w:r>
      <w:ins w:id="179" w:author="Phillip Wilkerson" w:date="2016-12-20T10:08:00Z">
        <w:r w:rsidR="00BE7248">
          <w:rPr>
            <w:highlight w:val="yellow"/>
          </w:rPr>
          <w:t>IRA</w:t>
        </w:r>
      </w:ins>
      <w:del w:id="180" w:author="Phillip Wilkerson" w:date="2016-12-20T10:08:00Z">
        <w:r w:rsidR="008D4F14" w:rsidRPr="00BE7248" w:rsidDel="00BE7248">
          <w:rPr>
            <w:highlight w:val="yellow"/>
            <w:rPrChange w:id="181" w:author="Phillip Wilkerson" w:date="2016-12-20T10:07:00Z">
              <w:rPr/>
            </w:rPrChange>
          </w:rPr>
          <w:delText>ira</w:delText>
        </w:r>
      </w:del>
      <w:r w:rsidR="008D4F14">
        <w:t xml:space="preserve"> story</w:t>
      </w:r>
      <w:r>
        <w:t xml:space="preserve"> (</w:t>
      </w:r>
      <w:r w:rsidRPr="00BE7248">
        <w:rPr>
          <w:highlight w:val="yellow"/>
          <w:rPrChange w:id="182" w:author="Phillip Wilkerson" w:date="2016-12-20T10:07:00Z">
            <w:rPr/>
          </w:rPrChange>
        </w:rPr>
        <w:t xml:space="preserve">e.g., </w:t>
      </w:r>
      <w:commentRangeStart w:id="183"/>
      <w:commentRangeStart w:id="184"/>
      <w:r w:rsidR="009228E0" w:rsidRPr="00BE7248">
        <w:rPr>
          <w:b/>
          <w:highlight w:val="yellow"/>
          <w:rPrChange w:id="185" w:author="Phillip Wilkerson" w:date="2016-12-20T10:07:00Z">
            <w:rPr>
              <w:b/>
            </w:rPr>
          </w:rPrChange>
        </w:rPr>
        <w:t>DOC</w:t>
      </w:r>
      <w:commentRangeEnd w:id="183"/>
      <w:r w:rsidR="00BE7248">
        <w:rPr>
          <w:rStyle w:val="CommentReference"/>
        </w:rPr>
        <w:commentReference w:id="183"/>
      </w:r>
      <w:r w:rsidR="009228E0" w:rsidRPr="00BE7248">
        <w:rPr>
          <w:b/>
          <w:highlight w:val="yellow"/>
          <w:rPrChange w:id="186" w:author="Phillip Wilkerson" w:date="2016-12-20T10:07:00Z">
            <w:rPr>
              <w:b/>
            </w:rPr>
          </w:rPrChange>
        </w:rPr>
        <w:t>-</w:t>
      </w:r>
      <w:commentRangeStart w:id="187"/>
      <w:commentRangeStart w:id="188"/>
      <w:r w:rsidR="009228E0" w:rsidRPr="00BE7248">
        <w:rPr>
          <w:b/>
          <w:highlight w:val="yellow"/>
          <w:rPrChange w:id="189" w:author="Phillip Wilkerson" w:date="2016-12-20T10:07:00Z">
            <w:rPr>
              <w:b/>
            </w:rPr>
          </w:rPrChange>
        </w:rPr>
        <w:t>3129</w:t>
      </w:r>
      <w:commentRangeEnd w:id="187"/>
      <w:r w:rsidR="00794337" w:rsidRPr="00BE7248">
        <w:rPr>
          <w:rStyle w:val="CommentReference"/>
          <w:highlight w:val="yellow"/>
          <w:rPrChange w:id="190" w:author="Phillip Wilkerson" w:date="2016-12-20T10:07:00Z">
            <w:rPr>
              <w:rStyle w:val="CommentReference"/>
            </w:rPr>
          </w:rPrChange>
        </w:rPr>
        <w:commentReference w:id="187"/>
      </w:r>
      <w:commentRangeEnd w:id="188"/>
      <w:r w:rsidR="001C2A30" w:rsidRPr="00BE7248">
        <w:rPr>
          <w:rStyle w:val="CommentReference"/>
          <w:highlight w:val="yellow"/>
          <w:rPrChange w:id="191" w:author="Phillip Wilkerson" w:date="2016-12-20T10:07:00Z">
            <w:rPr>
              <w:rStyle w:val="CommentReference"/>
            </w:rPr>
          </w:rPrChange>
        </w:rPr>
        <w:commentReference w:id="188"/>
      </w:r>
      <w:commentRangeEnd w:id="184"/>
      <w:r w:rsidR="004D31E9">
        <w:rPr>
          <w:rStyle w:val="CommentReference"/>
        </w:rPr>
        <w:commentReference w:id="184"/>
      </w:r>
      <w:r w:rsidRPr="009B1FE3">
        <w:t>)</w:t>
      </w:r>
      <w:commentRangeEnd w:id="177"/>
      <w:r w:rsidR="00FF489A">
        <w:rPr>
          <w:rStyle w:val="CommentReference"/>
        </w:rPr>
        <w:commentReference w:id="177"/>
      </w:r>
    </w:p>
    <w:p w14:paraId="07EA7C64" w14:textId="05B5DEF0" w:rsidR="009228E0" w:rsidRDefault="00370507" w:rsidP="009228E0">
      <w:pPr>
        <w:pStyle w:val="ListParagraph"/>
        <w:numPr>
          <w:ilvl w:val="0"/>
          <w:numId w:val="3"/>
        </w:numPr>
      </w:pPr>
      <w:moveToRangeStart w:id="192" w:author="Phillip Wilkerson" w:date="2016-12-15T10:17:00Z" w:name="move469560357"/>
      <w:moveTo w:id="193" w:author="Phillip Wilkerson" w:date="2016-12-15T10:17:00Z">
        <w:r>
          <w:t xml:space="preserve">Move the </w:t>
        </w:r>
        <w:commentRangeStart w:id="194"/>
        <w:r>
          <w:t xml:space="preserve">Word review </w:t>
        </w:r>
        <w:commentRangeEnd w:id="194"/>
        <w:r>
          <w:rPr>
            <w:rStyle w:val="CommentReference"/>
          </w:rPr>
          <w:commentReference w:id="194"/>
        </w:r>
        <w:r>
          <w:t xml:space="preserve">document to the Box folder. </w:t>
        </w:r>
      </w:moveTo>
      <w:moveToRangeEnd w:id="192"/>
      <w:r w:rsidR="00034B19">
        <w:t>P</w:t>
      </w:r>
      <w:r w:rsidR="009B1FE3">
        <w:t>lace</w:t>
      </w:r>
      <w:r w:rsidR="00034B19">
        <w:t xml:space="preserve"> a copy of the </w:t>
      </w:r>
      <w:r w:rsidR="009228E0">
        <w:t xml:space="preserve">Peer </w:t>
      </w:r>
      <w:r w:rsidR="009B1FE3">
        <w:t>R</w:t>
      </w:r>
      <w:r w:rsidR="009228E0">
        <w:t>eview C</w:t>
      </w:r>
      <w:r w:rsidR="00034B19">
        <w:t xml:space="preserve">hecklist in the </w:t>
      </w:r>
      <w:r w:rsidR="003F6A17">
        <w:t xml:space="preserve">same </w:t>
      </w:r>
      <w:ins w:id="195" w:author="Greg Stauffeneker" w:date="2016-12-14T17:37:00Z">
        <w:r w:rsidR="00FF489A">
          <w:t xml:space="preserve">Box </w:t>
        </w:r>
      </w:ins>
      <w:r w:rsidR="00034B19">
        <w:t xml:space="preserve">folder with the Word document. </w:t>
      </w:r>
    </w:p>
    <w:p w14:paraId="49B2B582" w14:textId="1481110F" w:rsidR="00E04D6A" w:rsidRDefault="00034B19" w:rsidP="009228E0">
      <w:pPr>
        <w:pStyle w:val="ListParagraph"/>
        <w:numPr>
          <w:ilvl w:val="0"/>
          <w:numId w:val="3"/>
        </w:numPr>
      </w:pPr>
      <w:r>
        <w:t>Request a peer review</w:t>
      </w:r>
      <w:ins w:id="196" w:author="Phillip Wilkerson" w:date="2016-12-15T10:04:00Z">
        <w:r w:rsidR="004D31E9">
          <w:t xml:space="preserve"> meeting </w:t>
        </w:r>
      </w:ins>
      <w:del w:id="197" w:author="Phillip Wilkerson" w:date="2016-12-15T10:04:00Z">
        <w:r w:rsidR="005F68F9" w:rsidDel="004D31E9">
          <w:delText>, usually</w:delText>
        </w:r>
        <w:r w:rsidR="009228E0" w:rsidDel="004D31E9">
          <w:delText xml:space="preserve"> via </w:delText>
        </w:r>
      </w:del>
      <w:ins w:id="198" w:author="Phillip Wilkerson" w:date="2016-12-15T10:17:00Z">
        <w:r w:rsidR="00370507">
          <w:t>via</w:t>
        </w:r>
      </w:ins>
      <w:ins w:id="199" w:author="Phillip Wilkerson" w:date="2016-12-15T10:04:00Z">
        <w:r w:rsidR="004D31E9">
          <w:t xml:space="preserve"> </w:t>
        </w:r>
      </w:ins>
      <w:commentRangeStart w:id="200"/>
      <w:del w:id="201" w:author="Phillip Wilkerson" w:date="2016-12-15T10:04:00Z">
        <w:r w:rsidR="009228E0" w:rsidDel="004D31E9">
          <w:delText xml:space="preserve">the Doc </w:delText>
        </w:r>
      </w:del>
      <w:ins w:id="202" w:author="Virginia Agnew" w:date="2016-12-13T12:46:00Z">
        <w:del w:id="203" w:author="Phillip Wilkerson" w:date="2016-12-15T10:04:00Z">
          <w:r w:rsidR="00794337" w:rsidDel="004D31E9">
            <w:delText>#doc or #dtos</w:delText>
          </w:r>
        </w:del>
      </w:ins>
      <w:ins w:id="204" w:author="Virginia Agnew" w:date="2016-12-13T12:47:00Z">
        <w:del w:id="205" w:author="Phillip Wilkerson" w:date="2016-12-15T10:04:00Z">
          <w:r w:rsidR="00794337" w:rsidDel="004D31E9">
            <w:delText>-su</w:delText>
          </w:r>
        </w:del>
      </w:ins>
      <w:ins w:id="206" w:author="Virginia Agnew" w:date="2016-12-13T12:46:00Z">
        <w:del w:id="207" w:author="Phillip Wilkerson" w:date="2016-12-15T10:04:00Z">
          <w:r w:rsidR="00794337" w:rsidDel="004D31E9">
            <w:delText xml:space="preserve"> </w:delText>
          </w:r>
        </w:del>
      </w:ins>
      <w:del w:id="208" w:author="Phillip Wilkerson" w:date="2016-12-15T10:04:00Z">
        <w:r w:rsidR="009228E0" w:rsidDel="004D31E9">
          <w:delText>Slack channel</w:delText>
        </w:r>
      </w:del>
      <w:ins w:id="209" w:author="Virginia Agnew" w:date="2016-12-13T12:47:00Z">
        <w:del w:id="210" w:author="Phillip Wilkerson" w:date="2016-12-15T10:04:00Z">
          <w:r w:rsidR="00794337" w:rsidDel="004D31E9">
            <w:delText>s</w:delText>
          </w:r>
        </w:del>
      </w:ins>
      <w:ins w:id="211" w:author="Phillip Wilkerson" w:date="2016-12-15T10:04:00Z">
        <w:r w:rsidR="004D31E9">
          <w:t>Outlook</w:t>
        </w:r>
      </w:ins>
      <w:r>
        <w:t xml:space="preserve">. </w:t>
      </w:r>
      <w:commentRangeEnd w:id="200"/>
      <w:r w:rsidR="00FF489A">
        <w:rPr>
          <w:rStyle w:val="CommentReference"/>
        </w:rPr>
        <w:commentReference w:id="200"/>
      </w:r>
    </w:p>
    <w:p w14:paraId="67EA2A5E" w14:textId="6D55045D" w:rsidR="00034B19" w:rsidRDefault="00292BE6" w:rsidP="00034B19">
      <w:pPr>
        <w:pStyle w:val="Heading2"/>
      </w:pPr>
      <w:del w:id="212" w:author="Phillip Wilkerson" w:date="2016-12-13T13:41:00Z">
        <w:r w:rsidDel="00C41A2D">
          <w:delText xml:space="preserve">Complete </w:delText>
        </w:r>
        <w:r w:rsidR="00034B19" w:rsidDel="00C41A2D">
          <w:delText xml:space="preserve">Peer Review </w:delText>
        </w:r>
        <w:commentRangeStart w:id="213"/>
        <w:r w:rsidR="00034B19" w:rsidDel="00C41A2D">
          <w:delText>Checklist</w:delText>
        </w:r>
        <w:commentRangeEnd w:id="213"/>
        <w:r w:rsidR="00794337" w:rsidDel="00C41A2D">
          <w:rPr>
            <w:rStyle w:val="CommentReference"/>
            <w:rFonts w:asciiTheme="minorHAnsi" w:eastAsiaTheme="minorHAnsi" w:hAnsiTheme="minorHAnsi" w:cstheme="minorBidi"/>
            <w:color w:val="auto"/>
          </w:rPr>
          <w:commentReference w:id="213"/>
        </w:r>
      </w:del>
      <w:ins w:id="214" w:author="Phillip Wilkerson" w:date="2016-12-13T13:41:00Z">
        <w:r w:rsidR="00C41A2D">
          <w:t>Peer Review Process as a Reviewer</w:t>
        </w:r>
      </w:ins>
    </w:p>
    <w:p w14:paraId="1D6858CE" w14:textId="36782C10" w:rsidR="00034B19" w:rsidRDefault="009228E0" w:rsidP="00034B19">
      <w:r>
        <w:t xml:space="preserve">If you are </w:t>
      </w:r>
      <w:ins w:id="215" w:author="Phillip Wilkerson" w:date="2016-12-13T13:41:00Z">
        <w:r w:rsidR="00C41A2D">
          <w:t xml:space="preserve">responsible for </w:t>
        </w:r>
      </w:ins>
      <w:r w:rsidR="005F68F9">
        <w:t>doing</w:t>
      </w:r>
      <w:r>
        <w:t xml:space="preserve"> a peer review, your </w:t>
      </w:r>
      <w:r w:rsidR="00034B19">
        <w:t xml:space="preserve">review </w:t>
      </w:r>
      <w:r>
        <w:t xml:space="preserve">will be </w:t>
      </w:r>
      <w:r w:rsidR="00034B19">
        <w:t xml:space="preserve">guided </w:t>
      </w:r>
      <w:del w:id="216" w:author="Phillip Wilkerson" w:date="2016-12-15T10:20:00Z">
        <w:r w:rsidDel="00370507">
          <w:delText xml:space="preserve">primarily </w:delText>
        </w:r>
      </w:del>
      <w:r w:rsidR="00034B19">
        <w:t xml:space="preserve">by </w:t>
      </w:r>
      <w:r w:rsidR="00594A4C">
        <w:t>the</w:t>
      </w:r>
      <w:r w:rsidR="00034B19">
        <w:t xml:space="preserve"> </w:t>
      </w:r>
      <w:r w:rsidR="009B1FE3">
        <w:t>Peer Review C</w:t>
      </w:r>
      <w:r w:rsidR="00034B19">
        <w:t xml:space="preserve">hecklist. </w:t>
      </w:r>
      <w:r w:rsidR="008D0D68">
        <w:t xml:space="preserve">See the </w:t>
      </w:r>
      <w:r w:rsidR="008D0D68" w:rsidRPr="008D0D68">
        <w:rPr>
          <w:color w:val="2E74B5" w:themeColor="accent1" w:themeShade="BF"/>
          <w:u w:val="single"/>
        </w:rPr>
        <w:t>Checklist</w:t>
      </w:r>
      <w:r w:rsidR="008D0D68">
        <w:t xml:space="preserve"> section for details.</w:t>
      </w:r>
    </w:p>
    <w:p w14:paraId="47238597" w14:textId="304ACBEA" w:rsidR="00E04D6A" w:rsidDel="00C41A2D" w:rsidRDefault="00E04D6A" w:rsidP="00034B19">
      <w:pPr>
        <w:pStyle w:val="Heading2"/>
        <w:rPr>
          <w:del w:id="217" w:author="Phillip Wilkerson" w:date="2016-12-13T13:42:00Z"/>
        </w:rPr>
      </w:pPr>
      <w:del w:id="218" w:author="Phillip Wilkerson" w:date="2016-12-13T13:42:00Z">
        <w:r w:rsidDel="00C41A2D">
          <w:delText>Peer Reviewer Tasks</w:delText>
        </w:r>
      </w:del>
    </w:p>
    <w:p w14:paraId="25CB66C6" w14:textId="271C3097" w:rsidR="005F68F9" w:rsidRDefault="00E04D6A" w:rsidP="009228E0">
      <w:del w:id="219" w:author="Phillip Wilkerson" w:date="2016-12-15T10:20:00Z">
        <w:r w:rsidDel="00370507">
          <w:delText>As a peer reviewer, y</w:delText>
        </w:r>
      </w:del>
      <w:ins w:id="220" w:author="Phillip Wilkerson" w:date="2016-12-15T10:20:00Z">
        <w:r w:rsidR="00370507">
          <w:t>Y</w:t>
        </w:r>
      </w:ins>
      <w:r>
        <w:t>our part of the process is to review</w:t>
      </w:r>
      <w:ins w:id="221" w:author="Phillip Wilkerson" w:date="2016-12-15T10:21:00Z">
        <w:r w:rsidR="00370507">
          <w:t xml:space="preserve"> the</w:t>
        </w:r>
      </w:ins>
      <w:r>
        <w:t xml:space="preserve"> </w:t>
      </w:r>
      <w:del w:id="222" w:author="Phillip Wilkerson" w:date="2016-12-15T10:21:00Z">
        <w:r w:rsidDel="00370507">
          <w:delText xml:space="preserve">the </w:delText>
        </w:r>
        <w:r w:rsidR="001B0F43" w:rsidDel="00370507">
          <w:delText xml:space="preserve">new or revised MindTouch </w:delText>
        </w:r>
      </w:del>
      <w:r>
        <w:t xml:space="preserve">content </w:t>
      </w:r>
      <w:del w:id="223" w:author="Phillip Wilkerson" w:date="2016-12-15T10:21:00Z">
        <w:r w:rsidR="001B0F43" w:rsidDel="00370507">
          <w:delText xml:space="preserve">in the Word document </w:delText>
        </w:r>
      </w:del>
      <w:r>
        <w:t>and provide feedback</w:t>
      </w:r>
      <w:r w:rsidR="00034B19">
        <w:t xml:space="preserve"> to the writer</w:t>
      </w:r>
      <w:r>
        <w:t>.</w:t>
      </w:r>
      <w:ins w:id="224" w:author="Phillip Wilkerson" w:date="2016-12-20T10:12:00Z">
        <w:r w:rsidR="00BE7248">
          <w:t xml:space="preserve"> </w:t>
        </w:r>
      </w:ins>
      <w:del w:id="225" w:author="Phillip Wilkerson" w:date="2016-12-20T10:12:00Z">
        <w:r w:rsidDel="00BE7248">
          <w:delText xml:space="preserve"> </w:delText>
        </w:r>
      </w:del>
      <w:ins w:id="226" w:author="Phillip Wilkerson" w:date="2016-12-20T10:10:00Z">
        <w:r w:rsidR="00BE7248">
          <w:t>Revise</w:t>
        </w:r>
      </w:ins>
      <w:ins w:id="227" w:author="Phillip Wilkerson" w:date="2016-12-15T15:48:00Z">
        <w:r w:rsidR="00F44322">
          <w:t xml:space="preserve"> the content </w:t>
        </w:r>
      </w:ins>
      <w:ins w:id="228" w:author="Phillip Wilkerson" w:date="2016-12-20T10:10:00Z">
        <w:r w:rsidR="00BE7248">
          <w:t>to</w:t>
        </w:r>
      </w:ins>
      <w:ins w:id="229" w:author="Phillip Wilkerson" w:date="2016-12-15T15:48:00Z">
        <w:r w:rsidR="00F44322">
          <w:t xml:space="preserve"> conform to the </w:t>
        </w:r>
      </w:ins>
      <w:ins w:id="230" w:author="Phillip Wilkerson" w:date="2016-12-20T10:11:00Z">
        <w:r w:rsidR="00BE7248">
          <w:t>Pentaho</w:t>
        </w:r>
      </w:ins>
      <w:ins w:id="231" w:author="Phillip Wilkerson" w:date="2016-12-15T15:48:00Z">
        <w:r w:rsidR="00F44322">
          <w:t xml:space="preserve"> </w:t>
        </w:r>
      </w:ins>
      <w:ins w:id="232" w:author="Phillip Wilkerson" w:date="2016-12-15T15:49:00Z">
        <w:r w:rsidR="00F44322">
          <w:t xml:space="preserve">voice, </w:t>
        </w:r>
      </w:ins>
      <w:ins w:id="233" w:author="Phillip Wilkerson" w:date="2016-12-15T15:48:00Z">
        <w:r w:rsidR="00F44322">
          <w:t>tone and st</w:t>
        </w:r>
      </w:ins>
      <w:ins w:id="234" w:author="Phillip Wilkerson" w:date="2016-12-15T15:49:00Z">
        <w:r w:rsidR="00F44322">
          <w:t>andards</w:t>
        </w:r>
      </w:ins>
      <w:ins w:id="235" w:author="Phillip Wilkerson" w:date="2016-12-15T15:48:00Z">
        <w:r w:rsidR="00F44322">
          <w:t xml:space="preserve"> of Pentaho documentation</w:t>
        </w:r>
      </w:ins>
      <w:ins w:id="236" w:author="Phillip Wilkerson" w:date="2016-12-20T10:11:00Z">
        <w:r w:rsidR="00BE7248">
          <w:t xml:space="preserve"> and avoid editing or revising the document to your own preferences or writing style.</w:t>
        </w:r>
      </w:ins>
      <w:ins w:id="237" w:author="Phillip Wilkerson" w:date="2016-12-15T10:30:00Z">
        <w:r w:rsidR="000F7F68">
          <w:t xml:space="preserve"> </w:t>
        </w:r>
      </w:ins>
    </w:p>
    <w:p w14:paraId="38C8D8E2" w14:textId="44F980D2" w:rsidR="009228E0" w:rsidRDefault="00542D93" w:rsidP="009228E0">
      <w:del w:id="238" w:author="Phillip Wilkerson" w:date="2016-12-15T10:22:00Z">
        <w:r w:rsidDel="00370507">
          <w:delText xml:space="preserve">As mentioned previously, in some cases, you will be peer reviewing a MindTouch article. </w:delText>
        </w:r>
      </w:del>
      <w:r w:rsidR="005F68F9">
        <w:t>The technical writer will send you a link to the Word document or the MindTouch article.</w:t>
      </w:r>
    </w:p>
    <w:p w14:paraId="0C352694" w14:textId="0D938112" w:rsidR="009228E0" w:rsidRDefault="00E04D6A" w:rsidP="009228E0">
      <w:pPr>
        <w:pStyle w:val="ListParagraph"/>
        <w:numPr>
          <w:ilvl w:val="0"/>
          <w:numId w:val="4"/>
        </w:numPr>
      </w:pPr>
      <w:r>
        <w:t>Open the Word document in Box</w:t>
      </w:r>
      <w:ins w:id="239" w:author="Virginia Agnew" w:date="2016-12-13T12:55:00Z">
        <w:r w:rsidR="00656C44">
          <w:t xml:space="preserve">, </w:t>
        </w:r>
        <w:del w:id="240" w:author="Phillip Wilkerson" w:date="2016-12-15T10:22:00Z">
          <w:r w:rsidR="00656C44" w:rsidDel="00370507">
            <w:delText xml:space="preserve">go to the Review ribbon, </w:delText>
          </w:r>
        </w:del>
      </w:ins>
      <w:del w:id="241" w:author="Phillip Wilkerson" w:date="2016-12-15T10:22:00Z">
        <w:r w:rsidDel="00370507">
          <w:delText xml:space="preserve"> and make sure</w:delText>
        </w:r>
      </w:del>
      <w:ins w:id="242" w:author="Virginia Agnew" w:date="2016-12-13T12:55:00Z">
        <w:del w:id="243" w:author="Phillip Wilkerson" w:date="2016-12-15T10:22:00Z">
          <w:r w:rsidR="00656C44" w:rsidDel="00370507">
            <w:delText>click</w:delText>
          </w:r>
        </w:del>
      </w:ins>
      <w:ins w:id="244" w:author="Phillip Wilkerson" w:date="2016-12-15T10:22:00Z">
        <w:r w:rsidR="00370507">
          <w:t>and ensure</w:t>
        </w:r>
      </w:ins>
      <w:r>
        <w:t xml:space="preserve"> Track </w:t>
      </w:r>
      <w:del w:id="245" w:author="Phillip Wilkerson" w:date="2016-12-20T10:12:00Z">
        <w:r w:rsidDel="00BE7248">
          <w:delText xml:space="preserve">Changes </w:delText>
        </w:r>
      </w:del>
      <w:ins w:id="246" w:author="Phillip Wilkerson" w:date="2016-12-20T10:12:00Z">
        <w:r w:rsidR="00BE7248">
          <w:t>Changes is enabled</w:t>
        </w:r>
      </w:ins>
      <w:del w:id="247" w:author="Phillip Wilkerson" w:date="2016-12-15T10:23:00Z">
        <w:r w:rsidDel="00370507">
          <w:delText xml:space="preserve">is </w:delText>
        </w:r>
      </w:del>
      <w:ins w:id="248" w:author="Virginia Agnew" w:date="2016-12-13T12:55:00Z">
        <w:del w:id="249" w:author="Phillip Wilkerson" w:date="2016-12-15T10:23:00Z">
          <w:r w:rsidR="00656C44" w:rsidDel="00370507">
            <w:delText xml:space="preserve">if it is not already </w:delText>
          </w:r>
        </w:del>
      </w:ins>
      <w:del w:id="250" w:author="Phillip Wilkerson" w:date="2016-12-15T10:23:00Z">
        <w:r w:rsidDel="00370507">
          <w:delText xml:space="preserve">turned </w:delText>
        </w:r>
      </w:del>
      <w:del w:id="251" w:author="Phillip Wilkerson" w:date="2016-12-20T10:12:00Z">
        <w:r w:rsidDel="00BE7248">
          <w:delText>on</w:delText>
        </w:r>
      </w:del>
      <w:r>
        <w:t xml:space="preserve">. </w:t>
      </w:r>
    </w:p>
    <w:p w14:paraId="6E15B263" w14:textId="2A9B8EEA" w:rsidR="009B1FE3" w:rsidRDefault="00E04D6A" w:rsidP="009228E0">
      <w:pPr>
        <w:pStyle w:val="ListParagraph"/>
        <w:numPr>
          <w:ilvl w:val="0"/>
          <w:numId w:val="4"/>
        </w:numPr>
      </w:pPr>
      <w:r>
        <w:t xml:space="preserve">Make your suggested </w:t>
      </w:r>
      <w:commentRangeStart w:id="252"/>
      <w:r>
        <w:t xml:space="preserve">edits </w:t>
      </w:r>
      <w:commentRangeEnd w:id="252"/>
      <w:r w:rsidR="00FF489A">
        <w:rPr>
          <w:rStyle w:val="CommentReference"/>
        </w:rPr>
        <w:commentReference w:id="252"/>
      </w:r>
      <w:ins w:id="253" w:author="Virginia Agnew" w:date="2016-12-13T12:55:00Z">
        <w:r w:rsidR="00656C44">
          <w:t xml:space="preserve">within the document. </w:t>
        </w:r>
      </w:ins>
      <w:del w:id="254" w:author="Virginia Agnew" w:date="2016-12-13T12:55:00Z">
        <w:r w:rsidR="009B1FE3" w:rsidDel="00656C44">
          <w:delText xml:space="preserve">and </w:delText>
        </w:r>
      </w:del>
      <w:del w:id="255" w:author="Phillip Wilkerson" w:date="2016-12-15T15:57:00Z">
        <w:r w:rsidR="009B1FE3" w:rsidDel="00430B36">
          <w:delText>p</w:delText>
        </w:r>
      </w:del>
      <w:ins w:id="256" w:author="Virginia Agnew" w:date="2016-12-13T12:55:00Z">
        <w:r w:rsidR="00656C44">
          <w:t>P</w:t>
        </w:r>
      </w:ins>
      <w:r w:rsidR="009B1FE3">
        <w:t xml:space="preserve">rovide </w:t>
      </w:r>
      <w:ins w:id="257" w:author="Virginia Agnew" w:date="2016-12-13T12:56:00Z">
        <w:r w:rsidR="00656C44">
          <w:t xml:space="preserve">additional feedback using the Comments feature on the Review ribbon. </w:t>
        </w:r>
      </w:ins>
      <w:del w:id="258" w:author="Phillip Wilkerson" w:date="2016-12-15T15:58:00Z">
        <w:r w:rsidR="009B1FE3" w:rsidDel="00430B36">
          <w:delText>your review input</w:delText>
        </w:r>
        <w:r w:rsidR="001B0F43" w:rsidDel="00430B36">
          <w:delText xml:space="preserve"> and comments</w:delText>
        </w:r>
        <w:r w:rsidR="009B1FE3" w:rsidDel="00430B36">
          <w:delText>.</w:delText>
        </w:r>
      </w:del>
    </w:p>
    <w:p w14:paraId="68F7AE26" w14:textId="11545324" w:rsidR="001B0F43" w:rsidRDefault="001B0F43" w:rsidP="009228E0">
      <w:pPr>
        <w:pStyle w:val="ListParagraph"/>
        <w:numPr>
          <w:ilvl w:val="0"/>
          <w:numId w:val="4"/>
        </w:numPr>
      </w:pPr>
      <w:r>
        <w:t xml:space="preserve">Save the revised or commented Word doc </w:t>
      </w:r>
      <w:ins w:id="259" w:author="Greg Stauffeneker" w:date="2016-12-14T17:40:00Z">
        <w:r w:rsidR="00FF489A">
          <w:t xml:space="preserve">in the assigned file location </w:t>
        </w:r>
      </w:ins>
      <w:del w:id="260" w:author="Virginia Agnew" w:date="2016-12-13T12:54:00Z">
        <w:r w:rsidDel="00656C44">
          <w:delText xml:space="preserve">(this saves the revised version </w:delText>
        </w:r>
      </w:del>
      <w:r>
        <w:t>on</w:t>
      </w:r>
      <w:ins w:id="261" w:author="Greg Stauffeneker" w:date="2016-12-14T17:40:00Z">
        <w:r w:rsidR="00FF489A">
          <w:t xml:space="preserve"> </w:t>
        </w:r>
      </w:ins>
      <w:del w:id="262" w:author="Greg Stauffeneker" w:date="2016-12-14T17:40:00Z">
        <w:r w:rsidDel="00FF489A">
          <w:delText xml:space="preserve"> </w:delText>
        </w:r>
      </w:del>
      <w:r>
        <w:t>Box</w:t>
      </w:r>
      <w:del w:id="263" w:author="Virginia Agnew" w:date="2016-12-13T12:54:00Z">
        <w:r w:rsidDel="00656C44">
          <w:delText>)</w:delText>
        </w:r>
      </w:del>
      <w:r>
        <w:t>.</w:t>
      </w:r>
      <w:ins w:id="264" w:author="Phillip Wilkerson" w:date="2016-12-15T10:23:00Z">
        <w:r w:rsidR="00370507">
          <w:t xml:space="preserve"> </w:t>
        </w:r>
      </w:ins>
      <w:ins w:id="265" w:author="Phillip Wilkerson" w:date="2016-12-15T15:52:00Z">
        <w:r w:rsidR="00E5113F">
          <w:t xml:space="preserve">You don’t need to </w:t>
        </w:r>
      </w:ins>
      <w:commentRangeStart w:id="266"/>
      <w:ins w:id="267" w:author="Phillip Wilkerson" w:date="2016-12-15T10:23:00Z">
        <w:r w:rsidR="00370507">
          <w:t xml:space="preserve">change the name of the </w:t>
        </w:r>
      </w:ins>
      <w:ins w:id="268" w:author="Phillip Wilkerson" w:date="2016-12-15T15:51:00Z">
        <w:r w:rsidR="003A4B4F">
          <w:t xml:space="preserve">Word </w:t>
        </w:r>
      </w:ins>
      <w:ins w:id="269" w:author="Phillip Wilkerson" w:date="2016-12-15T10:23:00Z">
        <w:r w:rsidR="00370507">
          <w:t>file</w:t>
        </w:r>
      </w:ins>
      <w:ins w:id="270" w:author="Phillip Wilkerson" w:date="2016-12-15T15:52:00Z">
        <w:r w:rsidR="003A4B4F">
          <w:t xml:space="preserve"> or create a new Word file</w:t>
        </w:r>
      </w:ins>
      <w:ins w:id="271" w:author="Phillip Wilkerson" w:date="2016-12-15T10:23:00Z">
        <w:r w:rsidR="00370507">
          <w:t xml:space="preserve">, because revisions </w:t>
        </w:r>
      </w:ins>
      <w:ins w:id="272" w:author="Phillip Wilkerson" w:date="2016-12-15T15:52:00Z">
        <w:r w:rsidR="003A4B4F">
          <w:t xml:space="preserve">to the review file </w:t>
        </w:r>
      </w:ins>
      <w:ins w:id="273" w:author="Phillip Wilkerson" w:date="2016-12-15T10:23:00Z">
        <w:r w:rsidR="00370507">
          <w:t xml:space="preserve">are </w:t>
        </w:r>
      </w:ins>
      <w:ins w:id="274" w:author="Phillip Wilkerson" w:date="2016-12-15T15:52:00Z">
        <w:r w:rsidR="003A4B4F">
          <w:t xml:space="preserve">automatically </w:t>
        </w:r>
      </w:ins>
      <w:ins w:id="275" w:author="Phillip Wilkerson" w:date="2016-12-15T10:23:00Z">
        <w:r w:rsidR="00370507">
          <w:t>tracked in Box.</w:t>
        </w:r>
        <w:commentRangeEnd w:id="266"/>
        <w:r w:rsidR="00370507">
          <w:rPr>
            <w:rStyle w:val="CommentReference"/>
          </w:rPr>
          <w:commentReference w:id="266"/>
        </w:r>
      </w:ins>
    </w:p>
    <w:p w14:paraId="516969C3" w14:textId="593B02FE" w:rsidR="009228E0" w:rsidRDefault="009B1FE3" w:rsidP="009228E0">
      <w:pPr>
        <w:pStyle w:val="ListParagraph"/>
        <w:numPr>
          <w:ilvl w:val="0"/>
          <w:numId w:val="4"/>
        </w:numPr>
      </w:pPr>
      <w:r>
        <w:t>C</w:t>
      </w:r>
      <w:r w:rsidR="00E04D6A">
        <w:t xml:space="preserve">omplete the </w:t>
      </w:r>
      <w:r w:rsidR="001B0F43">
        <w:t>Peer Review C</w:t>
      </w:r>
      <w:r w:rsidR="00E04D6A">
        <w:t>hecklist</w:t>
      </w:r>
      <w:r w:rsidR="001B0F43">
        <w:t xml:space="preserve"> and save </w:t>
      </w:r>
      <w:del w:id="276" w:author="Virginia Agnew" w:date="2016-12-13T12:54:00Z">
        <w:r w:rsidR="001B0F43" w:rsidDel="00656C44">
          <w:delText>it (</w:delText>
        </w:r>
      </w:del>
      <w:r w:rsidR="001B0F43">
        <w:t>th</w:t>
      </w:r>
      <w:ins w:id="277" w:author="Phillip Wilkerson" w:date="2016-12-20T10:13:00Z">
        <w:r w:rsidR="00BE7248">
          <w:t>e</w:t>
        </w:r>
      </w:ins>
      <w:del w:id="278" w:author="Phillip Wilkerson" w:date="2016-12-20T10:13:00Z">
        <w:r w:rsidR="001B0F43" w:rsidDel="00BE7248">
          <w:delText>is</w:delText>
        </w:r>
      </w:del>
      <w:r w:rsidR="001B0F43">
        <w:t xml:space="preserve"> </w:t>
      </w:r>
      <w:del w:id="279" w:author="Virginia Agnew" w:date="2016-12-13T12:54:00Z">
        <w:r w:rsidR="001B0F43" w:rsidDel="00656C44">
          <w:delText xml:space="preserve">saves the </w:delText>
        </w:r>
      </w:del>
      <w:r w:rsidR="001B0F43">
        <w:t xml:space="preserve">revised version </w:t>
      </w:r>
      <w:ins w:id="280" w:author="Phillip Wilkerson" w:date="2016-12-20T10:13:00Z">
        <w:r w:rsidR="00BE7248">
          <w:t xml:space="preserve">of the Checklist </w:t>
        </w:r>
      </w:ins>
      <w:r w:rsidR="001B0F43">
        <w:t>on Box</w:t>
      </w:r>
      <w:del w:id="281" w:author="Virginia Agnew" w:date="2016-12-13T12:54:00Z">
        <w:r w:rsidR="001B0F43" w:rsidDel="00656C44">
          <w:delText>)</w:delText>
        </w:r>
      </w:del>
      <w:r w:rsidR="00E04D6A">
        <w:t>.</w:t>
      </w:r>
      <w:r w:rsidR="00034B19">
        <w:t xml:space="preserve"> </w:t>
      </w:r>
    </w:p>
    <w:p w14:paraId="50214054" w14:textId="1C02D56F" w:rsidR="00E04D6A" w:rsidRDefault="009228E0" w:rsidP="009228E0">
      <w:pPr>
        <w:pStyle w:val="ListParagraph"/>
        <w:numPr>
          <w:ilvl w:val="0"/>
          <w:numId w:val="4"/>
        </w:numPr>
      </w:pPr>
      <w:r>
        <w:t>L</w:t>
      </w:r>
      <w:r w:rsidR="00034B19">
        <w:t xml:space="preserve">et the writer know you’ve </w:t>
      </w:r>
      <w:commentRangeStart w:id="282"/>
      <w:del w:id="283" w:author="Phillip Wilkerson" w:date="2016-12-15T10:24:00Z">
        <w:r w:rsidR="00034B19" w:rsidDel="00370507">
          <w:delText>completed the peer review</w:delText>
        </w:r>
        <w:commentRangeEnd w:id="282"/>
        <w:r w:rsidR="00B47392" w:rsidDel="00370507">
          <w:rPr>
            <w:rStyle w:val="CommentReference"/>
          </w:rPr>
          <w:commentReference w:id="282"/>
        </w:r>
      </w:del>
      <w:ins w:id="284" w:author="Phillip Wilkerson" w:date="2016-12-15T10:24:00Z">
        <w:r w:rsidR="00370507">
          <w:t>reviewed the document</w:t>
        </w:r>
      </w:ins>
      <w:r w:rsidR="00034B19">
        <w:t>.</w:t>
      </w:r>
      <w:r w:rsidR="001B0F43">
        <w:t xml:space="preserve"> The writer will arrange </w:t>
      </w:r>
      <w:ins w:id="285" w:author="Phillip Wilkerson" w:date="2016-12-15T10:24:00Z">
        <w:r w:rsidR="00370507">
          <w:t>the peer review</w:t>
        </w:r>
      </w:ins>
      <w:del w:id="286" w:author="Phillip Wilkerson" w:date="2016-12-15T10:24:00Z">
        <w:r w:rsidR="001B0F43" w:rsidDel="00370507">
          <w:delText>a</w:delText>
        </w:r>
      </w:del>
      <w:r w:rsidR="001B0F43">
        <w:t xml:space="preserve"> meeting</w:t>
      </w:r>
      <w:ins w:id="287" w:author="Virginia Agnew" w:date="2016-12-13T12:56:00Z">
        <w:del w:id="288" w:author="Phillip Wilkerson" w:date="2016-12-15T10:24:00Z">
          <w:r w:rsidR="00656C44" w:rsidDel="00370507">
            <w:delText>,</w:delText>
          </w:r>
          <w:commentRangeStart w:id="289"/>
          <w:r w:rsidR="00656C44" w:rsidDel="00370507">
            <w:delText xml:space="preserve"> if necessary</w:delText>
          </w:r>
        </w:del>
      </w:ins>
      <w:r w:rsidR="001B0F43">
        <w:t>.</w:t>
      </w:r>
      <w:r w:rsidR="00034B19">
        <w:t xml:space="preserve"> </w:t>
      </w:r>
      <w:commentRangeEnd w:id="289"/>
      <w:r w:rsidR="00FF489A">
        <w:rPr>
          <w:rStyle w:val="CommentReference"/>
        </w:rPr>
        <w:commentReference w:id="289"/>
      </w:r>
    </w:p>
    <w:p w14:paraId="26ADA7D1" w14:textId="32CEA1AD" w:rsidR="00034B19" w:rsidRDefault="00292BE6" w:rsidP="00034B19">
      <w:pPr>
        <w:pStyle w:val="Heading2"/>
      </w:pPr>
      <w:del w:id="290" w:author="Phillip Wilkerson" w:date="2016-12-20T10:15:00Z">
        <w:r w:rsidDel="00A42B3B">
          <w:delText xml:space="preserve">Hold a </w:delText>
        </w:r>
      </w:del>
      <w:r w:rsidR="00034B19">
        <w:t>Peer Review Meeting</w:t>
      </w:r>
    </w:p>
    <w:p w14:paraId="6F0BB379" w14:textId="2EB6F4B6" w:rsidR="008D4F14" w:rsidRDefault="00A42B3B">
      <w:ins w:id="291" w:author="Phillip Wilkerson" w:date="2016-12-20T10:15:00Z">
        <w:r>
          <w:t xml:space="preserve">Once the review is complete, the writer and the reviewer can meet </w:t>
        </w:r>
      </w:ins>
      <w:del w:id="292" w:author="Phillip Wilkerson" w:date="2016-12-20T10:16:00Z">
        <w:r w:rsidR="00E04D6A" w:rsidDel="00A42B3B">
          <w:delText xml:space="preserve">If you are the writer requesting a peer review, organize a meeting with your </w:delText>
        </w:r>
      </w:del>
      <w:del w:id="293" w:author="Phillip Wilkerson" w:date="2016-12-15T10:25:00Z">
        <w:r w:rsidR="00E04D6A" w:rsidDel="00370507">
          <w:delText xml:space="preserve">peer </w:delText>
        </w:r>
      </w:del>
      <w:del w:id="294" w:author="Phillip Wilkerson" w:date="2016-12-20T10:16:00Z">
        <w:r w:rsidR="00E04D6A" w:rsidDel="00A42B3B">
          <w:delText xml:space="preserve">reviewer through Outlook. The purpose of </w:delText>
        </w:r>
        <w:r w:rsidR="005F68F9" w:rsidDel="00A42B3B">
          <w:delText xml:space="preserve">the </w:delText>
        </w:r>
        <w:r w:rsidR="00E04D6A" w:rsidDel="00A42B3B">
          <w:delText xml:space="preserve">meeting is </w:delText>
        </w:r>
        <w:r w:rsidR="005F68F9" w:rsidDel="00A42B3B">
          <w:delText xml:space="preserve">for you both </w:delText>
        </w:r>
      </w:del>
      <w:r w:rsidR="00E04D6A">
        <w:t xml:space="preserve">to discuss the </w:t>
      </w:r>
      <w:r w:rsidR="001B0F43">
        <w:t xml:space="preserve">peer </w:t>
      </w:r>
      <w:r w:rsidR="00E04D6A">
        <w:t xml:space="preserve">review, go through any questions about the content or the </w:t>
      </w:r>
      <w:r w:rsidR="005F68F9">
        <w:t>Peer Review C</w:t>
      </w:r>
      <w:r w:rsidR="00E04D6A">
        <w:t xml:space="preserve">hecklist, and </w:t>
      </w:r>
      <w:r w:rsidR="005F68F9">
        <w:t>supply</w:t>
      </w:r>
      <w:r w:rsidR="00E04D6A">
        <w:t xml:space="preserve"> direct feedback.</w:t>
      </w:r>
    </w:p>
    <w:p w14:paraId="2EF10BCA" w14:textId="4D638F82" w:rsidR="008D4F14" w:rsidRDefault="008D4F14" w:rsidP="008D4F14">
      <w:pPr>
        <w:pStyle w:val="Heading2"/>
      </w:pPr>
      <w:r>
        <w:t>Checklist</w:t>
      </w:r>
      <w:ins w:id="295" w:author="Phillip Wilkerson" w:date="2016-12-15T15:59:00Z">
        <w:r w:rsidR="00430B36">
          <w:t xml:space="preserve"> (3129)</w:t>
        </w:r>
      </w:ins>
    </w:p>
    <w:p w14:paraId="705E0E56" w14:textId="77777777" w:rsidR="00E04D6A" w:rsidRDefault="00583467">
      <w:r>
        <w:t xml:space="preserve">NOTE - </w:t>
      </w:r>
      <w:r w:rsidR="008D4F14">
        <w:t>Copy of checklist goes here.</w:t>
      </w:r>
      <w:r w:rsidR="00E04D6A">
        <w:t xml:space="preserve"> </w:t>
      </w:r>
      <w:r w:rsidR="00E2285D">
        <w:t>Link to URL for checklist in Box.</w:t>
      </w:r>
    </w:p>
    <w:p w14:paraId="6358DDCB" w14:textId="33F6910D" w:rsidR="00E2285D" w:rsidRDefault="00C114B9">
      <w:pPr>
        <w:rPr>
          <w:rStyle w:val="Hyperlink"/>
          <w:rFonts w:ascii="Arial" w:hAnsi="Arial" w:cs="Arial"/>
          <w:color w:val="666633"/>
          <w:sz w:val="21"/>
          <w:szCs w:val="21"/>
          <w:shd w:val="clear" w:color="auto" w:fill="FFFFFF"/>
        </w:rPr>
      </w:pPr>
      <w:hyperlink r:id="rId12" w:history="1">
        <w:r w:rsidR="003E2F5B" w:rsidRPr="00340513">
          <w:rPr>
            <w:rStyle w:val="Hyperlink"/>
            <w:rFonts w:ascii="Arial" w:hAnsi="Arial" w:cs="Arial"/>
            <w:sz w:val="21"/>
            <w:szCs w:val="21"/>
            <w:shd w:val="clear" w:color="auto" w:fill="FFFFFF"/>
          </w:rPr>
          <w:t>https://pentaho.box.com/s/t        xd7z6bfqrov6gdmop2r7q710w73rgrs</w:t>
        </w:r>
      </w:hyperlink>
    </w:p>
    <w:p w14:paraId="6341ABF5" w14:textId="77777777" w:rsidR="00557063" w:rsidRPr="00557063" w:rsidRDefault="00557063">
      <w:r w:rsidRPr="00557063">
        <w:rPr>
          <w:rStyle w:val="Hyperlink"/>
          <w:rFonts w:ascii="Arial" w:hAnsi="Arial" w:cs="Arial"/>
          <w:color w:val="auto"/>
          <w:sz w:val="21"/>
          <w:szCs w:val="21"/>
          <w:highlight w:val="yellow"/>
          <w:u w:val="none"/>
          <w:shd w:val="clear" w:color="auto" w:fill="FFFFFF"/>
        </w:rPr>
        <w:t>DC – Template of the checklist</w:t>
      </w:r>
    </w:p>
    <w:p w14:paraId="696EAF77" w14:textId="77777777" w:rsidR="00583467" w:rsidRDefault="00583467" w:rsidP="00583467">
      <w:pPr>
        <w:pStyle w:val="Heading2"/>
      </w:pPr>
      <w:r>
        <w:lastRenderedPageBreak/>
        <w:t>Checklist – Top Section</w:t>
      </w:r>
    </w:p>
    <w:p w14:paraId="3ED3B802" w14:textId="7CB178F7" w:rsidR="0097229B" w:rsidRDefault="0097229B">
      <w:pPr>
        <w:rPr>
          <w:ins w:id="296" w:author="Phillip Wilkerson" w:date="2016-12-20T12:30:00Z"/>
          <w:b/>
        </w:rPr>
      </w:pPr>
      <w:moveToRangeStart w:id="297" w:author="Phillip Wilkerson" w:date="2016-12-20T12:30:00Z" w:name="move470000346"/>
      <w:moveTo w:id="298" w:author="Phillip Wilkerson" w:date="2016-12-20T12:30:00Z">
        <w:r w:rsidRPr="00583467">
          <w:rPr>
            <w:b/>
          </w:rPr>
          <w:t>JIRA case</w:t>
        </w:r>
        <w:del w:id="299" w:author="Phillip Wilkerson" w:date="2016-12-20T12:50:00Z">
          <w:r w:rsidRPr="00583467" w:rsidDel="00336A59">
            <w:rPr>
              <w:b/>
            </w:rPr>
            <w:delText>:</w:delText>
          </w:r>
        </w:del>
      </w:moveTo>
      <w:ins w:id="300" w:author="Phillip Wilkerson" w:date="2016-12-20T12:50:00Z">
        <w:r w:rsidR="00336A59">
          <w:rPr>
            <w:b/>
          </w:rPr>
          <w:t xml:space="preserve"> </w:t>
        </w:r>
      </w:ins>
      <w:ins w:id="301" w:author="Phillip Wilkerson" w:date="2016-12-20T12:55:00Z">
        <w:r w:rsidR="00336A59" w:rsidRPr="00250740">
          <w:rPr>
            <w:b/>
          </w:rPr>
          <w:t>–</w:t>
        </w:r>
      </w:ins>
      <w:ins w:id="302" w:author="Phillip Wilkerson" w:date="2016-12-20T12:50:00Z">
        <w:r w:rsidR="00336A59">
          <w:rPr>
            <w:b/>
          </w:rPr>
          <w:t xml:space="preserve"> </w:t>
        </w:r>
      </w:ins>
      <w:moveTo w:id="303" w:author="Phillip Wilkerson" w:date="2016-12-20T12:30:00Z">
        <w:del w:id="304" w:author="Phillip Wilkerson" w:date="2016-12-20T12:50:00Z">
          <w:r w:rsidDel="00336A59">
            <w:delText xml:space="preserve"> </w:delText>
          </w:r>
        </w:del>
        <w:r>
          <w:t xml:space="preserve">The complete URL of the JIRA case associated with this peer review. For example:  </w:t>
        </w:r>
        <w:del w:id="305" w:author="Phillip Wilkerson" w:date="2016-12-20T12:32:00Z">
          <w:r w:rsidRPr="0051367C" w:rsidDel="0097229B">
            <w:delText>http://jira.pentaho.com/browse/DOC-</w:delText>
          </w:r>
          <w:commentRangeStart w:id="306"/>
          <w:r w:rsidRPr="0051367C" w:rsidDel="0097229B">
            <w:delText>3129</w:delText>
          </w:r>
        </w:del>
        <w:commentRangeEnd w:id="306"/>
        <w:r>
          <w:rPr>
            <w:rStyle w:val="CommentReference"/>
          </w:rPr>
          <w:commentReference w:id="306"/>
        </w:r>
      </w:moveTo>
      <w:moveToRangeEnd w:id="297"/>
    </w:p>
    <w:p w14:paraId="51DE0F7E" w14:textId="1E653DF7" w:rsidR="0097229B" w:rsidRDefault="0097229B" w:rsidP="0097229B">
      <w:pPr>
        <w:rPr>
          <w:moveTo w:id="307" w:author="Phillip Wilkerson" w:date="2016-12-20T12:30:00Z"/>
        </w:rPr>
      </w:pPr>
      <w:moveToRangeStart w:id="308" w:author="Phillip Wilkerson" w:date="2016-12-20T12:30:00Z" w:name="move470000369"/>
      <w:moveTo w:id="309" w:author="Phillip Wilkerson" w:date="2016-12-20T12:30:00Z">
        <w:r w:rsidRPr="00583467">
          <w:rPr>
            <w:b/>
          </w:rPr>
          <w:t>Word Document Peer Review?</w:t>
        </w:r>
        <w:r w:rsidRPr="0097229B">
          <w:rPr>
            <w:b/>
            <w:rPrChange w:id="310" w:author="Phillip Wilkerson" w:date="2016-12-20T12:31:00Z">
              <w:rPr/>
            </w:rPrChange>
          </w:rPr>
          <w:t xml:space="preserve"> </w:t>
        </w:r>
      </w:moveTo>
      <w:ins w:id="311" w:author="Phillip Wilkerson" w:date="2016-12-20T12:31:00Z">
        <w:r w:rsidRPr="0097229B">
          <w:rPr>
            <w:b/>
            <w:rPrChange w:id="312" w:author="Phillip Wilkerson" w:date="2016-12-20T12:31:00Z">
              <w:rPr/>
            </w:rPrChange>
          </w:rPr>
          <w:t>(Y/N)</w:t>
        </w:r>
      </w:ins>
      <w:ins w:id="313" w:author="Phillip Wilkerson" w:date="2016-12-20T12:50:00Z">
        <w:r w:rsidR="00336A59">
          <w:rPr>
            <w:b/>
          </w:rPr>
          <w:t xml:space="preserve"> </w:t>
        </w:r>
      </w:ins>
      <w:ins w:id="314" w:author="Phillip Wilkerson" w:date="2016-12-20T12:55:00Z">
        <w:r w:rsidR="00336A59" w:rsidRPr="00250740">
          <w:rPr>
            <w:b/>
          </w:rPr>
          <w:t>–</w:t>
        </w:r>
      </w:ins>
      <w:ins w:id="315" w:author="Phillip Wilkerson" w:date="2016-12-20T12:50:00Z">
        <w:r w:rsidR="00336A59">
          <w:rPr>
            <w:b/>
          </w:rPr>
          <w:t xml:space="preserve"> </w:t>
        </w:r>
      </w:ins>
      <w:moveTo w:id="316" w:author="Phillip Wilkerson" w:date="2016-12-20T12:30:00Z">
        <w:r>
          <w:t xml:space="preserve">Is the content being reviewed in a Word document? Answer Y for </w:t>
        </w:r>
        <w:commentRangeStart w:id="317"/>
        <w:r>
          <w:t>Yes</w:t>
        </w:r>
        <w:commentRangeEnd w:id="317"/>
        <w:r>
          <w:rPr>
            <w:rStyle w:val="CommentReference"/>
          </w:rPr>
          <w:commentReference w:id="317"/>
        </w:r>
        <w:r>
          <w:t>.</w:t>
        </w:r>
      </w:moveTo>
    </w:p>
    <w:p w14:paraId="4F052B17" w14:textId="60182E8C" w:rsidR="0097229B" w:rsidRDefault="0097229B" w:rsidP="0097229B">
      <w:pPr>
        <w:rPr>
          <w:moveTo w:id="318" w:author="Phillip Wilkerson" w:date="2016-12-20T12:30:00Z"/>
        </w:rPr>
      </w:pPr>
      <w:moveTo w:id="319" w:author="Phillip Wilkerson" w:date="2016-12-20T12:30:00Z">
        <w:r w:rsidRPr="00583467">
          <w:rPr>
            <w:b/>
          </w:rPr>
          <w:t>MindTouch Article Peer Review?</w:t>
        </w:r>
        <w:r>
          <w:t xml:space="preserve"> </w:t>
        </w:r>
      </w:moveTo>
      <w:ins w:id="320" w:author="Phillip Wilkerson" w:date="2016-12-20T12:31:00Z">
        <w:r w:rsidRPr="0097229B">
          <w:rPr>
            <w:b/>
            <w:rPrChange w:id="321" w:author="Phillip Wilkerson" w:date="2016-12-20T12:31:00Z">
              <w:rPr/>
            </w:rPrChange>
          </w:rPr>
          <w:t>(Y/N)</w:t>
        </w:r>
      </w:ins>
      <w:ins w:id="322" w:author="Phillip Wilkerson" w:date="2016-12-20T12:50:00Z">
        <w:r w:rsidR="00336A59">
          <w:rPr>
            <w:b/>
          </w:rPr>
          <w:t xml:space="preserve"> </w:t>
        </w:r>
      </w:ins>
      <w:ins w:id="323" w:author="Phillip Wilkerson" w:date="2016-12-20T12:55:00Z">
        <w:r w:rsidR="00336A59" w:rsidRPr="00250740">
          <w:rPr>
            <w:b/>
          </w:rPr>
          <w:t>–</w:t>
        </w:r>
      </w:ins>
      <w:ins w:id="324" w:author="Phillip Wilkerson" w:date="2016-12-20T12:31:00Z">
        <w:r>
          <w:t xml:space="preserve"> </w:t>
        </w:r>
      </w:ins>
      <w:moveTo w:id="325" w:author="Phillip Wilkerson" w:date="2016-12-20T12:30:00Z">
        <w:r>
          <w:t xml:space="preserve">Is the content being reviewed in the MindTouch article? Answer Y for Yes. Some peer reviews will be in the MindTouch article and some items on the checklist only pertain to a MindTouch article content review. </w:t>
        </w:r>
      </w:moveTo>
    </w:p>
    <w:moveToRangeEnd w:id="308"/>
    <w:p w14:paraId="564E63C9" w14:textId="44F4128F" w:rsidR="00583467" w:rsidDel="0097229B" w:rsidRDefault="00583467">
      <w:pPr>
        <w:rPr>
          <w:del w:id="326" w:author="Phillip Wilkerson" w:date="2016-12-20T12:30:00Z"/>
        </w:rPr>
      </w:pPr>
      <w:del w:id="327" w:author="Phillip Wilkerson" w:date="2016-12-20T12:30:00Z">
        <w:r w:rsidRPr="00583467" w:rsidDel="0097229B">
          <w:rPr>
            <w:b/>
          </w:rPr>
          <w:delText>Review Date:</w:delText>
        </w:r>
        <w:r w:rsidDel="0097229B">
          <w:delText xml:space="preserve"> The date the review was conducted.</w:delText>
        </w:r>
      </w:del>
    </w:p>
    <w:p w14:paraId="18570404" w14:textId="7615C06F" w:rsidR="00583467" w:rsidRDefault="00583467">
      <w:r w:rsidRPr="00583467">
        <w:rPr>
          <w:b/>
        </w:rPr>
        <w:t>Reviewer</w:t>
      </w:r>
      <w:del w:id="328" w:author="Phillip Wilkerson" w:date="2016-12-20T12:51:00Z">
        <w:r w:rsidRPr="00583467" w:rsidDel="00336A59">
          <w:rPr>
            <w:b/>
          </w:rPr>
          <w:delText>:</w:delText>
        </w:r>
        <w:r w:rsidDel="00336A59">
          <w:delText xml:space="preserve"> </w:delText>
        </w:r>
      </w:del>
      <w:ins w:id="329" w:author="Phillip Wilkerson" w:date="2016-12-20T12:51:00Z">
        <w:r w:rsidR="00336A59">
          <w:rPr>
            <w:b/>
          </w:rPr>
          <w:t xml:space="preserve"> </w:t>
        </w:r>
      </w:ins>
      <w:ins w:id="330" w:author="Phillip Wilkerson" w:date="2016-12-20T12:55:00Z">
        <w:r w:rsidR="00336A59" w:rsidRPr="00250740">
          <w:rPr>
            <w:b/>
          </w:rPr>
          <w:t>–</w:t>
        </w:r>
      </w:ins>
      <w:ins w:id="331" w:author="Phillip Wilkerson" w:date="2016-12-20T12:51:00Z">
        <w:r w:rsidR="00336A59">
          <w:t xml:space="preserve"> </w:t>
        </w:r>
      </w:ins>
      <w:r>
        <w:t>The name of the technical writer who conducted the peer review.</w:t>
      </w:r>
    </w:p>
    <w:p w14:paraId="5D41D9CE" w14:textId="13EB9DF1" w:rsidR="00583467" w:rsidRDefault="00583467">
      <w:r w:rsidRPr="00583467">
        <w:rPr>
          <w:b/>
        </w:rPr>
        <w:t>New or Revised Content</w:t>
      </w:r>
      <w:del w:id="332" w:author="Phillip Wilkerson" w:date="2016-12-20T12:51:00Z">
        <w:r w:rsidRPr="00583467" w:rsidDel="00336A59">
          <w:rPr>
            <w:b/>
          </w:rPr>
          <w:delText>?</w:delText>
        </w:r>
        <w:r w:rsidDel="00336A59">
          <w:delText xml:space="preserve"> </w:delText>
        </w:r>
      </w:del>
      <w:ins w:id="333" w:author="Phillip Wilkerson" w:date="2016-12-20T12:51:00Z">
        <w:r w:rsidR="00336A59">
          <w:rPr>
            <w:b/>
          </w:rPr>
          <w:t xml:space="preserve"> </w:t>
        </w:r>
      </w:ins>
      <w:ins w:id="334" w:author="Phillip Wilkerson" w:date="2016-12-20T12:55:00Z">
        <w:r w:rsidR="00336A59" w:rsidRPr="00250740">
          <w:rPr>
            <w:b/>
          </w:rPr>
          <w:t>–</w:t>
        </w:r>
      </w:ins>
      <w:ins w:id="335" w:author="Phillip Wilkerson" w:date="2016-12-20T12:51:00Z">
        <w:r w:rsidR="00336A59">
          <w:t xml:space="preserve"> </w:t>
        </w:r>
      </w:ins>
      <w:r>
        <w:t>Is this new content or</w:t>
      </w:r>
      <w:r w:rsidR="0051367C">
        <w:t xml:space="preserve"> are these</w:t>
      </w:r>
      <w:r>
        <w:t xml:space="preserve"> revisions to </w:t>
      </w:r>
      <w:r w:rsidR="005F68F9">
        <w:t xml:space="preserve">an </w:t>
      </w:r>
      <w:r>
        <w:t xml:space="preserve">existing </w:t>
      </w:r>
      <w:r w:rsidR="0051367C">
        <w:t xml:space="preserve">MindTouch </w:t>
      </w:r>
      <w:r w:rsidR="005F68F9">
        <w:t>article</w:t>
      </w:r>
      <w:r>
        <w:t>?</w:t>
      </w:r>
    </w:p>
    <w:p w14:paraId="424D9132" w14:textId="4D859E48" w:rsidR="00583467" w:rsidDel="0097229B" w:rsidRDefault="00583467">
      <w:pPr>
        <w:rPr>
          <w:del w:id="336" w:author="Phillip Wilkerson" w:date="2016-12-20T12:30:00Z"/>
        </w:rPr>
      </w:pPr>
      <w:moveFromRangeStart w:id="337" w:author="Phillip Wilkerson" w:date="2016-12-20T12:30:00Z" w:name="move470000346"/>
      <w:moveFrom w:id="338" w:author="Phillip Wilkerson" w:date="2016-12-20T12:30:00Z">
        <w:r w:rsidRPr="00583467" w:rsidDel="0097229B">
          <w:rPr>
            <w:b/>
          </w:rPr>
          <w:t>JIRA case:</w:t>
        </w:r>
        <w:r w:rsidDel="0097229B">
          <w:t xml:space="preserve"> The complete URL of the JIRA case associated with this peer review.</w:t>
        </w:r>
        <w:r w:rsidR="0051367C" w:rsidDel="0097229B">
          <w:t xml:space="preserve"> For example:  </w:t>
        </w:r>
        <w:r w:rsidR="0051367C" w:rsidRPr="0051367C" w:rsidDel="0097229B">
          <w:t>http://jira.pentaho.com/browse/DOC-</w:t>
        </w:r>
        <w:commentRangeStart w:id="339"/>
        <w:r w:rsidR="0051367C" w:rsidRPr="0051367C" w:rsidDel="0097229B">
          <w:t>3129</w:t>
        </w:r>
        <w:commentRangeEnd w:id="339"/>
        <w:r w:rsidR="003E2F5B" w:rsidDel="0097229B">
          <w:rPr>
            <w:rStyle w:val="CommentReference"/>
          </w:rPr>
          <w:commentReference w:id="339"/>
        </w:r>
      </w:moveFrom>
      <w:moveFromRangeEnd w:id="337"/>
    </w:p>
    <w:p w14:paraId="34C81171" w14:textId="2BF9E180" w:rsidR="0051367C" w:rsidRDefault="00583467" w:rsidP="0051367C">
      <w:r w:rsidRPr="00583467">
        <w:rPr>
          <w:b/>
        </w:rPr>
        <w:t>Word Document Location on Box</w:t>
      </w:r>
      <w:del w:id="340" w:author="Phillip Wilkerson" w:date="2016-12-20T12:51:00Z">
        <w:r w:rsidRPr="00583467" w:rsidDel="00336A59">
          <w:rPr>
            <w:b/>
          </w:rPr>
          <w:delText>:</w:delText>
        </w:r>
        <w:r w:rsidDel="00336A59">
          <w:delText xml:space="preserve"> </w:delText>
        </w:r>
      </w:del>
      <w:ins w:id="341" w:author="Phillip Wilkerson" w:date="2016-12-20T12:51:00Z">
        <w:r w:rsidR="00336A59">
          <w:rPr>
            <w:b/>
          </w:rPr>
          <w:t xml:space="preserve"> </w:t>
        </w:r>
      </w:ins>
      <w:ins w:id="342" w:author="Phillip Wilkerson" w:date="2016-12-20T12:55:00Z">
        <w:r w:rsidR="00336A59" w:rsidRPr="00250740">
          <w:rPr>
            <w:b/>
          </w:rPr>
          <w:t>–</w:t>
        </w:r>
      </w:ins>
      <w:ins w:id="343" w:author="Phillip Wilkerson" w:date="2016-12-20T12:51:00Z">
        <w:r w:rsidR="00336A59">
          <w:t xml:space="preserve"> </w:t>
        </w:r>
      </w:ins>
      <w:r>
        <w:t>The complete URL of the location where the Word document for this review is stored.</w:t>
      </w:r>
      <w:r w:rsidR="0051367C">
        <w:t xml:space="preserve"> </w:t>
      </w:r>
      <w:del w:id="344" w:author="Phillip Wilkerson" w:date="2016-12-20T12:32:00Z">
        <w:r w:rsidR="0051367C" w:rsidDel="0097229B">
          <w:delText xml:space="preserve">For example: </w:delText>
        </w:r>
        <w:commentRangeStart w:id="345"/>
        <w:r w:rsidR="00A761BF" w:rsidDel="0097229B">
          <w:fldChar w:fldCharType="begin"/>
        </w:r>
        <w:r w:rsidR="00A761BF" w:rsidDel="0097229B">
          <w:delInstrText xml:space="preserve"> HYPERLINK "https://pentaho.box.com/s/wv5fcqsf6bvysroob1hr6l8uk2yplj07" </w:delInstrText>
        </w:r>
        <w:r w:rsidR="00A761BF" w:rsidDel="0097229B">
          <w:fldChar w:fldCharType="separate"/>
        </w:r>
        <w:r w:rsidR="0051367C" w:rsidDel="0097229B">
          <w:rPr>
            <w:rStyle w:val="Hyperlink"/>
          </w:rPr>
          <w:delText>https://pentaho.box.com/s/wv5fcqsf6bvysroob1hr6l8uk2yplj07</w:delText>
        </w:r>
        <w:r w:rsidR="00A761BF" w:rsidDel="0097229B">
          <w:rPr>
            <w:rStyle w:val="Hyperlink"/>
          </w:rPr>
          <w:fldChar w:fldCharType="end"/>
        </w:r>
        <w:commentRangeEnd w:id="345"/>
        <w:r w:rsidR="003E2F5B" w:rsidDel="0097229B">
          <w:rPr>
            <w:rStyle w:val="CommentReference"/>
          </w:rPr>
          <w:commentReference w:id="345"/>
        </w:r>
      </w:del>
    </w:p>
    <w:p w14:paraId="7A51F390" w14:textId="30776766" w:rsidR="0051367C" w:rsidRDefault="00583467">
      <w:r w:rsidRPr="00583467">
        <w:rPr>
          <w:b/>
        </w:rPr>
        <w:t>MindTouch article</w:t>
      </w:r>
      <w:ins w:id="346" w:author="Phillip Wilkerson" w:date="2016-12-20T12:30:00Z">
        <w:r w:rsidR="0097229B">
          <w:rPr>
            <w:b/>
          </w:rPr>
          <w:t>(s) URL</w:t>
        </w:r>
      </w:ins>
      <w:del w:id="347" w:author="Phillip Wilkerson" w:date="2016-12-20T12:51:00Z">
        <w:r w:rsidRPr="00583467" w:rsidDel="00336A59">
          <w:rPr>
            <w:b/>
          </w:rPr>
          <w:delText>:</w:delText>
        </w:r>
        <w:r w:rsidDel="00336A59">
          <w:delText xml:space="preserve"> </w:delText>
        </w:r>
      </w:del>
      <w:ins w:id="348" w:author="Phillip Wilkerson" w:date="2016-12-20T12:51:00Z">
        <w:r w:rsidR="00336A59">
          <w:rPr>
            <w:b/>
          </w:rPr>
          <w:t xml:space="preserve"> </w:t>
        </w:r>
      </w:ins>
      <w:ins w:id="349" w:author="Phillip Wilkerson" w:date="2016-12-20T12:54:00Z">
        <w:r w:rsidR="00336A59" w:rsidRPr="00250740">
          <w:rPr>
            <w:b/>
          </w:rPr>
          <w:t>–</w:t>
        </w:r>
      </w:ins>
      <w:ins w:id="350" w:author="Phillip Wilkerson" w:date="2016-12-20T12:51:00Z">
        <w:r w:rsidR="00336A59">
          <w:t xml:space="preserve"> </w:t>
        </w:r>
      </w:ins>
      <w:r>
        <w:t>The complete URL of the MindTouch article being revi</w:t>
      </w:r>
      <w:r w:rsidR="005F68F9">
        <w:t>ewed</w:t>
      </w:r>
      <w:r>
        <w:t>.</w:t>
      </w:r>
      <w:ins w:id="351" w:author="Phillip Wilkerson" w:date="2016-12-20T12:32:00Z">
        <w:r w:rsidR="0097229B" w:rsidDel="0097229B">
          <w:t xml:space="preserve"> </w:t>
        </w:r>
      </w:ins>
      <w:del w:id="352" w:author="Phillip Wilkerson" w:date="2016-12-20T12:32:00Z">
        <w:r w:rsidR="0051367C" w:rsidDel="0097229B">
          <w:delText xml:space="preserve"> For example: </w:delText>
        </w:r>
        <w:r w:rsidR="00C114B9" w:rsidDel="0097229B">
          <w:fldChar w:fldCharType="begin"/>
        </w:r>
        <w:r w:rsidR="00C114B9" w:rsidDel="0097229B">
          <w:delInstrText xml:space="preserve"> HYPERLINK "https://help.pentaho.com/Documentation/7.0/0R0/0V0/000" </w:delInstrText>
        </w:r>
        <w:r w:rsidR="00C114B9" w:rsidDel="0097229B">
          <w:fldChar w:fldCharType="separate"/>
        </w:r>
        <w:r w:rsidR="0051367C" w:rsidRPr="004E2065" w:rsidDel="0097229B">
          <w:rPr>
            <w:rStyle w:val="Hyperlink"/>
          </w:rPr>
          <w:delText>https://help.pentaho.com/Documentation/7.0/0R0/0V0/000</w:delText>
        </w:r>
        <w:r w:rsidR="00C114B9" w:rsidDel="0097229B">
          <w:rPr>
            <w:rStyle w:val="Hyperlink"/>
          </w:rPr>
          <w:fldChar w:fldCharType="end"/>
        </w:r>
      </w:del>
    </w:p>
    <w:p w14:paraId="34F9E183" w14:textId="7EFC2445" w:rsidR="00583467" w:rsidDel="0097229B" w:rsidRDefault="00583467">
      <w:pPr>
        <w:rPr>
          <w:moveFrom w:id="353" w:author="Phillip Wilkerson" w:date="2016-12-20T12:30:00Z"/>
        </w:rPr>
      </w:pPr>
      <w:moveFromRangeStart w:id="354" w:author="Phillip Wilkerson" w:date="2016-12-20T12:30:00Z" w:name="move470000369"/>
      <w:moveFrom w:id="355" w:author="Phillip Wilkerson" w:date="2016-12-20T12:30:00Z">
        <w:r w:rsidRPr="00583467" w:rsidDel="0097229B">
          <w:rPr>
            <w:b/>
          </w:rPr>
          <w:t>Word Document Peer Review?</w:t>
        </w:r>
        <w:r w:rsidDel="0097229B">
          <w:t xml:space="preserve"> Is the content being reviewed in a Word document?</w:t>
        </w:r>
        <w:r w:rsidR="005F68F9" w:rsidDel="0097229B">
          <w:t xml:space="preserve"> Answer Y for </w:t>
        </w:r>
        <w:commentRangeStart w:id="356"/>
        <w:r w:rsidR="005F68F9" w:rsidDel="0097229B">
          <w:t>Yes</w:t>
        </w:r>
        <w:commentRangeEnd w:id="356"/>
        <w:r w:rsidR="003E2F5B" w:rsidDel="0097229B">
          <w:rPr>
            <w:rStyle w:val="CommentReference"/>
          </w:rPr>
          <w:commentReference w:id="356"/>
        </w:r>
        <w:r w:rsidR="005F68F9" w:rsidDel="0097229B">
          <w:t>.</w:t>
        </w:r>
      </w:moveFrom>
    </w:p>
    <w:p w14:paraId="714D1E5A" w14:textId="07E05A47" w:rsidR="00583467" w:rsidDel="0097229B" w:rsidRDefault="00583467">
      <w:pPr>
        <w:rPr>
          <w:moveFrom w:id="357" w:author="Phillip Wilkerson" w:date="2016-12-20T12:30:00Z"/>
        </w:rPr>
      </w:pPr>
      <w:moveFrom w:id="358" w:author="Phillip Wilkerson" w:date="2016-12-20T12:30:00Z">
        <w:r w:rsidRPr="00583467" w:rsidDel="0097229B">
          <w:rPr>
            <w:b/>
          </w:rPr>
          <w:t>MindTouch Article Peer Review?</w:t>
        </w:r>
        <w:r w:rsidDel="0097229B">
          <w:t xml:space="preserve"> Is the content being reviewed in the MindTouch article?</w:t>
        </w:r>
        <w:r w:rsidR="00542D93" w:rsidDel="0097229B">
          <w:t xml:space="preserve"> </w:t>
        </w:r>
        <w:r w:rsidR="005F68F9" w:rsidDel="0097229B">
          <w:t xml:space="preserve">Answer Y for Yes. </w:t>
        </w:r>
        <w:r w:rsidR="00542D93" w:rsidDel="0097229B">
          <w:t xml:space="preserve">Some peer reviews will be in the MindTouch article and some items on the checklist only pertain to a MindTouch </w:t>
        </w:r>
        <w:r w:rsidR="005F68F9" w:rsidDel="0097229B">
          <w:t xml:space="preserve">article </w:t>
        </w:r>
        <w:r w:rsidR="00542D93" w:rsidDel="0097229B">
          <w:t xml:space="preserve">content review. </w:t>
        </w:r>
      </w:moveFrom>
    </w:p>
    <w:moveFromRangeEnd w:id="354"/>
    <w:p w14:paraId="369252A4" w14:textId="77777777" w:rsidR="00583467" w:rsidRDefault="00583467" w:rsidP="00583467">
      <w:pPr>
        <w:pStyle w:val="Heading2"/>
      </w:pPr>
      <w:r>
        <w:t>Checklist – Pre-Review Section</w:t>
      </w:r>
    </w:p>
    <w:p w14:paraId="26791F71" w14:textId="5F25AA85" w:rsidR="00583467" w:rsidRDefault="00583467">
      <w:r w:rsidRPr="00950A60">
        <w:rPr>
          <w:b/>
        </w:rPr>
        <w:t xml:space="preserve">Is the content in the </w:t>
      </w:r>
      <w:del w:id="359" w:author="Phillip Wilkerson" w:date="2016-12-20T12:33:00Z">
        <w:r w:rsidRPr="00950A60" w:rsidDel="00286F22">
          <w:rPr>
            <w:b/>
          </w:rPr>
          <w:delText xml:space="preserve">right </w:delText>
        </w:r>
      </w:del>
      <w:ins w:id="360" w:author="Phillip Wilkerson" w:date="2016-12-20T12:33:00Z">
        <w:r w:rsidR="00286F22">
          <w:rPr>
            <w:b/>
          </w:rPr>
          <w:t>correct</w:t>
        </w:r>
        <w:r w:rsidR="00286F22" w:rsidRPr="00950A60">
          <w:rPr>
            <w:b/>
          </w:rPr>
          <w:t xml:space="preserve"> </w:t>
        </w:r>
      </w:ins>
      <w:r w:rsidRPr="00950A60">
        <w:rPr>
          <w:b/>
        </w:rPr>
        <w:t xml:space="preserve">MindTouch </w:t>
      </w:r>
      <w:del w:id="361" w:author="Phillip Wilkerson" w:date="2016-12-20T12:33:00Z">
        <w:r w:rsidRPr="00950A60" w:rsidDel="00286F22">
          <w:rPr>
            <w:b/>
          </w:rPr>
          <w:delText>location</w:delText>
        </w:r>
      </w:del>
      <w:ins w:id="362" w:author="Phillip Wilkerson" w:date="2016-12-20T12:33:00Z">
        <w:r w:rsidR="00286F22">
          <w:rPr>
            <w:b/>
          </w:rPr>
          <w:t>article(s)</w:t>
        </w:r>
      </w:ins>
      <w:r w:rsidRPr="00950A60">
        <w:rPr>
          <w:b/>
        </w:rPr>
        <w:t>?</w:t>
      </w:r>
      <w:ins w:id="363" w:author="Phillip Wilkerson" w:date="2016-12-20T12:51:00Z">
        <w:r w:rsidR="00336A59">
          <w:rPr>
            <w:b/>
          </w:rPr>
          <w:t xml:space="preserve"> </w:t>
        </w:r>
      </w:ins>
      <w:ins w:id="364" w:author="Phillip Wilkerson" w:date="2016-12-20T12:54:00Z">
        <w:r w:rsidR="00336A59" w:rsidRPr="00250740">
          <w:rPr>
            <w:b/>
          </w:rPr>
          <w:t>–</w:t>
        </w:r>
      </w:ins>
      <w:r>
        <w:t xml:space="preserve"> Verify that the content is being prepared for the appropriate </w:t>
      </w:r>
      <w:r w:rsidR="00307FFE">
        <w:t>article</w:t>
      </w:r>
      <w:r>
        <w:t xml:space="preserve"> </w:t>
      </w:r>
      <w:r w:rsidR="001D5AB2">
        <w:t xml:space="preserve">or section </w:t>
      </w:r>
      <w:r>
        <w:t xml:space="preserve">in MindTouch. Look at the </w:t>
      </w:r>
      <w:r w:rsidR="00307FFE">
        <w:t>article</w:t>
      </w:r>
      <w:r>
        <w:t xml:space="preserve"> in the context of its section and </w:t>
      </w:r>
      <w:r w:rsidR="001D5AB2">
        <w:t xml:space="preserve">the </w:t>
      </w:r>
      <w:r>
        <w:t>related article</w:t>
      </w:r>
      <w:r w:rsidR="0051367C">
        <w:t>s</w:t>
      </w:r>
      <w:r w:rsidR="001D5AB2">
        <w:t>, as well as the neighboring articles.</w:t>
      </w:r>
    </w:p>
    <w:p w14:paraId="0FB7FEEE" w14:textId="7B17CB95" w:rsidR="00583467" w:rsidRDefault="00583467">
      <w:pPr>
        <w:rPr>
          <w:ins w:id="365" w:author="Phillip Wilkerson" w:date="2016-12-20T12:35:00Z"/>
        </w:rPr>
      </w:pPr>
      <w:del w:id="366" w:author="Phillip Wilkerson" w:date="2016-12-20T12:33:00Z">
        <w:r w:rsidRPr="00950A60" w:rsidDel="00286F22">
          <w:rPr>
            <w:b/>
          </w:rPr>
          <w:delText>What areas in MindTouch need to be</w:delText>
        </w:r>
      </w:del>
      <w:ins w:id="367" w:author="Phillip Wilkerson" w:date="2016-12-20T12:33:00Z">
        <w:r w:rsidR="00286F22">
          <w:rPr>
            <w:b/>
          </w:rPr>
          <w:t>Were all relevant articles</w:t>
        </w:r>
      </w:ins>
      <w:r w:rsidRPr="00950A60">
        <w:rPr>
          <w:b/>
        </w:rPr>
        <w:t xml:space="preserve"> updated?</w:t>
      </w:r>
      <w:ins w:id="368" w:author="Phillip Wilkerson" w:date="2016-12-20T12:51:00Z">
        <w:r w:rsidR="00336A59">
          <w:rPr>
            <w:b/>
          </w:rPr>
          <w:t xml:space="preserve"> </w:t>
        </w:r>
      </w:ins>
      <w:ins w:id="369" w:author="Phillip Wilkerson" w:date="2016-12-20T12:54:00Z">
        <w:r w:rsidR="00336A59" w:rsidRPr="00250740">
          <w:rPr>
            <w:b/>
          </w:rPr>
          <w:t>–</w:t>
        </w:r>
      </w:ins>
      <w:r>
        <w:t xml:space="preserve"> </w:t>
      </w:r>
      <w:r w:rsidR="0051367C">
        <w:t>Verify whether there are relevant</w:t>
      </w:r>
      <w:r>
        <w:t xml:space="preserve"> ar</w:t>
      </w:r>
      <w:r w:rsidR="0051367C">
        <w:t>ticles in MindTouch</w:t>
      </w:r>
      <w:r>
        <w:t xml:space="preserve"> </w:t>
      </w:r>
      <w:r w:rsidR="0051367C">
        <w:t xml:space="preserve">that </w:t>
      </w:r>
      <w:r w:rsidR="00B65F9B">
        <w:t xml:space="preserve">also need to </w:t>
      </w:r>
      <w:r w:rsidR="0051367C">
        <w:t xml:space="preserve">be </w:t>
      </w:r>
      <w:r>
        <w:t>updated</w:t>
      </w:r>
      <w:r w:rsidR="00307FFE">
        <w:t>,</w:t>
      </w:r>
      <w:r w:rsidR="0051367C">
        <w:t xml:space="preserve"> based on this new or revised content. </w:t>
      </w:r>
      <w:r>
        <w:t xml:space="preserve">Verify whether </w:t>
      </w:r>
      <w:r w:rsidR="0051367C">
        <w:t>any</w:t>
      </w:r>
      <w:r>
        <w:t xml:space="preserve"> affected </w:t>
      </w:r>
      <w:r w:rsidR="00307FFE">
        <w:t>articles</w:t>
      </w:r>
      <w:r>
        <w:t xml:space="preserve"> or sections </w:t>
      </w:r>
      <w:r w:rsidR="00B65F9B">
        <w:t>in</w:t>
      </w:r>
      <w:r>
        <w:t xml:space="preserve"> MindTouch </w:t>
      </w:r>
      <w:r w:rsidR="0051367C">
        <w:t>require</w:t>
      </w:r>
      <w:r>
        <w:t xml:space="preserve"> update</w:t>
      </w:r>
      <w:r w:rsidR="0051367C">
        <w:t>s</w:t>
      </w:r>
      <w:r>
        <w:t xml:space="preserve"> or </w:t>
      </w:r>
      <w:r w:rsidR="00165AB1">
        <w:t xml:space="preserve">possibly </w:t>
      </w:r>
      <w:r>
        <w:t>revis</w:t>
      </w:r>
      <w:r w:rsidR="0051367C">
        <w:t xml:space="preserve">ion </w:t>
      </w:r>
      <w:del w:id="370" w:author="Phillip Wilkerson" w:date="2016-12-20T12:36:00Z">
        <w:r w:rsidR="0051367C" w:rsidDel="00286F22">
          <w:delText xml:space="preserve">stories </w:delText>
        </w:r>
      </w:del>
      <w:ins w:id="371" w:author="Phillip Wilkerson" w:date="2016-12-20T12:36:00Z">
        <w:r w:rsidR="00286F22">
          <w:t>cases</w:t>
        </w:r>
        <w:r w:rsidR="00286F22">
          <w:t xml:space="preserve"> </w:t>
        </w:r>
      </w:ins>
      <w:r w:rsidR="0051367C">
        <w:t xml:space="preserve">in </w:t>
      </w:r>
      <w:del w:id="372" w:author="Phillip Wilkerson" w:date="2016-12-20T12:36:00Z">
        <w:r w:rsidR="0051367C" w:rsidDel="00286F22">
          <w:delText>Jira</w:delText>
        </w:r>
      </w:del>
      <w:ins w:id="373" w:author="Phillip Wilkerson" w:date="2016-12-20T12:36:00Z">
        <w:r w:rsidR="00286F22">
          <w:t>J</w:t>
        </w:r>
        <w:r w:rsidR="00286F22">
          <w:t>IRA</w:t>
        </w:r>
      </w:ins>
      <w:r w:rsidR="0051367C">
        <w:t xml:space="preserve">. </w:t>
      </w:r>
    </w:p>
    <w:p w14:paraId="2E4CFEEA" w14:textId="60BF1B40" w:rsidR="00286F22" w:rsidRPr="00286F22" w:rsidRDefault="00286F22">
      <w:pPr>
        <w:rPr>
          <w:b/>
          <w:rPrChange w:id="374" w:author="Phillip Wilkerson" w:date="2016-12-20T12:35:00Z">
            <w:rPr/>
          </w:rPrChange>
        </w:rPr>
      </w:pPr>
      <w:ins w:id="375" w:author="Phillip Wilkerson" w:date="2016-12-20T12:35:00Z">
        <w:r w:rsidRPr="00286F22">
          <w:rPr>
            <w:b/>
            <w:rPrChange w:id="376" w:author="Phillip Wilkerson" w:date="2016-12-20T12:35:00Z">
              <w:rPr/>
            </w:rPrChange>
          </w:rPr>
          <w:t>Are all specified versions updated?</w:t>
        </w:r>
      </w:ins>
      <w:ins w:id="377" w:author="Phillip Wilkerson" w:date="2016-12-20T12:51:00Z">
        <w:r w:rsidR="00336A59">
          <w:rPr>
            <w:b/>
          </w:rPr>
          <w:t xml:space="preserve"> </w:t>
        </w:r>
      </w:ins>
      <w:ins w:id="378" w:author="Phillip Wilkerson" w:date="2016-12-20T12:54:00Z">
        <w:r w:rsidR="00336A59" w:rsidRPr="00250740">
          <w:rPr>
            <w:b/>
          </w:rPr>
          <w:t>–</w:t>
        </w:r>
      </w:ins>
      <w:ins w:id="379" w:author="Phillip Wilkerson" w:date="2016-12-20T12:36:00Z">
        <w:r w:rsidR="00F07E82">
          <w:rPr>
            <w:b/>
          </w:rPr>
          <w:t xml:space="preserve"> </w:t>
        </w:r>
        <w:r w:rsidR="00F07E82">
          <w:t xml:space="preserve">Verify </w:t>
        </w:r>
      </w:ins>
      <w:ins w:id="380" w:author="Phillip Wilkerson" w:date="2016-12-20T12:37:00Z">
        <w:r w:rsidR="00973837">
          <w:t>that</w:t>
        </w:r>
      </w:ins>
      <w:ins w:id="381" w:author="Phillip Wilkerson" w:date="2016-12-20T12:36:00Z">
        <w:r w:rsidR="00F07E82">
          <w:t xml:space="preserve"> a</w:t>
        </w:r>
      </w:ins>
      <w:ins w:id="382" w:author="Phillip Wilkerson" w:date="2016-12-20T12:37:00Z">
        <w:r w:rsidR="00973837">
          <w:t>ll</w:t>
        </w:r>
      </w:ins>
      <w:ins w:id="383" w:author="Phillip Wilkerson" w:date="2016-12-20T12:36:00Z">
        <w:r w:rsidR="00F07E82">
          <w:t xml:space="preserve"> affected </w:t>
        </w:r>
      </w:ins>
      <w:ins w:id="384" w:author="Phillip Wilkerson" w:date="2016-12-20T12:38:00Z">
        <w:r w:rsidR="00973837">
          <w:t xml:space="preserve">Pentaho </w:t>
        </w:r>
      </w:ins>
      <w:ins w:id="385" w:author="Phillip Wilkerson" w:date="2016-12-20T12:37:00Z">
        <w:r w:rsidR="00F07E82">
          <w:t>versions</w:t>
        </w:r>
      </w:ins>
      <w:ins w:id="386" w:author="Phillip Wilkerson" w:date="2016-12-20T12:36:00Z">
        <w:r w:rsidR="00F07E82">
          <w:t xml:space="preserve"> </w:t>
        </w:r>
      </w:ins>
      <w:ins w:id="387" w:author="Phillip Wilkerson" w:date="2016-12-20T12:37:00Z">
        <w:r w:rsidR="00F07E82">
          <w:t>of the product</w:t>
        </w:r>
      </w:ins>
      <w:ins w:id="388" w:author="Phillip Wilkerson" w:date="2016-12-20T12:38:00Z">
        <w:r w:rsidR="00973837">
          <w:t xml:space="preserve"> documentation</w:t>
        </w:r>
      </w:ins>
      <w:ins w:id="389" w:author="Phillip Wilkerson" w:date="2016-12-20T12:36:00Z">
        <w:r w:rsidR="00F07E82">
          <w:t xml:space="preserve"> </w:t>
        </w:r>
      </w:ins>
      <w:ins w:id="390" w:author="Phillip Wilkerson" w:date="2016-12-20T12:37:00Z">
        <w:r w:rsidR="00973837">
          <w:t>have been updated</w:t>
        </w:r>
      </w:ins>
      <w:ins w:id="391" w:author="Phillip Wilkerson" w:date="2016-12-20T12:36:00Z">
        <w:r w:rsidR="00F07E82">
          <w:t>.</w:t>
        </w:r>
      </w:ins>
    </w:p>
    <w:p w14:paraId="20BBB1E0" w14:textId="3FA3E241" w:rsidR="00583467" w:rsidRDefault="00583467">
      <w:r w:rsidRPr="00950A60">
        <w:rPr>
          <w:b/>
        </w:rPr>
        <w:t xml:space="preserve">Can </w:t>
      </w:r>
      <w:del w:id="392" w:author="Phillip Wilkerson" w:date="2016-12-20T12:35:00Z">
        <w:r w:rsidRPr="00950A60" w:rsidDel="00286F22">
          <w:rPr>
            <w:b/>
          </w:rPr>
          <w:delText xml:space="preserve">you </w:delText>
        </w:r>
      </w:del>
      <w:ins w:id="393" w:author="Phillip Wilkerson" w:date="2016-12-20T12:35:00Z">
        <w:r w:rsidR="00286F22">
          <w:rPr>
            <w:b/>
          </w:rPr>
          <w:t>the user</w:t>
        </w:r>
        <w:r w:rsidR="00286F22" w:rsidRPr="00950A60">
          <w:rPr>
            <w:b/>
          </w:rPr>
          <w:t xml:space="preserve"> </w:t>
        </w:r>
      </w:ins>
      <w:proofErr w:type="gramStart"/>
      <w:r w:rsidRPr="00950A60">
        <w:rPr>
          <w:b/>
        </w:rPr>
        <w:t>navigate</w:t>
      </w:r>
      <w:proofErr w:type="gramEnd"/>
      <w:r w:rsidRPr="00950A60">
        <w:rPr>
          <w:b/>
        </w:rPr>
        <w:t xml:space="preserve"> to and from </w:t>
      </w:r>
      <w:del w:id="394" w:author="Phillip Wilkerson" w:date="2016-12-20T12:34:00Z">
        <w:r w:rsidRPr="00950A60" w:rsidDel="00286F22">
          <w:rPr>
            <w:b/>
          </w:rPr>
          <w:delText>it</w:delText>
        </w:r>
      </w:del>
      <w:ins w:id="395" w:author="Phillip Wilkerson" w:date="2016-12-20T12:34:00Z">
        <w:r w:rsidR="00286F22">
          <w:rPr>
            <w:b/>
          </w:rPr>
          <w:t>the article</w:t>
        </w:r>
      </w:ins>
      <w:r w:rsidRPr="00950A60">
        <w:rPr>
          <w:b/>
        </w:rPr>
        <w:t>?</w:t>
      </w:r>
      <w:ins w:id="396" w:author="Phillip Wilkerson" w:date="2016-12-20T12:51:00Z">
        <w:r w:rsidR="00336A59">
          <w:rPr>
            <w:b/>
          </w:rPr>
          <w:t xml:space="preserve"> </w:t>
        </w:r>
      </w:ins>
      <w:ins w:id="397" w:author="Phillip Wilkerson" w:date="2016-12-20T12:54:00Z">
        <w:r w:rsidR="00336A59" w:rsidRPr="00250740">
          <w:rPr>
            <w:b/>
          </w:rPr>
          <w:t>–</w:t>
        </w:r>
      </w:ins>
      <w:r>
        <w:t xml:space="preserve"> </w:t>
      </w:r>
      <w:del w:id="398" w:author="Virginia Agnew" w:date="2016-12-13T12:58:00Z">
        <w:r w:rsidRPr="00974DD0" w:rsidDel="00F72B76">
          <w:rPr>
            <w:b/>
          </w:rPr>
          <w:delText>Has the reader been placed into a URL corner?</w:delText>
        </w:r>
        <w:r w:rsidDel="00F72B76">
          <w:delText xml:space="preserve"> </w:delText>
        </w:r>
      </w:del>
      <w:commentRangeStart w:id="399"/>
      <w:r>
        <w:t>Verify</w:t>
      </w:r>
      <w:commentRangeEnd w:id="399"/>
      <w:r w:rsidR="00F72B76">
        <w:rPr>
          <w:rStyle w:val="CommentReference"/>
        </w:rPr>
        <w:commentReference w:id="399"/>
      </w:r>
      <w:r>
        <w:t xml:space="preserve"> that the reader can nav</w:t>
      </w:r>
      <w:r w:rsidR="00950A60">
        <w:t xml:space="preserve">igate to and from the revised MindTouch </w:t>
      </w:r>
      <w:r w:rsidR="00307FFE">
        <w:t>article</w:t>
      </w:r>
      <w:r w:rsidR="00950A60">
        <w:t xml:space="preserve">. The reader should not come to a “dead-end” or be led away </w:t>
      </w:r>
      <w:r w:rsidR="00974DD0">
        <w:t xml:space="preserve">(or astray) </w:t>
      </w:r>
      <w:r w:rsidR="00950A60">
        <w:t xml:space="preserve">from the revised </w:t>
      </w:r>
      <w:r w:rsidR="00307FFE">
        <w:t>article</w:t>
      </w:r>
      <w:r w:rsidR="00950A60">
        <w:t xml:space="preserve"> without a clear navigation path back to </w:t>
      </w:r>
      <w:commentRangeStart w:id="400"/>
      <w:r w:rsidR="00950A60">
        <w:t>it</w:t>
      </w:r>
      <w:commentRangeEnd w:id="400"/>
      <w:r w:rsidR="00265159">
        <w:rPr>
          <w:rStyle w:val="CommentReference"/>
        </w:rPr>
        <w:commentReference w:id="400"/>
      </w:r>
      <w:r w:rsidR="00950A60">
        <w:t xml:space="preserve">. </w:t>
      </w:r>
    </w:p>
    <w:p w14:paraId="5BA3A7CE" w14:textId="158E304C" w:rsidR="00583467" w:rsidRDefault="00583467">
      <w:pPr>
        <w:rPr>
          <w:ins w:id="401" w:author="Phillip Wilkerson" w:date="2016-12-20T12:34:00Z"/>
        </w:rPr>
      </w:pPr>
      <w:r w:rsidRPr="00950A60">
        <w:rPr>
          <w:b/>
        </w:rPr>
        <w:t>Is the product naming consistent?</w:t>
      </w:r>
      <w:ins w:id="402" w:author="Phillip Wilkerson" w:date="2016-12-20T12:51:00Z">
        <w:r w:rsidR="00336A59">
          <w:rPr>
            <w:b/>
          </w:rPr>
          <w:t xml:space="preserve"> </w:t>
        </w:r>
      </w:ins>
      <w:ins w:id="403" w:author="Phillip Wilkerson" w:date="2016-12-20T12:54:00Z">
        <w:r w:rsidR="00336A59" w:rsidRPr="00250740">
          <w:rPr>
            <w:b/>
          </w:rPr>
          <w:t>–</w:t>
        </w:r>
      </w:ins>
      <w:r w:rsidR="00950A60">
        <w:t xml:space="preserve"> Verify that any new or revised naming conventions are consistent</w:t>
      </w:r>
      <w:r w:rsidR="00557063">
        <w:t xml:space="preserve"> with the Pentaho </w:t>
      </w:r>
      <w:r w:rsidR="00172F53">
        <w:t>S</w:t>
      </w:r>
      <w:r w:rsidR="00557063">
        <w:t xml:space="preserve">tyle </w:t>
      </w:r>
      <w:r w:rsidR="00172F53">
        <w:t>G</w:t>
      </w:r>
      <w:r w:rsidR="00557063">
        <w:t>uide</w:t>
      </w:r>
      <w:r w:rsidR="00974DD0">
        <w:t>.</w:t>
      </w:r>
      <w:r w:rsidR="00950A60">
        <w:t xml:space="preserve"> </w:t>
      </w:r>
      <w:r w:rsidR="00974DD0">
        <w:t xml:space="preserve">Verify </w:t>
      </w:r>
      <w:r w:rsidR="00950A60">
        <w:t xml:space="preserve">whether </w:t>
      </w:r>
      <w:r w:rsidR="00974DD0">
        <w:t>any revised</w:t>
      </w:r>
      <w:r w:rsidR="00950A60">
        <w:t xml:space="preserve"> naming convention affects other MindTouch </w:t>
      </w:r>
      <w:r w:rsidR="00307FFE">
        <w:t>articles</w:t>
      </w:r>
      <w:r w:rsidR="00950A60">
        <w:t>. Use the search function</w:t>
      </w:r>
      <w:r w:rsidR="00974DD0">
        <w:t xml:space="preserve"> to find terminology occurrences across the version of the documentation that is being updated</w:t>
      </w:r>
      <w:r w:rsidR="00557063">
        <w:t xml:space="preserve"> or that may need to be updated</w:t>
      </w:r>
      <w:r w:rsidR="00950A60">
        <w:t>.</w:t>
      </w:r>
    </w:p>
    <w:p w14:paraId="07B41629" w14:textId="73DEB566" w:rsidR="00286F22" w:rsidRPr="00286F22" w:rsidRDefault="00286F22">
      <w:pPr>
        <w:rPr>
          <w:b/>
          <w:rPrChange w:id="404" w:author="Phillip Wilkerson" w:date="2016-12-20T12:34:00Z">
            <w:rPr/>
          </w:rPrChange>
        </w:rPr>
      </w:pPr>
      <w:ins w:id="405" w:author="Phillip Wilkerson" w:date="2016-12-20T12:34:00Z">
        <w:r w:rsidRPr="00286F22">
          <w:rPr>
            <w:b/>
            <w:rPrChange w:id="406" w:author="Phillip Wilkerson" w:date="2016-12-20T12:34:00Z">
              <w:rPr/>
            </w:rPrChange>
          </w:rPr>
          <w:t>Are any of the links broken?</w:t>
        </w:r>
      </w:ins>
      <w:ins w:id="407" w:author="Phillip Wilkerson" w:date="2016-12-20T12:51:00Z">
        <w:r w:rsidR="00336A59">
          <w:rPr>
            <w:b/>
          </w:rPr>
          <w:t xml:space="preserve"> </w:t>
        </w:r>
      </w:ins>
      <w:ins w:id="408" w:author="Phillip Wilkerson" w:date="2016-12-20T12:54:00Z">
        <w:r w:rsidR="00336A59" w:rsidRPr="00250740">
          <w:rPr>
            <w:b/>
          </w:rPr>
          <w:t>–</w:t>
        </w:r>
      </w:ins>
      <w:ins w:id="409" w:author="Phillip Wilkerson" w:date="2016-12-20T12:39:00Z">
        <w:r w:rsidR="00973837">
          <w:rPr>
            <w:b/>
          </w:rPr>
          <w:t xml:space="preserve"> </w:t>
        </w:r>
        <w:r w:rsidR="00973837" w:rsidRPr="00973837">
          <w:rPr>
            <w:rPrChange w:id="410" w:author="Phillip Wilkerson" w:date="2016-12-20T12:39:00Z">
              <w:rPr>
                <w:b/>
              </w:rPr>
            </w:rPrChange>
          </w:rPr>
          <w:t>Verify that all URLs contained in the article are correctly linked and working.</w:t>
        </w:r>
      </w:ins>
    </w:p>
    <w:p w14:paraId="306963FA" w14:textId="494344A4" w:rsidR="00583467" w:rsidRDefault="00583467">
      <w:r w:rsidRPr="00950A60">
        <w:rPr>
          <w:b/>
        </w:rPr>
        <w:t>Any external links not available yet?</w:t>
      </w:r>
      <w:ins w:id="411" w:author="Phillip Wilkerson" w:date="2016-12-20T12:51:00Z">
        <w:r w:rsidR="00336A59">
          <w:rPr>
            <w:b/>
          </w:rPr>
          <w:t xml:space="preserve"> </w:t>
        </w:r>
      </w:ins>
      <w:ins w:id="412" w:author="Phillip Wilkerson" w:date="2016-12-20T12:54:00Z">
        <w:r w:rsidR="00336A59" w:rsidRPr="00250740">
          <w:rPr>
            <w:b/>
          </w:rPr>
          <w:t>–</w:t>
        </w:r>
      </w:ins>
      <w:r w:rsidR="00950A60">
        <w:t xml:space="preserve"> Verify any links in the revi</w:t>
      </w:r>
      <w:r w:rsidR="008B1A0B">
        <w:t>sed</w:t>
      </w:r>
      <w:r w:rsidR="00950A60">
        <w:t xml:space="preserve"> article </w:t>
      </w:r>
      <w:r w:rsidR="007467CC">
        <w:t>to ensure they are</w:t>
      </w:r>
      <w:r w:rsidR="008B1A0B">
        <w:t xml:space="preserve"> </w:t>
      </w:r>
      <w:r w:rsidR="003E052E">
        <w:t xml:space="preserve">still </w:t>
      </w:r>
      <w:r w:rsidR="008B1A0B">
        <w:t>currently</w:t>
      </w:r>
      <w:r w:rsidR="00950A60">
        <w:t xml:space="preserve"> available</w:t>
      </w:r>
      <w:r w:rsidR="007467CC">
        <w:t xml:space="preserve">. If </w:t>
      </w:r>
      <w:r w:rsidR="003E052E">
        <w:t xml:space="preserve">they are </w:t>
      </w:r>
      <w:r w:rsidR="007467CC">
        <w:t>not</w:t>
      </w:r>
      <w:r w:rsidR="003E052E">
        <w:t xml:space="preserve"> available</w:t>
      </w:r>
      <w:r w:rsidR="007467CC">
        <w:t xml:space="preserve">, </w:t>
      </w:r>
      <w:r w:rsidR="003E052E">
        <w:t>verify</w:t>
      </w:r>
      <w:r w:rsidR="007467CC">
        <w:t xml:space="preserve"> </w:t>
      </w:r>
      <w:r w:rsidR="00950A60">
        <w:t>when</w:t>
      </w:r>
      <w:r w:rsidR="008B1A0B">
        <w:t xml:space="preserve"> they will be available</w:t>
      </w:r>
      <w:r w:rsidR="007467CC">
        <w:t xml:space="preserve"> and who is responsible</w:t>
      </w:r>
      <w:r w:rsidR="00950A60">
        <w:t xml:space="preserve">. </w:t>
      </w:r>
      <w:r w:rsidR="003E052E">
        <w:t xml:space="preserve">Is this a Release Readiness story? </w:t>
      </w:r>
      <w:r w:rsidR="008B1A0B">
        <w:t>Verify whether there are</w:t>
      </w:r>
      <w:r w:rsidR="00950A60">
        <w:t xml:space="preserve"> associated tasks, cases, or bugs that might affect the links contained within this MindTouch article</w:t>
      </w:r>
      <w:r w:rsidR="003E052E">
        <w:t xml:space="preserve"> or articles related to it</w:t>
      </w:r>
      <w:r w:rsidR="00950A60">
        <w:t xml:space="preserve">. </w:t>
      </w:r>
    </w:p>
    <w:p w14:paraId="562D3500" w14:textId="77777777" w:rsidR="00950A60" w:rsidRDefault="00950A60" w:rsidP="00950A60">
      <w:pPr>
        <w:pStyle w:val="Heading2"/>
      </w:pPr>
      <w:r>
        <w:lastRenderedPageBreak/>
        <w:t>Checklist – Structure Section</w:t>
      </w:r>
    </w:p>
    <w:p w14:paraId="1F573045" w14:textId="1196142A" w:rsidR="00950A60" w:rsidRDefault="00950A60">
      <w:r w:rsidRPr="00950A60">
        <w:rPr>
          <w:b/>
        </w:rPr>
        <w:t>Does the topic have a logical flow?</w:t>
      </w:r>
      <w:ins w:id="413" w:author="Phillip Wilkerson" w:date="2016-12-20T12:52:00Z">
        <w:r w:rsidR="00336A59">
          <w:rPr>
            <w:b/>
          </w:rPr>
          <w:t xml:space="preserve"> </w:t>
        </w:r>
      </w:ins>
      <w:ins w:id="414" w:author="Phillip Wilkerson" w:date="2016-12-20T12:54:00Z">
        <w:r w:rsidR="00336A59" w:rsidRPr="00250740">
          <w:rPr>
            <w:b/>
          </w:rPr>
          <w:t>–</w:t>
        </w:r>
      </w:ins>
      <w:r>
        <w:t xml:space="preserve"> Verify that the </w:t>
      </w:r>
      <w:r w:rsidR="00307FFE">
        <w:t xml:space="preserve">article and its </w:t>
      </w:r>
      <w:r>
        <w:t xml:space="preserve">topic </w:t>
      </w:r>
      <w:r w:rsidR="00635411">
        <w:t>move</w:t>
      </w:r>
      <w:r>
        <w:t xml:space="preserve"> the reader along a consistent and logical path to </w:t>
      </w:r>
      <w:r w:rsidR="00307FFE">
        <w:t xml:space="preserve">the </w:t>
      </w:r>
      <w:r w:rsidR="00E94892">
        <w:t xml:space="preserve">successful </w:t>
      </w:r>
      <w:r>
        <w:t xml:space="preserve">completion of </w:t>
      </w:r>
      <w:r w:rsidR="00B135F0">
        <w:t>one main</w:t>
      </w:r>
      <w:r w:rsidR="00E94892">
        <w:t xml:space="preserve"> </w:t>
      </w:r>
      <w:r>
        <w:t>task.</w:t>
      </w:r>
    </w:p>
    <w:p w14:paraId="6EE396CA" w14:textId="11C4BCD5" w:rsidR="00950A60" w:rsidRDefault="00950A60">
      <w:del w:id="415" w:author="Phillip Wilkerson" w:date="2016-12-20T12:40:00Z">
        <w:r w:rsidRPr="006A0769" w:rsidDel="00156492">
          <w:rPr>
            <w:b/>
          </w:rPr>
          <w:delText>Can this content be combined with any other topic</w:delText>
        </w:r>
      </w:del>
      <w:ins w:id="416" w:author="Phillip Wilkerson" w:date="2016-12-20T12:40:00Z">
        <w:r w:rsidR="00156492">
          <w:rPr>
            <w:b/>
          </w:rPr>
          <w:t>Is the content comprehensive enough to complete the requirement of the case</w:t>
        </w:r>
      </w:ins>
      <w:r w:rsidRPr="006A0769">
        <w:rPr>
          <w:b/>
        </w:rPr>
        <w:t>?</w:t>
      </w:r>
      <w:ins w:id="417" w:author="Phillip Wilkerson" w:date="2016-12-20T12:52:00Z">
        <w:r w:rsidR="00336A59">
          <w:rPr>
            <w:b/>
          </w:rPr>
          <w:t xml:space="preserve"> </w:t>
        </w:r>
      </w:ins>
      <w:ins w:id="418" w:author="Phillip Wilkerson" w:date="2016-12-20T12:54:00Z">
        <w:r w:rsidR="00336A59" w:rsidRPr="00250740">
          <w:rPr>
            <w:b/>
          </w:rPr>
          <w:t>–</w:t>
        </w:r>
      </w:ins>
      <w:r>
        <w:t xml:space="preserve"> Verify whether the topic is unique and warrants its own MindTouch article. Look at possible ways this </w:t>
      </w:r>
      <w:r w:rsidR="004D606F">
        <w:t xml:space="preserve">new or revised </w:t>
      </w:r>
      <w:r>
        <w:t>content might be combined with existing content</w:t>
      </w:r>
      <w:ins w:id="419" w:author="Phillip Wilkerson" w:date="2016-12-20T12:41:00Z">
        <w:r w:rsidR="002A41C6">
          <w:t xml:space="preserve"> or articles</w:t>
        </w:r>
      </w:ins>
      <w:r w:rsidR="004D606F">
        <w:t>. Is it possible</w:t>
      </w:r>
      <w:r>
        <w:t xml:space="preserve"> to reduce the number of MindTouch articles necessary for the reader to find the information</w:t>
      </w:r>
      <w:r w:rsidR="00635411">
        <w:t xml:space="preserve"> or complete the</w:t>
      </w:r>
      <w:r w:rsidR="00E44E85">
        <w:t xml:space="preserve"> specific task</w:t>
      </w:r>
      <w:r w:rsidR="004D606F">
        <w:t>?</w:t>
      </w:r>
    </w:p>
    <w:p w14:paraId="2C1CA76A" w14:textId="231F31E2" w:rsidR="00950A60" w:rsidRDefault="00950A60">
      <w:del w:id="420" w:author="Phillip Wilkerson" w:date="2016-12-20T12:40:00Z">
        <w:r w:rsidRPr="006A0769" w:rsidDel="00156492">
          <w:rPr>
            <w:b/>
          </w:rPr>
          <w:delText xml:space="preserve">Does it contain too little or too much </w:delText>
        </w:r>
        <w:commentRangeStart w:id="421"/>
        <w:r w:rsidRPr="006A0769" w:rsidDel="00156492">
          <w:rPr>
            <w:b/>
          </w:rPr>
          <w:delText>information</w:delText>
        </w:r>
        <w:commentRangeEnd w:id="421"/>
        <w:r w:rsidR="00F72B76" w:rsidDel="00156492">
          <w:rPr>
            <w:rStyle w:val="CommentReference"/>
          </w:rPr>
          <w:commentReference w:id="421"/>
        </w:r>
      </w:del>
      <w:ins w:id="422" w:author="Phillip Wilkerson" w:date="2016-12-20T12:40:00Z">
        <w:r w:rsidR="00156492">
          <w:rPr>
            <w:b/>
          </w:rPr>
          <w:t>Is it concise</w:t>
        </w:r>
      </w:ins>
      <w:r w:rsidRPr="006A0769">
        <w:rPr>
          <w:b/>
        </w:rPr>
        <w:t>?</w:t>
      </w:r>
      <w:ins w:id="423" w:author="Phillip Wilkerson" w:date="2016-12-20T12:52:00Z">
        <w:r w:rsidR="00336A59">
          <w:rPr>
            <w:b/>
          </w:rPr>
          <w:t xml:space="preserve"> </w:t>
        </w:r>
      </w:ins>
      <w:ins w:id="424" w:author="Phillip Wilkerson" w:date="2016-12-20T12:54:00Z">
        <w:r w:rsidR="00336A59" w:rsidRPr="00250740">
          <w:rPr>
            <w:b/>
          </w:rPr>
          <w:t>–</w:t>
        </w:r>
      </w:ins>
      <w:r w:rsidR="00D97B9C">
        <w:t xml:space="preserve"> </w:t>
      </w:r>
      <w:r w:rsidR="00E44E85">
        <w:t xml:space="preserve">Keep the article concise by </w:t>
      </w:r>
      <w:r w:rsidR="00CB3528">
        <w:t xml:space="preserve">focusing </w:t>
      </w:r>
      <w:r w:rsidR="00E44E85">
        <w:t xml:space="preserve">the reader </w:t>
      </w:r>
      <w:r>
        <w:t xml:space="preserve">on the </w:t>
      </w:r>
      <w:r w:rsidR="00E44E85">
        <w:t xml:space="preserve">successful </w:t>
      </w:r>
      <w:r>
        <w:t xml:space="preserve">completion of </w:t>
      </w:r>
      <w:r w:rsidR="00E44E85">
        <w:t>the</w:t>
      </w:r>
      <w:r w:rsidR="00D97B9C">
        <w:t xml:space="preserve"> </w:t>
      </w:r>
      <w:r>
        <w:t xml:space="preserve">task. </w:t>
      </w:r>
      <w:r w:rsidR="00E44E85">
        <w:t>R</w:t>
      </w:r>
      <w:r w:rsidR="00D97B9C">
        <w:t>emove a</w:t>
      </w:r>
      <w:r>
        <w:t xml:space="preserve">ny </w:t>
      </w:r>
      <w:r w:rsidR="00CB3528">
        <w:t xml:space="preserve">unnecessary </w:t>
      </w:r>
      <w:r>
        <w:t xml:space="preserve">information </w:t>
      </w:r>
      <w:r w:rsidR="00CB3528">
        <w:t xml:space="preserve">that doesn’t </w:t>
      </w:r>
      <w:r w:rsidR="004D606F">
        <w:t>advance</w:t>
      </w:r>
      <w:r w:rsidR="00CB3528">
        <w:t xml:space="preserve"> the reader</w:t>
      </w:r>
      <w:r>
        <w:t xml:space="preserve"> </w:t>
      </w:r>
      <w:r w:rsidR="004D606F">
        <w:t>quickly through</w:t>
      </w:r>
      <w:r>
        <w:t xml:space="preserve"> the task</w:t>
      </w:r>
      <w:r w:rsidR="00E44E85">
        <w:t xml:space="preserve"> </w:t>
      </w:r>
      <w:r w:rsidR="004D606F">
        <w:t xml:space="preserve">steps. Eliminate or reduce content </w:t>
      </w:r>
      <w:r w:rsidR="00E44E85">
        <w:t xml:space="preserve">that is </w:t>
      </w:r>
      <w:r w:rsidR="00D97B9C">
        <w:t xml:space="preserve">primarily reference </w:t>
      </w:r>
      <w:commentRangeStart w:id="425"/>
      <w:r w:rsidR="00D97B9C">
        <w:t>material</w:t>
      </w:r>
      <w:commentRangeEnd w:id="425"/>
      <w:r w:rsidR="00265159">
        <w:rPr>
          <w:rStyle w:val="CommentReference"/>
        </w:rPr>
        <w:commentReference w:id="425"/>
      </w:r>
      <w:r w:rsidR="00D97B9C">
        <w:t>.</w:t>
      </w:r>
    </w:p>
    <w:p w14:paraId="624F53DD" w14:textId="373F0155" w:rsidR="00950A60" w:rsidDel="002A41C6" w:rsidRDefault="00950A60">
      <w:pPr>
        <w:rPr>
          <w:del w:id="426" w:author="Phillip Wilkerson" w:date="2016-12-20T12:42:00Z"/>
        </w:rPr>
      </w:pPr>
      <w:del w:id="427" w:author="Phillip Wilkerson" w:date="2016-12-20T12:42:00Z">
        <w:r w:rsidRPr="006A0769" w:rsidDel="002A41C6">
          <w:rPr>
            <w:b/>
          </w:rPr>
          <w:delText>Is the topic using the correct format?</w:delText>
        </w:r>
        <w:r w:rsidR="006A0769" w:rsidDel="002A41C6">
          <w:delText xml:space="preserve"> Verify that the content uses the correct stylistic formats, per the Pentaho </w:delText>
        </w:r>
        <w:r w:rsidR="00CB3528" w:rsidDel="002A41C6">
          <w:delText>S</w:delText>
        </w:r>
        <w:r w:rsidR="006A0769" w:rsidDel="002A41C6">
          <w:delText xml:space="preserve">tyle </w:delText>
        </w:r>
        <w:r w:rsidR="00CB3528" w:rsidDel="002A41C6">
          <w:delText>G</w:delText>
        </w:r>
        <w:r w:rsidR="006A0769" w:rsidDel="002A41C6">
          <w:delText xml:space="preserve">uide. </w:delText>
        </w:r>
      </w:del>
    </w:p>
    <w:p w14:paraId="185134A2" w14:textId="77777777" w:rsidR="006A0769" w:rsidRDefault="006A0769" w:rsidP="002A41C6">
      <w:pPr>
        <w:pStyle w:val="Heading1"/>
        <w:pPrChange w:id="428" w:author="Phillip Wilkerson" w:date="2016-12-20T12:42:00Z">
          <w:pPr>
            <w:pStyle w:val="Heading2"/>
          </w:pPr>
        </w:pPrChange>
      </w:pPr>
      <w:r>
        <w:t>Checklist – Content Section</w:t>
      </w:r>
    </w:p>
    <w:p w14:paraId="7E5CDB2D" w14:textId="0FE11316" w:rsidR="006A0769" w:rsidRDefault="006A0769">
      <w:del w:id="429" w:author="Phillip Wilkerson" w:date="2016-12-20T12:42:00Z">
        <w:r w:rsidRPr="00E77298" w:rsidDel="00522F71">
          <w:rPr>
            <w:b/>
          </w:rPr>
          <w:delText xml:space="preserve">Who is the audience for this material? </w:delText>
        </w:r>
      </w:del>
      <w:commentRangeStart w:id="430"/>
      <w:r w:rsidRPr="00E77298">
        <w:rPr>
          <w:b/>
        </w:rPr>
        <w:t>Does</w:t>
      </w:r>
      <w:commentRangeEnd w:id="430"/>
      <w:r w:rsidR="00F72B76">
        <w:rPr>
          <w:rStyle w:val="CommentReference"/>
        </w:rPr>
        <w:commentReference w:id="430"/>
      </w:r>
      <w:r w:rsidRPr="00E77298">
        <w:rPr>
          <w:b/>
        </w:rPr>
        <w:t xml:space="preserve"> this content address the appropriate audience?</w:t>
      </w:r>
      <w:ins w:id="431" w:author="Phillip Wilkerson" w:date="2016-12-20T12:52:00Z">
        <w:r w:rsidR="00336A59">
          <w:rPr>
            <w:b/>
          </w:rPr>
          <w:t xml:space="preserve"> </w:t>
        </w:r>
      </w:ins>
      <w:ins w:id="432" w:author="Phillip Wilkerson" w:date="2016-12-20T12:54:00Z">
        <w:r w:rsidR="00336A59" w:rsidRPr="00250740">
          <w:rPr>
            <w:b/>
          </w:rPr>
          <w:t>–</w:t>
        </w:r>
      </w:ins>
      <w:r w:rsidR="00E77298">
        <w:t xml:space="preserve"> </w:t>
      </w:r>
      <w:r w:rsidR="004D606F">
        <w:t>Verify</w:t>
      </w:r>
      <w:r w:rsidR="00CB3528">
        <w:t xml:space="preserve"> </w:t>
      </w:r>
      <w:r w:rsidR="00E77298">
        <w:t>the intended audience</w:t>
      </w:r>
      <w:r w:rsidR="00CB3528">
        <w:t xml:space="preserve"> and t</w:t>
      </w:r>
      <w:r w:rsidR="00E77298">
        <w:t xml:space="preserve">arget </w:t>
      </w:r>
      <w:r w:rsidR="00CB3528">
        <w:t xml:space="preserve">the article </w:t>
      </w:r>
      <w:r w:rsidR="004D606F">
        <w:t>to</w:t>
      </w:r>
      <w:r w:rsidR="00CB3528">
        <w:t xml:space="preserve"> </w:t>
      </w:r>
      <w:r w:rsidR="00E77298">
        <w:t>the</w:t>
      </w:r>
      <w:r w:rsidR="00CB3528">
        <w:t>ir</w:t>
      </w:r>
      <w:r w:rsidR="00E77298">
        <w:t xml:space="preserve"> </w:t>
      </w:r>
      <w:r w:rsidR="004D606F">
        <w:t xml:space="preserve">expertise </w:t>
      </w:r>
      <w:r w:rsidR="00CB3528">
        <w:t xml:space="preserve">technical </w:t>
      </w:r>
      <w:r w:rsidR="00E77298">
        <w:t>level. There is no need to</w:t>
      </w:r>
      <w:r w:rsidR="00CB3528">
        <w:t xml:space="preserve"> over</w:t>
      </w:r>
      <w:r w:rsidR="00E77298">
        <w:t xml:space="preserve"> explain or provide reference </w:t>
      </w:r>
      <w:r w:rsidR="00CB3528">
        <w:t xml:space="preserve">and background </w:t>
      </w:r>
      <w:r w:rsidR="00E77298">
        <w:t xml:space="preserve">material to an audience </w:t>
      </w:r>
      <w:r w:rsidR="00CB3528">
        <w:t>who</w:t>
      </w:r>
      <w:r w:rsidR="00E77298">
        <w:t xml:space="preserve"> </w:t>
      </w:r>
      <w:r w:rsidR="00CB3528">
        <w:t xml:space="preserve">already knows it and </w:t>
      </w:r>
      <w:r w:rsidR="00E77298">
        <w:t xml:space="preserve">is primarily seeking to accomplish a specific </w:t>
      </w:r>
      <w:commentRangeStart w:id="433"/>
      <w:r w:rsidR="00E77298">
        <w:t>task</w:t>
      </w:r>
      <w:commentRangeEnd w:id="433"/>
      <w:r w:rsidR="00265159">
        <w:rPr>
          <w:rStyle w:val="CommentReference"/>
        </w:rPr>
        <w:commentReference w:id="433"/>
      </w:r>
      <w:r w:rsidR="00E77298">
        <w:t xml:space="preserve">. </w:t>
      </w:r>
    </w:p>
    <w:p w14:paraId="4B51539E" w14:textId="10BDC570" w:rsidR="006A0769" w:rsidRDefault="006A0769">
      <w:r w:rsidRPr="00E77298">
        <w:rPr>
          <w:b/>
        </w:rPr>
        <w:t xml:space="preserve">Is the tone </w:t>
      </w:r>
      <w:ins w:id="434" w:author="Phillip Wilkerson" w:date="2016-12-20T12:43:00Z">
        <w:r w:rsidR="00522F71">
          <w:rPr>
            <w:b/>
          </w:rPr>
          <w:t>too conversational or too formal</w:t>
        </w:r>
      </w:ins>
      <w:del w:id="435" w:author="Phillip Wilkerson" w:date="2016-12-20T12:43:00Z">
        <w:r w:rsidRPr="00E77298" w:rsidDel="00522F71">
          <w:rPr>
            <w:b/>
          </w:rPr>
          <w:delText>correct</w:delText>
        </w:r>
      </w:del>
      <w:r w:rsidRPr="00E77298">
        <w:rPr>
          <w:b/>
        </w:rPr>
        <w:t>?</w:t>
      </w:r>
      <w:ins w:id="436" w:author="Phillip Wilkerson" w:date="2016-12-20T12:52:00Z">
        <w:r w:rsidR="00336A59">
          <w:rPr>
            <w:b/>
          </w:rPr>
          <w:t xml:space="preserve"> </w:t>
        </w:r>
      </w:ins>
      <w:ins w:id="437" w:author="Phillip Wilkerson" w:date="2016-12-20T12:53:00Z">
        <w:r w:rsidR="00336A59" w:rsidRPr="00250740">
          <w:rPr>
            <w:b/>
          </w:rPr>
          <w:t>–</w:t>
        </w:r>
      </w:ins>
      <w:r w:rsidRPr="00E77298">
        <w:rPr>
          <w:b/>
        </w:rPr>
        <w:t xml:space="preserve"> </w:t>
      </w:r>
      <w:commentRangeStart w:id="438"/>
      <w:del w:id="439" w:author="Virginia Agnew" w:date="2016-12-13T13:00:00Z">
        <w:r w:rsidRPr="00E77298" w:rsidDel="00F72B76">
          <w:rPr>
            <w:b/>
          </w:rPr>
          <w:delText>Is</w:delText>
        </w:r>
      </w:del>
      <w:commentRangeEnd w:id="438"/>
      <w:r w:rsidR="00F72B76">
        <w:rPr>
          <w:rStyle w:val="CommentReference"/>
        </w:rPr>
        <w:commentReference w:id="438"/>
      </w:r>
      <w:del w:id="440" w:author="Virginia Agnew" w:date="2016-12-13T13:00:00Z">
        <w:r w:rsidRPr="00E77298" w:rsidDel="00F72B76">
          <w:rPr>
            <w:b/>
          </w:rPr>
          <w:delText xml:space="preserve"> it too conversational or too formal?</w:delText>
        </w:r>
        <w:r w:rsidR="00E77298" w:rsidDel="00F72B76">
          <w:delText xml:space="preserve"> </w:delText>
        </w:r>
      </w:del>
      <w:r w:rsidR="00E77298">
        <w:t>Avoid stilted and formal language; however, do not get too breezy</w:t>
      </w:r>
      <w:r w:rsidR="00C45C26">
        <w:t>,</w:t>
      </w:r>
      <w:r w:rsidR="00E77298">
        <w:t xml:space="preserve"> informal</w:t>
      </w:r>
      <w:r w:rsidR="007D7BA2">
        <w:t xml:space="preserve"> or persuasive</w:t>
      </w:r>
      <w:r w:rsidR="00E77298">
        <w:t>. Strike a tone of professional helpfulness, without any excess</w:t>
      </w:r>
      <w:r w:rsidR="000637A6">
        <w:t>ive</w:t>
      </w:r>
      <w:r w:rsidR="00E77298">
        <w:t xml:space="preserve"> verbiage that detracts the user from accomplishing the article’s specified task. </w:t>
      </w:r>
    </w:p>
    <w:p w14:paraId="0A01C16C" w14:textId="1CBA5E57" w:rsidR="006A0769" w:rsidRDefault="006A0769">
      <w:r w:rsidRPr="00E77298">
        <w:rPr>
          <w:b/>
        </w:rPr>
        <w:t>Is the terminology consistent with our style guide?</w:t>
      </w:r>
      <w:ins w:id="441" w:author="Phillip Wilkerson" w:date="2016-12-20T12:52:00Z">
        <w:r w:rsidR="00336A59">
          <w:rPr>
            <w:b/>
          </w:rPr>
          <w:t xml:space="preserve"> </w:t>
        </w:r>
      </w:ins>
      <w:ins w:id="442" w:author="Phillip Wilkerson" w:date="2016-12-20T12:53:00Z">
        <w:r w:rsidR="00336A59" w:rsidRPr="00250740">
          <w:rPr>
            <w:b/>
          </w:rPr>
          <w:t>–</w:t>
        </w:r>
      </w:ins>
      <w:r w:rsidR="00E77298">
        <w:t xml:space="preserve"> Check all terms and product-specific nomenclature with the Pentaho </w:t>
      </w:r>
      <w:r w:rsidR="0085040C">
        <w:t>S</w:t>
      </w:r>
      <w:r w:rsidR="00E77298">
        <w:t xml:space="preserve">tyle </w:t>
      </w:r>
      <w:r w:rsidR="0085040C">
        <w:t>G</w:t>
      </w:r>
      <w:r w:rsidR="00E77298">
        <w:t>uide.</w:t>
      </w:r>
      <w:r w:rsidR="0085040C">
        <w:t xml:space="preserve"> </w:t>
      </w:r>
      <w:del w:id="443" w:author="Phillip Wilkerson" w:date="2016-12-20T12:43:00Z">
        <w:r w:rsidR="0085040C" w:rsidRPr="0085040C" w:rsidDel="00522F71">
          <w:rPr>
            <w:highlight w:val="yellow"/>
          </w:rPr>
          <w:delText xml:space="preserve">[ PW – a link here </w:delText>
        </w:r>
        <w:commentRangeStart w:id="444"/>
        <w:r w:rsidR="0085040C" w:rsidRPr="0085040C" w:rsidDel="00522F71">
          <w:rPr>
            <w:highlight w:val="yellow"/>
          </w:rPr>
          <w:delText>would</w:delText>
        </w:r>
        <w:commentRangeEnd w:id="444"/>
        <w:r w:rsidR="0085040C" w:rsidDel="00522F71">
          <w:rPr>
            <w:rStyle w:val="CommentReference"/>
          </w:rPr>
          <w:commentReference w:id="444"/>
        </w:r>
        <w:r w:rsidR="0085040C" w:rsidRPr="0085040C" w:rsidDel="00522F71">
          <w:rPr>
            <w:highlight w:val="yellow"/>
          </w:rPr>
          <w:delText xml:space="preserve"> be </w:delText>
        </w:r>
        <w:commentRangeStart w:id="445"/>
        <w:r w:rsidR="0085040C" w:rsidRPr="0085040C" w:rsidDel="00522F71">
          <w:rPr>
            <w:highlight w:val="yellow"/>
          </w:rPr>
          <w:delText>helpful</w:delText>
        </w:r>
        <w:commentRangeEnd w:id="445"/>
        <w:r w:rsidR="00265159" w:rsidDel="00522F71">
          <w:rPr>
            <w:rStyle w:val="CommentReference"/>
          </w:rPr>
          <w:commentReference w:id="445"/>
        </w:r>
        <w:r w:rsidR="0085040C" w:rsidRPr="0085040C" w:rsidDel="00522F71">
          <w:rPr>
            <w:highlight w:val="yellow"/>
          </w:rPr>
          <w:delText>! ]</w:delText>
        </w:r>
        <w:r w:rsidR="00E77298" w:rsidDel="00522F71">
          <w:delText xml:space="preserve"> </w:delText>
        </w:r>
      </w:del>
    </w:p>
    <w:p w14:paraId="00660ABB" w14:textId="3EDE0D4F" w:rsidR="006A0769" w:rsidRDefault="006A0769">
      <w:r w:rsidRPr="00E77298">
        <w:rPr>
          <w:b/>
        </w:rPr>
        <w:t>Does it have a unified tone?</w:t>
      </w:r>
      <w:ins w:id="446" w:author="Phillip Wilkerson" w:date="2016-12-20T12:52:00Z">
        <w:r w:rsidR="00336A59">
          <w:rPr>
            <w:b/>
          </w:rPr>
          <w:t xml:space="preserve"> </w:t>
        </w:r>
      </w:ins>
      <w:ins w:id="447" w:author="Phillip Wilkerson" w:date="2016-12-20T12:53:00Z">
        <w:r w:rsidR="00336A59" w:rsidRPr="00250740">
          <w:rPr>
            <w:b/>
          </w:rPr>
          <w:t>–</w:t>
        </w:r>
      </w:ins>
      <w:del w:id="448" w:author="Virginia Agnew" w:date="2016-12-13T13:01:00Z">
        <w:r w:rsidRPr="00E77298" w:rsidDel="00F72B76">
          <w:rPr>
            <w:b/>
          </w:rPr>
          <w:delText xml:space="preserve"> Does it sound as if it is written by one person?</w:delText>
        </w:r>
        <w:r w:rsidR="00E77298" w:rsidDel="00F72B76">
          <w:delText xml:space="preserve"> </w:delText>
        </w:r>
      </w:del>
      <w:del w:id="449" w:author="Phillip Wilkerson" w:date="2016-12-20T12:46:00Z">
        <w:r w:rsidR="00E77298" w:rsidDel="009B3211">
          <w:delText>–</w:delText>
        </w:r>
      </w:del>
      <w:r w:rsidR="00E77298">
        <w:t xml:space="preserve"> </w:t>
      </w:r>
      <w:ins w:id="450" w:author="Phillip Wilkerson" w:date="2016-12-15T10:34:00Z">
        <w:r w:rsidR="000F7F68">
          <w:t xml:space="preserve">The article probably has an extensive version history, edited by several individuals over </w:t>
        </w:r>
      </w:ins>
      <w:ins w:id="451" w:author="Phillip Wilkerson" w:date="2016-12-15T10:35:00Z">
        <w:r w:rsidR="000F7F68">
          <w:t>several</w:t>
        </w:r>
      </w:ins>
      <w:ins w:id="452" w:author="Phillip Wilkerson" w:date="2016-12-15T10:34:00Z">
        <w:r w:rsidR="000F7F68">
          <w:t xml:space="preserve"> releases and years</w:t>
        </w:r>
      </w:ins>
      <w:ins w:id="453" w:author="Phillip Wilkerson" w:date="2016-12-15T10:35:00Z">
        <w:r w:rsidR="000F7F68">
          <w:t>.</w:t>
        </w:r>
      </w:ins>
      <w:ins w:id="454" w:author="Phillip Wilkerson" w:date="2016-12-15T10:34:00Z">
        <w:r w:rsidR="000F7F68">
          <w:t xml:space="preserve"> </w:t>
        </w:r>
      </w:ins>
      <w:commentRangeStart w:id="455"/>
      <w:r w:rsidR="00E77298">
        <w:t xml:space="preserve">Review the article for </w:t>
      </w:r>
      <w:ins w:id="456" w:author="Phillip Wilkerson" w:date="2016-12-15T10:33:00Z">
        <w:r w:rsidR="000F7F68">
          <w:t>a unified</w:t>
        </w:r>
      </w:ins>
      <w:ins w:id="457" w:author="Phillip Wilkerson" w:date="2016-12-15T10:34:00Z">
        <w:r w:rsidR="000F7F68">
          <w:t>,</w:t>
        </w:r>
      </w:ins>
      <w:ins w:id="458" w:author="Phillip Wilkerson" w:date="2016-12-15T10:33:00Z">
        <w:r w:rsidR="000F7F68">
          <w:t xml:space="preserve"> </w:t>
        </w:r>
      </w:ins>
      <w:r w:rsidR="00E77298">
        <w:t xml:space="preserve">consistent </w:t>
      </w:r>
      <w:ins w:id="459" w:author="Phillip Wilkerson" w:date="2016-12-15T10:34:00Z">
        <w:r w:rsidR="000F7F68">
          <w:t xml:space="preserve">Pentaho </w:t>
        </w:r>
      </w:ins>
      <w:r w:rsidR="00E77298">
        <w:t>tone and voice.</w:t>
      </w:r>
      <w:del w:id="460" w:author="Phillip Wilkerson" w:date="2016-12-15T10:34:00Z">
        <w:r w:rsidR="00E77298" w:rsidDel="000F7F68">
          <w:delText xml:space="preserve"> </w:delText>
        </w:r>
        <w:r w:rsidR="0085040C" w:rsidDel="000F7F68">
          <w:delText>T</w:delText>
        </w:r>
        <w:r w:rsidR="00E77298" w:rsidDel="000F7F68">
          <w:delText xml:space="preserve">he article may have an extensive </w:delText>
        </w:r>
        <w:r w:rsidR="0085040C" w:rsidDel="000F7F68">
          <w:delText xml:space="preserve">version </w:delText>
        </w:r>
        <w:r w:rsidR="00E77298" w:rsidDel="000F7F68">
          <w:delText>history</w:delText>
        </w:r>
        <w:r w:rsidR="0085040C" w:rsidDel="000F7F68">
          <w:delText>,</w:delText>
        </w:r>
        <w:r w:rsidR="00E77298" w:rsidDel="000F7F68">
          <w:delText xml:space="preserve"> edited by several individuals over the </w:delText>
        </w:r>
        <w:r w:rsidR="0085040C" w:rsidDel="000F7F68">
          <w:delText xml:space="preserve">releases and </w:delText>
        </w:r>
        <w:r w:rsidR="00E77298" w:rsidDel="000F7F68">
          <w:delText>years</w:delText>
        </w:r>
      </w:del>
      <w:r w:rsidR="00E77298">
        <w:t xml:space="preserve">. </w:t>
      </w:r>
      <w:del w:id="461" w:author="Phillip Wilkerson" w:date="2016-12-15T10:34:00Z">
        <w:r w:rsidR="00E77298" w:rsidDel="000F7F68">
          <w:delText xml:space="preserve">Review </w:delText>
        </w:r>
        <w:r w:rsidR="00C45C26" w:rsidDel="000F7F68">
          <w:delText xml:space="preserve">and edit </w:delText>
        </w:r>
        <w:r w:rsidR="00E77298" w:rsidDel="000F7F68">
          <w:delText xml:space="preserve">the article </w:delText>
        </w:r>
        <w:r w:rsidR="0085040C" w:rsidDel="000F7F68">
          <w:delText>for</w:delText>
        </w:r>
        <w:r w:rsidR="00E77298" w:rsidDel="000F7F68">
          <w:delText xml:space="preserve"> a unified Pentaho voice. </w:delText>
        </w:r>
      </w:del>
      <w:commentRangeEnd w:id="455"/>
      <w:r w:rsidR="000F7F68">
        <w:rPr>
          <w:rStyle w:val="CommentReference"/>
        </w:rPr>
        <w:commentReference w:id="455"/>
      </w:r>
    </w:p>
    <w:p w14:paraId="65B647C7" w14:textId="3FD15152" w:rsidR="006A0769" w:rsidRDefault="006A0769">
      <w:pPr>
        <w:rPr>
          <w:ins w:id="462" w:author="Phillip Wilkerson" w:date="2016-12-20T12:44:00Z"/>
        </w:rPr>
      </w:pPr>
      <w:del w:id="463" w:author="Phillip Wilkerson" w:date="2016-12-20T12:43:00Z">
        <w:r w:rsidRPr="000637A6" w:rsidDel="00522F71">
          <w:rPr>
            <w:b/>
          </w:rPr>
          <w:delText>Are active and specific verbs being used</w:delText>
        </w:r>
      </w:del>
      <w:ins w:id="464" w:author="Phillip Wilkerson" w:date="2016-12-20T12:43:00Z">
        <w:r w:rsidR="00522F71">
          <w:rPr>
            <w:b/>
          </w:rPr>
          <w:t>Is it written in active voice</w:t>
        </w:r>
      </w:ins>
      <w:r w:rsidRPr="000637A6">
        <w:rPr>
          <w:b/>
        </w:rPr>
        <w:t>?</w:t>
      </w:r>
      <w:ins w:id="465" w:author="Phillip Wilkerson" w:date="2016-12-20T12:52:00Z">
        <w:r w:rsidR="00336A59">
          <w:rPr>
            <w:b/>
          </w:rPr>
          <w:t xml:space="preserve"> </w:t>
        </w:r>
      </w:ins>
      <w:ins w:id="466" w:author="Phillip Wilkerson" w:date="2016-12-20T12:53:00Z">
        <w:r w:rsidR="00336A59" w:rsidRPr="00250740">
          <w:rPr>
            <w:b/>
          </w:rPr>
          <w:t>–</w:t>
        </w:r>
      </w:ins>
      <w:r w:rsidR="000637A6">
        <w:t xml:space="preserve"> Review verb usage for weak or passive structures that </w:t>
      </w:r>
      <w:r w:rsidR="0085040C">
        <w:t>are</w:t>
      </w:r>
      <w:r w:rsidR="000637A6">
        <w:t xml:space="preserve"> excessively wordy </w:t>
      </w:r>
      <w:r w:rsidR="0085040C">
        <w:t>and</w:t>
      </w:r>
      <w:r w:rsidR="000637A6">
        <w:t xml:space="preserve"> verbose. </w:t>
      </w:r>
      <w:moveFromRangeStart w:id="467" w:author="Phillip Wilkerson" w:date="2016-12-20T12:44:00Z" w:name="move470001213"/>
      <w:moveFrom w:id="468" w:author="Phillip Wilkerson" w:date="2016-12-20T12:44:00Z">
        <w:r w:rsidR="000637A6" w:rsidDel="00522F71">
          <w:t>Active</w:t>
        </w:r>
        <w:r w:rsidR="0085040C" w:rsidDel="00522F71">
          <w:t>,</w:t>
        </w:r>
        <w:r w:rsidR="000637A6" w:rsidDel="00522F71">
          <w:t xml:space="preserve"> specific verbs make the writing strong, concise and task-oriented. </w:t>
        </w:r>
      </w:moveFrom>
      <w:moveFromRangeEnd w:id="467"/>
    </w:p>
    <w:p w14:paraId="2CDE8578" w14:textId="1C263651" w:rsidR="00522F71" w:rsidRDefault="00522F71">
      <w:ins w:id="469" w:author="Phillip Wilkerson" w:date="2016-12-20T12:44:00Z">
        <w:r w:rsidRPr="00522F71">
          <w:rPr>
            <w:b/>
            <w:rPrChange w:id="470" w:author="Phillip Wilkerson" w:date="2016-12-20T12:44:00Z">
              <w:rPr/>
            </w:rPrChange>
          </w:rPr>
          <w:t>Are action verbs used?</w:t>
        </w:r>
      </w:ins>
      <w:ins w:id="471" w:author="Phillip Wilkerson" w:date="2016-12-20T12:52:00Z">
        <w:r w:rsidR="00336A59">
          <w:rPr>
            <w:b/>
          </w:rPr>
          <w:t xml:space="preserve"> </w:t>
        </w:r>
      </w:ins>
      <w:ins w:id="472" w:author="Phillip Wilkerson" w:date="2016-12-20T12:53:00Z">
        <w:r w:rsidR="00336A59" w:rsidRPr="00250740">
          <w:rPr>
            <w:b/>
          </w:rPr>
          <w:t>–</w:t>
        </w:r>
      </w:ins>
      <w:ins w:id="473" w:author="Phillip Wilkerson" w:date="2016-12-20T12:44:00Z">
        <w:r>
          <w:t xml:space="preserve"> </w:t>
        </w:r>
      </w:ins>
      <w:moveToRangeStart w:id="474" w:author="Phillip Wilkerson" w:date="2016-12-20T12:44:00Z" w:name="move470001213"/>
      <w:moveTo w:id="475" w:author="Phillip Wilkerson" w:date="2016-12-20T12:44:00Z">
        <w:r>
          <w:t>Active, specific verbs make the writing strong</w:t>
        </w:r>
      </w:moveTo>
      <w:ins w:id="476" w:author="Phillip Wilkerson" w:date="2016-12-20T12:44:00Z">
        <w:r>
          <w:t xml:space="preserve"> and </w:t>
        </w:r>
      </w:ins>
      <w:moveTo w:id="477" w:author="Phillip Wilkerson" w:date="2016-12-20T12:44:00Z">
        <w:del w:id="478" w:author="Phillip Wilkerson" w:date="2016-12-20T12:45:00Z">
          <w:r w:rsidDel="00522F71">
            <w:delText xml:space="preserve">, </w:delText>
          </w:r>
        </w:del>
        <w:r>
          <w:t xml:space="preserve">concise and </w:t>
        </w:r>
      </w:moveTo>
      <w:ins w:id="479" w:author="Phillip Wilkerson" w:date="2016-12-20T12:45:00Z">
        <w:r>
          <w:t xml:space="preserve">help to keep it </w:t>
        </w:r>
      </w:ins>
      <w:moveTo w:id="480" w:author="Phillip Wilkerson" w:date="2016-12-20T12:44:00Z">
        <w:r>
          <w:t>task-oriented.</w:t>
        </w:r>
      </w:moveTo>
      <w:moveToRangeEnd w:id="474"/>
    </w:p>
    <w:p w14:paraId="1CEC7EB4" w14:textId="4D806BEB" w:rsidR="006A0769" w:rsidRDefault="006A0769">
      <w:r w:rsidRPr="000637A6">
        <w:rPr>
          <w:b/>
        </w:rPr>
        <w:t>Does each sentence focus on a single point?</w:t>
      </w:r>
      <w:del w:id="481" w:author="Phillip Wilkerson" w:date="2016-12-20T12:52:00Z">
        <w:r w:rsidR="000637A6" w:rsidRPr="000637A6" w:rsidDel="00336A59">
          <w:rPr>
            <w:b/>
          </w:rPr>
          <w:delText xml:space="preserve"> </w:delText>
        </w:r>
      </w:del>
      <w:del w:id="482" w:author="Phillip Wilkerson" w:date="2016-12-20T12:46:00Z">
        <w:r w:rsidR="000637A6" w:rsidRPr="000637A6" w:rsidDel="009B3211">
          <w:rPr>
            <w:b/>
          </w:rPr>
          <w:delText>–</w:delText>
        </w:r>
      </w:del>
      <w:del w:id="483" w:author="Phillip Wilkerson" w:date="2016-12-20T12:52:00Z">
        <w:r w:rsidR="000637A6" w:rsidDel="00336A59">
          <w:delText xml:space="preserve"> </w:delText>
        </w:r>
      </w:del>
      <w:ins w:id="484" w:author="Phillip Wilkerson" w:date="2016-12-20T12:52:00Z">
        <w:r w:rsidR="00336A59">
          <w:rPr>
            <w:b/>
          </w:rPr>
          <w:t xml:space="preserve"> </w:t>
        </w:r>
      </w:ins>
      <w:ins w:id="485" w:author="Phillip Wilkerson" w:date="2016-12-20T12:53:00Z">
        <w:r w:rsidR="00336A59" w:rsidRPr="00250740">
          <w:rPr>
            <w:b/>
          </w:rPr>
          <w:t>–</w:t>
        </w:r>
      </w:ins>
      <w:ins w:id="486" w:author="Phillip Wilkerson" w:date="2016-12-20T12:52:00Z">
        <w:r w:rsidR="00336A59">
          <w:rPr>
            <w:b/>
          </w:rPr>
          <w:t xml:space="preserve"> </w:t>
        </w:r>
      </w:ins>
      <w:r w:rsidR="0085040C">
        <w:t>Review each sentence for</w:t>
      </w:r>
      <w:r w:rsidR="000637A6">
        <w:t xml:space="preserve"> the </w:t>
      </w:r>
      <w:r w:rsidR="0085040C">
        <w:t>“</w:t>
      </w:r>
      <w:r w:rsidR="000637A6">
        <w:t xml:space="preserve">rule of </w:t>
      </w:r>
      <w:r w:rsidR="0085040C">
        <w:t>o</w:t>
      </w:r>
      <w:r w:rsidR="000637A6">
        <w:t>ne</w:t>
      </w:r>
      <w:r w:rsidR="0085040C">
        <w:t>”</w:t>
      </w:r>
      <w:r w:rsidR="000637A6">
        <w:t xml:space="preserve"> </w:t>
      </w:r>
      <w:r w:rsidR="00673B79">
        <w:t>to</w:t>
      </w:r>
      <w:r w:rsidR="000637A6">
        <w:t xml:space="preserve"> </w:t>
      </w:r>
      <w:r w:rsidR="00673B79">
        <w:t>ensure</w:t>
      </w:r>
      <w:r w:rsidR="000637A6">
        <w:t xml:space="preserve"> that each sentence has one main point. </w:t>
      </w:r>
      <w:r w:rsidR="0085040C">
        <w:t xml:space="preserve">Likewise, </w:t>
      </w:r>
      <w:r w:rsidR="004D606F">
        <w:t xml:space="preserve">verify that </w:t>
      </w:r>
      <w:r w:rsidR="0085040C">
        <w:t>e</w:t>
      </w:r>
      <w:r w:rsidR="000637A6">
        <w:t xml:space="preserve">ach paragraph has a single </w:t>
      </w:r>
      <w:r w:rsidR="004D606F">
        <w:t xml:space="preserve">main </w:t>
      </w:r>
      <w:r w:rsidR="000637A6">
        <w:t>point</w:t>
      </w:r>
      <w:r w:rsidR="0085040C">
        <w:t xml:space="preserve"> and</w:t>
      </w:r>
      <w:r w:rsidR="000637A6">
        <w:t xml:space="preserve"> </w:t>
      </w:r>
      <w:r w:rsidR="0085040C">
        <w:t>e</w:t>
      </w:r>
      <w:r w:rsidR="000637A6">
        <w:t xml:space="preserve">ach article has a single task or purpose. </w:t>
      </w:r>
    </w:p>
    <w:p w14:paraId="37C58659" w14:textId="2B30EC69" w:rsidR="006A0769" w:rsidRDefault="006A0769">
      <w:r w:rsidRPr="000B0EF6">
        <w:rPr>
          <w:b/>
        </w:rPr>
        <w:t>Is marketing language used?</w:t>
      </w:r>
      <w:ins w:id="487" w:author="Phillip Wilkerson" w:date="2016-12-20T12:53:00Z">
        <w:r w:rsidR="00336A59">
          <w:rPr>
            <w:b/>
          </w:rPr>
          <w:t xml:space="preserve"> </w:t>
        </w:r>
        <w:r w:rsidR="00336A59" w:rsidRPr="00250740">
          <w:rPr>
            <w:b/>
          </w:rPr>
          <w:t>–</w:t>
        </w:r>
      </w:ins>
      <w:r w:rsidR="000637A6" w:rsidRPr="000B0EF6">
        <w:rPr>
          <w:b/>
        </w:rPr>
        <w:t xml:space="preserve"> </w:t>
      </w:r>
      <w:del w:id="488" w:author="Phillip Wilkerson" w:date="2016-12-20T12:46:00Z">
        <w:r w:rsidR="000637A6" w:rsidRPr="000B0EF6" w:rsidDel="009B3211">
          <w:rPr>
            <w:b/>
          </w:rPr>
          <w:delText>–</w:delText>
        </w:r>
      </w:del>
      <w:del w:id="489" w:author="Phillip Wilkerson" w:date="2016-12-20T12:53:00Z">
        <w:r w:rsidR="000637A6" w:rsidDel="00336A59">
          <w:delText xml:space="preserve"> </w:delText>
        </w:r>
      </w:del>
      <w:r w:rsidR="000637A6">
        <w:t xml:space="preserve">Marketing </w:t>
      </w:r>
      <w:r w:rsidR="000B0EF6">
        <w:t xml:space="preserve">language </w:t>
      </w:r>
      <w:r w:rsidR="0085040C">
        <w:t xml:space="preserve">in a technical document is </w:t>
      </w:r>
      <w:r w:rsidR="000B0EF6">
        <w:t>distracting</w:t>
      </w:r>
      <w:r w:rsidR="0085040C">
        <w:t>. It</w:t>
      </w:r>
      <w:r w:rsidR="000B0EF6">
        <w:t xml:space="preserve"> </w:t>
      </w:r>
      <w:r w:rsidR="0085040C">
        <w:t>reduces</w:t>
      </w:r>
      <w:r w:rsidR="000B0EF6">
        <w:t xml:space="preserve"> focus on </w:t>
      </w:r>
      <w:r w:rsidR="004D606F">
        <w:t xml:space="preserve">the </w:t>
      </w:r>
      <w:r w:rsidR="000B0EF6">
        <w:t xml:space="preserve">steps necessary to complete that task. </w:t>
      </w:r>
      <w:r w:rsidR="0085040C">
        <w:t>Technical</w:t>
      </w:r>
      <w:r w:rsidR="000B0EF6">
        <w:t xml:space="preserve"> writing </w:t>
      </w:r>
      <w:r w:rsidR="0085040C">
        <w:t>does</w:t>
      </w:r>
      <w:r w:rsidR="000B0EF6">
        <w:t xml:space="preserve"> not attempt to sell the user on the product</w:t>
      </w:r>
      <w:r w:rsidR="00B135F0">
        <w:t>,</w:t>
      </w:r>
      <w:r w:rsidR="000B0EF6">
        <w:t xml:space="preserve"> </w:t>
      </w:r>
      <w:r w:rsidR="00B135F0">
        <w:t xml:space="preserve">its </w:t>
      </w:r>
      <w:r w:rsidR="000B0EF6">
        <w:t xml:space="preserve">features or benefits. Marketing language </w:t>
      </w:r>
      <w:r w:rsidR="0085040C">
        <w:t>is</w:t>
      </w:r>
      <w:r w:rsidR="000B0EF6">
        <w:t xml:space="preserve"> recogniz</w:t>
      </w:r>
      <w:r w:rsidR="0085040C">
        <w:t xml:space="preserve">able </w:t>
      </w:r>
      <w:r w:rsidR="000B0EF6">
        <w:t xml:space="preserve">by its </w:t>
      </w:r>
      <w:r w:rsidR="0085040C">
        <w:t xml:space="preserve">more informal, but persuasive </w:t>
      </w:r>
      <w:r w:rsidR="000B0EF6">
        <w:t xml:space="preserve">tone. </w:t>
      </w:r>
    </w:p>
    <w:p w14:paraId="2FBFDEB2" w14:textId="52C1A8B3" w:rsidR="006A0769" w:rsidRDefault="006A0769">
      <w:del w:id="490" w:author="Phillip Wilkerson" w:date="2016-12-20T12:44:00Z">
        <w:r w:rsidRPr="000B0EF6" w:rsidDel="00522F71">
          <w:rPr>
            <w:b/>
          </w:rPr>
          <w:delText>As a reviewer, a</w:delText>
        </w:r>
      </w:del>
      <w:ins w:id="491" w:author="Phillip Wilkerson" w:date="2016-12-20T12:44:00Z">
        <w:r w:rsidR="00522F71">
          <w:rPr>
            <w:b/>
          </w:rPr>
          <w:t>A</w:t>
        </w:r>
      </w:ins>
      <w:r w:rsidRPr="000B0EF6">
        <w:rPr>
          <w:b/>
        </w:rPr>
        <w:t>re you confused by any of the content?</w:t>
      </w:r>
      <w:ins w:id="492" w:author="Phillip Wilkerson" w:date="2016-12-20T12:53:00Z">
        <w:r w:rsidR="00336A59">
          <w:rPr>
            <w:b/>
          </w:rPr>
          <w:t xml:space="preserve"> </w:t>
        </w:r>
        <w:r w:rsidR="00336A59" w:rsidRPr="00250740">
          <w:rPr>
            <w:b/>
          </w:rPr>
          <w:t>–</w:t>
        </w:r>
      </w:ins>
      <w:r w:rsidR="000B0EF6">
        <w:t xml:space="preserve"> If you find the material </w:t>
      </w:r>
      <w:r w:rsidR="00CD469C">
        <w:t xml:space="preserve">confusing and </w:t>
      </w:r>
      <w:r w:rsidR="000B0EF6">
        <w:t xml:space="preserve">difficult to understand, chances are the user may </w:t>
      </w:r>
      <w:r w:rsidR="00CD469C">
        <w:t>too</w:t>
      </w:r>
      <w:r w:rsidR="000B0EF6">
        <w:t xml:space="preserve">. </w:t>
      </w:r>
      <w:r w:rsidR="00CD469C">
        <w:t>T</w:t>
      </w:r>
      <w:r w:rsidR="000B0EF6">
        <w:t xml:space="preserve">he task and </w:t>
      </w:r>
      <w:r w:rsidR="00CD469C">
        <w:t>its</w:t>
      </w:r>
      <w:r w:rsidR="000B0EF6">
        <w:t xml:space="preserve"> steps </w:t>
      </w:r>
      <w:r w:rsidR="00CD469C">
        <w:t>should</w:t>
      </w:r>
      <w:r w:rsidR="000B0EF6">
        <w:t xml:space="preserve"> progress the reader along a </w:t>
      </w:r>
      <w:r w:rsidR="00CD469C">
        <w:t xml:space="preserve">clear </w:t>
      </w:r>
      <w:r w:rsidR="000B0EF6">
        <w:t xml:space="preserve">line of </w:t>
      </w:r>
      <w:r w:rsidR="00CD469C">
        <w:t xml:space="preserve">intentional </w:t>
      </w:r>
      <w:r w:rsidR="000B0EF6">
        <w:t xml:space="preserve">action. Flag any </w:t>
      </w:r>
      <w:r w:rsidR="00CD469C">
        <w:t>sections</w:t>
      </w:r>
      <w:r w:rsidR="000B0EF6">
        <w:t xml:space="preserve"> where you</w:t>
      </w:r>
      <w:r w:rsidR="00CF1EAF">
        <w:t>, as a reader,</w:t>
      </w:r>
      <w:r w:rsidR="000B0EF6">
        <w:t xml:space="preserve"> feel lost, uncertain, or unsure of </w:t>
      </w:r>
      <w:r w:rsidR="000B0EF6">
        <w:lastRenderedPageBreak/>
        <w:t>what is being said</w:t>
      </w:r>
      <w:r w:rsidR="00CF1EAF">
        <w:t xml:space="preserve"> or directed for you to do</w:t>
      </w:r>
      <w:r w:rsidR="000B0EF6">
        <w:t xml:space="preserve">. This is a sign that the material </w:t>
      </w:r>
      <w:r w:rsidR="004D606F">
        <w:t xml:space="preserve">might </w:t>
      </w:r>
      <w:r w:rsidR="000B0EF6">
        <w:t xml:space="preserve">need </w:t>
      </w:r>
      <w:r w:rsidR="00CD469C">
        <w:t xml:space="preserve">clarification and </w:t>
      </w:r>
      <w:r w:rsidR="000B0EF6">
        <w:t>revis</w:t>
      </w:r>
      <w:r w:rsidR="00CF1EAF">
        <w:t>ion</w:t>
      </w:r>
      <w:r w:rsidR="000B0EF6">
        <w:t xml:space="preserve">. As a reviewer, don’t be afraid to </w:t>
      </w:r>
      <w:r w:rsidR="00CF1EAF">
        <w:t xml:space="preserve">challenge a statement or </w:t>
      </w:r>
      <w:r w:rsidR="000B0EF6">
        <w:t xml:space="preserve">ask for clarification to expand your </w:t>
      </w:r>
      <w:r w:rsidR="004D606F">
        <w:t xml:space="preserve">technical </w:t>
      </w:r>
      <w:r w:rsidR="000B0EF6">
        <w:t xml:space="preserve">knowledge of the product. </w:t>
      </w:r>
    </w:p>
    <w:p w14:paraId="6ECF2EC0" w14:textId="77777777" w:rsidR="006A0769" w:rsidRDefault="006A0769" w:rsidP="006A0769">
      <w:pPr>
        <w:pStyle w:val="Heading2"/>
      </w:pPr>
      <w:r>
        <w:t>Checklist – Format Section</w:t>
      </w:r>
    </w:p>
    <w:p w14:paraId="1D415EA8" w14:textId="51429D0E" w:rsidR="006A0769" w:rsidRDefault="006A0769">
      <w:r w:rsidRPr="00250740">
        <w:rPr>
          <w:b/>
        </w:rPr>
        <w:t>Any gramma</w:t>
      </w:r>
      <w:ins w:id="493" w:author="Phillip Wilkerson" w:date="2016-12-20T12:49:00Z">
        <w:r w:rsidR="009B3211">
          <w:rPr>
            <w:b/>
          </w:rPr>
          <w:t>tical</w:t>
        </w:r>
      </w:ins>
      <w:del w:id="494" w:author="Phillip Wilkerson" w:date="2016-12-20T12:49:00Z">
        <w:r w:rsidRPr="00250740" w:rsidDel="009B3211">
          <w:rPr>
            <w:b/>
          </w:rPr>
          <w:delText>r</w:delText>
        </w:r>
      </w:del>
      <w:r w:rsidRPr="00250740">
        <w:rPr>
          <w:b/>
        </w:rPr>
        <w:t xml:space="preserve"> errors?</w:t>
      </w:r>
      <w:r w:rsidR="007B6AEA" w:rsidRPr="00250740">
        <w:rPr>
          <w:b/>
        </w:rPr>
        <w:t xml:space="preserve"> </w:t>
      </w:r>
      <w:r w:rsidR="00250740" w:rsidRPr="00250740">
        <w:rPr>
          <w:b/>
        </w:rPr>
        <w:t>–</w:t>
      </w:r>
      <w:r w:rsidR="007B6AEA">
        <w:t xml:space="preserve"> </w:t>
      </w:r>
      <w:r w:rsidR="00250740">
        <w:t xml:space="preserve">Review the </w:t>
      </w:r>
      <w:r w:rsidR="00D42B98">
        <w:t>article</w:t>
      </w:r>
      <w:r w:rsidR="00250740">
        <w:t xml:space="preserve"> for grammatical errors. Look up questions that arise and verify correct usage. </w:t>
      </w:r>
    </w:p>
    <w:p w14:paraId="6FD923E0" w14:textId="5ACAD8B3" w:rsidR="006A0769" w:rsidRDefault="006A0769">
      <w:r w:rsidRPr="00250740">
        <w:rPr>
          <w:b/>
        </w:rPr>
        <w:t>Any punctuation errors?</w:t>
      </w:r>
      <w:r w:rsidR="007B6AEA" w:rsidRPr="00250740">
        <w:rPr>
          <w:b/>
        </w:rPr>
        <w:t xml:space="preserve"> </w:t>
      </w:r>
      <w:r w:rsidR="00250740" w:rsidRPr="00250740">
        <w:rPr>
          <w:b/>
        </w:rPr>
        <w:t>–</w:t>
      </w:r>
      <w:r w:rsidR="007B6AEA">
        <w:t xml:space="preserve"> </w:t>
      </w:r>
      <w:r w:rsidR="00250740">
        <w:t xml:space="preserve">Review the </w:t>
      </w:r>
      <w:r w:rsidR="00D42B98">
        <w:t>article</w:t>
      </w:r>
      <w:r w:rsidR="00250740">
        <w:t xml:space="preserve"> for punctuation errors. Look up questions that arise and verify correct usage. </w:t>
      </w:r>
    </w:p>
    <w:p w14:paraId="78424833" w14:textId="7FEF64B7" w:rsidR="006A0769" w:rsidRDefault="006A0769">
      <w:r w:rsidRPr="007B6AEA">
        <w:rPr>
          <w:b/>
        </w:rPr>
        <w:t xml:space="preserve">Any typos </w:t>
      </w:r>
      <w:del w:id="495" w:author="Phillip Wilkerson" w:date="2016-12-20T12:50:00Z">
        <w:r w:rsidRPr="007B6AEA" w:rsidDel="00336A59">
          <w:rPr>
            <w:b/>
          </w:rPr>
          <w:delText xml:space="preserve">and </w:delText>
        </w:r>
      </w:del>
      <w:ins w:id="496" w:author="Phillip Wilkerson" w:date="2016-12-20T12:50:00Z">
        <w:r w:rsidR="00336A59">
          <w:rPr>
            <w:b/>
          </w:rPr>
          <w:t>or</w:t>
        </w:r>
        <w:r w:rsidR="00336A59" w:rsidRPr="007B6AEA">
          <w:rPr>
            <w:b/>
          </w:rPr>
          <w:t xml:space="preserve"> </w:t>
        </w:r>
      </w:ins>
      <w:r w:rsidRPr="007B6AEA">
        <w:rPr>
          <w:b/>
        </w:rPr>
        <w:t xml:space="preserve">spelling </w:t>
      </w:r>
      <w:del w:id="497" w:author="Phillip Wilkerson" w:date="2016-12-20T12:50:00Z">
        <w:r w:rsidRPr="007B6AEA" w:rsidDel="00336A59">
          <w:rPr>
            <w:b/>
          </w:rPr>
          <w:delText>mistakes</w:delText>
        </w:r>
      </w:del>
      <w:ins w:id="498" w:author="Phillip Wilkerson" w:date="2016-12-20T12:50:00Z">
        <w:r w:rsidR="00336A59">
          <w:rPr>
            <w:b/>
          </w:rPr>
          <w:t>errors</w:t>
        </w:r>
      </w:ins>
      <w:r w:rsidRPr="007B6AEA">
        <w:rPr>
          <w:b/>
        </w:rPr>
        <w:t>?</w:t>
      </w:r>
      <w:r w:rsidR="007B6AEA" w:rsidRPr="007B6AEA">
        <w:rPr>
          <w:b/>
        </w:rPr>
        <w:t xml:space="preserve"> –</w:t>
      </w:r>
      <w:r w:rsidR="007B6AEA">
        <w:t xml:space="preserve"> Review the document for typos, spelling mistakes, and words that might be spelled correctly, but are incorrectly</w:t>
      </w:r>
      <w:r w:rsidR="004D606F">
        <w:t xml:space="preserve"> used</w:t>
      </w:r>
      <w:r w:rsidR="007B6AEA">
        <w:t xml:space="preserve">. </w:t>
      </w:r>
      <w:r w:rsidR="004D606F">
        <w:t>Skimming</w:t>
      </w:r>
      <w:r w:rsidR="007B6AEA">
        <w:t xml:space="preserve"> the document backwards can help you spot these types of mistakes. Look up questions that arise and verify correct usage. </w:t>
      </w:r>
    </w:p>
    <w:p w14:paraId="21D8C83C" w14:textId="2F9BB23E" w:rsidR="006A0769" w:rsidRDefault="006A0769">
      <w:r w:rsidRPr="007B6AEA">
        <w:rPr>
          <w:b/>
        </w:rPr>
        <w:t xml:space="preserve">Are the </w:t>
      </w:r>
      <w:del w:id="499" w:author="Phillip Wilkerson" w:date="2016-12-20T12:58:00Z">
        <w:r w:rsidRPr="007B6AEA" w:rsidDel="00336A59">
          <w:rPr>
            <w:b/>
          </w:rPr>
          <w:delText>fonts used based on our standards</w:delText>
        </w:r>
      </w:del>
      <w:ins w:id="500" w:author="Phillip Wilkerson" w:date="2016-12-20T12:58:00Z">
        <w:r w:rsidR="00336A59">
          <w:rPr>
            <w:b/>
          </w:rPr>
          <w:t>appropriate styles used</w:t>
        </w:r>
      </w:ins>
      <w:r w:rsidRPr="007B6AEA">
        <w:rPr>
          <w:b/>
        </w:rPr>
        <w:t>?</w:t>
      </w:r>
      <w:r w:rsidR="007B6AEA" w:rsidRPr="007B6AEA">
        <w:rPr>
          <w:b/>
        </w:rPr>
        <w:t xml:space="preserve"> –</w:t>
      </w:r>
      <w:r w:rsidR="007B6AEA">
        <w:t xml:space="preserve"> Verify that all fonts</w:t>
      </w:r>
      <w:ins w:id="501" w:author="Phillip Wilkerson" w:date="2016-12-20T12:58:00Z">
        <w:r w:rsidR="00336A59">
          <w:t xml:space="preserve">, headings, and styles </w:t>
        </w:r>
      </w:ins>
      <w:del w:id="502" w:author="Phillip Wilkerson" w:date="2016-12-20T12:58:00Z">
        <w:r w:rsidR="007B6AEA" w:rsidDel="00336A59">
          <w:delText xml:space="preserve"> </w:delText>
        </w:r>
      </w:del>
      <w:r w:rsidR="007B6AEA">
        <w:t xml:space="preserve">in the MindTouch </w:t>
      </w:r>
      <w:r w:rsidR="00D42B98">
        <w:t>article</w:t>
      </w:r>
      <w:r w:rsidR="007B6AEA">
        <w:t xml:space="preserve"> </w:t>
      </w:r>
      <w:ins w:id="503" w:author="Phillip Wilkerson" w:date="2016-12-20T12:58:00Z">
        <w:r w:rsidR="00336A59">
          <w:t xml:space="preserve">are </w:t>
        </w:r>
      </w:ins>
      <w:r w:rsidR="00D42B98">
        <w:t>use</w:t>
      </w:r>
      <w:ins w:id="504" w:author="Phillip Wilkerson" w:date="2016-12-20T12:58:00Z">
        <w:r w:rsidR="00336A59">
          <w:t>d</w:t>
        </w:r>
      </w:ins>
      <w:r w:rsidR="007B6AEA">
        <w:t xml:space="preserve"> </w:t>
      </w:r>
      <w:del w:id="505" w:author="Phillip Wilkerson" w:date="2016-12-20T12:58:00Z">
        <w:r w:rsidR="007B6AEA" w:rsidDel="00336A59">
          <w:delText>the appropriate typeface</w:delText>
        </w:r>
        <w:commentRangeStart w:id="506"/>
        <w:commentRangeStart w:id="507"/>
        <w:r w:rsidR="007B6AEA" w:rsidDel="00336A59">
          <w:delText xml:space="preserve">. </w:delText>
        </w:r>
        <w:r w:rsidR="007B6AEA" w:rsidRPr="007B6AEA" w:rsidDel="00336A59">
          <w:rPr>
            <w:highlight w:val="yellow"/>
          </w:rPr>
          <w:delText>[ PW – Where do we document this? ]</w:delText>
        </w:r>
      </w:del>
      <w:ins w:id="508" w:author="Phillip Wilkerson" w:date="2016-12-20T12:58:00Z">
        <w:r w:rsidR="00336A59">
          <w:t>correctly</w:t>
        </w:r>
      </w:ins>
      <w:ins w:id="509" w:author="Phillip Wilkerson" w:date="2016-12-20T13:00:00Z">
        <w:r w:rsidR="00336A59">
          <w:t xml:space="preserve">, </w:t>
        </w:r>
        <w:r w:rsidR="00336A59">
          <w:t>per the Pentaho Style Guide.</w:t>
        </w:r>
      </w:ins>
      <w:r w:rsidR="007B6AEA">
        <w:t xml:space="preserve"> </w:t>
      </w:r>
      <w:commentRangeEnd w:id="506"/>
      <w:r w:rsidR="007B6AEA">
        <w:rPr>
          <w:rStyle w:val="CommentReference"/>
        </w:rPr>
        <w:commentReference w:id="506"/>
      </w:r>
      <w:commentRangeEnd w:id="507"/>
      <w:r w:rsidR="00F72B76">
        <w:rPr>
          <w:rStyle w:val="CommentReference"/>
        </w:rPr>
        <w:commentReference w:id="507"/>
      </w:r>
    </w:p>
    <w:p w14:paraId="14867B71" w14:textId="3887DFE2" w:rsidR="006A0769" w:rsidRDefault="006A0769">
      <w:del w:id="510" w:author="Phillip Wilkerson" w:date="2016-12-20T12:59:00Z">
        <w:r w:rsidRPr="007B6AEA" w:rsidDel="00336A59">
          <w:rPr>
            <w:b/>
          </w:rPr>
          <w:delText>Is the formatting of numbered or bulleted lists correct? Any items left out or repeated?</w:delText>
        </w:r>
      </w:del>
      <w:ins w:id="511" w:author="Phillip Wilkerson" w:date="2016-12-20T12:59:00Z">
        <w:r w:rsidR="00336A59">
          <w:rPr>
            <w:b/>
          </w:rPr>
          <w:t>Are numbered or bulleted lists properly formatted?</w:t>
        </w:r>
      </w:ins>
      <w:r w:rsidR="007B6AEA" w:rsidRPr="007B6AEA">
        <w:rPr>
          <w:b/>
        </w:rPr>
        <w:t xml:space="preserve"> –</w:t>
      </w:r>
      <w:r w:rsidR="007B6AEA">
        <w:t xml:space="preserve"> </w:t>
      </w:r>
      <w:r w:rsidR="00D42B98">
        <w:t>Review</w:t>
      </w:r>
      <w:r w:rsidR="007B6AEA">
        <w:t xml:space="preserve"> lists </w:t>
      </w:r>
      <w:r w:rsidR="00D42B98">
        <w:t>for missing</w:t>
      </w:r>
      <w:r w:rsidR="007B6AEA">
        <w:t xml:space="preserve"> numbers, typographical</w:t>
      </w:r>
      <w:r w:rsidR="00D42B98">
        <w:t xml:space="preserve"> errors,</w:t>
      </w:r>
      <w:r w:rsidR="007B6AEA">
        <w:t xml:space="preserve"> or formatting errors</w:t>
      </w:r>
      <w:r w:rsidR="00D42B98">
        <w:t xml:space="preserve"> (such as misalign</w:t>
      </w:r>
      <w:r w:rsidR="004E4B74">
        <w:t>ed margins</w:t>
      </w:r>
      <w:r w:rsidR="00D42B98">
        <w:t>)</w:t>
      </w:r>
      <w:r w:rsidR="007B6AEA">
        <w:t xml:space="preserve">. </w:t>
      </w:r>
    </w:p>
    <w:p w14:paraId="063A6922" w14:textId="13167CEA" w:rsidR="006A0769" w:rsidRDefault="006A0769">
      <w:r w:rsidRPr="007B6AEA">
        <w:rPr>
          <w:b/>
        </w:rPr>
        <w:t>Are the lists under 10 items?</w:t>
      </w:r>
      <w:r w:rsidR="007B6AEA" w:rsidRPr="007B6AEA">
        <w:rPr>
          <w:b/>
        </w:rPr>
        <w:t xml:space="preserve"> –</w:t>
      </w:r>
      <w:r w:rsidR="007B6AEA">
        <w:t xml:space="preserve"> For clarity and simplicity, reduce </w:t>
      </w:r>
      <w:r w:rsidR="00D42B98">
        <w:t xml:space="preserve">numbered </w:t>
      </w:r>
      <w:r w:rsidR="007B6AEA">
        <w:t>lists to no more than 10 items or tasks. This help</w:t>
      </w:r>
      <w:r w:rsidR="00213C99">
        <w:t>s</w:t>
      </w:r>
      <w:r w:rsidR="007B6AEA">
        <w:t xml:space="preserve"> keep the reader focused and give</w:t>
      </w:r>
      <w:r w:rsidR="00213C99">
        <w:t>s</w:t>
      </w:r>
      <w:r w:rsidR="007B6AEA">
        <w:t xml:space="preserve"> the reader a sense of quicker completion. </w:t>
      </w:r>
      <w:r w:rsidR="00D42B98">
        <w:t xml:space="preserve">If a list is longer than 10 items or requires more </w:t>
      </w:r>
      <w:r w:rsidR="00213C99">
        <w:t xml:space="preserve">than 10 </w:t>
      </w:r>
      <w:r w:rsidR="00D42B98">
        <w:t xml:space="preserve">items, review the possibility that </w:t>
      </w:r>
      <w:r w:rsidR="00213C99">
        <w:t>the list</w:t>
      </w:r>
      <w:r w:rsidR="00D42B98">
        <w:t xml:space="preserve"> may need to be </w:t>
      </w:r>
      <w:r w:rsidR="004E4B74">
        <w:t xml:space="preserve">broken into sections or possibly </w:t>
      </w:r>
      <w:r w:rsidR="00D42B98">
        <w:t xml:space="preserve">a separate article. </w:t>
      </w:r>
    </w:p>
    <w:p w14:paraId="09DFF0FB" w14:textId="0A3A4E87" w:rsidR="006A0769" w:rsidDel="00336A59" w:rsidRDefault="006A0769">
      <w:pPr>
        <w:rPr>
          <w:del w:id="512" w:author="Phillip Wilkerson" w:date="2016-12-20T13:00:00Z"/>
        </w:rPr>
      </w:pPr>
      <w:del w:id="513" w:author="Phillip Wilkerson" w:date="2016-12-20T13:00:00Z">
        <w:r w:rsidRPr="00CF1E63" w:rsidDel="00336A59">
          <w:rPr>
            <w:b/>
          </w:rPr>
          <w:delText>Are the appropriate styles used?</w:delText>
        </w:r>
        <w:r w:rsidR="007B6AEA" w:rsidRPr="00CF1E63" w:rsidDel="00336A59">
          <w:rPr>
            <w:b/>
          </w:rPr>
          <w:delText xml:space="preserve"> </w:delText>
        </w:r>
        <w:r w:rsidR="00CF1E63" w:rsidRPr="00CF1E63" w:rsidDel="00336A59">
          <w:rPr>
            <w:b/>
          </w:rPr>
          <w:delText>–</w:delText>
        </w:r>
        <w:r w:rsidR="007B6AEA" w:rsidDel="00336A59">
          <w:delText xml:space="preserve"> </w:delText>
        </w:r>
        <w:r w:rsidR="00CF1E63" w:rsidDel="00336A59">
          <w:delText xml:space="preserve">Review the entire article for the correct usage of all Pentaho styles, </w:delText>
        </w:r>
      </w:del>
      <w:del w:id="514" w:author="Phillip Wilkerson" w:date="2016-12-20T12:59:00Z">
        <w:r w:rsidR="00CF1E63" w:rsidDel="00336A59">
          <w:delText xml:space="preserve">per the Pentaho Style Guide. </w:delText>
        </w:r>
      </w:del>
    </w:p>
    <w:p w14:paraId="6F2C866D" w14:textId="191DDD14" w:rsidR="006A0769" w:rsidRDefault="006A0769">
      <w:r w:rsidRPr="007B6AEA">
        <w:rPr>
          <w:b/>
        </w:rPr>
        <w:t xml:space="preserve">Are any contractions </w:t>
      </w:r>
      <w:del w:id="515" w:author="Phillip Wilkerson" w:date="2016-12-20T13:00:00Z">
        <w:r w:rsidRPr="007B6AEA" w:rsidDel="00182A9D">
          <w:rPr>
            <w:b/>
          </w:rPr>
          <w:delText xml:space="preserve">being </w:delText>
        </w:r>
      </w:del>
      <w:r w:rsidRPr="007B6AEA">
        <w:rPr>
          <w:b/>
        </w:rPr>
        <w:t xml:space="preserve">used? </w:t>
      </w:r>
      <w:del w:id="516" w:author="Phillip Wilkerson" w:date="2016-12-20T13:00:00Z">
        <w:r w:rsidRPr="007B6AEA" w:rsidDel="00182A9D">
          <w:rPr>
            <w:b/>
          </w:rPr>
          <w:delText xml:space="preserve">Don’t use them. </w:delText>
        </w:r>
      </w:del>
      <w:r w:rsidR="007B6AEA" w:rsidRPr="007B6AEA">
        <w:rPr>
          <w:b/>
        </w:rPr>
        <w:t>–</w:t>
      </w:r>
      <w:r w:rsidR="007B6AEA">
        <w:t xml:space="preserve"> Avoid </w:t>
      </w:r>
      <w:del w:id="517" w:author="Phillip Wilkerson" w:date="2016-12-20T13:00:00Z">
        <w:r w:rsidR="007B6AEA" w:rsidDel="00182A9D">
          <w:delText xml:space="preserve">excessive or obvious </w:delText>
        </w:r>
        <w:r w:rsidR="004E4B74" w:rsidDel="00182A9D">
          <w:delText>over</w:delText>
        </w:r>
      </w:del>
      <w:r w:rsidR="007B6AEA">
        <w:t>use of contractions.</w:t>
      </w:r>
      <w:r w:rsidR="00CF1E63">
        <w:t xml:space="preserve"> </w:t>
      </w:r>
      <w:r w:rsidR="004E4B74">
        <w:t>C</w:t>
      </w:r>
      <w:r w:rsidR="00CF1E63">
        <w:t>ontractions</w:t>
      </w:r>
      <w:ins w:id="518" w:author="Phillip Wilkerson" w:date="2016-12-20T13:00:00Z">
        <w:r w:rsidR="00182A9D">
          <w:t xml:space="preserve"> </w:t>
        </w:r>
      </w:ins>
      <w:del w:id="519" w:author="Phillip Wilkerson" w:date="2016-12-20T13:00:00Z">
        <w:r w:rsidR="004E4B74" w:rsidDel="00182A9D">
          <w:delText>, especially when overused,</w:delText>
        </w:r>
        <w:r w:rsidR="00CF1E63" w:rsidDel="00182A9D">
          <w:delText xml:space="preserve"> </w:delText>
        </w:r>
      </w:del>
      <w:r w:rsidR="004E4B74">
        <w:t>lend</w:t>
      </w:r>
      <w:r w:rsidR="00CF1E63">
        <w:t xml:space="preserve"> an informal tone to the article. </w:t>
      </w:r>
      <w:r w:rsidR="007B6AEA">
        <w:t xml:space="preserve"> </w:t>
      </w:r>
    </w:p>
    <w:p w14:paraId="1A2DFB1C" w14:textId="77777777" w:rsidR="006A0769" w:rsidRDefault="006A0769" w:rsidP="006A0769">
      <w:pPr>
        <w:pStyle w:val="Heading2"/>
      </w:pPr>
      <w:r>
        <w:t>Checklist – Graphics Section</w:t>
      </w:r>
    </w:p>
    <w:p w14:paraId="71073038" w14:textId="5F0CE33A" w:rsidR="006A0769" w:rsidRDefault="006A0769">
      <w:r w:rsidRPr="0010251A">
        <w:rPr>
          <w:b/>
        </w:rPr>
        <w:t xml:space="preserve">Do the graphics add </w:t>
      </w:r>
      <w:del w:id="520" w:author="Phillip Wilkerson" w:date="2016-12-20T13:01:00Z">
        <w:r w:rsidRPr="0010251A" w:rsidDel="00C114B9">
          <w:rPr>
            <w:b/>
          </w:rPr>
          <w:delText xml:space="preserve">anything </w:delText>
        </w:r>
      </w:del>
      <w:ins w:id="521" w:author="Phillip Wilkerson" w:date="2016-12-20T13:01:00Z">
        <w:r w:rsidR="00C114B9">
          <w:rPr>
            <w:b/>
          </w:rPr>
          <w:t>value</w:t>
        </w:r>
        <w:r w:rsidR="00C114B9" w:rsidRPr="0010251A">
          <w:rPr>
            <w:b/>
          </w:rPr>
          <w:t xml:space="preserve"> </w:t>
        </w:r>
      </w:ins>
      <w:r w:rsidRPr="0010251A">
        <w:rPr>
          <w:b/>
        </w:rPr>
        <w:t>to the content?</w:t>
      </w:r>
      <w:r w:rsidR="003D7D48" w:rsidRPr="0010251A">
        <w:rPr>
          <w:b/>
        </w:rPr>
        <w:t xml:space="preserve"> </w:t>
      </w:r>
      <w:r w:rsidR="0010251A" w:rsidRPr="0010251A">
        <w:rPr>
          <w:b/>
        </w:rPr>
        <w:t>–</w:t>
      </w:r>
      <w:r w:rsidR="003D7D48">
        <w:t xml:space="preserve"> </w:t>
      </w:r>
      <w:r w:rsidR="00172B90">
        <w:t>Avoid</w:t>
      </w:r>
      <w:r w:rsidR="0010251A">
        <w:t xml:space="preserve"> excess graphic</w:t>
      </w:r>
      <w:r w:rsidR="00EB5EB8">
        <w:t>s</w:t>
      </w:r>
      <w:r w:rsidR="0010251A">
        <w:t xml:space="preserve">. </w:t>
      </w:r>
      <w:r w:rsidR="00172B90">
        <w:t xml:space="preserve">Verify that </w:t>
      </w:r>
      <w:r w:rsidR="00B91966">
        <w:t>the graphic</w:t>
      </w:r>
      <w:r w:rsidR="00EB5EB8">
        <w:t>s</w:t>
      </w:r>
      <w:r w:rsidR="00B91966">
        <w:t xml:space="preserve"> used</w:t>
      </w:r>
      <w:r w:rsidR="0010251A">
        <w:t xml:space="preserve"> clarif</w:t>
      </w:r>
      <w:r w:rsidR="00EB5EB8">
        <w:t>y</w:t>
      </w:r>
      <w:r w:rsidR="0010251A">
        <w:t xml:space="preserve"> </w:t>
      </w:r>
      <w:r w:rsidR="004E4B74">
        <w:t xml:space="preserve">and help the reader complete the task. Ensure that the graphics have </w:t>
      </w:r>
      <w:r w:rsidR="0010251A">
        <w:t>reduce</w:t>
      </w:r>
      <w:r w:rsidR="004E4B74">
        <w:t>d</w:t>
      </w:r>
      <w:r w:rsidR="0010251A">
        <w:t xml:space="preserve"> the need for </w:t>
      </w:r>
      <w:r w:rsidR="004E4B74">
        <w:t xml:space="preserve">excess </w:t>
      </w:r>
      <w:r w:rsidR="0010251A">
        <w:t>narrative.</w:t>
      </w:r>
    </w:p>
    <w:p w14:paraId="3BD1C663" w14:textId="49D6B635" w:rsidR="006A0769" w:rsidRDefault="006A0769">
      <w:r w:rsidRPr="0010251A">
        <w:rPr>
          <w:b/>
        </w:rPr>
        <w:t>Are the graphics up to date?</w:t>
      </w:r>
      <w:r w:rsidR="0010251A" w:rsidRPr="0010251A">
        <w:rPr>
          <w:b/>
        </w:rPr>
        <w:t xml:space="preserve"> –</w:t>
      </w:r>
      <w:r w:rsidR="0010251A">
        <w:t xml:space="preserve"> Outdated graphics </w:t>
      </w:r>
      <w:r w:rsidR="00172B90">
        <w:t>probably</w:t>
      </w:r>
      <w:r w:rsidR="0010251A">
        <w:t xml:space="preserve"> contain irrelevant or incorrect information. Update graphics or look for ways to remove </w:t>
      </w:r>
      <w:r w:rsidR="00172B90">
        <w:t>graphics that</w:t>
      </w:r>
      <w:r w:rsidR="0010251A">
        <w:t xml:space="preserve"> may no longer be necessary.</w:t>
      </w:r>
    </w:p>
    <w:p w14:paraId="79B4891F" w14:textId="2BB5A646" w:rsidR="006A0769" w:rsidRDefault="006A0769">
      <w:r w:rsidRPr="0010251A">
        <w:rPr>
          <w:b/>
        </w:rPr>
        <w:t>Are colors correct per our standards?</w:t>
      </w:r>
      <w:r w:rsidR="0010251A" w:rsidRPr="0010251A">
        <w:rPr>
          <w:b/>
        </w:rPr>
        <w:t xml:space="preserve"> –</w:t>
      </w:r>
      <w:r w:rsidR="0010251A">
        <w:t xml:space="preserve"> Verify the </w:t>
      </w:r>
      <w:r w:rsidR="00F46979">
        <w:t>correct</w:t>
      </w:r>
      <w:r w:rsidR="0010251A">
        <w:t xml:space="preserve"> </w:t>
      </w:r>
      <w:r w:rsidR="00B25D56">
        <w:t xml:space="preserve">or current </w:t>
      </w:r>
      <w:r w:rsidR="0010251A">
        <w:t xml:space="preserve">colors </w:t>
      </w:r>
      <w:r w:rsidR="00B25D56">
        <w:t>for</w:t>
      </w:r>
      <w:r w:rsidR="0010251A">
        <w:t xml:space="preserve"> screen shots and callouts, </w:t>
      </w:r>
      <w:r w:rsidR="00172B90">
        <w:t>per</w:t>
      </w:r>
      <w:r w:rsidR="0010251A">
        <w:t xml:space="preserve"> the Pentaho Style Guide. </w:t>
      </w:r>
      <w:del w:id="522" w:author="Phillip Wilkerson" w:date="2016-12-20T13:01:00Z">
        <w:r w:rsidR="00B25D56" w:rsidRPr="00B25D56" w:rsidDel="00C114B9">
          <w:rPr>
            <w:highlight w:val="yellow"/>
          </w:rPr>
          <w:delText xml:space="preserve">[ PW – Link to the appropriate </w:delText>
        </w:r>
        <w:commentRangeStart w:id="523"/>
        <w:r w:rsidR="00B25D56" w:rsidRPr="00B25D56" w:rsidDel="00C114B9">
          <w:rPr>
            <w:highlight w:val="yellow"/>
          </w:rPr>
          <w:delText>section</w:delText>
        </w:r>
        <w:commentRangeEnd w:id="523"/>
        <w:r w:rsidR="00B25D56" w:rsidDel="00C114B9">
          <w:rPr>
            <w:rStyle w:val="CommentReference"/>
          </w:rPr>
          <w:commentReference w:id="523"/>
        </w:r>
        <w:r w:rsidR="00B25D56" w:rsidRPr="00B25D56" w:rsidDel="00C114B9">
          <w:rPr>
            <w:highlight w:val="yellow"/>
          </w:rPr>
          <w:delText xml:space="preserve"> in the Style Guide ]</w:delText>
        </w:r>
      </w:del>
    </w:p>
    <w:p w14:paraId="1DFD5D34" w14:textId="09F634FB" w:rsidR="006A0769" w:rsidRDefault="006A0769">
      <w:r w:rsidRPr="0010251A">
        <w:rPr>
          <w:b/>
        </w:rPr>
        <w:t>Are the annotations correct?</w:t>
      </w:r>
      <w:r w:rsidR="0010251A" w:rsidRPr="0010251A">
        <w:rPr>
          <w:b/>
        </w:rPr>
        <w:t xml:space="preserve"> –</w:t>
      </w:r>
      <w:r w:rsidR="0010251A">
        <w:t xml:space="preserve"> Verify th</w:t>
      </w:r>
      <w:r w:rsidR="00EB5EB8">
        <w:t>at</w:t>
      </w:r>
      <w:r w:rsidR="0010251A">
        <w:t xml:space="preserve"> annotations </w:t>
      </w:r>
      <w:r w:rsidR="00172B90">
        <w:t xml:space="preserve">to graphics </w:t>
      </w:r>
      <w:r w:rsidR="0010251A">
        <w:t xml:space="preserve">are </w:t>
      </w:r>
      <w:r w:rsidR="00F46979">
        <w:t xml:space="preserve">grammatically </w:t>
      </w:r>
      <w:r w:rsidR="0010251A">
        <w:t>correct</w:t>
      </w:r>
      <w:r w:rsidR="00F46979">
        <w:t xml:space="preserve"> and concise</w:t>
      </w:r>
      <w:r w:rsidR="0010251A">
        <w:t xml:space="preserve">. </w:t>
      </w:r>
      <w:r w:rsidR="00172B90">
        <w:t xml:space="preserve">Review </w:t>
      </w:r>
      <w:r w:rsidR="00EB5EB8">
        <w:t xml:space="preserve">annotations </w:t>
      </w:r>
      <w:r w:rsidR="00172B90">
        <w:t xml:space="preserve">for </w:t>
      </w:r>
      <w:r w:rsidR="0010251A">
        <w:t>typos</w:t>
      </w:r>
      <w:r w:rsidR="00172B90">
        <w:t>,</w:t>
      </w:r>
      <w:r w:rsidR="0010251A">
        <w:t xml:space="preserve"> misleading</w:t>
      </w:r>
      <w:r w:rsidR="00172B90">
        <w:t>,</w:t>
      </w:r>
      <w:r w:rsidR="0010251A">
        <w:t xml:space="preserve"> </w:t>
      </w:r>
      <w:r w:rsidR="00F46979">
        <w:t xml:space="preserve">excess, </w:t>
      </w:r>
      <w:r w:rsidR="0010251A">
        <w:t xml:space="preserve">or outdated technical information. </w:t>
      </w:r>
    </w:p>
    <w:p w14:paraId="1BED5FF2" w14:textId="480CA2F3" w:rsidR="006A0769" w:rsidRDefault="006A0769">
      <w:r w:rsidRPr="0010251A">
        <w:rPr>
          <w:b/>
        </w:rPr>
        <w:t xml:space="preserve">Are the graphics </w:t>
      </w:r>
      <w:ins w:id="524" w:author="Phillip Wilkerson" w:date="2016-12-20T13:01:00Z">
        <w:r w:rsidR="00C114B9">
          <w:rPr>
            <w:b/>
          </w:rPr>
          <w:t xml:space="preserve">set as </w:t>
        </w:r>
      </w:ins>
      <w:r w:rsidRPr="0010251A">
        <w:rPr>
          <w:b/>
        </w:rPr>
        <w:t>Responsive?</w:t>
      </w:r>
      <w:r w:rsidR="0010251A" w:rsidRPr="0010251A">
        <w:rPr>
          <w:b/>
        </w:rPr>
        <w:t xml:space="preserve"> –</w:t>
      </w:r>
      <w:r w:rsidR="0010251A">
        <w:t xml:space="preserve"> If this </w:t>
      </w:r>
      <w:r w:rsidR="00172B90">
        <w:t xml:space="preserve">review is limited to </w:t>
      </w:r>
      <w:r w:rsidR="0010251A">
        <w:t xml:space="preserve">a MindTouch </w:t>
      </w:r>
      <w:r w:rsidR="00172B90">
        <w:t>article</w:t>
      </w:r>
      <w:r w:rsidR="0010251A">
        <w:t xml:space="preserve">, verify that </w:t>
      </w:r>
      <w:r w:rsidR="00F46979">
        <w:t>any</w:t>
      </w:r>
      <w:r w:rsidR="0010251A">
        <w:t xml:space="preserve"> graphics </w:t>
      </w:r>
      <w:r w:rsidR="00F46979">
        <w:t>are saved as</w:t>
      </w:r>
      <w:r w:rsidR="0010251A">
        <w:t xml:space="preserve"> </w:t>
      </w:r>
      <w:r w:rsidR="00172B90">
        <w:t>“</w:t>
      </w:r>
      <w:r w:rsidR="0010251A">
        <w:t>responsive</w:t>
      </w:r>
      <w:r w:rsidR="00172B90">
        <w:t>”</w:t>
      </w:r>
      <w:r w:rsidR="0010251A">
        <w:t xml:space="preserve"> </w:t>
      </w:r>
      <w:r w:rsidR="00F46979">
        <w:t>(</w:t>
      </w:r>
      <w:r w:rsidR="00EB5EB8">
        <w:t xml:space="preserve">i.e., </w:t>
      </w:r>
      <w:r w:rsidR="00172B90">
        <w:t>when</w:t>
      </w:r>
      <w:r w:rsidR="0010251A">
        <w:t xml:space="preserve"> viewed on mobile devices, the pages and graphics adjust automatically </w:t>
      </w:r>
      <w:r w:rsidR="00172B90">
        <w:t>to the</w:t>
      </w:r>
      <w:r w:rsidR="0010251A">
        <w:t xml:space="preserve"> device</w:t>
      </w:r>
      <w:r w:rsidR="00F46979">
        <w:t>)</w:t>
      </w:r>
      <w:r w:rsidR="0010251A">
        <w:t xml:space="preserve">. </w:t>
      </w:r>
      <w:bookmarkStart w:id="525" w:name="_GoBack"/>
      <w:bookmarkEnd w:id="525"/>
      <w:commentRangeStart w:id="526"/>
      <w:del w:id="527" w:author="Phillip Wilkerson" w:date="2016-12-20T13:01:00Z">
        <w:r w:rsidR="007B6AEA" w:rsidRPr="007B6AEA" w:rsidDel="00C114B9">
          <w:rPr>
            <w:highlight w:val="yellow"/>
          </w:rPr>
          <w:delText xml:space="preserve">[ PW – Might need to clarify exactly how to do this ] </w:delText>
        </w:r>
      </w:del>
      <w:commentRangeEnd w:id="526"/>
      <w:r w:rsidR="007B6AEA" w:rsidRPr="007B6AEA">
        <w:rPr>
          <w:rStyle w:val="CommentReference"/>
          <w:highlight w:val="yellow"/>
        </w:rPr>
        <w:commentReference w:id="526"/>
      </w:r>
    </w:p>
    <w:p w14:paraId="7C868866" w14:textId="77777777" w:rsidR="00BF23A3" w:rsidRDefault="00BF23A3">
      <w:r>
        <w:br w:type="page"/>
      </w:r>
    </w:p>
    <w:p w14:paraId="502BA7D1" w14:textId="77777777" w:rsidR="008D0D68" w:rsidRDefault="008D0D68" w:rsidP="00BF23A3">
      <w:pPr>
        <w:pStyle w:val="Heading1"/>
      </w:pPr>
      <w:r>
        <w:lastRenderedPageBreak/>
        <w:t>Reference:</w:t>
      </w:r>
    </w:p>
    <w:p w14:paraId="35D1D305" w14:textId="77777777" w:rsidR="008D0D68" w:rsidRDefault="008D0D68">
      <w:r>
        <w:rPr>
          <w:noProof/>
        </w:rPr>
        <w:drawing>
          <wp:inline distT="0" distB="0" distL="0" distR="0" wp14:anchorId="4D993557" wp14:editId="09A0323C">
            <wp:extent cx="5943600" cy="3453265"/>
            <wp:effectExtent l="0" t="0" r="0" b="0"/>
            <wp:docPr id="1" name="Picture 1" descr="C:\Users\pwilkerson\AppData\Local\Microsoft\Windows\INetCacheContent.Word\workflow - 2016-12-09_8-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ilkerson\AppData\Local\Microsoft\Windows\INetCacheContent.Word\workflow - 2016-12-09_8-36-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3265"/>
                    </a:xfrm>
                    <a:prstGeom prst="rect">
                      <a:avLst/>
                    </a:prstGeom>
                    <a:noFill/>
                    <a:ln>
                      <a:noFill/>
                    </a:ln>
                  </pic:spPr>
                </pic:pic>
              </a:graphicData>
            </a:graphic>
          </wp:inline>
        </w:drawing>
      </w:r>
    </w:p>
    <w:sectPr w:rsidR="008D0D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hillip Wilkerson" w:date="2016-12-12T11:13:00Z" w:initials="PW">
    <w:p w14:paraId="2596B9AA" w14:textId="77777777" w:rsidR="00DD0CAE" w:rsidRDefault="00DD0CAE">
      <w:pPr>
        <w:pStyle w:val="CommentText"/>
      </w:pPr>
      <w:r>
        <w:rPr>
          <w:rStyle w:val="CommentReference"/>
        </w:rPr>
        <w:annotationRef/>
      </w:r>
    </w:p>
    <w:p w14:paraId="225D8155" w14:textId="77777777" w:rsidR="00DD0CAE" w:rsidRDefault="00DD0CAE">
      <w:pPr>
        <w:pStyle w:val="CommentText"/>
      </w:pPr>
      <w:r>
        <w:t>Greg – Cover what we do, why, and how we do it.</w:t>
      </w:r>
    </w:p>
  </w:comment>
  <w:comment w:id="8" w:author="Virginia Agnew" w:date="2016-12-13T12:09:00Z" w:initials="VA">
    <w:p w14:paraId="17FB78FB" w14:textId="77777777" w:rsidR="003030B9" w:rsidRDefault="003030B9" w:rsidP="003030B9">
      <w:pPr>
        <w:pStyle w:val="CommentText"/>
      </w:pPr>
      <w:r>
        <w:rPr>
          <w:rStyle w:val="CommentReference"/>
        </w:rPr>
        <w:annotationRef/>
      </w:r>
      <w:r>
        <w:t>Not sure why this material is in a note. It seems a bit mixed. Save exceptions to the process until after you present the process. Also, be clear about the distinction between "updated" and "revisions to existing content."</w:t>
      </w:r>
    </w:p>
  </w:comment>
  <w:comment w:id="9" w:author="Greg Stauffeneker" w:date="2016-12-14T16:26:00Z" w:initials="GS">
    <w:p w14:paraId="255CE597" w14:textId="77777777" w:rsidR="003030B9" w:rsidRDefault="003030B9" w:rsidP="003030B9">
      <w:pPr>
        <w:pStyle w:val="CommentText"/>
      </w:pPr>
      <w:r>
        <w:rPr>
          <w:rStyle w:val="CommentReference"/>
        </w:rPr>
        <w:annotationRef/>
      </w:r>
      <w:r>
        <w:rPr>
          <w:noProof/>
        </w:rPr>
        <w:t xml:space="preserve">New content can be created in either Word or MT. </w:t>
      </w:r>
    </w:p>
  </w:comment>
  <w:comment w:id="11" w:author="Greg Stauffeneker" w:date="2016-12-14T16:47:00Z" w:initials="GS">
    <w:p w14:paraId="534030D8" w14:textId="609EC36E" w:rsidR="00451849" w:rsidRDefault="00451849">
      <w:pPr>
        <w:pStyle w:val="CommentText"/>
      </w:pPr>
      <w:r>
        <w:rPr>
          <w:rStyle w:val="CommentReference"/>
        </w:rPr>
        <w:annotationRef/>
      </w:r>
    </w:p>
  </w:comment>
  <w:comment w:id="24" w:author="Greg Stauffeneker" w:date="2016-12-14T16:24:00Z" w:initials="GS">
    <w:p w14:paraId="4E06EA2B" w14:textId="7A526283" w:rsidR="00ED7DF1" w:rsidRDefault="00ED7DF1">
      <w:pPr>
        <w:pStyle w:val="CommentText"/>
      </w:pPr>
      <w:r>
        <w:rPr>
          <w:rStyle w:val="CommentReference"/>
        </w:rPr>
        <w:annotationRef/>
      </w:r>
      <w:r w:rsidR="00B47392">
        <w:rPr>
          <w:noProof/>
        </w:rPr>
        <w:t>Should this be the lead para?</w:t>
      </w:r>
    </w:p>
  </w:comment>
  <w:comment w:id="25" w:author="Virginia Agnew" w:date="2016-12-13T11:56:00Z" w:initials="VA">
    <w:p w14:paraId="55023961" w14:textId="76015C4D" w:rsidR="30033C3A" w:rsidRDefault="30033C3A">
      <w:pPr>
        <w:pStyle w:val="CommentText"/>
      </w:pPr>
      <w:r>
        <w:rPr>
          <w:rStyle w:val="CommentReference"/>
        </w:rPr>
        <w:annotationRef/>
      </w:r>
      <w:r>
        <w:t xml:space="preserve">Maybe something like "The Documentation Team performs peer reviews on all new and edited MindTouch articles. When done right, peer reviews move the quality of our documentation in the right direction, allowing for a single voice, consistency, and accuracy across the documentation </w:t>
      </w:r>
      <w:proofErr w:type="gramStart"/>
      <w:r>
        <w:t>set .</w:t>
      </w:r>
      <w:proofErr w:type="gramEnd"/>
      <w:r>
        <w:t xml:space="preserve"> In addition, peer reviews help new and junior writers grow into more senior roles with more responsibilities."</w:t>
      </w:r>
    </w:p>
  </w:comment>
  <w:comment w:id="26" w:author="Greg Stauffeneker" w:date="2016-12-14T16:48:00Z" w:initials="GS">
    <w:p w14:paraId="6236C1F8" w14:textId="69BC22CE" w:rsidR="00451849" w:rsidRDefault="00451849">
      <w:pPr>
        <w:pStyle w:val="CommentText"/>
      </w:pPr>
      <w:r>
        <w:rPr>
          <w:rStyle w:val="CommentReference"/>
        </w:rPr>
        <w:annotationRef/>
      </w:r>
      <w:r w:rsidR="00B47392">
        <w:rPr>
          <w:noProof/>
        </w:rPr>
        <w:t>Poss second para</w:t>
      </w:r>
    </w:p>
  </w:comment>
  <w:comment w:id="21" w:author="Greg Stauffeneker" w:date="2016-12-14T16:25:00Z" w:initials="GS">
    <w:p w14:paraId="597CF293" w14:textId="2972C70C" w:rsidR="00ED7DF1" w:rsidRDefault="00ED7DF1">
      <w:pPr>
        <w:pStyle w:val="CommentText"/>
      </w:pPr>
      <w:r>
        <w:rPr>
          <w:rStyle w:val="CommentReference"/>
        </w:rPr>
        <w:annotationRef/>
      </w:r>
      <w:r w:rsidR="00B47392">
        <w:rPr>
          <w:noProof/>
        </w:rPr>
        <w:t>quickly learn the Pentaho writing tone.</w:t>
      </w:r>
    </w:p>
  </w:comment>
  <w:comment w:id="22" w:author="Greg Stauffeneker" w:date="2016-12-14T16:13:00Z" w:initials="GS">
    <w:p w14:paraId="1C03B839" w14:textId="55BF2B16" w:rsidR="009F4413" w:rsidRDefault="009F4413">
      <w:pPr>
        <w:pStyle w:val="CommentText"/>
      </w:pPr>
      <w:r>
        <w:rPr>
          <w:rStyle w:val="CommentReference"/>
        </w:rPr>
        <w:annotationRef/>
      </w:r>
    </w:p>
  </w:comment>
  <w:comment w:id="35" w:author="Virginia Agnew" w:date="2016-12-13T12:09:00Z" w:initials="VA">
    <w:p w14:paraId="6510C7EE" w14:textId="0FFB7537" w:rsidR="30033C3A" w:rsidRDefault="30033C3A">
      <w:pPr>
        <w:pStyle w:val="CommentText"/>
      </w:pPr>
      <w:r>
        <w:rPr>
          <w:rStyle w:val="CommentReference"/>
        </w:rPr>
        <w:annotationRef/>
      </w:r>
      <w:r>
        <w:t>Not sure why this material is in a note. It seems a bit mixed. Save exceptions to the process until after you present the process. Also, be clear about the distinction between "updated" and "revisions to existing content."</w:t>
      </w:r>
    </w:p>
  </w:comment>
  <w:comment w:id="27" w:author="Greg Stauffeneker" w:date="2016-12-14T16:26:00Z" w:initials="GS">
    <w:p w14:paraId="7D43E9F5" w14:textId="3173589C" w:rsidR="00ED7DF1" w:rsidRDefault="00ED7DF1">
      <w:pPr>
        <w:pStyle w:val="CommentText"/>
      </w:pPr>
      <w:r>
        <w:rPr>
          <w:rStyle w:val="CommentReference"/>
        </w:rPr>
        <w:annotationRef/>
      </w:r>
      <w:r w:rsidR="00B47392">
        <w:rPr>
          <w:noProof/>
        </w:rPr>
        <w:t xml:space="preserve">New content can be created in either Word or MT. </w:t>
      </w:r>
    </w:p>
  </w:comment>
  <w:comment w:id="38" w:author="Greg Stauffeneker" w:date="2016-12-14T16:56:00Z" w:initials="GS">
    <w:p w14:paraId="1D9292BD" w14:textId="1EA385E5" w:rsidR="00C70B21" w:rsidRDefault="00C70B21">
      <w:pPr>
        <w:pStyle w:val="CommentText"/>
      </w:pPr>
      <w:r>
        <w:rPr>
          <w:rStyle w:val="CommentReference"/>
        </w:rPr>
        <w:annotationRef/>
      </w:r>
      <w:r>
        <w:t>I’d delete</w:t>
      </w:r>
    </w:p>
  </w:comment>
  <w:comment w:id="39" w:author="Greg Stauffeneker" w:date="2016-12-14T16:57:00Z" w:initials="GS">
    <w:p w14:paraId="6D3C3B48" w14:textId="49FA76B8" w:rsidR="00C70B21" w:rsidRDefault="00C70B21">
      <w:pPr>
        <w:pStyle w:val="CommentText"/>
      </w:pPr>
      <w:r>
        <w:rPr>
          <w:rStyle w:val="CommentReference"/>
        </w:rPr>
        <w:annotationRef/>
      </w:r>
      <w:r>
        <w:t>Remove technical to avoid confusion</w:t>
      </w:r>
    </w:p>
  </w:comment>
  <w:comment w:id="41" w:author="Greg Stauffeneker" w:date="2016-12-14T17:03:00Z" w:initials="GS">
    <w:p w14:paraId="4BC8AFEB" w14:textId="2B869363" w:rsidR="00962B88" w:rsidRDefault="00962B88">
      <w:pPr>
        <w:pStyle w:val="CommentText"/>
      </w:pPr>
      <w:r>
        <w:rPr>
          <w:rStyle w:val="CommentReference"/>
        </w:rPr>
        <w:annotationRef/>
      </w:r>
      <w:r>
        <w:t>delete</w:t>
      </w:r>
    </w:p>
  </w:comment>
  <w:comment w:id="44" w:author="Greg Stauffeneker" w:date="2016-12-14T17:03:00Z" w:initials="GS">
    <w:p w14:paraId="56B81AD3" w14:textId="7F5E08FD" w:rsidR="00962B88" w:rsidRDefault="00962B88">
      <w:pPr>
        <w:pStyle w:val="CommentText"/>
      </w:pPr>
      <w:r>
        <w:rPr>
          <w:rStyle w:val="CommentReference"/>
        </w:rPr>
        <w:annotationRef/>
      </w:r>
      <w:r>
        <w:t>delete</w:t>
      </w:r>
    </w:p>
  </w:comment>
  <w:comment w:id="57" w:author="Virginia Agnew" w:date="2016-12-13T12:41:00Z" w:initials="VA">
    <w:p w14:paraId="18607B9D" w14:textId="77777777" w:rsidR="00613E4C" w:rsidRDefault="00613E4C" w:rsidP="00613E4C">
      <w:pPr>
        <w:pStyle w:val="CommentText"/>
      </w:pPr>
      <w:r>
        <w:rPr>
          <w:rStyle w:val="CommentReference"/>
        </w:rPr>
        <w:annotationRef/>
      </w:r>
      <w:r>
        <w:t>This would probably be a good point to emphasize that Word peer reviews are focused on content, not format. However, you can discuss MindTouch format issues in a separate document or in a meeting. Frankly, this part is a little hazy for me as well.</w:t>
      </w:r>
    </w:p>
  </w:comment>
  <w:comment w:id="60" w:author="Virginia Agnew" w:date="2016-12-13T12:22:00Z" w:initials="VA">
    <w:p w14:paraId="41298C4D" w14:textId="331ED427" w:rsidR="000D5F06" w:rsidRDefault="000D5F06">
      <w:pPr>
        <w:pStyle w:val="CommentText"/>
      </w:pPr>
      <w:r>
        <w:rPr>
          <w:rStyle w:val="CommentReference"/>
        </w:rPr>
        <w:annotationRef/>
      </w:r>
      <w:r>
        <w:t xml:space="preserve">Maybe something like “While you can draft your content in MindTouch or MS Word, all peer and technical reviews are performed in Word. You can draft in MindTouch and then copy your material into a Word doc, or you can initiate your draft in Word. </w:t>
      </w:r>
    </w:p>
    <w:p w14:paraId="0AB1E24A" w14:textId="65ECCD63" w:rsidR="000D5F06" w:rsidRDefault="000D5F06">
      <w:pPr>
        <w:pStyle w:val="CommentText"/>
      </w:pPr>
      <w:r>
        <w:t>We use Word for reviews because of the robust editing and reviewing tools such as Track Changes and Comments. Also, MS Word can accommodate multiple reviewers and an extended revision process.”</w:t>
      </w:r>
    </w:p>
  </w:comment>
  <w:comment w:id="64" w:author="Virginia Agnew" w:date="2016-12-13T12:41:00Z" w:initials="VA">
    <w:p w14:paraId="4D177644" w14:textId="545A1D19" w:rsidR="008B59A1" w:rsidRDefault="008B59A1">
      <w:pPr>
        <w:pStyle w:val="CommentText"/>
      </w:pPr>
      <w:r>
        <w:rPr>
          <w:rStyle w:val="CommentReference"/>
        </w:rPr>
        <w:annotationRef/>
      </w:r>
      <w:r>
        <w:t>This would probably be a good point to emphasize that Word peer reviews are focused on content, not format. However, you can discuss MindTouch format issues in a separate document or in a meeting. Frankly, this part is a little hazy for me as well.</w:t>
      </w:r>
    </w:p>
  </w:comment>
  <w:comment w:id="61" w:author="Greg Stauffeneker" w:date="2016-12-14T17:32:00Z" w:initials="GS">
    <w:p w14:paraId="033D3AAA" w14:textId="4E5A8267" w:rsidR="00FF489A" w:rsidRDefault="00FF489A">
      <w:pPr>
        <w:pStyle w:val="CommentText"/>
      </w:pPr>
      <w:r>
        <w:rPr>
          <w:rStyle w:val="CommentReference"/>
        </w:rPr>
        <w:annotationRef/>
      </w:r>
      <w:r>
        <w:t>This has been stated above.</w:t>
      </w:r>
    </w:p>
  </w:comment>
  <w:comment w:id="67" w:author="Virginia Agnew" w:date="2016-12-13T12:31:00Z" w:initials="VA">
    <w:p w14:paraId="48902C07" w14:textId="77FDAD29" w:rsidR="000D5F06" w:rsidRDefault="000D5F06">
      <w:pPr>
        <w:pStyle w:val="CommentText"/>
      </w:pPr>
      <w:r>
        <w:rPr>
          <w:rStyle w:val="CommentReference"/>
        </w:rPr>
        <w:annotationRef/>
      </w:r>
      <w:r>
        <w:t>Move to earlier in this section.</w:t>
      </w:r>
    </w:p>
  </w:comment>
  <w:comment w:id="70" w:author="Virginia Agnew" w:date="2016-12-13T12:32:00Z" w:initials="VA">
    <w:p w14:paraId="59E907FC" w14:textId="441CEDEB" w:rsidR="000D5F06" w:rsidRDefault="000D5F06">
      <w:pPr>
        <w:pStyle w:val="CommentText"/>
      </w:pPr>
      <w:r>
        <w:rPr>
          <w:rStyle w:val="CommentReference"/>
        </w:rPr>
        <w:annotationRef/>
      </w:r>
      <w:r>
        <w:t>I would say move this to an earlier section as well, but maybe you can just sum up your benefits in a bulleted list, like this: “In summary, peer reviews pr</w:t>
      </w:r>
      <w:r w:rsidR="008B59A1">
        <w:t>ovide the following benefits:” followed by a bulleted list of your main benefits.</w:t>
      </w:r>
    </w:p>
  </w:comment>
  <w:comment w:id="82" w:author="Greg Stauffeneker" w:date="2016-12-14T17:33:00Z" w:initials="GS">
    <w:p w14:paraId="6F7333AC" w14:textId="31F8D0C9" w:rsidR="00FF489A" w:rsidRDefault="00FF489A">
      <w:pPr>
        <w:pStyle w:val="CommentText"/>
      </w:pPr>
      <w:r>
        <w:rPr>
          <w:rStyle w:val="CommentReference"/>
        </w:rPr>
        <w:annotationRef/>
      </w:r>
      <w:r>
        <w:t>Can be created in either. Just needs to be in Word for PR</w:t>
      </w:r>
    </w:p>
  </w:comment>
  <w:comment w:id="87" w:author="Phillip Wilkerson" w:date="2016-12-13T13:39:00Z" w:initials="PW">
    <w:p w14:paraId="0A6E099E" w14:textId="44FAF660" w:rsidR="005D7ACA" w:rsidRDefault="005D7ACA">
      <w:pPr>
        <w:pStyle w:val="CommentText"/>
      </w:pPr>
      <w:r>
        <w:rPr>
          <w:rStyle w:val="CommentReference"/>
        </w:rPr>
        <w:annotationRef/>
      </w:r>
      <w:r>
        <w:t>Link to the Check List.</w:t>
      </w:r>
    </w:p>
  </w:comment>
  <w:comment w:id="86" w:author="Virginia Agnew" w:date="2016-12-13T12:38:00Z" w:initials="VA">
    <w:p w14:paraId="469D4CC1" w14:textId="50F8C1BA" w:rsidR="008B59A1" w:rsidRDefault="008B59A1">
      <w:pPr>
        <w:pStyle w:val="CommentText"/>
      </w:pPr>
      <w:r>
        <w:rPr>
          <w:rStyle w:val="CommentReference"/>
        </w:rPr>
        <w:annotationRef/>
      </w:r>
      <w:r>
        <w:t>Note that you’ll want this to link to the check list.</w:t>
      </w:r>
    </w:p>
  </w:comment>
  <w:comment w:id="108" w:author="Virginia Agnew" w:date="2016-12-13T12:43:00Z" w:initials="VA">
    <w:p w14:paraId="201B3AA6" w14:textId="11997C00" w:rsidR="008B59A1" w:rsidRDefault="008B59A1">
      <w:pPr>
        <w:pStyle w:val="CommentText"/>
      </w:pPr>
      <w:r>
        <w:rPr>
          <w:rStyle w:val="CommentReference"/>
        </w:rPr>
        <w:annotationRef/>
      </w:r>
      <w:r>
        <w:t>See my note above.</w:t>
      </w:r>
    </w:p>
  </w:comment>
  <w:comment w:id="104" w:author="Phillip Wilkerson" w:date="2016-12-15T09:59:00Z" w:initials="PW">
    <w:p w14:paraId="14DB6CF6" w14:textId="49A05F75" w:rsidR="004D31E9" w:rsidRDefault="004D31E9">
      <w:pPr>
        <w:pStyle w:val="CommentText"/>
      </w:pPr>
      <w:r>
        <w:rPr>
          <w:rStyle w:val="CommentReference"/>
        </w:rPr>
        <w:annotationRef/>
      </w:r>
      <w:r>
        <w:t xml:space="preserve">Find another place for this. </w:t>
      </w:r>
    </w:p>
  </w:comment>
  <w:comment w:id="105" w:author="Phillip Wilkerson" w:date="2016-12-15T15:45:00Z" w:initials="PW">
    <w:p w14:paraId="3EE21231" w14:textId="01E0B14E" w:rsidR="00F44322" w:rsidRDefault="00F44322">
      <w:pPr>
        <w:pStyle w:val="CommentText"/>
      </w:pPr>
      <w:r>
        <w:rPr>
          <w:rStyle w:val="CommentReference"/>
        </w:rPr>
        <w:annotationRef/>
      </w:r>
      <w:r w:rsidR="00430B36">
        <w:rPr>
          <w:noProof/>
        </w:rPr>
        <w:t>Move to the section on the peer review document.</w:t>
      </w:r>
    </w:p>
  </w:comment>
  <w:comment w:id="106" w:author="Phillip Wilkerson" w:date="2016-12-20T10:04:00Z" w:initials="PW">
    <w:p w14:paraId="6D8E67B5" w14:textId="0B2D874A" w:rsidR="004F50C8" w:rsidRDefault="004F50C8">
      <w:pPr>
        <w:pStyle w:val="CommentText"/>
      </w:pPr>
      <w:r>
        <w:rPr>
          <w:rStyle w:val="CommentReference"/>
        </w:rPr>
        <w:annotationRef/>
      </w:r>
      <w:r w:rsidR="0026374C">
        <w:rPr>
          <w:noProof/>
        </w:rPr>
        <w:t xml:space="preserve">Move this down into the Checklist section. </w:t>
      </w:r>
    </w:p>
  </w:comment>
  <w:comment w:id="122" w:author="Greg Stauffeneker" w:date="2016-12-14T17:35:00Z" w:initials="GS">
    <w:p w14:paraId="6B8F0281" w14:textId="087D1E5B" w:rsidR="00FF489A" w:rsidRDefault="00FF489A">
      <w:pPr>
        <w:pStyle w:val="CommentText"/>
      </w:pPr>
      <w:r>
        <w:rPr>
          <w:rStyle w:val="CommentReference"/>
        </w:rPr>
        <w:annotationRef/>
      </w:r>
      <w:r>
        <w:t xml:space="preserve">Try to keep it simple, </w:t>
      </w:r>
      <w:proofErr w:type="spellStart"/>
      <w:r>
        <w:t>i.e</w:t>
      </w:r>
      <w:proofErr w:type="spellEnd"/>
      <w:r>
        <w:t>, not invoke Jira as the cause.</w:t>
      </w:r>
    </w:p>
  </w:comment>
  <w:comment w:id="140" w:author="Greg Stauffeneker" w:date="2016-12-14T17:35:00Z" w:initials="GS">
    <w:p w14:paraId="7DD70919" w14:textId="410F43CB" w:rsidR="00FF489A" w:rsidRDefault="00FF489A">
      <w:pPr>
        <w:pStyle w:val="CommentText"/>
      </w:pPr>
      <w:r>
        <w:rPr>
          <w:rStyle w:val="CommentReference"/>
        </w:rPr>
        <w:annotationRef/>
      </w:r>
      <w:r>
        <w:t>repetitive</w:t>
      </w:r>
    </w:p>
  </w:comment>
  <w:comment w:id="169" w:author="Virginia Agnew" w:date="2016-12-13T12:45:00Z" w:initials="VA">
    <w:p w14:paraId="3C537195" w14:textId="5FA3C8CE" w:rsidR="00794337" w:rsidRDefault="00794337">
      <w:pPr>
        <w:pStyle w:val="CommentText"/>
      </w:pPr>
      <w:r>
        <w:rPr>
          <w:rStyle w:val="CommentReference"/>
        </w:rPr>
        <w:annotationRef/>
      </w:r>
      <w:r>
        <w:t>I feel like this is repeating the three “main” steps above. I think I would ax the earlier section and just detail the steps in one location here.</w:t>
      </w:r>
    </w:p>
  </w:comment>
  <w:comment w:id="171" w:author="Virginia Agnew" w:date="2016-12-13T12:46:00Z" w:initials="VA">
    <w:p w14:paraId="295B7150" w14:textId="25DCDD47" w:rsidR="00794337" w:rsidRDefault="00794337">
      <w:pPr>
        <w:pStyle w:val="CommentText"/>
      </w:pPr>
      <w:r>
        <w:rPr>
          <w:rStyle w:val="CommentReference"/>
        </w:rPr>
        <w:annotationRef/>
      </w:r>
      <w:r>
        <w:t>A small screenshot could be helpful here.</w:t>
      </w:r>
    </w:p>
  </w:comment>
  <w:comment w:id="172" w:author="Phillip Wilkerson" w:date="2016-12-13T13:45:00Z" w:initials="PW">
    <w:p w14:paraId="2EB25512" w14:textId="1DD350BC" w:rsidR="001C2A30" w:rsidRDefault="001C2A30">
      <w:pPr>
        <w:pStyle w:val="CommentText"/>
      </w:pPr>
      <w:r>
        <w:rPr>
          <w:rStyle w:val="CommentReference"/>
        </w:rPr>
        <w:annotationRef/>
      </w:r>
      <w:r>
        <w:t>Agreed. Will add to the iWiki version.</w:t>
      </w:r>
    </w:p>
  </w:comment>
  <w:comment w:id="176" w:author="Greg Stauffeneker" w:date="2016-12-14T17:38:00Z" w:initials="GS">
    <w:p w14:paraId="25EC0D19" w14:textId="41E8555F" w:rsidR="00FF489A" w:rsidRDefault="00FF489A">
      <w:pPr>
        <w:pStyle w:val="CommentText"/>
      </w:pPr>
      <w:r>
        <w:rPr>
          <w:rStyle w:val="CommentReference"/>
        </w:rPr>
        <w:annotationRef/>
      </w:r>
      <w:r>
        <w:t>Delete or combine steps 2 and 3.</w:t>
      </w:r>
    </w:p>
  </w:comment>
  <w:comment w:id="183" w:author="Phillip Wilkerson" w:date="2016-12-20T10:07:00Z" w:initials="PW">
    <w:p w14:paraId="37900FB1" w14:textId="2CB6C894" w:rsidR="00BE7248" w:rsidRDefault="00BE7248">
      <w:pPr>
        <w:pStyle w:val="CommentText"/>
      </w:pPr>
      <w:r>
        <w:rPr>
          <w:rStyle w:val="CommentReference"/>
        </w:rPr>
        <w:annotationRef/>
      </w:r>
      <w:r w:rsidR="0026374C">
        <w:rPr>
          <w:noProof/>
        </w:rPr>
        <w:t>Link to file naming conventions</w:t>
      </w:r>
    </w:p>
  </w:comment>
  <w:comment w:id="187" w:author="Virginia Agnew" w:date="2016-12-13T12:46:00Z" w:initials="VA">
    <w:p w14:paraId="2521A54A" w14:textId="25B22A38" w:rsidR="00794337" w:rsidRDefault="00794337">
      <w:pPr>
        <w:pStyle w:val="CommentText"/>
      </w:pPr>
      <w:r>
        <w:rPr>
          <w:rStyle w:val="CommentReference"/>
        </w:rPr>
        <w:annotationRef/>
      </w:r>
      <w:r>
        <w:t>Again, screenshot of a sample = very helpful here.</w:t>
      </w:r>
    </w:p>
  </w:comment>
  <w:comment w:id="188" w:author="Phillip Wilkerson" w:date="2016-12-13T13:46:00Z" w:initials="PW">
    <w:p w14:paraId="3B6D2B6D" w14:textId="0BD5DFC0" w:rsidR="001C2A30" w:rsidRDefault="001C2A30">
      <w:pPr>
        <w:pStyle w:val="CommentText"/>
      </w:pPr>
      <w:r>
        <w:rPr>
          <w:rStyle w:val="CommentReference"/>
        </w:rPr>
        <w:annotationRef/>
      </w:r>
      <w:r>
        <w:t xml:space="preserve">Agreed. Will add to the iWiki version. </w:t>
      </w:r>
    </w:p>
  </w:comment>
  <w:comment w:id="184" w:author="Phillip Wilkerson" w:date="2016-12-15T10:03:00Z" w:initials="PW">
    <w:p w14:paraId="03547834" w14:textId="1C2B6432" w:rsidR="004D31E9" w:rsidRDefault="004D31E9">
      <w:pPr>
        <w:pStyle w:val="CommentText"/>
      </w:pPr>
      <w:r>
        <w:rPr>
          <w:rStyle w:val="CommentReference"/>
        </w:rPr>
        <w:annotationRef/>
      </w:r>
      <w:r>
        <w:t>Link to appropriate section in Style Guide</w:t>
      </w:r>
    </w:p>
    <w:p w14:paraId="47AFA09D" w14:textId="77777777" w:rsidR="004D31E9" w:rsidRDefault="004D31E9">
      <w:pPr>
        <w:pStyle w:val="CommentText"/>
      </w:pPr>
    </w:p>
  </w:comment>
  <w:comment w:id="177" w:author="Greg Stauffeneker" w:date="2016-12-14T17:36:00Z" w:initials="GS">
    <w:p w14:paraId="6624FAAC" w14:textId="307278A9" w:rsidR="00FF489A" w:rsidRDefault="00FF489A">
      <w:pPr>
        <w:pStyle w:val="CommentText"/>
      </w:pPr>
      <w:r>
        <w:rPr>
          <w:rStyle w:val="CommentReference"/>
        </w:rPr>
        <w:annotationRef/>
      </w:r>
      <w:r>
        <w:t>This will be changed when file naming standards doc is updated.</w:t>
      </w:r>
    </w:p>
  </w:comment>
  <w:comment w:id="194" w:author="Greg Stauffeneker" w:date="2016-12-14T17:38:00Z" w:initials="GS">
    <w:p w14:paraId="2D3661C0" w14:textId="77777777" w:rsidR="00370507" w:rsidRDefault="00370507" w:rsidP="00370507">
      <w:pPr>
        <w:pStyle w:val="CommentText"/>
      </w:pPr>
      <w:r>
        <w:rPr>
          <w:rStyle w:val="CommentReference"/>
        </w:rPr>
        <w:annotationRef/>
      </w:r>
      <w:r>
        <w:t>Delete or combine steps 2 and 3.</w:t>
      </w:r>
    </w:p>
  </w:comment>
  <w:comment w:id="200" w:author="Greg Stauffeneker" w:date="2016-12-14T17:37:00Z" w:initials="GS">
    <w:p w14:paraId="7AE76C45" w14:textId="26B9A208" w:rsidR="00FF489A" w:rsidRDefault="00FF489A">
      <w:pPr>
        <w:pStyle w:val="CommentText"/>
      </w:pPr>
      <w:r>
        <w:rPr>
          <w:rStyle w:val="CommentReference"/>
        </w:rPr>
        <w:annotationRef/>
      </w:r>
      <w:r>
        <w:t>Outlook</w:t>
      </w:r>
    </w:p>
  </w:comment>
  <w:comment w:id="213" w:author="Virginia Agnew" w:date="2016-12-13T12:48:00Z" w:initials="VA">
    <w:p w14:paraId="70FC1594" w14:textId="5E1A35C4" w:rsidR="00794337" w:rsidRDefault="00794337">
      <w:pPr>
        <w:pStyle w:val="CommentText"/>
      </w:pPr>
      <w:r>
        <w:rPr>
          <w:rStyle w:val="CommentReference"/>
        </w:rPr>
        <w:annotationRef/>
      </w:r>
      <w:r>
        <w:t>There’s a tricky switch here between discussing the peer review process from the writer’s perspective then switching to the reviewer’s perspective. It’s a little confusing. You might want to rewrite your headings to something reflecting the audience, like “Peer Review Process as an Author” and “Peer Review Process as a Reviewer.” Or maybe something like “Writer’s Responsibilities” and “Reviewer’s Responsibilities.”</w:t>
      </w:r>
    </w:p>
  </w:comment>
  <w:comment w:id="252" w:author="Greg Stauffeneker" w:date="2016-12-14T17:39:00Z" w:initials="GS">
    <w:p w14:paraId="6A640848" w14:textId="6C351BB4" w:rsidR="00FF489A" w:rsidRDefault="00FF489A">
      <w:pPr>
        <w:pStyle w:val="CommentText"/>
      </w:pPr>
      <w:r>
        <w:rPr>
          <w:rStyle w:val="CommentReference"/>
        </w:rPr>
        <w:annotationRef/>
      </w:r>
      <w:r>
        <w:t>Comments?</w:t>
      </w:r>
    </w:p>
  </w:comment>
  <w:comment w:id="266" w:author="Phillip Wilkerson" w:date="2016-12-15T10:23:00Z" w:initials="PW">
    <w:p w14:paraId="06F8E339" w14:textId="5DA8E899" w:rsidR="00370507" w:rsidRDefault="00370507">
      <w:pPr>
        <w:pStyle w:val="CommentText"/>
      </w:pPr>
      <w:r>
        <w:rPr>
          <w:rStyle w:val="CommentReference"/>
        </w:rPr>
        <w:annotationRef/>
      </w:r>
      <w:r>
        <w:t>Polish</w:t>
      </w:r>
    </w:p>
  </w:comment>
  <w:comment w:id="282" w:author="Greg Stauffeneker" w:date="2016-12-14T17:41:00Z" w:initials="GS">
    <w:p w14:paraId="06D0CFAB" w14:textId="5ED3EB6E" w:rsidR="00B47392" w:rsidRDefault="00B47392">
      <w:pPr>
        <w:pStyle w:val="CommentText"/>
      </w:pPr>
      <w:r>
        <w:rPr>
          <w:rStyle w:val="CommentReference"/>
        </w:rPr>
        <w:annotationRef/>
      </w:r>
      <w:r>
        <w:t>The peer review happens when you meet and agree to or make changes.</w:t>
      </w:r>
    </w:p>
  </w:comment>
  <w:comment w:id="289" w:author="Greg Stauffeneker" w:date="2016-12-14T17:41:00Z" w:initials="GS">
    <w:p w14:paraId="694B6034" w14:textId="2B71B07A" w:rsidR="00FF489A" w:rsidRDefault="00FF489A">
      <w:pPr>
        <w:pStyle w:val="CommentText"/>
      </w:pPr>
      <w:r>
        <w:rPr>
          <w:rStyle w:val="CommentReference"/>
        </w:rPr>
        <w:annotationRef/>
      </w:r>
      <w:r>
        <w:t>Is necessary</w:t>
      </w:r>
    </w:p>
  </w:comment>
  <w:comment w:id="306" w:author="David Coverston" w:date="2016-12-19T09:51:00Z" w:initials="DC">
    <w:p w14:paraId="4C5C00F6" w14:textId="77777777" w:rsidR="0097229B" w:rsidRDefault="0097229B" w:rsidP="0097229B">
      <w:pPr>
        <w:pStyle w:val="CommentText"/>
      </w:pPr>
      <w:r>
        <w:rPr>
          <w:rStyle w:val="CommentReference"/>
        </w:rPr>
        <w:annotationRef/>
      </w:r>
      <w:r>
        <w:t>s/b Jira case in template</w:t>
      </w:r>
    </w:p>
  </w:comment>
  <w:comment w:id="317" w:author="David Coverston" w:date="2016-12-19T09:55:00Z" w:initials="DC">
    <w:p w14:paraId="1452F4CA" w14:textId="77777777" w:rsidR="0097229B" w:rsidRDefault="0097229B" w:rsidP="0097229B">
      <w:pPr>
        <w:pStyle w:val="CommentText"/>
      </w:pPr>
      <w:r>
        <w:rPr>
          <w:rStyle w:val="CommentReference"/>
        </w:rPr>
        <w:annotationRef/>
      </w:r>
      <w:r>
        <w:t xml:space="preserve">Is this </w:t>
      </w:r>
      <w:proofErr w:type="gramStart"/>
      <w:r>
        <w:t>really an</w:t>
      </w:r>
      <w:proofErr w:type="gramEnd"/>
      <w:r>
        <w:t xml:space="preserve"> option? Aren’t all reviews in Word?</w:t>
      </w:r>
    </w:p>
  </w:comment>
  <w:comment w:id="339" w:author="David Coverston" w:date="2016-12-19T09:51:00Z" w:initials="DC">
    <w:p w14:paraId="15277AEA" w14:textId="3D294860" w:rsidR="003E2F5B" w:rsidRDefault="003E2F5B">
      <w:pPr>
        <w:pStyle w:val="CommentText"/>
      </w:pPr>
      <w:r>
        <w:rPr>
          <w:rStyle w:val="CommentReference"/>
        </w:rPr>
        <w:annotationRef/>
      </w:r>
      <w:r>
        <w:t>s/b Jira case in template</w:t>
      </w:r>
    </w:p>
  </w:comment>
  <w:comment w:id="345" w:author="David Coverston" w:date="2016-12-19T09:53:00Z" w:initials="DC">
    <w:p w14:paraId="73CA4FE2" w14:textId="6FFE7C10" w:rsidR="003E2F5B" w:rsidRDefault="003E2F5B">
      <w:pPr>
        <w:pStyle w:val="CommentText"/>
      </w:pPr>
      <w:r>
        <w:rPr>
          <w:rStyle w:val="CommentReference"/>
        </w:rPr>
        <w:annotationRef/>
      </w:r>
      <w:r>
        <w:t>Consider Peer Review Document Location</w:t>
      </w:r>
    </w:p>
  </w:comment>
  <w:comment w:id="356" w:author="David Coverston" w:date="2016-12-19T09:55:00Z" w:initials="DC">
    <w:p w14:paraId="10EA63A2" w14:textId="3C85F0E9" w:rsidR="003E2F5B" w:rsidRDefault="003E2F5B">
      <w:pPr>
        <w:pStyle w:val="CommentText"/>
      </w:pPr>
      <w:r>
        <w:rPr>
          <w:rStyle w:val="CommentReference"/>
        </w:rPr>
        <w:annotationRef/>
      </w:r>
      <w:r>
        <w:t xml:space="preserve">Is this </w:t>
      </w:r>
      <w:proofErr w:type="gramStart"/>
      <w:r>
        <w:t>really an</w:t>
      </w:r>
      <w:proofErr w:type="gramEnd"/>
      <w:r>
        <w:t xml:space="preserve"> option? Aren’t all reviews in Word?</w:t>
      </w:r>
    </w:p>
  </w:comment>
  <w:comment w:id="399" w:author="Virginia Agnew" w:date="2016-12-13T12:58:00Z" w:initials="VA">
    <w:p w14:paraId="266872EC" w14:textId="4466C73B" w:rsidR="00F72B76" w:rsidRDefault="00F72B76">
      <w:pPr>
        <w:pStyle w:val="CommentText"/>
      </w:pPr>
      <w:r>
        <w:rPr>
          <w:rStyle w:val="CommentReference"/>
        </w:rPr>
        <w:annotationRef/>
      </w:r>
      <w:r>
        <w:t xml:space="preserve">Not sure who is revising the checklist, but these are antithetical questions. </w:t>
      </w:r>
    </w:p>
  </w:comment>
  <w:comment w:id="400" w:author="David Coverston" w:date="2016-12-19T10:31:00Z" w:initials="DC">
    <w:p w14:paraId="03C503E7" w14:textId="5E411D1F" w:rsidR="00265159" w:rsidRDefault="00265159">
      <w:pPr>
        <w:pStyle w:val="CommentText"/>
      </w:pPr>
      <w:r>
        <w:rPr>
          <w:rStyle w:val="CommentReference"/>
        </w:rPr>
        <w:annotationRef/>
      </w:r>
      <w:r>
        <w:t>I’m not sure what Virginia means</w:t>
      </w:r>
    </w:p>
  </w:comment>
  <w:comment w:id="421" w:author="Virginia Agnew" w:date="2016-12-13T13:00:00Z" w:initials="VA">
    <w:p w14:paraId="35F5EA5E" w14:textId="1157D05D" w:rsidR="00F72B76" w:rsidRDefault="00F72B76">
      <w:pPr>
        <w:pStyle w:val="CommentText"/>
      </w:pPr>
      <w:r>
        <w:rPr>
          <w:rStyle w:val="CommentReference"/>
        </w:rPr>
        <w:annotationRef/>
      </w:r>
      <w:r>
        <w:t xml:space="preserve">I would vote for making </w:t>
      </w:r>
      <w:proofErr w:type="gramStart"/>
      <w:r>
        <w:t>this</w:t>
      </w:r>
      <w:proofErr w:type="gramEnd"/>
      <w:r>
        <w:t xml:space="preserve"> one two separate questions on the check list.</w:t>
      </w:r>
    </w:p>
  </w:comment>
  <w:comment w:id="425" w:author="David Coverston" w:date="2016-12-19T10:39:00Z" w:initials="DC">
    <w:p w14:paraId="09746D27" w14:textId="595DAD32" w:rsidR="00265159" w:rsidRDefault="00265159">
      <w:pPr>
        <w:pStyle w:val="CommentText"/>
      </w:pPr>
      <w:r>
        <w:rPr>
          <w:rStyle w:val="CommentReference"/>
        </w:rPr>
        <w:annotationRef/>
      </w:r>
      <w:r>
        <w:t>I would keep it as one- too many items on a checklist take longer</w:t>
      </w:r>
    </w:p>
  </w:comment>
  <w:comment w:id="430" w:author="Virginia Agnew" w:date="2016-12-13T13:00:00Z" w:initials="VA">
    <w:p w14:paraId="70E14B4F" w14:textId="2C36E90A" w:rsidR="00F72B76" w:rsidRDefault="00F72B76">
      <w:pPr>
        <w:pStyle w:val="CommentText"/>
      </w:pPr>
      <w:r>
        <w:rPr>
          <w:rStyle w:val="CommentReference"/>
        </w:rPr>
        <w:annotationRef/>
      </w:r>
      <w:r>
        <w:t>Ditto above.</w:t>
      </w:r>
    </w:p>
  </w:comment>
  <w:comment w:id="433" w:author="David Coverston" w:date="2016-12-19T10:38:00Z" w:initials="DC">
    <w:p w14:paraId="03072002" w14:textId="46496A00" w:rsidR="00265159" w:rsidRDefault="00265159">
      <w:pPr>
        <w:pStyle w:val="CommentText"/>
      </w:pPr>
      <w:r>
        <w:rPr>
          <w:rStyle w:val="CommentReference"/>
        </w:rPr>
        <w:annotationRef/>
      </w:r>
      <w:r>
        <w:t>I would make this one question - #2</w:t>
      </w:r>
    </w:p>
  </w:comment>
  <w:comment w:id="438" w:author="Virginia Agnew" w:date="2016-12-13T13:00:00Z" w:initials="VA">
    <w:p w14:paraId="149BC9A5" w14:textId="2AF2D35F" w:rsidR="00F72B76" w:rsidRDefault="00F72B76">
      <w:pPr>
        <w:pStyle w:val="CommentText"/>
      </w:pPr>
      <w:r>
        <w:rPr>
          <w:rStyle w:val="CommentReference"/>
        </w:rPr>
        <w:annotationRef/>
      </w:r>
      <w:r>
        <w:t>Antithetical questions.</w:t>
      </w:r>
    </w:p>
  </w:comment>
  <w:comment w:id="444" w:author="Phillip Wilkerson" w:date="2016-12-12T15:30:00Z" w:initials="PW">
    <w:p w14:paraId="2EF36EDA" w14:textId="27231B55" w:rsidR="0085040C" w:rsidRDefault="0085040C">
      <w:pPr>
        <w:pStyle w:val="CommentText"/>
      </w:pPr>
      <w:r>
        <w:rPr>
          <w:rStyle w:val="CommentReference"/>
        </w:rPr>
        <w:annotationRef/>
      </w:r>
      <w:r>
        <w:t xml:space="preserve">A link here would be helpful! </w:t>
      </w:r>
    </w:p>
  </w:comment>
  <w:comment w:id="445" w:author="David Coverston" w:date="2016-12-19T10:40:00Z" w:initials="DC">
    <w:p w14:paraId="79CA4395" w14:textId="73D0E006" w:rsidR="00265159" w:rsidRDefault="00265159">
      <w:pPr>
        <w:pStyle w:val="CommentText"/>
      </w:pPr>
      <w:r>
        <w:rPr>
          <w:rStyle w:val="CommentReference"/>
        </w:rPr>
        <w:annotationRef/>
      </w:r>
      <w:r>
        <w:t>I would point this to the (planned?) glossary</w:t>
      </w:r>
    </w:p>
  </w:comment>
  <w:comment w:id="455" w:author="Phillip Wilkerson" w:date="2016-12-15T10:33:00Z" w:initials="PW">
    <w:p w14:paraId="75AA7206" w14:textId="440D8B02" w:rsidR="000F7F68" w:rsidRDefault="000F7F68">
      <w:pPr>
        <w:pStyle w:val="CommentText"/>
      </w:pPr>
      <w:r>
        <w:rPr>
          <w:rStyle w:val="CommentReference"/>
        </w:rPr>
        <w:annotationRef/>
      </w:r>
    </w:p>
    <w:p w14:paraId="569AB393" w14:textId="69000AFF" w:rsidR="000F7F68" w:rsidRDefault="000F7F68">
      <w:pPr>
        <w:pStyle w:val="CommentText"/>
      </w:pPr>
      <w:r>
        <w:t>NOTE above about Reviewer responsibilities.</w:t>
      </w:r>
    </w:p>
  </w:comment>
  <w:comment w:id="506" w:author="Phillip Wilkerson" w:date="2016-12-12T14:30:00Z" w:initials="PW">
    <w:p w14:paraId="0E4CACEE" w14:textId="5D10DBDD" w:rsidR="007B6AEA" w:rsidRDefault="007B6AEA">
      <w:pPr>
        <w:pStyle w:val="CommentText"/>
      </w:pPr>
      <w:r>
        <w:rPr>
          <w:rStyle w:val="CommentReference"/>
        </w:rPr>
        <w:annotationRef/>
      </w:r>
      <w:r>
        <w:t xml:space="preserve">Where do we document the “appropriate” typefaces for MindTouch articles? </w:t>
      </w:r>
    </w:p>
  </w:comment>
  <w:comment w:id="507" w:author="Virginia Agnew" w:date="2016-12-13T13:02:00Z" w:initials="VA">
    <w:p w14:paraId="2B766BCE" w14:textId="7353318D" w:rsidR="00F72B76" w:rsidRDefault="00F72B76">
      <w:pPr>
        <w:pStyle w:val="CommentText"/>
      </w:pPr>
      <w:r>
        <w:rPr>
          <w:rStyle w:val="CommentReference"/>
        </w:rPr>
        <w:annotationRef/>
      </w:r>
      <w:r>
        <w:t>Good point. We need to post our CSS template on Box so we can all view it.</w:t>
      </w:r>
    </w:p>
  </w:comment>
  <w:comment w:id="523" w:author="Phillip Wilkerson" w:date="2016-12-13T10:17:00Z" w:initials="PW">
    <w:p w14:paraId="7C8F961D" w14:textId="59AA9F67" w:rsidR="00B25D56" w:rsidRDefault="00B25D56">
      <w:pPr>
        <w:pStyle w:val="CommentText"/>
      </w:pPr>
      <w:r>
        <w:rPr>
          <w:rStyle w:val="CommentReference"/>
        </w:rPr>
        <w:annotationRef/>
      </w:r>
      <w:r>
        <w:t>Link in the Style Guide</w:t>
      </w:r>
    </w:p>
  </w:comment>
  <w:comment w:id="526" w:author="Phillip Wilkerson" w:date="2016-12-12T14:24:00Z" w:initials="PW">
    <w:p w14:paraId="1CB87665" w14:textId="6583A7CF" w:rsidR="007B6AEA" w:rsidRDefault="007B6AEA">
      <w:pPr>
        <w:pStyle w:val="CommentText"/>
      </w:pPr>
      <w:r>
        <w:rPr>
          <w:rStyle w:val="CommentReference"/>
        </w:rPr>
        <w:annotationRef/>
      </w:r>
      <w:r>
        <w:t>I need clarification on exactly how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D8155" w15:done="0"/>
  <w15:commentEx w15:paraId="17FB78FB" w15:done="1"/>
  <w15:commentEx w15:paraId="255CE597" w15:done="0"/>
  <w15:commentEx w15:paraId="534030D8" w15:done="0"/>
  <w15:commentEx w15:paraId="4E06EA2B" w15:done="0"/>
  <w15:commentEx w15:paraId="55023961" w15:done="1"/>
  <w15:commentEx w15:paraId="6236C1F8" w15:paraIdParent="55023961" w15:done="0"/>
  <w15:commentEx w15:paraId="597CF293" w15:done="0"/>
  <w15:commentEx w15:paraId="1C03B839" w15:done="0"/>
  <w15:commentEx w15:paraId="6510C7EE" w15:done="1"/>
  <w15:commentEx w15:paraId="7D43E9F5" w15:done="0"/>
  <w15:commentEx w15:paraId="1D9292BD" w15:done="0"/>
  <w15:commentEx w15:paraId="6D3C3B48" w15:done="0"/>
  <w15:commentEx w15:paraId="4BC8AFEB" w15:done="0"/>
  <w15:commentEx w15:paraId="56B81AD3" w15:done="0"/>
  <w15:commentEx w15:paraId="18607B9D" w15:done="0"/>
  <w15:commentEx w15:paraId="0AB1E24A" w15:done="1"/>
  <w15:commentEx w15:paraId="4D177644" w15:done="0"/>
  <w15:commentEx w15:paraId="033D3AAA" w15:done="0"/>
  <w15:commentEx w15:paraId="48902C07" w15:done="1"/>
  <w15:commentEx w15:paraId="59E907FC" w15:done="1"/>
  <w15:commentEx w15:paraId="6F7333AC" w15:done="0"/>
  <w15:commentEx w15:paraId="0A6E099E" w15:done="0"/>
  <w15:commentEx w15:paraId="469D4CC1" w15:done="1"/>
  <w15:commentEx w15:paraId="201B3AA6" w15:done="1"/>
  <w15:commentEx w15:paraId="14DB6CF6" w15:done="0"/>
  <w15:commentEx w15:paraId="3EE21231" w15:done="0"/>
  <w15:commentEx w15:paraId="6D8E67B5" w15:done="0"/>
  <w15:commentEx w15:paraId="6B8F0281" w15:done="0"/>
  <w15:commentEx w15:paraId="7DD70919" w15:done="0"/>
  <w15:commentEx w15:paraId="3C537195" w15:done="1"/>
  <w15:commentEx w15:paraId="295B7150" w15:done="0"/>
  <w15:commentEx w15:paraId="2EB25512" w15:paraIdParent="295B7150" w15:done="0"/>
  <w15:commentEx w15:paraId="25EC0D19" w15:done="0"/>
  <w15:commentEx w15:paraId="37900FB1" w15:done="0"/>
  <w15:commentEx w15:paraId="2521A54A" w15:done="0"/>
  <w15:commentEx w15:paraId="3B6D2B6D" w15:paraIdParent="2521A54A" w15:done="0"/>
  <w15:commentEx w15:paraId="47AFA09D" w15:done="0"/>
  <w15:commentEx w15:paraId="6624FAAC" w15:done="0"/>
  <w15:commentEx w15:paraId="2D3661C0" w15:done="0"/>
  <w15:commentEx w15:paraId="7AE76C45" w15:done="0"/>
  <w15:commentEx w15:paraId="70FC1594" w15:done="1"/>
  <w15:commentEx w15:paraId="6A640848" w15:done="0"/>
  <w15:commentEx w15:paraId="06F8E339" w15:done="0"/>
  <w15:commentEx w15:paraId="06D0CFAB" w15:done="0"/>
  <w15:commentEx w15:paraId="694B6034" w15:done="0"/>
  <w15:commentEx w15:paraId="4C5C00F6" w15:done="0"/>
  <w15:commentEx w15:paraId="1452F4CA" w15:done="0"/>
  <w15:commentEx w15:paraId="15277AEA" w15:done="0"/>
  <w15:commentEx w15:paraId="73CA4FE2" w15:done="0"/>
  <w15:commentEx w15:paraId="10EA63A2" w15:done="0"/>
  <w15:commentEx w15:paraId="266872EC" w15:done="0"/>
  <w15:commentEx w15:paraId="03C503E7" w15:done="0"/>
  <w15:commentEx w15:paraId="35F5EA5E" w15:done="0"/>
  <w15:commentEx w15:paraId="09746D27" w15:done="0"/>
  <w15:commentEx w15:paraId="70E14B4F" w15:done="0"/>
  <w15:commentEx w15:paraId="03072002" w15:done="0"/>
  <w15:commentEx w15:paraId="149BC9A5" w15:done="1"/>
  <w15:commentEx w15:paraId="2EF36EDA" w15:done="0"/>
  <w15:commentEx w15:paraId="79CA4395" w15:done="0"/>
  <w15:commentEx w15:paraId="569AB393" w15:done="0"/>
  <w15:commentEx w15:paraId="0E4CACEE" w15:done="0"/>
  <w15:commentEx w15:paraId="2B766BCE" w15:paraIdParent="0E4CACEE" w15:done="0"/>
  <w15:commentEx w15:paraId="7C8F961D" w15:done="0"/>
  <w15:commentEx w15:paraId="1CB876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7F03"/>
    <w:multiLevelType w:val="hybridMultilevel"/>
    <w:tmpl w:val="F95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068F1"/>
    <w:multiLevelType w:val="hybridMultilevel"/>
    <w:tmpl w:val="74D0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C6FDF"/>
    <w:multiLevelType w:val="hybridMultilevel"/>
    <w:tmpl w:val="083C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F2014"/>
    <w:multiLevelType w:val="hybridMultilevel"/>
    <w:tmpl w:val="B918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E7E68"/>
    <w:multiLevelType w:val="hybridMultilevel"/>
    <w:tmpl w:val="69E296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23886"/>
    <w:multiLevelType w:val="hybridMultilevel"/>
    <w:tmpl w:val="720EE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Wilkerson">
    <w15:presenceInfo w15:providerId="AD" w15:userId="S-1-5-21-3515013708-678258590-2614230829-4993"/>
  </w15:person>
  <w15:person w15:author="Virginia Agnew">
    <w15:presenceInfo w15:providerId="AD" w15:userId="S-1-5-21-3515013708-678258590-2614230829-2624"/>
  </w15:person>
  <w15:person w15:author="Greg Stauffeneker">
    <w15:presenceInfo w15:providerId="AD" w15:userId="S-1-5-21-3515013708-678258590-2614230829-4686"/>
  </w15:person>
  <w15:person w15:author="David Coverston">
    <w15:presenceInfo w15:providerId="AD" w15:userId="S-1-5-21-3515013708-678258590-2614230829-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3D"/>
    <w:rsid w:val="00034B19"/>
    <w:rsid w:val="000414F8"/>
    <w:rsid w:val="00057EAE"/>
    <w:rsid w:val="000637A6"/>
    <w:rsid w:val="00066629"/>
    <w:rsid w:val="00092734"/>
    <w:rsid w:val="000B0EF6"/>
    <w:rsid w:val="000D5F06"/>
    <w:rsid w:val="000F7F68"/>
    <w:rsid w:val="0010251A"/>
    <w:rsid w:val="00156492"/>
    <w:rsid w:val="00165AB1"/>
    <w:rsid w:val="00172B90"/>
    <w:rsid w:val="00172F53"/>
    <w:rsid w:val="001824B3"/>
    <w:rsid w:val="00182A9D"/>
    <w:rsid w:val="001B0F43"/>
    <w:rsid w:val="001C2A30"/>
    <w:rsid w:val="001C7DBD"/>
    <w:rsid w:val="001D5AB2"/>
    <w:rsid w:val="00213C99"/>
    <w:rsid w:val="00243CC4"/>
    <w:rsid w:val="00250740"/>
    <w:rsid w:val="0026374C"/>
    <w:rsid w:val="00265159"/>
    <w:rsid w:val="00281240"/>
    <w:rsid w:val="00282A78"/>
    <w:rsid w:val="00286F22"/>
    <w:rsid w:val="00292BE6"/>
    <w:rsid w:val="002A41C6"/>
    <w:rsid w:val="002E3D84"/>
    <w:rsid w:val="003030B9"/>
    <w:rsid w:val="00307FFE"/>
    <w:rsid w:val="00336A59"/>
    <w:rsid w:val="00370507"/>
    <w:rsid w:val="003A4B4F"/>
    <w:rsid w:val="003B002F"/>
    <w:rsid w:val="003D7D48"/>
    <w:rsid w:val="003E052E"/>
    <w:rsid w:val="003E2F5B"/>
    <w:rsid w:val="003F6A17"/>
    <w:rsid w:val="00430B36"/>
    <w:rsid w:val="00437F10"/>
    <w:rsid w:val="00451132"/>
    <w:rsid w:val="00451849"/>
    <w:rsid w:val="004B5599"/>
    <w:rsid w:val="004D31E9"/>
    <w:rsid w:val="004D606F"/>
    <w:rsid w:val="004D6CE1"/>
    <w:rsid w:val="004E4B74"/>
    <w:rsid w:val="004F50C8"/>
    <w:rsid w:val="00507F82"/>
    <w:rsid w:val="0051367C"/>
    <w:rsid w:val="00522F71"/>
    <w:rsid w:val="00542D93"/>
    <w:rsid w:val="00557063"/>
    <w:rsid w:val="00566194"/>
    <w:rsid w:val="00583467"/>
    <w:rsid w:val="005851C3"/>
    <w:rsid w:val="00594A4C"/>
    <w:rsid w:val="005D7ACA"/>
    <w:rsid w:val="005F68F9"/>
    <w:rsid w:val="00613E4C"/>
    <w:rsid w:val="00635411"/>
    <w:rsid w:val="00656C44"/>
    <w:rsid w:val="00673B79"/>
    <w:rsid w:val="006A0769"/>
    <w:rsid w:val="007467CC"/>
    <w:rsid w:val="0079295C"/>
    <w:rsid w:val="00794337"/>
    <w:rsid w:val="007B6AEA"/>
    <w:rsid w:val="007C69C2"/>
    <w:rsid w:val="007D7BA2"/>
    <w:rsid w:val="0085040C"/>
    <w:rsid w:val="00883C8E"/>
    <w:rsid w:val="008B1A0B"/>
    <w:rsid w:val="008B59A1"/>
    <w:rsid w:val="008D0D68"/>
    <w:rsid w:val="008D4F14"/>
    <w:rsid w:val="009228E0"/>
    <w:rsid w:val="00950A60"/>
    <w:rsid w:val="00962B88"/>
    <w:rsid w:val="0097229B"/>
    <w:rsid w:val="00973837"/>
    <w:rsid w:val="00974DD0"/>
    <w:rsid w:val="0097630D"/>
    <w:rsid w:val="009858C2"/>
    <w:rsid w:val="009B1FE3"/>
    <w:rsid w:val="009B3211"/>
    <w:rsid w:val="009E45BC"/>
    <w:rsid w:val="009F4413"/>
    <w:rsid w:val="00A42B3B"/>
    <w:rsid w:val="00A761BF"/>
    <w:rsid w:val="00A81CF5"/>
    <w:rsid w:val="00A82CDB"/>
    <w:rsid w:val="00B135F0"/>
    <w:rsid w:val="00B25D56"/>
    <w:rsid w:val="00B47392"/>
    <w:rsid w:val="00B65F9B"/>
    <w:rsid w:val="00B91966"/>
    <w:rsid w:val="00BE6076"/>
    <w:rsid w:val="00BE7248"/>
    <w:rsid w:val="00BF23A3"/>
    <w:rsid w:val="00C114B9"/>
    <w:rsid w:val="00C41A2D"/>
    <w:rsid w:val="00C45C26"/>
    <w:rsid w:val="00C70B21"/>
    <w:rsid w:val="00CB3528"/>
    <w:rsid w:val="00CD469C"/>
    <w:rsid w:val="00CF1E63"/>
    <w:rsid w:val="00CF1EAF"/>
    <w:rsid w:val="00D42B98"/>
    <w:rsid w:val="00D466C5"/>
    <w:rsid w:val="00D66F76"/>
    <w:rsid w:val="00D97B9C"/>
    <w:rsid w:val="00DD0CAE"/>
    <w:rsid w:val="00E04D6A"/>
    <w:rsid w:val="00E2285D"/>
    <w:rsid w:val="00E44E85"/>
    <w:rsid w:val="00E508DB"/>
    <w:rsid w:val="00E5113F"/>
    <w:rsid w:val="00E6183D"/>
    <w:rsid w:val="00E7349E"/>
    <w:rsid w:val="00E76CB6"/>
    <w:rsid w:val="00E77298"/>
    <w:rsid w:val="00E94892"/>
    <w:rsid w:val="00EB5EB8"/>
    <w:rsid w:val="00ED7DF1"/>
    <w:rsid w:val="00F07E82"/>
    <w:rsid w:val="00F44322"/>
    <w:rsid w:val="00F46979"/>
    <w:rsid w:val="00F66555"/>
    <w:rsid w:val="00F72B76"/>
    <w:rsid w:val="00FF489A"/>
    <w:rsid w:val="3003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0AEC"/>
  <w15:chartTrackingRefBased/>
  <w15:docId w15:val="{7AB67610-1DA9-4E1C-9548-5CD77747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83D"/>
    <w:rPr>
      <w:color w:val="0563C1" w:themeColor="hyperlink"/>
      <w:u w:val="single"/>
    </w:rPr>
  </w:style>
  <w:style w:type="paragraph" w:styleId="NormalWeb">
    <w:name w:val="Normal (Web)"/>
    <w:basedOn w:val="Normal"/>
    <w:uiPriority w:val="99"/>
    <w:semiHidden/>
    <w:unhideWhenUsed/>
    <w:rsid w:val="00507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F82"/>
  </w:style>
  <w:style w:type="character" w:customStyle="1" w:styleId="Heading1Char">
    <w:name w:val="Heading 1 Char"/>
    <w:basedOn w:val="DefaultParagraphFont"/>
    <w:link w:val="Heading1"/>
    <w:uiPriority w:val="9"/>
    <w:rsid w:val="00E04D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4D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4D6A"/>
    <w:pPr>
      <w:ind w:left="720"/>
      <w:contextualSpacing/>
    </w:pPr>
  </w:style>
  <w:style w:type="paragraph" w:styleId="BalloonText">
    <w:name w:val="Balloon Text"/>
    <w:basedOn w:val="Normal"/>
    <w:link w:val="BalloonTextChar"/>
    <w:uiPriority w:val="99"/>
    <w:semiHidden/>
    <w:unhideWhenUsed/>
    <w:rsid w:val="004B55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599"/>
    <w:rPr>
      <w:rFonts w:ascii="Segoe UI" w:hAnsi="Segoe UI" w:cs="Segoe UI"/>
      <w:sz w:val="18"/>
      <w:szCs w:val="18"/>
    </w:rPr>
  </w:style>
  <w:style w:type="character" w:styleId="FollowedHyperlink">
    <w:name w:val="FollowedHyperlink"/>
    <w:basedOn w:val="DefaultParagraphFont"/>
    <w:uiPriority w:val="99"/>
    <w:semiHidden/>
    <w:unhideWhenUsed/>
    <w:rsid w:val="00D66F76"/>
    <w:rPr>
      <w:color w:val="954F72" w:themeColor="followedHyperlink"/>
      <w:u w:val="single"/>
    </w:rPr>
  </w:style>
  <w:style w:type="character" w:styleId="CommentReference">
    <w:name w:val="annotation reference"/>
    <w:basedOn w:val="DefaultParagraphFont"/>
    <w:uiPriority w:val="99"/>
    <w:semiHidden/>
    <w:unhideWhenUsed/>
    <w:rsid w:val="00DD0CAE"/>
    <w:rPr>
      <w:sz w:val="16"/>
      <w:szCs w:val="16"/>
    </w:rPr>
  </w:style>
  <w:style w:type="paragraph" w:styleId="CommentText">
    <w:name w:val="annotation text"/>
    <w:basedOn w:val="Normal"/>
    <w:link w:val="CommentTextChar"/>
    <w:uiPriority w:val="99"/>
    <w:semiHidden/>
    <w:unhideWhenUsed/>
    <w:rsid w:val="00DD0CAE"/>
    <w:pPr>
      <w:spacing w:line="240" w:lineRule="auto"/>
    </w:pPr>
    <w:rPr>
      <w:sz w:val="20"/>
      <w:szCs w:val="20"/>
    </w:rPr>
  </w:style>
  <w:style w:type="character" w:customStyle="1" w:styleId="CommentTextChar">
    <w:name w:val="Comment Text Char"/>
    <w:basedOn w:val="DefaultParagraphFont"/>
    <w:link w:val="CommentText"/>
    <w:uiPriority w:val="99"/>
    <w:semiHidden/>
    <w:rsid w:val="00DD0CAE"/>
    <w:rPr>
      <w:sz w:val="20"/>
      <w:szCs w:val="20"/>
    </w:rPr>
  </w:style>
  <w:style w:type="paragraph" w:styleId="CommentSubject">
    <w:name w:val="annotation subject"/>
    <w:basedOn w:val="CommentText"/>
    <w:next w:val="CommentText"/>
    <w:link w:val="CommentSubjectChar"/>
    <w:uiPriority w:val="99"/>
    <w:semiHidden/>
    <w:unhideWhenUsed/>
    <w:rsid w:val="00DD0CAE"/>
    <w:rPr>
      <w:b/>
      <w:bCs/>
    </w:rPr>
  </w:style>
  <w:style w:type="character" w:customStyle="1" w:styleId="CommentSubjectChar">
    <w:name w:val="Comment Subject Char"/>
    <w:basedOn w:val="CommentTextChar"/>
    <w:link w:val="CommentSubject"/>
    <w:uiPriority w:val="99"/>
    <w:semiHidden/>
    <w:rsid w:val="00DD0CAE"/>
    <w:rPr>
      <w:b/>
      <w:bCs/>
      <w:sz w:val="20"/>
      <w:szCs w:val="20"/>
    </w:rPr>
  </w:style>
  <w:style w:type="paragraph" w:styleId="Revision">
    <w:name w:val="Revision"/>
    <w:hidden/>
    <w:uiPriority w:val="99"/>
    <w:semiHidden/>
    <w:rsid w:val="00585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957377">
      <w:bodyDiv w:val="1"/>
      <w:marLeft w:val="0"/>
      <w:marRight w:val="0"/>
      <w:marTop w:val="0"/>
      <w:marBottom w:val="0"/>
      <w:divBdr>
        <w:top w:val="none" w:sz="0" w:space="0" w:color="auto"/>
        <w:left w:val="none" w:sz="0" w:space="0" w:color="auto"/>
        <w:bottom w:val="none" w:sz="0" w:space="0" w:color="auto"/>
        <w:right w:val="none" w:sz="0" w:space="0" w:color="auto"/>
      </w:divBdr>
    </w:div>
    <w:div w:id="19093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taho.box.com/s/txd7z6bfqrov6gdmop2r7q710w73rgr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entaho.box.com/s/txd7z6bfqrov6gdmop2r7q710w73rgrs" TargetMode="External"/><Relationship Id="rId12" Type="http://schemas.openxmlformats.org/officeDocument/2006/relationships/hyperlink" Target="https://pentaho.box.com/s/t%20%20%20%20%20%20%20%20xd7z6bfqrov6gdmop2r7q710w73rg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entaho.box.com/s/wv5fcqsf6bvysroob1hr6l8uk2yplj07" TargetMode="External"/><Relationship Id="rId11" Type="http://schemas.microsoft.com/office/2011/relationships/commentsExtended" Target="commentsExtended.xml"/><Relationship Id="rId5" Type="http://schemas.openxmlformats.org/officeDocument/2006/relationships/hyperlink" Target="http://jira.pentaho.com/browse/DOC-3128"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iwiki.pentaho.com/display/DOC/Documentation+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Wilkerson</dc:creator>
  <cp:keywords/>
  <dc:description/>
  <cp:lastModifiedBy>Phillip Wilkerson</cp:lastModifiedBy>
  <cp:revision>97</cp:revision>
  <cp:lastPrinted>2016-12-09T15:25:00Z</cp:lastPrinted>
  <dcterms:created xsi:type="dcterms:W3CDTF">2016-12-08T14:54:00Z</dcterms:created>
  <dcterms:modified xsi:type="dcterms:W3CDTF">2016-12-20T18:01:00Z</dcterms:modified>
</cp:coreProperties>
</file>