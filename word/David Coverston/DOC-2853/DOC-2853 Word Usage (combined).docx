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16CCD" w14:textId="77777777" w:rsidR="00784EB6" w:rsidRDefault="00784EB6" w:rsidP="00784EB6">
      <w:r>
        <w:fldChar w:fldCharType="begin"/>
      </w:r>
      <w:r>
        <w:instrText xml:space="preserve"> HYPERLINK "</w:instrText>
      </w:r>
      <w:r w:rsidRPr="00784EB6">
        <w:instrText>http://iwiki.pentaho.com/display/DOC/1.0+Word+Usage</w:instrText>
      </w:r>
      <w:r>
        <w:instrText xml:space="preserve">" </w:instrText>
      </w:r>
      <w:r>
        <w:fldChar w:fldCharType="separate"/>
      </w:r>
      <w:r w:rsidRPr="00DD7E96">
        <w:rPr>
          <w:rStyle w:val="Hyperlink"/>
        </w:rPr>
        <w:t>http://iwiki.pentaho.com/display/DOC/1.0+Word+Usage</w:t>
      </w:r>
      <w:r>
        <w:fldChar w:fldCharType="end"/>
      </w:r>
      <w:r>
        <w:t xml:space="preserve"> </w:t>
      </w:r>
      <w:r w:rsidR="0023566C">
        <w:t xml:space="preserve"> combined with </w:t>
      </w:r>
    </w:p>
    <w:p w14:paraId="1557D49C" w14:textId="77777777" w:rsidR="00784EB6" w:rsidRPr="00784EB6" w:rsidRDefault="00DC0BC9" w:rsidP="001D5B77">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hyperlink r:id="rId6" w:history="1">
        <w:r w:rsidR="00784EB6" w:rsidRPr="00784EB6">
          <w:rPr>
            <w:rFonts w:ascii="Open Sans Light" w:eastAsia="Times New Roman" w:hAnsi="Open Sans Light" w:cs="Open Sans Light"/>
            <w:color w:val="538135" w:themeColor="accent6" w:themeShade="BF"/>
            <w:sz w:val="24"/>
            <w:szCs w:val="24"/>
          </w:rPr>
          <w:t>https://help.pentaho.com/UX_and_Documentation_Home/Common_Terminology_Conflicts</w:t>
        </w:r>
      </w:hyperlink>
      <w:r w:rsidR="00784EB6" w:rsidRPr="00784EB6">
        <w:rPr>
          <w:rFonts w:ascii="Open Sans Light" w:eastAsia="Times New Roman" w:hAnsi="Open Sans Light" w:cs="Open Sans Light"/>
          <w:color w:val="538135" w:themeColor="accent6" w:themeShade="BF"/>
          <w:sz w:val="24"/>
          <w:szCs w:val="24"/>
        </w:rPr>
        <w:t xml:space="preserve"> </w:t>
      </w:r>
    </w:p>
    <w:p w14:paraId="658419DE" w14:textId="77777777" w:rsidR="00784EB6" w:rsidRPr="00784EB6" w:rsidRDefault="00DC0BC9"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7" w:history="1">
        <w:r w:rsidR="00784EB6" w:rsidRPr="00784EB6">
          <w:rPr>
            <w:rFonts w:ascii="Times New Roman" w:eastAsia="Times New Roman" w:hAnsi="Times New Roman" w:cs="Times New Roman"/>
            <w:b/>
            <w:bCs/>
            <w:color w:val="0000FF"/>
            <w:kern w:val="36"/>
            <w:sz w:val="48"/>
            <w:szCs w:val="48"/>
            <w:u w:val="single"/>
          </w:rPr>
          <w:t>1.0</w:t>
        </w:r>
        <w:r w:rsidR="00784EB6">
          <w:rPr>
            <w:rFonts w:ascii="Times New Roman" w:eastAsia="Times New Roman" w:hAnsi="Times New Roman" w:cs="Times New Roman"/>
            <w:b/>
            <w:bCs/>
            <w:color w:val="0000FF"/>
            <w:kern w:val="36"/>
            <w:sz w:val="48"/>
            <w:szCs w:val="48"/>
            <w:u w:val="single"/>
          </w:rPr>
          <w:t xml:space="preserve"> </w:t>
        </w:r>
        <w:r w:rsidR="00784EB6" w:rsidRPr="00784EB6">
          <w:rPr>
            <w:rFonts w:ascii="Times New Roman" w:eastAsia="Times New Roman" w:hAnsi="Times New Roman" w:cs="Times New Roman"/>
            <w:b/>
            <w:bCs/>
            <w:color w:val="0000FF"/>
            <w:kern w:val="36"/>
            <w:sz w:val="48"/>
            <w:szCs w:val="48"/>
            <w:u w:val="single"/>
          </w:rPr>
          <w:t>Word</w:t>
        </w:r>
        <w:r w:rsidR="00784EB6">
          <w:rPr>
            <w:rFonts w:ascii="Times New Roman" w:eastAsia="Times New Roman" w:hAnsi="Times New Roman" w:cs="Times New Roman"/>
            <w:b/>
            <w:bCs/>
            <w:color w:val="0000FF"/>
            <w:kern w:val="36"/>
            <w:sz w:val="48"/>
            <w:szCs w:val="48"/>
            <w:u w:val="single"/>
          </w:rPr>
          <w:t xml:space="preserve"> </w:t>
        </w:r>
        <w:r w:rsidR="00784EB6" w:rsidRPr="00784EB6">
          <w:rPr>
            <w:rFonts w:ascii="Times New Roman" w:eastAsia="Times New Roman" w:hAnsi="Times New Roman" w:cs="Times New Roman"/>
            <w:b/>
            <w:bCs/>
            <w:color w:val="0000FF"/>
            <w:kern w:val="36"/>
            <w:sz w:val="48"/>
            <w:szCs w:val="48"/>
            <w:u w:val="single"/>
          </w:rPr>
          <w:t>Usage</w:t>
        </w:r>
      </w:hyperlink>
      <w:r w:rsidR="00784EB6">
        <w:rPr>
          <w:rFonts w:ascii="Times New Roman" w:eastAsia="Times New Roman" w:hAnsi="Times New Roman" w:cs="Times New Roman"/>
          <w:b/>
          <w:bCs/>
          <w:kern w:val="36"/>
          <w:sz w:val="48"/>
          <w:szCs w:val="48"/>
        </w:rPr>
        <w:t xml:space="preserve"> </w:t>
      </w:r>
    </w:p>
    <w:p w14:paraId="17E15881" w14:textId="77777777" w:rsidR="00784EB6" w:rsidRPr="00784EB6" w:rsidRDefault="00DC0BC9" w:rsidP="00784EB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8" w:anchor="id-10WordUsage-a" w:history="1">
        <w:r w:rsidR="00784EB6" w:rsidRPr="00784EB6">
          <w:rPr>
            <w:rFonts w:ascii="Times New Roman" w:eastAsia="Times New Roman" w:hAnsi="Times New Roman" w:cs="Times New Roman"/>
            <w:b/>
            <w:bCs/>
            <w:color w:val="0000FF"/>
            <w:sz w:val="24"/>
            <w:szCs w:val="24"/>
            <w:u w:val="single"/>
          </w:rPr>
          <w:t>A</w:t>
        </w:r>
      </w:hyperlink>
      <w:r w:rsidR="00784EB6">
        <w:rPr>
          <w:rFonts w:ascii="Times New Roman" w:eastAsia="Times New Roman" w:hAnsi="Times New Roman" w:cs="Times New Roman"/>
          <w:b/>
          <w:bCs/>
          <w:sz w:val="24"/>
          <w:szCs w:val="24"/>
        </w:rPr>
        <w:t xml:space="preserve">  </w:t>
      </w:r>
      <w:hyperlink r:id="rId9" w:anchor="id-10WordUsage-b" w:history="1">
        <w:r w:rsidR="00784EB6" w:rsidRPr="00784EB6">
          <w:rPr>
            <w:rFonts w:ascii="Times New Roman" w:eastAsia="Times New Roman" w:hAnsi="Times New Roman" w:cs="Times New Roman"/>
            <w:b/>
            <w:bCs/>
            <w:color w:val="0000FF"/>
            <w:sz w:val="24"/>
            <w:szCs w:val="24"/>
            <w:u w:val="single"/>
          </w:rPr>
          <w:t>B</w:t>
        </w:r>
      </w:hyperlink>
      <w:r w:rsidR="00784EB6">
        <w:rPr>
          <w:rFonts w:ascii="Times New Roman" w:eastAsia="Times New Roman" w:hAnsi="Times New Roman" w:cs="Times New Roman"/>
          <w:b/>
          <w:bCs/>
          <w:sz w:val="24"/>
          <w:szCs w:val="24"/>
        </w:rPr>
        <w:t xml:space="preserve">  </w:t>
      </w:r>
      <w:hyperlink r:id="rId10" w:anchor="id-10WordUsage-c" w:history="1">
        <w:r w:rsidR="00784EB6" w:rsidRPr="00784EB6">
          <w:rPr>
            <w:rFonts w:ascii="Times New Roman" w:eastAsia="Times New Roman" w:hAnsi="Times New Roman" w:cs="Times New Roman"/>
            <w:b/>
            <w:bCs/>
            <w:color w:val="0000FF"/>
            <w:sz w:val="24"/>
            <w:szCs w:val="24"/>
            <w:u w:val="single"/>
          </w:rPr>
          <w:t>C</w:t>
        </w:r>
      </w:hyperlink>
      <w:r w:rsidR="00784EB6">
        <w:rPr>
          <w:rFonts w:ascii="Times New Roman" w:eastAsia="Times New Roman" w:hAnsi="Times New Roman" w:cs="Times New Roman"/>
          <w:b/>
          <w:bCs/>
          <w:sz w:val="24"/>
          <w:szCs w:val="24"/>
        </w:rPr>
        <w:t xml:space="preserve">  </w:t>
      </w:r>
      <w:hyperlink r:id="rId11" w:anchor="id-10WordUsage-d" w:history="1">
        <w:r w:rsidR="00784EB6" w:rsidRPr="00784EB6">
          <w:rPr>
            <w:rFonts w:ascii="Times New Roman" w:eastAsia="Times New Roman" w:hAnsi="Times New Roman" w:cs="Times New Roman"/>
            <w:b/>
            <w:bCs/>
            <w:color w:val="0000FF"/>
            <w:sz w:val="24"/>
            <w:szCs w:val="24"/>
            <w:u w:val="single"/>
          </w:rPr>
          <w:t>D</w:t>
        </w:r>
      </w:hyperlink>
      <w:r w:rsidR="00784EB6">
        <w:rPr>
          <w:rFonts w:ascii="Times New Roman" w:eastAsia="Times New Roman" w:hAnsi="Times New Roman" w:cs="Times New Roman"/>
          <w:b/>
          <w:bCs/>
          <w:sz w:val="24"/>
          <w:szCs w:val="24"/>
        </w:rPr>
        <w:t xml:space="preserve">  </w:t>
      </w:r>
      <w:hyperlink r:id="rId12" w:anchor="id-10WordUsage-e" w:history="1">
        <w:r w:rsidR="00784EB6" w:rsidRPr="00784EB6">
          <w:rPr>
            <w:rFonts w:ascii="Times New Roman" w:eastAsia="Times New Roman" w:hAnsi="Times New Roman" w:cs="Times New Roman"/>
            <w:b/>
            <w:bCs/>
            <w:color w:val="0000FF"/>
            <w:sz w:val="24"/>
            <w:szCs w:val="24"/>
            <w:u w:val="single"/>
          </w:rPr>
          <w:t>E</w:t>
        </w:r>
      </w:hyperlink>
      <w:r w:rsidR="00784EB6">
        <w:rPr>
          <w:rFonts w:ascii="Times New Roman" w:eastAsia="Times New Roman" w:hAnsi="Times New Roman" w:cs="Times New Roman"/>
          <w:b/>
          <w:bCs/>
          <w:sz w:val="24"/>
          <w:szCs w:val="24"/>
        </w:rPr>
        <w:t xml:space="preserve">  </w:t>
      </w:r>
      <w:hyperlink r:id="rId13" w:anchor="id-10WordUsage-f" w:history="1">
        <w:r w:rsidR="00784EB6" w:rsidRPr="00784EB6">
          <w:rPr>
            <w:rFonts w:ascii="Times New Roman" w:eastAsia="Times New Roman" w:hAnsi="Times New Roman" w:cs="Times New Roman"/>
            <w:b/>
            <w:bCs/>
            <w:color w:val="0000FF"/>
            <w:sz w:val="24"/>
            <w:szCs w:val="24"/>
            <w:u w:val="single"/>
          </w:rPr>
          <w:t>F</w:t>
        </w:r>
      </w:hyperlink>
      <w:r w:rsidR="00784EB6">
        <w:rPr>
          <w:rFonts w:ascii="Times New Roman" w:eastAsia="Times New Roman" w:hAnsi="Times New Roman" w:cs="Times New Roman"/>
          <w:b/>
          <w:bCs/>
          <w:sz w:val="24"/>
          <w:szCs w:val="24"/>
        </w:rPr>
        <w:t xml:space="preserve">  </w:t>
      </w:r>
      <w:hyperlink r:id="rId14" w:anchor="id-10WordUsage-g" w:history="1">
        <w:r w:rsidR="00784EB6" w:rsidRPr="00784EB6">
          <w:rPr>
            <w:rFonts w:ascii="Times New Roman" w:eastAsia="Times New Roman" w:hAnsi="Times New Roman" w:cs="Times New Roman"/>
            <w:b/>
            <w:bCs/>
            <w:color w:val="0000FF"/>
            <w:sz w:val="24"/>
            <w:szCs w:val="24"/>
            <w:u w:val="single"/>
          </w:rPr>
          <w:t>G</w:t>
        </w:r>
      </w:hyperlink>
      <w:r w:rsidR="00784EB6">
        <w:rPr>
          <w:rFonts w:ascii="Times New Roman" w:eastAsia="Times New Roman" w:hAnsi="Times New Roman" w:cs="Times New Roman"/>
          <w:b/>
          <w:bCs/>
          <w:sz w:val="24"/>
          <w:szCs w:val="24"/>
        </w:rPr>
        <w:t xml:space="preserve">  </w:t>
      </w:r>
      <w:hyperlink r:id="rId15" w:anchor="id-10WordUsage-h" w:history="1">
        <w:r w:rsidR="00784EB6" w:rsidRPr="00784EB6">
          <w:rPr>
            <w:rFonts w:ascii="Times New Roman" w:eastAsia="Times New Roman" w:hAnsi="Times New Roman" w:cs="Times New Roman"/>
            <w:b/>
            <w:bCs/>
            <w:color w:val="0000FF"/>
            <w:sz w:val="24"/>
            <w:szCs w:val="24"/>
            <w:u w:val="single"/>
          </w:rPr>
          <w:t>H</w:t>
        </w:r>
      </w:hyperlink>
      <w:r w:rsidR="00784EB6">
        <w:rPr>
          <w:rFonts w:ascii="Times New Roman" w:eastAsia="Times New Roman" w:hAnsi="Times New Roman" w:cs="Times New Roman"/>
          <w:b/>
          <w:bCs/>
          <w:sz w:val="24"/>
          <w:szCs w:val="24"/>
        </w:rPr>
        <w:t xml:space="preserve">  </w:t>
      </w:r>
      <w:hyperlink r:id="rId16" w:anchor="id-10WordUsage-i" w:history="1">
        <w:r w:rsidR="00784EB6" w:rsidRPr="00784EB6">
          <w:rPr>
            <w:rFonts w:ascii="Times New Roman" w:eastAsia="Times New Roman" w:hAnsi="Times New Roman" w:cs="Times New Roman"/>
            <w:b/>
            <w:bCs/>
            <w:color w:val="0000FF"/>
            <w:sz w:val="24"/>
            <w:szCs w:val="24"/>
            <w:u w:val="single"/>
          </w:rPr>
          <w:t>I</w:t>
        </w:r>
      </w:hyperlink>
      <w:r w:rsidR="00784EB6">
        <w:rPr>
          <w:rFonts w:ascii="Times New Roman" w:eastAsia="Times New Roman" w:hAnsi="Times New Roman" w:cs="Times New Roman"/>
          <w:b/>
          <w:bCs/>
          <w:sz w:val="24"/>
          <w:szCs w:val="24"/>
        </w:rPr>
        <w:t xml:space="preserve">  </w:t>
      </w:r>
      <w:hyperlink r:id="rId17" w:anchor="id-10WordUsage-j" w:history="1">
        <w:r w:rsidR="00784EB6" w:rsidRPr="00784EB6">
          <w:rPr>
            <w:rFonts w:ascii="Times New Roman" w:eastAsia="Times New Roman" w:hAnsi="Times New Roman" w:cs="Times New Roman"/>
            <w:b/>
            <w:bCs/>
            <w:color w:val="0000FF"/>
            <w:sz w:val="24"/>
            <w:szCs w:val="24"/>
            <w:u w:val="single"/>
          </w:rPr>
          <w:t>J</w:t>
        </w:r>
      </w:hyperlink>
      <w:r w:rsidR="00784EB6">
        <w:rPr>
          <w:rFonts w:ascii="Times New Roman" w:eastAsia="Times New Roman" w:hAnsi="Times New Roman" w:cs="Times New Roman"/>
          <w:b/>
          <w:bCs/>
          <w:sz w:val="24"/>
          <w:szCs w:val="24"/>
        </w:rPr>
        <w:t xml:space="preserve">  </w:t>
      </w:r>
      <w:hyperlink r:id="rId18" w:anchor="id-10WordUsage-k" w:history="1">
        <w:r w:rsidR="00784EB6" w:rsidRPr="00784EB6">
          <w:rPr>
            <w:rFonts w:ascii="Times New Roman" w:eastAsia="Times New Roman" w:hAnsi="Times New Roman" w:cs="Times New Roman"/>
            <w:b/>
            <w:bCs/>
            <w:color w:val="0000FF"/>
            <w:sz w:val="24"/>
            <w:szCs w:val="24"/>
            <w:u w:val="single"/>
          </w:rPr>
          <w:t>K</w:t>
        </w:r>
      </w:hyperlink>
      <w:r w:rsidR="00784EB6">
        <w:rPr>
          <w:rFonts w:ascii="Times New Roman" w:eastAsia="Times New Roman" w:hAnsi="Times New Roman" w:cs="Times New Roman"/>
          <w:b/>
          <w:bCs/>
          <w:sz w:val="24"/>
          <w:szCs w:val="24"/>
        </w:rPr>
        <w:t xml:space="preserve">  </w:t>
      </w:r>
      <w:hyperlink r:id="rId19" w:anchor="id-10WordUsage-l" w:history="1">
        <w:r w:rsidR="00784EB6" w:rsidRPr="00784EB6">
          <w:rPr>
            <w:rFonts w:ascii="Times New Roman" w:eastAsia="Times New Roman" w:hAnsi="Times New Roman" w:cs="Times New Roman"/>
            <w:b/>
            <w:bCs/>
            <w:color w:val="0000FF"/>
            <w:sz w:val="24"/>
            <w:szCs w:val="24"/>
            <w:u w:val="single"/>
          </w:rPr>
          <w:t>L</w:t>
        </w:r>
      </w:hyperlink>
      <w:r w:rsidR="00784EB6">
        <w:rPr>
          <w:rFonts w:ascii="Times New Roman" w:eastAsia="Times New Roman" w:hAnsi="Times New Roman" w:cs="Times New Roman"/>
          <w:b/>
          <w:bCs/>
          <w:sz w:val="24"/>
          <w:szCs w:val="24"/>
        </w:rPr>
        <w:t xml:space="preserve">  </w:t>
      </w:r>
      <w:hyperlink r:id="rId20" w:anchor="id-10WordUsage-m" w:history="1">
        <w:r w:rsidR="00784EB6" w:rsidRPr="00784EB6">
          <w:rPr>
            <w:rFonts w:ascii="Times New Roman" w:eastAsia="Times New Roman" w:hAnsi="Times New Roman" w:cs="Times New Roman"/>
            <w:b/>
            <w:bCs/>
            <w:color w:val="0000FF"/>
            <w:sz w:val="24"/>
            <w:szCs w:val="24"/>
            <w:u w:val="single"/>
          </w:rPr>
          <w:t>M</w:t>
        </w:r>
      </w:hyperlink>
      <w:r w:rsidR="00784EB6">
        <w:rPr>
          <w:rFonts w:ascii="Times New Roman" w:eastAsia="Times New Roman" w:hAnsi="Times New Roman" w:cs="Times New Roman"/>
          <w:b/>
          <w:bCs/>
          <w:sz w:val="24"/>
          <w:szCs w:val="24"/>
        </w:rPr>
        <w:t xml:space="preserve">  </w:t>
      </w:r>
      <w:hyperlink r:id="rId21" w:anchor="id-10WordUsage-n" w:history="1">
        <w:r w:rsidR="00784EB6" w:rsidRPr="00784EB6">
          <w:rPr>
            <w:rFonts w:ascii="Times New Roman" w:eastAsia="Times New Roman" w:hAnsi="Times New Roman" w:cs="Times New Roman"/>
            <w:b/>
            <w:bCs/>
            <w:color w:val="0000FF"/>
            <w:sz w:val="24"/>
            <w:szCs w:val="24"/>
            <w:u w:val="single"/>
          </w:rPr>
          <w:t>N</w:t>
        </w:r>
      </w:hyperlink>
      <w:r w:rsidR="00784EB6">
        <w:rPr>
          <w:rFonts w:ascii="Times New Roman" w:eastAsia="Times New Roman" w:hAnsi="Times New Roman" w:cs="Times New Roman"/>
          <w:b/>
          <w:bCs/>
          <w:sz w:val="24"/>
          <w:szCs w:val="24"/>
        </w:rPr>
        <w:t xml:space="preserve">  </w:t>
      </w:r>
      <w:hyperlink r:id="rId22" w:anchor="id-10WordUsage-o" w:history="1">
        <w:r w:rsidR="00784EB6" w:rsidRPr="00784EB6">
          <w:rPr>
            <w:rFonts w:ascii="Times New Roman" w:eastAsia="Times New Roman" w:hAnsi="Times New Roman" w:cs="Times New Roman"/>
            <w:b/>
            <w:bCs/>
            <w:color w:val="0000FF"/>
            <w:sz w:val="24"/>
            <w:szCs w:val="24"/>
            <w:u w:val="single"/>
          </w:rPr>
          <w:t>O</w:t>
        </w:r>
      </w:hyperlink>
      <w:r w:rsidR="00784EB6">
        <w:rPr>
          <w:rFonts w:ascii="Times New Roman" w:eastAsia="Times New Roman" w:hAnsi="Times New Roman" w:cs="Times New Roman"/>
          <w:b/>
          <w:bCs/>
          <w:sz w:val="24"/>
          <w:szCs w:val="24"/>
        </w:rPr>
        <w:t xml:space="preserve">  </w:t>
      </w:r>
      <w:hyperlink r:id="rId23" w:anchor="id-10WordUsage-p" w:history="1">
        <w:r w:rsidR="00784EB6" w:rsidRPr="00784EB6">
          <w:rPr>
            <w:rFonts w:ascii="Times New Roman" w:eastAsia="Times New Roman" w:hAnsi="Times New Roman" w:cs="Times New Roman"/>
            <w:b/>
            <w:bCs/>
            <w:color w:val="0000FF"/>
            <w:sz w:val="24"/>
            <w:szCs w:val="24"/>
            <w:u w:val="single"/>
          </w:rPr>
          <w:t>P</w:t>
        </w:r>
      </w:hyperlink>
      <w:r w:rsidR="00784EB6">
        <w:rPr>
          <w:rFonts w:ascii="Times New Roman" w:eastAsia="Times New Roman" w:hAnsi="Times New Roman" w:cs="Times New Roman"/>
          <w:b/>
          <w:bCs/>
          <w:sz w:val="24"/>
          <w:szCs w:val="24"/>
        </w:rPr>
        <w:t xml:space="preserve">  </w:t>
      </w:r>
      <w:hyperlink r:id="rId24" w:anchor="id-10WordUsage-q" w:history="1">
        <w:r w:rsidR="00784EB6" w:rsidRPr="00784EB6">
          <w:rPr>
            <w:rFonts w:ascii="Times New Roman" w:eastAsia="Times New Roman" w:hAnsi="Times New Roman" w:cs="Times New Roman"/>
            <w:b/>
            <w:bCs/>
            <w:color w:val="0000FF"/>
            <w:sz w:val="24"/>
            <w:szCs w:val="24"/>
            <w:u w:val="single"/>
          </w:rPr>
          <w:t>Q</w:t>
        </w:r>
      </w:hyperlink>
      <w:r w:rsidR="00784EB6">
        <w:rPr>
          <w:rFonts w:ascii="Times New Roman" w:eastAsia="Times New Roman" w:hAnsi="Times New Roman" w:cs="Times New Roman"/>
          <w:b/>
          <w:bCs/>
          <w:sz w:val="24"/>
          <w:szCs w:val="24"/>
        </w:rPr>
        <w:t xml:space="preserve">  </w:t>
      </w:r>
      <w:hyperlink r:id="rId25" w:anchor="id-10WordUsage-r" w:history="1">
        <w:r w:rsidR="00784EB6" w:rsidRPr="00784EB6">
          <w:rPr>
            <w:rFonts w:ascii="Times New Roman" w:eastAsia="Times New Roman" w:hAnsi="Times New Roman" w:cs="Times New Roman"/>
            <w:b/>
            <w:bCs/>
            <w:color w:val="0000FF"/>
            <w:sz w:val="24"/>
            <w:szCs w:val="24"/>
            <w:u w:val="single"/>
          </w:rPr>
          <w:t>R</w:t>
        </w:r>
      </w:hyperlink>
      <w:r w:rsidR="00784EB6">
        <w:rPr>
          <w:rFonts w:ascii="Times New Roman" w:eastAsia="Times New Roman" w:hAnsi="Times New Roman" w:cs="Times New Roman"/>
          <w:b/>
          <w:bCs/>
          <w:sz w:val="24"/>
          <w:szCs w:val="24"/>
        </w:rPr>
        <w:t xml:space="preserve">  </w:t>
      </w:r>
      <w:hyperlink r:id="rId26" w:anchor="id-10WordUsage-s" w:history="1">
        <w:r w:rsidR="00784EB6" w:rsidRPr="00784EB6">
          <w:rPr>
            <w:rFonts w:ascii="Times New Roman" w:eastAsia="Times New Roman" w:hAnsi="Times New Roman" w:cs="Times New Roman"/>
            <w:b/>
            <w:bCs/>
            <w:color w:val="0000FF"/>
            <w:sz w:val="24"/>
            <w:szCs w:val="24"/>
            <w:u w:val="single"/>
          </w:rPr>
          <w:t>S</w:t>
        </w:r>
      </w:hyperlink>
      <w:r w:rsidR="00784EB6">
        <w:rPr>
          <w:rFonts w:ascii="Times New Roman" w:eastAsia="Times New Roman" w:hAnsi="Times New Roman" w:cs="Times New Roman"/>
          <w:b/>
          <w:bCs/>
          <w:sz w:val="24"/>
          <w:szCs w:val="24"/>
        </w:rPr>
        <w:t xml:space="preserve">  </w:t>
      </w:r>
      <w:hyperlink r:id="rId27" w:anchor="id-10WordUsage-t" w:history="1">
        <w:r w:rsidR="00784EB6" w:rsidRPr="00784EB6">
          <w:rPr>
            <w:rFonts w:ascii="Times New Roman" w:eastAsia="Times New Roman" w:hAnsi="Times New Roman" w:cs="Times New Roman"/>
            <w:b/>
            <w:bCs/>
            <w:color w:val="0000FF"/>
            <w:sz w:val="24"/>
            <w:szCs w:val="24"/>
            <w:u w:val="single"/>
          </w:rPr>
          <w:t>T</w:t>
        </w:r>
      </w:hyperlink>
      <w:r w:rsidR="00784EB6">
        <w:rPr>
          <w:rFonts w:ascii="Times New Roman" w:eastAsia="Times New Roman" w:hAnsi="Times New Roman" w:cs="Times New Roman"/>
          <w:b/>
          <w:bCs/>
          <w:sz w:val="24"/>
          <w:szCs w:val="24"/>
        </w:rPr>
        <w:t xml:space="preserve">  </w:t>
      </w:r>
      <w:hyperlink r:id="rId28" w:anchor="id-10WordUsage-u" w:history="1">
        <w:r w:rsidR="00784EB6" w:rsidRPr="00784EB6">
          <w:rPr>
            <w:rFonts w:ascii="Times New Roman" w:eastAsia="Times New Roman" w:hAnsi="Times New Roman" w:cs="Times New Roman"/>
            <w:b/>
            <w:bCs/>
            <w:color w:val="0000FF"/>
            <w:sz w:val="24"/>
            <w:szCs w:val="24"/>
            <w:u w:val="single"/>
          </w:rPr>
          <w:t>U</w:t>
        </w:r>
      </w:hyperlink>
      <w:r w:rsidR="00784EB6">
        <w:rPr>
          <w:rFonts w:ascii="Times New Roman" w:eastAsia="Times New Roman" w:hAnsi="Times New Roman" w:cs="Times New Roman"/>
          <w:b/>
          <w:bCs/>
          <w:sz w:val="24"/>
          <w:szCs w:val="24"/>
        </w:rPr>
        <w:t xml:space="preserve">  </w:t>
      </w:r>
      <w:hyperlink r:id="rId29" w:anchor="id-10WordUsage-v" w:history="1">
        <w:r w:rsidR="00784EB6" w:rsidRPr="00784EB6">
          <w:rPr>
            <w:rFonts w:ascii="Times New Roman" w:eastAsia="Times New Roman" w:hAnsi="Times New Roman" w:cs="Times New Roman"/>
            <w:b/>
            <w:bCs/>
            <w:color w:val="0000FF"/>
            <w:sz w:val="24"/>
            <w:szCs w:val="24"/>
            <w:u w:val="single"/>
          </w:rPr>
          <w:t>V</w:t>
        </w:r>
      </w:hyperlink>
      <w:r w:rsidR="00784EB6">
        <w:rPr>
          <w:rFonts w:ascii="Times New Roman" w:eastAsia="Times New Roman" w:hAnsi="Times New Roman" w:cs="Times New Roman"/>
          <w:b/>
          <w:bCs/>
          <w:sz w:val="24"/>
          <w:szCs w:val="24"/>
        </w:rPr>
        <w:t xml:space="preserve">  </w:t>
      </w:r>
      <w:hyperlink r:id="rId30" w:anchor="id-10WordUsage-w" w:history="1">
        <w:r w:rsidR="00784EB6" w:rsidRPr="00784EB6">
          <w:rPr>
            <w:rFonts w:ascii="Times New Roman" w:eastAsia="Times New Roman" w:hAnsi="Times New Roman" w:cs="Times New Roman"/>
            <w:b/>
            <w:bCs/>
            <w:color w:val="0000FF"/>
            <w:sz w:val="24"/>
            <w:szCs w:val="24"/>
            <w:u w:val="single"/>
          </w:rPr>
          <w:t>W</w:t>
        </w:r>
      </w:hyperlink>
      <w:r w:rsidR="00784EB6">
        <w:rPr>
          <w:rFonts w:ascii="Times New Roman" w:eastAsia="Times New Roman" w:hAnsi="Times New Roman" w:cs="Times New Roman"/>
          <w:b/>
          <w:bCs/>
          <w:sz w:val="24"/>
          <w:szCs w:val="24"/>
        </w:rPr>
        <w:t xml:space="preserve">  </w:t>
      </w:r>
      <w:hyperlink r:id="rId31" w:anchor="id-10WordUsage-x" w:history="1">
        <w:r w:rsidR="00784EB6" w:rsidRPr="00784EB6">
          <w:rPr>
            <w:rFonts w:ascii="Times New Roman" w:eastAsia="Times New Roman" w:hAnsi="Times New Roman" w:cs="Times New Roman"/>
            <w:b/>
            <w:bCs/>
            <w:color w:val="0000FF"/>
            <w:sz w:val="24"/>
            <w:szCs w:val="24"/>
            <w:u w:val="single"/>
          </w:rPr>
          <w:t>X</w:t>
        </w:r>
      </w:hyperlink>
      <w:r w:rsidR="00784EB6">
        <w:rPr>
          <w:rFonts w:ascii="Times New Roman" w:eastAsia="Times New Roman" w:hAnsi="Times New Roman" w:cs="Times New Roman"/>
          <w:b/>
          <w:bCs/>
          <w:sz w:val="24"/>
          <w:szCs w:val="24"/>
        </w:rPr>
        <w:t xml:space="preserve">  </w:t>
      </w:r>
      <w:hyperlink r:id="rId32" w:anchor="id-10WordUsage-y" w:history="1">
        <w:r w:rsidR="00784EB6" w:rsidRPr="00784EB6">
          <w:rPr>
            <w:rFonts w:ascii="Times New Roman" w:eastAsia="Times New Roman" w:hAnsi="Times New Roman" w:cs="Times New Roman"/>
            <w:b/>
            <w:bCs/>
            <w:color w:val="0000FF"/>
            <w:sz w:val="24"/>
            <w:szCs w:val="24"/>
            <w:u w:val="single"/>
          </w:rPr>
          <w:t>Y</w:t>
        </w:r>
      </w:hyperlink>
      <w:r w:rsidR="00784EB6">
        <w:rPr>
          <w:rFonts w:ascii="Times New Roman" w:eastAsia="Times New Roman" w:hAnsi="Times New Roman" w:cs="Times New Roman"/>
          <w:b/>
          <w:bCs/>
          <w:sz w:val="24"/>
          <w:szCs w:val="24"/>
        </w:rPr>
        <w:t xml:space="preserve">  </w:t>
      </w:r>
      <w:hyperlink r:id="rId33" w:anchor="id-10WordUsage-z" w:history="1">
        <w:r w:rsidR="00784EB6" w:rsidRPr="00784EB6">
          <w:rPr>
            <w:rFonts w:ascii="Times New Roman" w:eastAsia="Times New Roman" w:hAnsi="Times New Roman" w:cs="Times New Roman"/>
            <w:b/>
            <w:bCs/>
            <w:color w:val="0000FF"/>
            <w:sz w:val="24"/>
            <w:szCs w:val="24"/>
            <w:u w:val="single"/>
          </w:rPr>
          <w:t>Z</w:t>
        </w:r>
      </w:hyperlink>
      <w:r w:rsidR="00784EB6">
        <w:rPr>
          <w:rFonts w:ascii="Times New Roman" w:eastAsia="Times New Roman" w:hAnsi="Times New Roman" w:cs="Times New Roman"/>
          <w:b/>
          <w:bCs/>
          <w:sz w:val="24"/>
          <w:szCs w:val="24"/>
        </w:rPr>
        <w:t xml:space="preserve"> </w:t>
      </w:r>
    </w:p>
    <w:p w14:paraId="3B0D1432" w14:textId="1774AAFC"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cases,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ins w:id="0" w:author="David Coverston" w:date="2016-12-27T14:55:00Z">
        <w:r w:rsidR="00A947B3">
          <w:rPr>
            <w:rFonts w:ascii="Times New Roman" w:eastAsia="Times New Roman" w:hAnsi="Times New Roman" w:cs="Times New Roman"/>
            <w:i/>
            <w:iCs/>
            <w:sz w:val="24"/>
            <w:szCs w:val="24"/>
          </w:rPr>
          <w:fldChar w:fldCharType="begin"/>
        </w:r>
        <w:r w:rsidR="00A947B3">
          <w:rPr>
            <w:rFonts w:ascii="Times New Roman" w:eastAsia="Times New Roman" w:hAnsi="Times New Roman" w:cs="Times New Roman"/>
            <w:i/>
            <w:iCs/>
            <w:sz w:val="24"/>
            <w:szCs w:val="24"/>
          </w:rPr>
          <w:instrText xml:space="preserve"> HYPERLINK "https://pentaho.box.com/s/skplhks5m0qyuyaopkyo0l0ald5om2ey" </w:instrText>
        </w:r>
        <w:r w:rsidR="00A947B3">
          <w:rPr>
            <w:rFonts w:ascii="Times New Roman" w:eastAsia="Times New Roman" w:hAnsi="Times New Roman" w:cs="Times New Roman"/>
            <w:i/>
            <w:iCs/>
            <w:sz w:val="24"/>
            <w:szCs w:val="24"/>
          </w:rPr>
          <w:fldChar w:fldCharType="separate"/>
        </w:r>
        <w:r w:rsidRPr="00A947B3">
          <w:rPr>
            <w:rStyle w:val="Hyperlink"/>
            <w:rFonts w:ascii="Times New Roman" w:eastAsia="Times New Roman" w:hAnsi="Times New Roman" w:cs="Times New Roman"/>
            <w:sz w:val="24"/>
            <w:szCs w:val="24"/>
          </w:rPr>
          <w:t>Microsoft Manual of Style</w:t>
        </w:r>
        <w:r w:rsidR="00A947B3">
          <w:rPr>
            <w:rFonts w:ascii="Times New Roman" w:eastAsia="Times New Roman" w:hAnsi="Times New Roman" w:cs="Times New Roman"/>
            <w:i/>
            <w:iCs/>
            <w:sz w:val="24"/>
            <w:szCs w:val="24"/>
          </w:rPr>
          <w:fldChar w:fldCharType="end"/>
        </w:r>
      </w:ins>
      <w:r>
        <w:rPr>
          <w:rFonts w:ascii="Times New Roman" w:eastAsia="Times New Roman" w:hAnsi="Times New Roman" w:cs="Times New Roman"/>
          <w:sz w:val="24"/>
          <w:szCs w:val="24"/>
        </w:rPr>
        <w:t xml:space="preserve"> </w:t>
      </w:r>
      <w:commentRangeStart w:id="1"/>
      <w:ins w:id="2" w:author="David Vandenbelt" w:date="2016-12-30T09:04:00Z">
        <w:r w:rsidR="007812B1">
          <w:rPr>
            <w:rFonts w:ascii="Times New Roman" w:eastAsia="Times New Roman" w:hAnsi="Times New Roman" w:cs="Times New Roman"/>
            <w:sz w:val="24"/>
            <w:szCs w:val="24"/>
          </w:rPr>
          <w:t xml:space="preserve">and the </w:t>
        </w:r>
      </w:ins>
      <w:ins w:id="3" w:author="David Vandenbelt" w:date="2016-12-30T09:09:00Z">
        <w:r w:rsidR="007812B1">
          <w:fldChar w:fldCharType="begin"/>
        </w:r>
        <w:r w:rsidR="007812B1">
          <w:instrText xml:space="preserve"> HYPERLINK "https://pentaho.box.com/s/6uw83ksd5h09bgrrjx32i8kxj64neovb" </w:instrText>
        </w:r>
        <w:r w:rsidR="007812B1">
          <w:fldChar w:fldCharType="separate"/>
        </w:r>
        <w:r w:rsidR="007812B1">
          <w:rPr>
            <w:rStyle w:val="Hyperlink"/>
            <w:rFonts w:ascii="Arial" w:hAnsi="Arial" w:cs="Arial"/>
            <w:color w:val="006DAF"/>
            <w:sz w:val="20"/>
            <w:szCs w:val="20"/>
            <w:shd w:val="clear" w:color="auto" w:fill="FFFFFF"/>
          </w:rPr>
          <w:t>Hitachi Global Style and Standards</w:t>
        </w:r>
        <w:r w:rsidR="007812B1">
          <w:fldChar w:fldCharType="end"/>
        </w:r>
      </w:ins>
      <w:commentRangeEnd w:id="1"/>
      <w:ins w:id="4" w:author="David Vandenbelt" w:date="2016-12-30T09:12:00Z">
        <w:r w:rsidR="007812B1">
          <w:rPr>
            <w:rStyle w:val="CommentReference"/>
          </w:rPr>
          <w:commentReference w:id="1"/>
        </w:r>
        <w:r w:rsidR="007812B1">
          <w:t xml:space="preserve"> </w:t>
        </w:r>
      </w:ins>
      <w:del w:id="5" w:author="David Vandenbelt" w:date="2016-12-30T09:12:00Z">
        <w:r w:rsidRPr="00784EB6" w:rsidDel="007812B1">
          <w:rPr>
            <w:rFonts w:ascii="Times New Roman" w:eastAsia="Times New Roman" w:hAnsi="Times New Roman" w:cs="Times New Roman"/>
            <w:sz w:val="24"/>
            <w:szCs w:val="24"/>
          </w:rPr>
          <w:delText>is</w:delText>
        </w:r>
        <w:r w:rsidDel="007812B1">
          <w:rPr>
            <w:rFonts w:ascii="Times New Roman" w:eastAsia="Times New Roman" w:hAnsi="Times New Roman" w:cs="Times New Roman"/>
            <w:sz w:val="24"/>
            <w:szCs w:val="24"/>
          </w:rPr>
          <w:delText xml:space="preserve"> </w:delText>
        </w:r>
      </w:del>
      <w:ins w:id="6" w:author="David Vandenbelt" w:date="2016-12-30T09:12:00Z">
        <w:r w:rsidR="007812B1">
          <w:rPr>
            <w:rFonts w:ascii="Times New Roman" w:eastAsia="Times New Roman" w:hAnsi="Times New Roman" w:cs="Times New Roman"/>
            <w:sz w:val="24"/>
            <w:szCs w:val="24"/>
          </w:rPr>
          <w:t xml:space="preserve">are </w:t>
        </w:r>
      </w:ins>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authority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determine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usage.</w:t>
      </w:r>
      <w:r>
        <w:rPr>
          <w:rFonts w:ascii="Times New Roman" w:eastAsia="Times New Roman" w:hAnsi="Times New Roman" w:cs="Times New Roman"/>
          <w:sz w:val="24"/>
          <w:szCs w:val="24"/>
        </w:rPr>
        <w:t xml:space="preserve"> </w:t>
      </w:r>
      <w:ins w:id="7" w:author="David Vandenbelt" w:date="2016-12-30T09:12:00Z">
        <w:r w:rsidR="007812B1" w:rsidRPr="007812B1">
          <w:rPr>
            <w:rFonts w:ascii="Times New Roman" w:eastAsia="Times New Roman" w:hAnsi="Times New Roman" w:cs="Times New Roman"/>
            <w:sz w:val="24"/>
            <w:szCs w:val="24"/>
          </w:rPr>
          <w:t>Any exceptions or exclusion of word usage in our documentation are mentioned here.</w:t>
        </w:r>
      </w:ins>
      <w:del w:id="8" w:author="David Vandenbelt" w:date="2016-12-30T09:12:00Z">
        <w:r w:rsidRPr="00784EB6" w:rsidDel="007812B1">
          <w:rPr>
            <w:rFonts w:ascii="Times New Roman" w:eastAsia="Times New Roman" w:hAnsi="Times New Roman" w:cs="Times New Roman"/>
            <w:sz w:val="24"/>
            <w:szCs w:val="24"/>
          </w:rPr>
          <w:delText>If</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however,</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there</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is</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an</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exception</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to</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what</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this</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guide</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suggests,</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or</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it</w:delText>
        </w:r>
      </w:del>
      <w:ins w:id="9" w:author="David Coverston" w:date="2016-12-29T11:45:00Z">
        <w:del w:id="10" w:author="David Vandenbelt" w:date="2016-12-30T09:12:00Z">
          <w:r w:rsidR="0026064E" w:rsidDel="007812B1">
            <w:rPr>
              <w:rFonts w:ascii="Times New Roman" w:eastAsia="Times New Roman" w:hAnsi="Times New Roman" w:cs="Times New Roman"/>
              <w:sz w:val="24"/>
              <w:szCs w:val="24"/>
            </w:rPr>
            <w:delText>f</w:delText>
          </w:r>
        </w:del>
      </w:ins>
      <w:del w:id="11" w:author="David Vandenbelt" w:date="2016-12-30T09:12:00Z">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it</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is</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not</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covered</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in</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this</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guide,</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we</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document</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the</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preferred</w:delText>
        </w:r>
        <w:r w:rsidDel="007812B1">
          <w:rPr>
            <w:rFonts w:ascii="Times New Roman" w:eastAsia="Times New Roman" w:hAnsi="Times New Roman" w:cs="Times New Roman"/>
            <w:sz w:val="24"/>
            <w:szCs w:val="24"/>
          </w:rPr>
          <w:delText xml:space="preserve"> </w:delText>
        </w:r>
        <w:r w:rsidRPr="00784EB6" w:rsidDel="007812B1">
          <w:rPr>
            <w:rFonts w:ascii="Times New Roman" w:eastAsia="Times New Roman" w:hAnsi="Times New Roman" w:cs="Times New Roman"/>
            <w:sz w:val="24"/>
            <w:szCs w:val="24"/>
          </w:rPr>
          <w:delText>words</w:delText>
        </w:r>
      </w:del>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w:t>
      </w:r>
      <w:commentRangeStart w:id="12"/>
      <w:r w:rsidRPr="00784EB6">
        <w:rPr>
          <w:rFonts w:ascii="Times New Roman" w:eastAsia="Times New Roman" w:hAnsi="Times New Roman" w:cs="Times New Roman"/>
          <w:sz w:val="24"/>
          <w:szCs w:val="24"/>
        </w:rPr>
        <w:t>Remember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fellow</w:t>
      </w:r>
      <w:r>
        <w:rPr>
          <w:rFonts w:ascii="Times New Roman" w:eastAsia="Times New Roman" w:hAnsi="Times New Roman" w:cs="Times New Roman"/>
          <w:sz w:val="24"/>
          <w:szCs w:val="24"/>
        </w:rPr>
        <w:t xml:space="preserve"> </w:t>
      </w:r>
      <w:ins w:id="13" w:author="David Vandenbelt" w:date="2016-12-30T09:14:00Z">
        <w:r w:rsidR="00E908D7">
          <w:rPr>
            <w:rFonts w:ascii="Times New Roman" w:eastAsia="Times New Roman" w:hAnsi="Times New Roman" w:cs="Times New Roman"/>
            <w:sz w:val="24"/>
            <w:szCs w:val="24"/>
          </w:rPr>
          <w:t>d</w:t>
        </w:r>
      </w:ins>
      <w:del w:id="14" w:author="David Vandenbelt" w:date="2016-12-30T09:14:00Z">
        <w:r w:rsidRPr="00784EB6" w:rsidDel="00E908D7">
          <w:rPr>
            <w:rFonts w:ascii="Times New Roman" w:eastAsia="Times New Roman" w:hAnsi="Times New Roman" w:cs="Times New Roman"/>
            <w:sz w:val="24"/>
            <w:szCs w:val="24"/>
          </w:rPr>
          <w:delText>D</w:delText>
        </w:r>
      </w:del>
      <w:r w:rsidRPr="00784EB6">
        <w:rPr>
          <w:rFonts w:ascii="Times New Roman" w:eastAsia="Times New Roman" w:hAnsi="Times New Roman" w:cs="Times New Roman"/>
          <w:sz w:val="24"/>
          <w:szCs w:val="24"/>
        </w:rPr>
        <w:t>ocumentation</w:t>
      </w:r>
      <w:r>
        <w:rPr>
          <w:rFonts w:ascii="Times New Roman" w:eastAsia="Times New Roman" w:hAnsi="Times New Roman" w:cs="Times New Roman"/>
          <w:sz w:val="24"/>
          <w:szCs w:val="24"/>
        </w:rPr>
        <w:t xml:space="preserve"> </w:t>
      </w:r>
      <w:ins w:id="15" w:author="David Vandenbelt" w:date="2016-12-30T09:14:00Z">
        <w:r w:rsidR="00E908D7">
          <w:rPr>
            <w:rFonts w:ascii="Times New Roman" w:eastAsia="Times New Roman" w:hAnsi="Times New Roman" w:cs="Times New Roman"/>
            <w:sz w:val="24"/>
            <w:szCs w:val="24"/>
          </w:rPr>
          <w:t>t</w:t>
        </w:r>
      </w:ins>
      <w:del w:id="16" w:author="David Vandenbelt" w:date="2016-12-30T09:14:00Z">
        <w:r w:rsidRPr="00784EB6" w:rsidDel="00E908D7">
          <w:rPr>
            <w:rFonts w:ascii="Times New Roman" w:eastAsia="Times New Roman" w:hAnsi="Times New Roman" w:cs="Times New Roman"/>
            <w:sz w:val="24"/>
            <w:szCs w:val="24"/>
          </w:rPr>
          <w:delText>T</w:delText>
        </w:r>
      </w:del>
      <w:r w:rsidRPr="00784EB6">
        <w:rPr>
          <w:rFonts w:ascii="Times New Roman" w:eastAsia="Times New Roman" w:hAnsi="Times New Roman" w:cs="Times New Roman"/>
          <w:sz w:val="24"/>
          <w:szCs w:val="24"/>
        </w:rPr>
        <w:t>eam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members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adding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list.</w:t>
      </w:r>
      <w:commentRangeEnd w:id="12"/>
      <w:r w:rsidR="00E908D7">
        <w:rPr>
          <w:rStyle w:val="CommentReference"/>
        </w:rPr>
        <w:commentReference w:id="12"/>
      </w:r>
    </w:p>
    <w:p w14:paraId="7FCC9901" w14:textId="77777777" w:rsidR="00784EB6" w:rsidRPr="00784EB6" w:rsidDel="004306CD" w:rsidRDefault="00784EB6" w:rsidP="00784EB6">
      <w:pPr>
        <w:spacing w:before="100" w:beforeAutospacing="1" w:after="100" w:afterAutospacing="1" w:line="240" w:lineRule="auto"/>
        <w:rPr>
          <w:del w:id="17" w:author="David Coverston" w:date="2016-12-27T15:07:00Z"/>
          <w:rFonts w:ascii="Times New Roman" w:eastAsia="Times New Roman" w:hAnsi="Times New Roman" w:cs="Times New Roman"/>
          <w:sz w:val="24"/>
          <w:szCs w:val="24"/>
        </w:rPr>
      </w:pPr>
      <w:del w:id="18" w:author="David Coverston" w:date="2016-12-27T15:07:00Z">
        <w:r w:rsidRPr="00784EB6" w:rsidDel="004306CD">
          <w:rPr>
            <w:rFonts w:ascii="Times New Roman" w:eastAsia="Times New Roman" w:hAnsi="Times New Roman" w:cs="Times New Roman"/>
            <w:sz w:val="24"/>
            <w:szCs w:val="24"/>
          </w:rPr>
          <w:delText>Add</w:delText>
        </w:r>
        <w:r w:rsidDel="004306CD">
          <w:rPr>
            <w:rFonts w:ascii="Times New Roman" w:eastAsia="Times New Roman" w:hAnsi="Times New Roman" w:cs="Times New Roman"/>
            <w:sz w:val="24"/>
            <w:szCs w:val="24"/>
          </w:rPr>
          <w:delText xml:space="preserve"> </w:delText>
        </w:r>
        <w:r w:rsidRPr="00784EB6" w:rsidDel="004306CD">
          <w:rPr>
            <w:rFonts w:ascii="Times New Roman" w:eastAsia="Times New Roman" w:hAnsi="Times New Roman" w:cs="Times New Roman"/>
            <w:sz w:val="24"/>
            <w:szCs w:val="24"/>
          </w:rPr>
          <w:delText>words</w:delText>
        </w:r>
        <w:r w:rsidDel="004306CD">
          <w:rPr>
            <w:rFonts w:ascii="Times New Roman" w:eastAsia="Times New Roman" w:hAnsi="Times New Roman" w:cs="Times New Roman"/>
            <w:sz w:val="24"/>
            <w:szCs w:val="24"/>
          </w:rPr>
          <w:delText xml:space="preserve"> </w:delText>
        </w:r>
        <w:r w:rsidRPr="00784EB6" w:rsidDel="004306CD">
          <w:rPr>
            <w:rFonts w:ascii="Times New Roman" w:eastAsia="Times New Roman" w:hAnsi="Times New Roman" w:cs="Times New Roman"/>
            <w:sz w:val="24"/>
            <w:szCs w:val="24"/>
          </w:rPr>
          <w:delText>alphabetically.</w:delText>
        </w:r>
      </w:del>
    </w:p>
    <w:p w14:paraId="6716A935" w14:textId="77777777" w:rsidR="00C30C1C"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A</w:t>
      </w:r>
    </w:p>
    <w:p w14:paraId="6B663B2E" w14:textId="77777777" w:rsidR="00C30C1C" w:rsidRDefault="00784EB6" w:rsidP="00784EB6">
      <w:pPr>
        <w:spacing w:before="100" w:beforeAutospacing="1" w:after="100" w:afterAutospacing="1" w:line="240" w:lineRule="auto"/>
        <w:outlineLvl w:val="4"/>
        <w:rPr>
          <w:rFonts w:ascii="Times New Roman" w:eastAsia="Times New Roman" w:hAnsi="Times New Roman" w:cs="Times New Roman"/>
          <w:b/>
          <w:bCs/>
          <w:sz w:val="20"/>
          <w:szCs w:val="20"/>
        </w:rPr>
      </w:pPr>
      <w:r w:rsidRPr="00784EB6">
        <w:rPr>
          <w:rFonts w:ascii="Times New Roman" w:eastAsia="Times New Roman" w:hAnsi="Times New Roman" w:cs="Times New Roman"/>
          <w:b/>
          <w:bCs/>
          <w:sz w:val="20"/>
          <w:szCs w:val="20"/>
        </w:rPr>
        <w:t>Abbreviation</w:t>
      </w:r>
      <w:del w:id="19" w:author="David Coverston" w:date="2016-12-27T15:07:00Z">
        <w:r w:rsidRPr="00784EB6" w:rsidDel="004306CD">
          <w:rPr>
            <w:rFonts w:ascii="Times New Roman" w:eastAsia="Times New Roman" w:hAnsi="Times New Roman" w:cs="Times New Roman"/>
            <w:b/>
            <w:bCs/>
            <w:sz w:val="20"/>
            <w:szCs w:val="20"/>
          </w:rPr>
          <w:delText>s</w:delText>
        </w:r>
        <w:r w:rsidDel="004306CD">
          <w:rPr>
            <w:rFonts w:ascii="Times New Roman" w:eastAsia="Times New Roman" w:hAnsi="Times New Roman" w:cs="Times New Roman"/>
            <w:b/>
            <w:bCs/>
            <w:sz w:val="20"/>
            <w:szCs w:val="20"/>
          </w:rPr>
          <w:delText xml:space="preserve"> </w:delText>
        </w:r>
        <w:r w:rsidRPr="00784EB6" w:rsidDel="004306CD">
          <w:rPr>
            <w:rFonts w:ascii="Times New Roman" w:eastAsia="Times New Roman" w:hAnsi="Times New Roman" w:cs="Times New Roman"/>
            <w:b/>
            <w:bCs/>
            <w:sz w:val="20"/>
            <w:szCs w:val="20"/>
          </w:rPr>
          <w:delText>and</w:delText>
        </w:r>
        <w:r w:rsidDel="004306CD">
          <w:rPr>
            <w:rFonts w:ascii="Times New Roman" w:eastAsia="Times New Roman" w:hAnsi="Times New Roman" w:cs="Times New Roman"/>
            <w:b/>
            <w:bCs/>
            <w:sz w:val="20"/>
            <w:szCs w:val="20"/>
          </w:rPr>
          <w:delText xml:space="preserve"> </w:delText>
        </w:r>
        <w:r w:rsidRPr="00784EB6" w:rsidDel="004306CD">
          <w:rPr>
            <w:rFonts w:ascii="Times New Roman" w:eastAsia="Times New Roman" w:hAnsi="Times New Roman" w:cs="Times New Roman"/>
            <w:b/>
            <w:bCs/>
            <w:sz w:val="20"/>
            <w:szCs w:val="20"/>
          </w:rPr>
          <w:delText>Foreign</w:delText>
        </w:r>
        <w:r w:rsidDel="004306CD">
          <w:rPr>
            <w:rFonts w:ascii="Times New Roman" w:eastAsia="Times New Roman" w:hAnsi="Times New Roman" w:cs="Times New Roman"/>
            <w:b/>
            <w:bCs/>
            <w:sz w:val="20"/>
            <w:szCs w:val="20"/>
          </w:rPr>
          <w:delText xml:space="preserve"> </w:delText>
        </w:r>
        <w:r w:rsidRPr="00784EB6" w:rsidDel="004306CD">
          <w:rPr>
            <w:rFonts w:ascii="Times New Roman" w:eastAsia="Times New Roman" w:hAnsi="Times New Roman" w:cs="Times New Roman"/>
            <w:b/>
            <w:bCs/>
            <w:sz w:val="20"/>
            <w:szCs w:val="20"/>
          </w:rPr>
          <w:delText>Terms</w:delText>
        </w:r>
      </w:del>
    </w:p>
    <w:p w14:paraId="4BF94740" w14:textId="77777777" w:rsidR="00784EB6" w:rsidRPr="0026064E" w:rsidRDefault="00784EB6" w:rsidP="00784EB6">
      <w:pPr>
        <w:spacing w:before="100" w:beforeAutospacing="1" w:after="100" w:afterAutospacing="1" w:line="240" w:lineRule="auto"/>
        <w:outlineLvl w:val="4"/>
        <w:rPr>
          <w:rFonts w:ascii="Times New Roman" w:eastAsia="Times New Roman" w:hAnsi="Times New Roman" w:cs="Times New Roman"/>
          <w:sz w:val="24"/>
          <w:szCs w:val="24"/>
          <w:rPrChange w:id="20" w:author="David Coverston" w:date="2016-12-29T11:39:00Z">
            <w:rPr>
              <w:rFonts w:ascii="Times New Roman" w:eastAsia="Times New Roman" w:hAnsi="Times New Roman" w:cs="Times New Roman"/>
              <w:b/>
              <w:bCs/>
              <w:sz w:val="20"/>
              <w:szCs w:val="20"/>
            </w:rPr>
          </w:rPrChange>
        </w:rPr>
      </w:pPr>
      <w:r w:rsidRPr="0026064E">
        <w:rPr>
          <w:rFonts w:ascii="Times New Roman" w:eastAsia="Times New Roman" w:hAnsi="Times New Roman" w:cs="Times New Roman"/>
          <w:sz w:val="24"/>
          <w:szCs w:val="24"/>
          <w:rPrChange w:id="21" w:author="David Coverston" w:date="2016-12-29T11:39:00Z">
            <w:rPr>
              <w:rFonts w:ascii="Times New Roman" w:eastAsia="Times New Roman" w:hAnsi="Times New Roman" w:cs="Times New Roman"/>
              <w:color w:val="333333"/>
              <w:sz w:val="20"/>
              <w:szCs w:val="20"/>
            </w:rPr>
          </w:rPrChange>
        </w:rPr>
        <w:t>Do not use the following abbreviations and terms because they cause problems with translation software:</w:t>
      </w:r>
    </w:p>
    <w:p w14:paraId="352F3FB0" w14:textId="77777777" w:rsidR="00C30C1C" w:rsidRDefault="00784EB6" w:rsidP="00784EB6">
      <w:pPr>
        <w:spacing w:before="100" w:beforeAutospacing="1" w:after="100" w:afterAutospacing="1" w:line="240" w:lineRule="auto"/>
        <w:ind w:left="450"/>
        <w:rPr>
          <w:rFonts w:ascii="Times New Roman" w:eastAsia="Times New Roman" w:hAnsi="Times New Roman" w:cs="Times New Roman"/>
          <w:sz w:val="24"/>
          <w:szCs w:val="24"/>
        </w:rPr>
      </w:pPr>
      <w:r w:rsidRPr="00784EB6">
        <w:rPr>
          <w:rFonts w:ascii="Times New Roman" w:eastAsia="Times New Roman" w:hAnsi="Times New Roman" w:cs="Times New Roman"/>
          <w:sz w:val="20"/>
          <w:szCs w:val="20"/>
        </w:rPr>
        <w:t>etc.</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use</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forth"</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or</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on"</w:t>
      </w:r>
    </w:p>
    <w:p w14:paraId="70AB09D1" w14:textId="77777777" w:rsidR="00C30C1C" w:rsidRDefault="00784EB6" w:rsidP="00784EB6">
      <w:pPr>
        <w:spacing w:before="100" w:beforeAutospacing="1" w:after="100" w:afterAutospacing="1" w:line="240" w:lineRule="auto"/>
        <w:ind w:left="450"/>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instance"</w:t>
      </w:r>
    </w:p>
    <w:p w14:paraId="6CA490AF" w14:textId="77777777" w:rsidR="00C30C1C" w:rsidRDefault="00784EB6" w:rsidP="00784EB6">
      <w:pPr>
        <w:spacing w:before="100" w:beforeAutospacing="1" w:after="100" w:afterAutospacing="1" w:line="240" w:lineRule="auto"/>
        <w:ind w:left="450"/>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p>
    <w:p w14:paraId="004F69DC" w14:textId="77777777" w:rsidR="00784EB6" w:rsidRDefault="00784EB6" w:rsidP="00784EB6">
      <w:pPr>
        <w:spacing w:before="100" w:beforeAutospacing="1" w:after="100" w:afterAutospacing="1" w:line="240" w:lineRule="auto"/>
        <w:ind w:left="450"/>
        <w:rPr>
          <w:ins w:id="22" w:author="David Coverston" w:date="2016-12-27T15:15:00Z"/>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via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"through"</w:t>
      </w:r>
    </w:p>
    <w:commentRangeStart w:id="23"/>
    <w:commentRangeStart w:id="24"/>
    <w:p w14:paraId="019CE023" w14:textId="1C32ADB7" w:rsidR="008C5850" w:rsidRPr="00784EB6" w:rsidRDefault="00E908D7" w:rsidP="00784EB6">
      <w:pPr>
        <w:spacing w:before="100" w:beforeAutospacing="1" w:after="100" w:afterAutospacing="1" w:line="240" w:lineRule="auto"/>
        <w:ind w:left="450"/>
        <w:rPr>
          <w:rFonts w:ascii="Times New Roman" w:eastAsia="Times New Roman" w:hAnsi="Times New Roman" w:cs="Times New Roman"/>
          <w:sz w:val="24"/>
          <w:szCs w:val="24"/>
        </w:rPr>
      </w:pPr>
      <w:ins w:id="25" w:author="David Vandenbelt" w:date="2016-12-30T09:19:00Z">
        <w:del w:id="26" w:author="David Coverston" w:date="2017-01-03T08:40:00Z">
          <w:r w:rsidDel="00DC0BC9">
            <w:rPr>
              <w:rFonts w:ascii="Times New Roman" w:eastAsia="Times New Roman" w:hAnsi="Times New Roman" w:cs="Times New Roman"/>
              <w:sz w:val="24"/>
              <w:szCs w:val="24"/>
            </w:rPr>
            <w:fldChar w:fldCharType="begin"/>
          </w:r>
          <w:r w:rsidDel="00DC0BC9">
            <w:rPr>
              <w:rFonts w:ascii="Times New Roman" w:eastAsia="Times New Roman" w:hAnsi="Times New Roman" w:cs="Times New Roman"/>
              <w:sz w:val="24"/>
              <w:szCs w:val="24"/>
            </w:rPr>
            <w:delInstrText xml:space="preserve"> HYPERLINK "</w:delInstrText>
          </w:r>
          <w:r w:rsidRPr="00E908D7" w:rsidDel="00DC0BC9">
            <w:rPr>
              <w:rFonts w:ascii="Times New Roman" w:eastAsia="Times New Roman" w:hAnsi="Times New Roman" w:cs="Times New Roman"/>
              <w:sz w:val="24"/>
              <w:szCs w:val="24"/>
            </w:rPr>
            <w:delInstrText>http://iwiki.pentaho.com/display/DOC/Guidelines</w:delInstrText>
          </w:r>
          <w:r w:rsidDel="00DC0BC9">
            <w:rPr>
              <w:rFonts w:ascii="Times New Roman" w:eastAsia="Times New Roman" w:hAnsi="Times New Roman" w:cs="Times New Roman"/>
              <w:sz w:val="24"/>
              <w:szCs w:val="24"/>
            </w:rPr>
            <w:delInstrText xml:space="preserve">" </w:delInstrText>
          </w:r>
          <w:r w:rsidDel="00DC0BC9">
            <w:rPr>
              <w:rFonts w:ascii="Times New Roman" w:eastAsia="Times New Roman" w:hAnsi="Times New Roman" w:cs="Times New Roman"/>
              <w:sz w:val="24"/>
              <w:szCs w:val="24"/>
            </w:rPr>
            <w:fldChar w:fldCharType="separate"/>
          </w:r>
          <w:r w:rsidRPr="009D387C" w:rsidDel="00DC0BC9">
            <w:rPr>
              <w:rStyle w:val="Hyperlink"/>
              <w:rFonts w:ascii="Times New Roman" w:eastAsia="Times New Roman" w:hAnsi="Times New Roman" w:cs="Times New Roman"/>
              <w:sz w:val="24"/>
              <w:szCs w:val="24"/>
            </w:rPr>
            <w:delText>http://iwiki.pentaho.com/display/DOC/Guidelines</w:delText>
          </w:r>
          <w:r w:rsidDel="00DC0BC9">
            <w:rPr>
              <w:rFonts w:ascii="Times New Roman" w:eastAsia="Times New Roman" w:hAnsi="Times New Roman" w:cs="Times New Roman"/>
              <w:sz w:val="24"/>
              <w:szCs w:val="24"/>
            </w:rPr>
            <w:fldChar w:fldCharType="end"/>
          </w:r>
        </w:del>
      </w:ins>
      <w:ins w:id="27" w:author="David Coverston" w:date="2016-12-27T15:15:00Z">
        <w:del w:id="28" w:author="David Vandenbelt" w:date="2016-12-30T09:19:00Z">
          <w:r w:rsidR="008C5850" w:rsidDel="00E908D7">
            <w:rPr>
              <w:rFonts w:ascii="Times New Roman" w:eastAsia="Times New Roman" w:hAnsi="Times New Roman" w:cs="Times New Roman"/>
              <w:sz w:val="24"/>
              <w:szCs w:val="24"/>
            </w:rPr>
            <w:fldChar w:fldCharType="begin"/>
          </w:r>
          <w:r w:rsidR="008C5850" w:rsidDel="00E908D7">
            <w:rPr>
              <w:rFonts w:ascii="Times New Roman" w:eastAsia="Times New Roman" w:hAnsi="Times New Roman" w:cs="Times New Roman"/>
              <w:sz w:val="24"/>
              <w:szCs w:val="24"/>
            </w:rPr>
            <w:delInstrText xml:space="preserve"> HYPERLINK "</w:delInstrText>
          </w:r>
          <w:r w:rsidR="008C5850" w:rsidRPr="008C5850" w:rsidDel="00E908D7">
            <w:rPr>
              <w:rFonts w:ascii="Times New Roman" w:eastAsia="Times New Roman" w:hAnsi="Times New Roman" w:cs="Times New Roman"/>
              <w:sz w:val="24"/>
              <w:szCs w:val="24"/>
            </w:rPr>
            <w:delInstrText>http://iwiki.pentaho.com/display/DOC/3.0+Guidelines</w:delInstrText>
          </w:r>
          <w:r w:rsidR="008C5850" w:rsidDel="00E908D7">
            <w:rPr>
              <w:rFonts w:ascii="Times New Roman" w:eastAsia="Times New Roman" w:hAnsi="Times New Roman" w:cs="Times New Roman"/>
              <w:sz w:val="24"/>
              <w:szCs w:val="24"/>
            </w:rPr>
            <w:delInstrText xml:space="preserve">" </w:delInstrText>
          </w:r>
          <w:r w:rsidR="008C5850" w:rsidDel="00E908D7">
            <w:rPr>
              <w:rFonts w:ascii="Times New Roman" w:eastAsia="Times New Roman" w:hAnsi="Times New Roman" w:cs="Times New Roman"/>
              <w:sz w:val="24"/>
              <w:szCs w:val="24"/>
            </w:rPr>
            <w:fldChar w:fldCharType="separate"/>
          </w:r>
        </w:del>
      </w:ins>
      <w:del w:id="29" w:author="David Vandenbelt" w:date="2016-12-30T09:19:00Z">
        <w:r w:rsidR="008C5850" w:rsidRPr="00DD7E96" w:rsidDel="00E908D7">
          <w:rPr>
            <w:rStyle w:val="Hyperlink"/>
            <w:rFonts w:ascii="Times New Roman" w:eastAsia="Times New Roman" w:hAnsi="Times New Roman" w:cs="Times New Roman"/>
            <w:sz w:val="24"/>
            <w:szCs w:val="24"/>
          </w:rPr>
          <w:delText>http://iwiki.pentaho.com/display/DOC/3.0+Guidelines</w:delText>
        </w:r>
      </w:del>
      <w:ins w:id="30" w:author="David Coverston" w:date="2016-12-27T15:15:00Z">
        <w:del w:id="31" w:author="David Vandenbelt" w:date="2016-12-30T09:19:00Z">
          <w:r w:rsidR="008C5850" w:rsidDel="00E908D7">
            <w:rPr>
              <w:rFonts w:ascii="Times New Roman" w:eastAsia="Times New Roman" w:hAnsi="Times New Roman" w:cs="Times New Roman"/>
              <w:sz w:val="24"/>
              <w:szCs w:val="24"/>
            </w:rPr>
            <w:fldChar w:fldCharType="end"/>
          </w:r>
        </w:del>
      </w:ins>
      <w:ins w:id="32" w:author="David Coverston" w:date="2016-12-27T15:16:00Z">
        <w:r w:rsidR="008C5850" w:rsidRPr="008C5850">
          <w:rPr>
            <w:rFonts w:ascii="Times New Roman" w:eastAsia="Times New Roman" w:hAnsi="Times New Roman" w:cs="Times New Roman"/>
            <w:sz w:val="24"/>
            <w:szCs w:val="24"/>
          </w:rPr>
          <w:t>s</w:t>
        </w:r>
      </w:ins>
      <w:commentRangeEnd w:id="23"/>
      <w:r>
        <w:rPr>
          <w:rStyle w:val="CommentReference"/>
        </w:rPr>
        <w:commentReference w:id="23"/>
      </w:r>
      <w:commentRangeEnd w:id="24"/>
      <w:r w:rsidR="00DC0BC9">
        <w:rPr>
          <w:rStyle w:val="CommentReference"/>
        </w:rPr>
        <w:commentReference w:id="24"/>
      </w:r>
    </w:p>
    <w:p w14:paraId="565FFAE8" w14:textId="77777777" w:rsidR="000D2733" w:rsidRDefault="00B06162" w:rsidP="00B06162">
      <w:pPr>
        <w:spacing w:before="100" w:beforeAutospacing="1" w:after="100" w:afterAutospacing="1" w:line="240" w:lineRule="auto"/>
        <w:rPr>
          <w:ins w:id="33" w:author="David Coverston" w:date="2016-12-29T09:03:00Z"/>
          <w:rFonts w:ascii="Open Sans Light" w:eastAsia="Times New Roman" w:hAnsi="Open Sans Light" w:cs="Open Sans Light"/>
          <w:b/>
          <w:bCs/>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Add</w:t>
      </w:r>
    </w:p>
    <w:p w14:paraId="7A4F4F91" w14:textId="141CDD44" w:rsidR="00B06162" w:rsidRPr="00B226C2" w:rsidDel="000D2733" w:rsidRDefault="00B06162" w:rsidP="00B06162">
      <w:pPr>
        <w:spacing w:before="100" w:beforeAutospacing="1" w:after="100" w:afterAutospacing="1" w:line="240" w:lineRule="auto"/>
        <w:rPr>
          <w:del w:id="34" w:author="David Coverston" w:date="2016-12-29T09:04:00Z"/>
          <w:rFonts w:ascii="Open Sans Light" w:eastAsia="Times New Roman" w:hAnsi="Open Sans Light" w:cs="Open Sans Light"/>
          <w:color w:val="538135" w:themeColor="accent6" w:themeShade="BF"/>
          <w:sz w:val="24"/>
          <w:szCs w:val="24"/>
        </w:rPr>
      </w:pPr>
      <w:commentRangeStart w:id="35"/>
      <w:commentRangeStart w:id="36"/>
      <w:del w:id="37" w:author="David Coverston" w:date="2016-12-29T09:03:00Z">
        <w:r w:rsidDel="000D2733">
          <w:rPr>
            <w:rFonts w:ascii="Open Sans Light" w:eastAsia="Times New Roman" w:hAnsi="Open Sans Light" w:cs="Open Sans Light"/>
            <w:b/>
            <w:bCs/>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i/>
            <w:iCs/>
            <w:color w:val="538135" w:themeColor="accent6" w:themeShade="BF"/>
            <w:sz w:val="24"/>
            <w:szCs w:val="24"/>
          </w:rPr>
          <w:delText>verb</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del>
      <w:del w:id="38" w:author="David Coverston" w:date="2016-12-27T15:09:00Z">
        <w:r w:rsidRPr="00B226C2" w:rsidDel="008C5850">
          <w:rPr>
            <w:rFonts w:ascii="Open Sans Light" w:eastAsia="Times New Roman" w:hAnsi="Open Sans Light" w:cs="Open Sans Light"/>
            <w:color w:val="538135" w:themeColor="accent6" w:themeShade="BF"/>
            <w:sz w:val="24"/>
            <w:szCs w:val="24"/>
          </w:rPr>
          <w:delText>(</w:delText>
        </w:r>
        <w:r w:rsidRPr="00B226C2" w:rsidDel="008C5850">
          <w:rPr>
            <w:rFonts w:ascii="Open Sans Light" w:eastAsia="Times New Roman" w:hAnsi="Open Sans Light" w:cs="Open Sans Light"/>
            <w:color w:val="FF0000"/>
            <w:sz w:val="24"/>
            <w:szCs w:val="24"/>
          </w:rPr>
          <w:delText>No</w:delText>
        </w:r>
        <w:r w:rsidDel="008C5850">
          <w:rPr>
            <w:rFonts w:ascii="Open Sans Light" w:eastAsia="Times New Roman" w:hAnsi="Open Sans Light" w:cs="Open Sans Light"/>
            <w:color w:val="FF0000"/>
            <w:sz w:val="24"/>
            <w:szCs w:val="24"/>
          </w:rPr>
          <w:delText xml:space="preserve"> </w:delText>
        </w:r>
        <w:r w:rsidRPr="00B226C2" w:rsidDel="008C5850">
          <w:rPr>
            <w:rFonts w:ascii="Open Sans Light" w:eastAsia="Times New Roman" w:hAnsi="Open Sans Light" w:cs="Open Sans Light"/>
            <w:color w:val="FF0000"/>
            <w:sz w:val="24"/>
            <w:szCs w:val="24"/>
          </w:rPr>
          <w:delText>MSTP</w:delText>
        </w:r>
        <w:r w:rsidDel="008C5850">
          <w:rPr>
            <w:rFonts w:ascii="Open Sans Light" w:eastAsia="Times New Roman" w:hAnsi="Open Sans Light" w:cs="Open Sans Light"/>
            <w:color w:val="FF0000"/>
            <w:sz w:val="24"/>
            <w:szCs w:val="24"/>
          </w:rPr>
          <w:delText xml:space="preserve"> </w:delText>
        </w:r>
        <w:r w:rsidRPr="00B226C2" w:rsidDel="008C5850">
          <w:rPr>
            <w:rFonts w:ascii="Open Sans Light" w:eastAsia="Times New Roman" w:hAnsi="Open Sans Light" w:cs="Open Sans Light"/>
            <w:color w:val="FF0000"/>
            <w:sz w:val="24"/>
            <w:szCs w:val="24"/>
          </w:rPr>
          <w:delText>info.)</w:delText>
        </w:r>
        <w:r w:rsidDel="008C5850">
          <w:rPr>
            <w:rFonts w:ascii="Open Sans Light" w:eastAsia="Times New Roman" w:hAnsi="Open Sans Light" w:cs="Open Sans Light"/>
            <w:sz w:val="24"/>
            <w:szCs w:val="24"/>
          </w:rPr>
          <w:delText xml:space="preserve"> </w:delText>
        </w:r>
      </w:del>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Add</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adding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something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collection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list,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Add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Remove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dialog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adding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elements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data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model.</w:t>
      </w:r>
      <w:ins w:id="39" w:author="David Coverston" w:date="2016-12-29T09:04:00Z">
        <w:r w:rsidR="000D2733">
          <w:rPr>
            <w:rFonts w:ascii="Open Sans Light" w:eastAsia="Times New Roman" w:hAnsi="Open Sans Light" w:cs="Open Sans Light"/>
            <w:color w:val="538135" w:themeColor="accent6" w:themeShade="BF"/>
            <w:sz w:val="24"/>
            <w:szCs w:val="24"/>
          </w:rPr>
          <w:t xml:space="preserve"> </w:t>
        </w:r>
      </w:ins>
    </w:p>
    <w:p w14:paraId="4FAC665F" w14:textId="35E7B60E" w:rsidR="00B06162" w:rsidRPr="00B226C2" w:rsidRDefault="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40" w:author="David Coverston" w:date="2016-12-29T09:04:00Z">
          <w:pPr>
            <w:numPr>
              <w:numId w:val="21"/>
            </w:numPr>
            <w:tabs>
              <w:tab w:val="num" w:pos="720"/>
            </w:tabs>
            <w:spacing w:before="100" w:beforeAutospacing="1" w:after="100" w:afterAutospacing="1" w:line="240" w:lineRule="auto"/>
            <w:ind w:left="720" w:hanging="360"/>
          </w:pPr>
        </w:pPrChange>
      </w:pPr>
      <w:del w:id="41" w:author="David Coverston" w:date="2016-12-29T09:04:00Z">
        <w:r w:rsidRPr="00B226C2" w:rsidDel="000D2733">
          <w:rPr>
            <w:rFonts w:ascii="Open Sans Light" w:eastAsia="Times New Roman" w:hAnsi="Open Sans Light" w:cs="Open Sans Light"/>
            <w:color w:val="538135" w:themeColor="accent6" w:themeShade="BF"/>
            <w:sz w:val="24"/>
            <w:szCs w:val="24"/>
          </w:rPr>
          <w:delText>UX</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Usage:</w:delText>
        </w:r>
        <w:r w:rsidDel="000D2733">
          <w:rPr>
            <w:rFonts w:ascii="Open Sans Light" w:eastAsia="Times New Roman" w:hAnsi="Open Sans Light" w:cs="Open Sans Light"/>
            <w:color w:val="538135" w:themeColor="accent6" w:themeShade="BF"/>
            <w:sz w:val="24"/>
            <w:szCs w:val="24"/>
          </w:rPr>
          <w:delText xml:space="preserve"> </w:delText>
        </w:r>
      </w:del>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including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icons.</w:t>
      </w:r>
      <w:commentRangeEnd w:id="35"/>
      <w:r w:rsidR="00385DA9">
        <w:rPr>
          <w:rStyle w:val="CommentReference"/>
        </w:rPr>
        <w:commentReference w:id="35"/>
      </w:r>
      <w:commentRangeEnd w:id="36"/>
      <w:r w:rsidR="00DC0BC9">
        <w:rPr>
          <w:rStyle w:val="CommentReference"/>
        </w:rPr>
        <w:commentReference w:id="36"/>
      </w:r>
    </w:p>
    <w:p w14:paraId="23E030F1" w14:textId="77777777" w:rsidR="00C30C1C" w:rsidRDefault="00784EB6" w:rsidP="00784EB6">
      <w:pPr>
        <w:spacing w:before="100" w:beforeAutospacing="1" w:after="100" w:afterAutospacing="1" w:line="240" w:lineRule="auto"/>
        <w:outlineLvl w:val="4"/>
        <w:rPr>
          <w:rFonts w:ascii="Times New Roman" w:eastAsia="Times New Roman" w:hAnsi="Times New Roman" w:cs="Times New Roman"/>
          <w:b/>
          <w:bCs/>
          <w:sz w:val="20"/>
          <w:szCs w:val="20"/>
        </w:rPr>
      </w:pPr>
      <w:r w:rsidRPr="00784EB6">
        <w:rPr>
          <w:rFonts w:ascii="Times New Roman" w:eastAsia="Times New Roman" w:hAnsi="Times New Roman" w:cs="Times New Roman"/>
          <w:b/>
          <w:bCs/>
          <w:sz w:val="20"/>
          <w:szCs w:val="20"/>
        </w:rPr>
        <w:t>Alternate</w:t>
      </w:r>
    </w:p>
    <w:p w14:paraId="6AC24CA3" w14:textId="77777777" w:rsidR="00784EB6" w:rsidRPr="0026064E" w:rsidRDefault="00784EB6" w:rsidP="00784EB6">
      <w:pPr>
        <w:spacing w:before="100" w:beforeAutospacing="1" w:after="100" w:afterAutospacing="1" w:line="240" w:lineRule="auto"/>
        <w:outlineLvl w:val="4"/>
        <w:rPr>
          <w:rFonts w:ascii="Times New Roman" w:eastAsia="Times New Roman" w:hAnsi="Times New Roman" w:cs="Times New Roman"/>
          <w:sz w:val="24"/>
          <w:szCs w:val="24"/>
          <w:rPrChange w:id="42" w:author="David Coverston" w:date="2016-12-29T11:39:00Z">
            <w:rPr>
              <w:rFonts w:ascii="Times New Roman" w:eastAsia="Times New Roman" w:hAnsi="Times New Roman" w:cs="Times New Roman"/>
              <w:b/>
              <w:bCs/>
              <w:sz w:val="20"/>
              <w:szCs w:val="20"/>
            </w:rPr>
          </w:rPrChange>
        </w:rPr>
      </w:pPr>
      <w:r w:rsidRPr="0026064E">
        <w:rPr>
          <w:rFonts w:ascii="Times New Roman" w:eastAsia="Times New Roman" w:hAnsi="Times New Roman" w:cs="Times New Roman"/>
          <w:sz w:val="24"/>
          <w:szCs w:val="24"/>
          <w:rPrChange w:id="43" w:author="David Coverston" w:date="2016-12-29T11:39:00Z">
            <w:rPr>
              <w:rFonts w:ascii="Times New Roman" w:eastAsia="Times New Roman" w:hAnsi="Times New Roman" w:cs="Times New Roman"/>
              <w:color w:val="333333"/>
              <w:sz w:val="20"/>
              <w:szCs w:val="20"/>
            </w:rPr>
          </w:rPrChange>
        </w:rPr>
        <w:t>Do not use. Use "alternative" unless you really mean "one then the other."</w:t>
      </w:r>
    </w:p>
    <w:p w14:paraId="3B03072C"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Appears/Display</w:t>
      </w:r>
    </w:p>
    <w:p w14:paraId="7E36E36B"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44" w:author="David Coverston" w:date="2016-12-29T11:39:00Z">
            <w:rPr>
              <w:rFonts w:ascii="Times New Roman" w:eastAsia="Times New Roman" w:hAnsi="Times New Roman" w:cs="Times New Roman"/>
              <w:sz w:val="20"/>
              <w:szCs w:val="20"/>
            </w:rPr>
          </w:rPrChange>
        </w:rPr>
        <w:lastRenderedPageBreak/>
        <w:t>Use "appears" as an intransitive verb; use "displays" as a transitive verb.</w:t>
      </w:r>
    </w:p>
    <w:p w14:paraId="1ABF882B"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passive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displayed."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Avoid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phrase,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explaining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consequences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procedural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step.</w:t>
      </w:r>
    </w:p>
    <w:p w14:paraId="40D79CAF"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Note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0"/>
          <w:szCs w:val="20"/>
        </w:rPr>
        <w:t>"displays"</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should</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be</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followed</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by</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sz w:val="20"/>
          <w:szCs w:val="20"/>
        </w:rPr>
        <w:t>object.</w:t>
      </w:r>
    </w:p>
    <w:p w14:paraId="2AA2AEDB" w14:textId="77777777" w:rsidR="00784EB6" w:rsidRPr="00784EB6" w:rsidRDefault="00784EB6" w:rsidP="00784E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transitive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verb</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something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something.</w:t>
      </w:r>
    </w:p>
    <w:p w14:paraId="3E1AD3C3" w14:textId="77777777" w:rsidR="00784EB6" w:rsidRPr="00784EB6" w:rsidRDefault="00784EB6" w:rsidP="00784E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intransitive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verb</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object.</w:t>
      </w:r>
    </w:p>
    <w:p w14:paraId="263AAF44"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"bring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"display"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"appear."</w:t>
      </w:r>
    </w:p>
    <w:p w14:paraId="34628BDC" w14:textId="77777777" w:rsidR="00C30C1C" w:rsidRPr="00314F2C" w:rsidRDefault="00784EB6">
      <w:pPr>
        <w:spacing w:before="100" w:beforeAutospacing="1" w:after="100" w:afterAutospacing="1" w:line="240" w:lineRule="auto"/>
        <w:ind w:left="720"/>
        <w:rPr>
          <w:rFonts w:ascii="Times New Roman" w:eastAsia="Times New Roman" w:hAnsi="Times New Roman" w:cs="Times New Roman"/>
          <w:i/>
          <w:sz w:val="24"/>
          <w:szCs w:val="24"/>
          <w:rPrChange w:id="45" w:author="David Vandenbelt" w:date="2016-12-30T11:03:00Z">
            <w:rPr>
              <w:rFonts w:ascii="Times New Roman" w:eastAsia="Times New Roman" w:hAnsi="Times New Roman" w:cs="Times New Roman"/>
              <w:sz w:val="24"/>
              <w:szCs w:val="24"/>
            </w:rPr>
          </w:rPrChange>
        </w:rPr>
        <w:pPrChange w:id="46" w:author="David Vandenbelt" w:date="2016-12-30T11:03:00Z">
          <w:pPr>
            <w:spacing w:before="100" w:beforeAutospacing="1" w:after="100" w:afterAutospacing="1" w:line="240" w:lineRule="auto"/>
          </w:pPr>
        </w:pPrChange>
      </w:pPr>
      <w:commentRangeStart w:id="47"/>
      <w:r w:rsidRPr="00314F2C">
        <w:rPr>
          <w:rFonts w:ascii="Times New Roman" w:eastAsia="Times New Roman" w:hAnsi="Times New Roman" w:cs="Times New Roman"/>
          <w:b/>
          <w:i/>
          <w:sz w:val="24"/>
          <w:szCs w:val="24"/>
          <w:rPrChange w:id="48" w:author="David Vandenbelt" w:date="2016-12-30T11:03:00Z">
            <w:rPr>
              <w:rFonts w:ascii="Times New Roman" w:eastAsia="Times New Roman" w:hAnsi="Times New Roman" w:cs="Times New Roman"/>
              <w:sz w:val="24"/>
              <w:szCs w:val="24"/>
            </w:rPr>
          </w:rPrChange>
        </w:rPr>
        <w:t>Correct</w:t>
      </w:r>
      <w:r w:rsidRPr="00314F2C">
        <w:rPr>
          <w:rFonts w:ascii="Times New Roman" w:eastAsia="Times New Roman" w:hAnsi="Times New Roman" w:cs="Times New Roman"/>
          <w:i/>
          <w:sz w:val="24"/>
          <w:szCs w:val="24"/>
          <w:rPrChange w:id="49" w:author="David Vandenbelt" w:date="2016-12-30T11:03:00Z">
            <w:rPr>
              <w:rFonts w:ascii="Times New Roman" w:eastAsia="Times New Roman" w:hAnsi="Times New Roman" w:cs="Times New Roman"/>
              <w:sz w:val="24"/>
              <w:szCs w:val="24"/>
            </w:rPr>
          </w:rPrChange>
        </w:rPr>
        <w:t>: If you exit the program, a message appears.</w:t>
      </w:r>
    </w:p>
    <w:p w14:paraId="439C4DB0" w14:textId="77777777" w:rsidR="00784EB6" w:rsidRPr="00314F2C" w:rsidRDefault="00784EB6">
      <w:pPr>
        <w:spacing w:before="100" w:beforeAutospacing="1" w:after="100" w:afterAutospacing="1" w:line="240" w:lineRule="auto"/>
        <w:ind w:left="720"/>
        <w:rPr>
          <w:rFonts w:ascii="Times New Roman" w:eastAsia="Times New Roman" w:hAnsi="Times New Roman" w:cs="Times New Roman"/>
          <w:i/>
          <w:sz w:val="24"/>
          <w:szCs w:val="24"/>
          <w:rPrChange w:id="50" w:author="David Vandenbelt" w:date="2016-12-30T11:03:00Z">
            <w:rPr>
              <w:rFonts w:ascii="Times New Roman" w:eastAsia="Times New Roman" w:hAnsi="Times New Roman" w:cs="Times New Roman"/>
              <w:sz w:val="24"/>
              <w:szCs w:val="24"/>
            </w:rPr>
          </w:rPrChange>
        </w:rPr>
        <w:pPrChange w:id="51" w:author="David Vandenbelt" w:date="2016-12-30T11:03:00Z">
          <w:pPr>
            <w:spacing w:before="100" w:beforeAutospacing="1" w:after="100" w:afterAutospacing="1" w:line="240" w:lineRule="auto"/>
          </w:pPr>
        </w:pPrChange>
      </w:pPr>
      <w:r w:rsidRPr="00314F2C">
        <w:rPr>
          <w:rFonts w:ascii="Times New Roman" w:eastAsia="Times New Roman" w:hAnsi="Times New Roman" w:cs="Times New Roman"/>
          <w:b/>
          <w:i/>
          <w:sz w:val="24"/>
          <w:szCs w:val="24"/>
          <w:rPrChange w:id="52" w:author="David Vandenbelt" w:date="2016-12-30T11:03:00Z">
            <w:rPr>
              <w:rFonts w:ascii="Times New Roman" w:eastAsia="Times New Roman" w:hAnsi="Times New Roman" w:cs="Times New Roman"/>
              <w:sz w:val="20"/>
              <w:szCs w:val="20"/>
            </w:rPr>
          </w:rPrChange>
        </w:rPr>
        <w:t>Correct</w:t>
      </w:r>
      <w:r w:rsidRPr="00314F2C">
        <w:rPr>
          <w:rFonts w:ascii="Times New Roman" w:eastAsia="Times New Roman" w:hAnsi="Times New Roman" w:cs="Times New Roman"/>
          <w:i/>
          <w:sz w:val="24"/>
          <w:szCs w:val="24"/>
          <w:rPrChange w:id="53" w:author="David Vandenbelt" w:date="2016-12-30T11:03:00Z">
            <w:rPr>
              <w:rFonts w:ascii="Times New Roman" w:eastAsia="Times New Roman" w:hAnsi="Times New Roman" w:cs="Times New Roman"/>
              <w:sz w:val="20"/>
              <w:szCs w:val="20"/>
            </w:rPr>
          </w:rPrChange>
        </w:rPr>
        <w:t xml:space="preserve">: The console displays the </w:t>
      </w:r>
      <w:r w:rsidRPr="00314F2C">
        <w:rPr>
          <w:rFonts w:ascii="Times New Roman" w:eastAsia="Times New Roman" w:hAnsi="Times New Roman" w:cs="Times New Roman"/>
          <w:b/>
          <w:i/>
          <w:sz w:val="24"/>
          <w:szCs w:val="24"/>
          <w:rPrChange w:id="54" w:author="David Vandenbelt" w:date="2016-12-30T11:03:00Z">
            <w:rPr>
              <w:rFonts w:ascii="Times New Roman" w:eastAsia="Times New Roman" w:hAnsi="Times New Roman" w:cs="Times New Roman"/>
              <w:sz w:val="20"/>
              <w:szCs w:val="20"/>
            </w:rPr>
          </w:rPrChange>
        </w:rPr>
        <w:t>Settings</w:t>
      </w:r>
      <w:r w:rsidRPr="00314F2C">
        <w:rPr>
          <w:rFonts w:ascii="Times New Roman" w:eastAsia="Times New Roman" w:hAnsi="Times New Roman" w:cs="Times New Roman"/>
          <w:i/>
          <w:sz w:val="24"/>
          <w:szCs w:val="24"/>
          <w:rPrChange w:id="55" w:author="David Vandenbelt" w:date="2016-12-30T11:03:00Z">
            <w:rPr>
              <w:rFonts w:ascii="Times New Roman" w:eastAsia="Times New Roman" w:hAnsi="Times New Roman" w:cs="Times New Roman"/>
              <w:sz w:val="20"/>
              <w:szCs w:val="20"/>
            </w:rPr>
          </w:rPrChange>
        </w:rPr>
        <w:t xml:space="preserve"> dialog box.</w:t>
      </w:r>
    </w:p>
    <w:p w14:paraId="5E5D3FD0" w14:textId="77777777" w:rsidR="00784EB6" w:rsidRPr="00784EB6" w:rsidRDefault="00784EB6">
      <w:pPr>
        <w:spacing w:before="100" w:beforeAutospacing="1" w:after="100" w:afterAutospacing="1" w:line="240" w:lineRule="auto"/>
        <w:ind w:left="720"/>
        <w:rPr>
          <w:rFonts w:ascii="Times New Roman" w:eastAsia="Times New Roman" w:hAnsi="Times New Roman" w:cs="Times New Roman"/>
          <w:sz w:val="24"/>
          <w:szCs w:val="24"/>
        </w:rPr>
        <w:pPrChange w:id="56" w:author="David Vandenbelt" w:date="2016-12-30T11:03:00Z">
          <w:pPr>
            <w:spacing w:before="100" w:beforeAutospacing="1" w:after="100" w:afterAutospacing="1" w:line="240" w:lineRule="auto"/>
          </w:pPr>
        </w:pPrChange>
      </w:pPr>
      <w:del w:id="57" w:author="David Coverston" w:date="2016-12-27T15:29:00Z">
        <w:r w:rsidRPr="00314F2C" w:rsidDel="00A53299">
          <w:rPr>
            <w:rFonts w:ascii="Times New Roman" w:eastAsia="Times New Roman" w:hAnsi="Times New Roman" w:cs="Times New Roman"/>
            <w:b/>
            <w:i/>
            <w:sz w:val="24"/>
            <w:szCs w:val="24"/>
            <w:rPrChange w:id="58" w:author="David Vandenbelt" w:date="2016-12-30T11:03:00Z">
              <w:rPr>
                <w:rFonts w:ascii="Times New Roman" w:eastAsia="Times New Roman" w:hAnsi="Times New Roman" w:cs="Times New Roman"/>
                <w:sz w:val="24"/>
                <w:szCs w:val="24"/>
              </w:rPr>
            </w:rPrChange>
          </w:rPr>
          <w:delText>Avoid</w:delText>
        </w:r>
      </w:del>
      <w:ins w:id="59" w:author="David Coverston" w:date="2016-12-27T15:29:00Z">
        <w:r w:rsidR="00A53299" w:rsidRPr="00314F2C">
          <w:rPr>
            <w:rFonts w:ascii="Times New Roman" w:eastAsia="Times New Roman" w:hAnsi="Times New Roman" w:cs="Times New Roman"/>
            <w:b/>
            <w:i/>
            <w:sz w:val="24"/>
            <w:szCs w:val="24"/>
            <w:rPrChange w:id="60" w:author="David Vandenbelt" w:date="2016-12-30T11:03:00Z">
              <w:rPr>
                <w:rFonts w:ascii="Times New Roman" w:eastAsia="Times New Roman" w:hAnsi="Times New Roman" w:cs="Times New Roman"/>
                <w:sz w:val="24"/>
                <w:szCs w:val="24"/>
              </w:rPr>
            </w:rPrChange>
          </w:rPr>
          <w:t>Incorrect</w:t>
        </w:r>
      </w:ins>
      <w:r w:rsidRPr="00314F2C">
        <w:rPr>
          <w:rFonts w:ascii="Times New Roman" w:eastAsia="Times New Roman" w:hAnsi="Times New Roman" w:cs="Times New Roman"/>
          <w:i/>
          <w:sz w:val="24"/>
          <w:szCs w:val="24"/>
          <w:rPrChange w:id="61" w:author="David Vandenbelt" w:date="2016-12-30T11:03:00Z">
            <w:rPr>
              <w:rFonts w:ascii="Times New Roman" w:eastAsia="Times New Roman" w:hAnsi="Times New Roman" w:cs="Times New Roman"/>
              <w:sz w:val="24"/>
              <w:szCs w:val="24"/>
            </w:rPr>
          </w:rPrChange>
        </w:rPr>
        <w:t xml:space="preserve">: This brings up the </w:t>
      </w:r>
      <w:r w:rsidRPr="00314F2C">
        <w:rPr>
          <w:rFonts w:ascii="Times New Roman" w:eastAsia="Times New Roman" w:hAnsi="Times New Roman" w:cs="Times New Roman"/>
          <w:b/>
          <w:i/>
          <w:sz w:val="24"/>
          <w:szCs w:val="24"/>
          <w:rPrChange w:id="62" w:author="David Vandenbelt" w:date="2016-12-30T11:03:00Z">
            <w:rPr>
              <w:rFonts w:ascii="Times New Roman" w:eastAsia="Times New Roman" w:hAnsi="Times New Roman" w:cs="Times New Roman"/>
              <w:sz w:val="24"/>
              <w:szCs w:val="24"/>
            </w:rPr>
          </w:rPrChange>
        </w:rPr>
        <w:t>Settings</w:t>
      </w:r>
      <w:r w:rsidRPr="00314F2C">
        <w:rPr>
          <w:rFonts w:ascii="Times New Roman" w:eastAsia="Times New Roman" w:hAnsi="Times New Roman" w:cs="Times New Roman"/>
          <w:i/>
          <w:sz w:val="24"/>
          <w:szCs w:val="24"/>
          <w:rPrChange w:id="63" w:author="David Vandenbelt" w:date="2016-12-30T11:03:00Z">
            <w:rPr>
              <w:rFonts w:ascii="Times New Roman" w:eastAsia="Times New Roman" w:hAnsi="Times New Roman" w:cs="Times New Roman"/>
              <w:sz w:val="24"/>
              <w:szCs w:val="24"/>
            </w:rPr>
          </w:rPrChange>
        </w:rPr>
        <w:t xml:space="preserve"> dialog box.</w:t>
      </w:r>
      <w:commentRangeEnd w:id="47"/>
      <w:r w:rsidR="00385DA9" w:rsidRPr="00314F2C">
        <w:rPr>
          <w:rStyle w:val="CommentReference"/>
          <w:i/>
          <w:rPrChange w:id="64" w:author="David Vandenbelt" w:date="2016-12-30T11:03:00Z">
            <w:rPr>
              <w:rStyle w:val="CommentReference"/>
            </w:rPr>
          </w:rPrChange>
        </w:rPr>
        <w:commentReference w:id="47"/>
      </w:r>
    </w:p>
    <w:p w14:paraId="3A65F776" w14:textId="6250A5D3" w:rsidR="00C30C1C" w:rsidRPr="00A53299" w:rsidRDefault="00784EB6" w:rsidP="00784EB6">
      <w:pPr>
        <w:spacing w:before="100" w:beforeAutospacing="1" w:after="100" w:afterAutospacing="1" w:line="240" w:lineRule="auto"/>
        <w:outlineLvl w:val="4"/>
        <w:rPr>
          <w:rFonts w:ascii="Times New Roman" w:eastAsia="Times New Roman" w:hAnsi="Times New Roman" w:cs="Times New Roman"/>
          <w:b/>
          <w:bCs/>
          <w:color w:val="FF0000"/>
          <w:sz w:val="20"/>
          <w:szCs w:val="20"/>
          <w:rPrChange w:id="65" w:author="David Coverston" w:date="2016-12-27T15:30:00Z">
            <w:rPr>
              <w:rFonts w:ascii="Times New Roman" w:eastAsia="Times New Roman" w:hAnsi="Times New Roman" w:cs="Times New Roman"/>
              <w:b/>
              <w:bCs/>
              <w:sz w:val="20"/>
              <w:szCs w:val="20"/>
            </w:rPr>
          </w:rPrChange>
        </w:rPr>
      </w:pPr>
      <w:r w:rsidRPr="00784EB6">
        <w:rPr>
          <w:rFonts w:ascii="Times New Roman" w:eastAsia="Times New Roman" w:hAnsi="Times New Roman" w:cs="Times New Roman"/>
          <w:b/>
          <w:bCs/>
          <w:sz w:val="20"/>
          <w:szCs w:val="20"/>
        </w:rPr>
        <w:t>Analyzer</w:t>
      </w:r>
      <w:r>
        <w:rPr>
          <w:rFonts w:ascii="Times New Roman" w:eastAsia="Times New Roman" w:hAnsi="Times New Roman" w:cs="Times New Roman"/>
          <w:b/>
          <w:bCs/>
          <w:sz w:val="20"/>
          <w:szCs w:val="20"/>
        </w:rPr>
        <w:t xml:space="preserve"> </w:t>
      </w:r>
      <w:r w:rsidRPr="00784EB6">
        <w:rPr>
          <w:rFonts w:ascii="Times New Roman" w:eastAsia="Times New Roman" w:hAnsi="Times New Roman" w:cs="Times New Roman"/>
          <w:b/>
          <w:bCs/>
          <w:sz w:val="20"/>
          <w:szCs w:val="20"/>
        </w:rPr>
        <w:t>Report</w:t>
      </w:r>
    </w:p>
    <w:p w14:paraId="74D34F18" w14:textId="3B076F96" w:rsidR="00784EB6" w:rsidRPr="0026064E" w:rsidRDefault="00784EB6" w:rsidP="00784EB6">
      <w:pPr>
        <w:spacing w:before="100" w:beforeAutospacing="1" w:after="100" w:afterAutospacing="1" w:line="240" w:lineRule="auto"/>
        <w:outlineLvl w:val="4"/>
        <w:rPr>
          <w:rFonts w:ascii="Times New Roman" w:eastAsia="Times New Roman" w:hAnsi="Times New Roman" w:cs="Times New Roman"/>
          <w:sz w:val="24"/>
          <w:szCs w:val="24"/>
          <w:rPrChange w:id="66" w:author="David Coverston" w:date="2016-12-29T11:39:00Z">
            <w:rPr>
              <w:rFonts w:ascii="Times New Roman" w:eastAsia="Times New Roman" w:hAnsi="Times New Roman" w:cs="Times New Roman"/>
              <w:b/>
              <w:bCs/>
              <w:sz w:val="20"/>
              <w:szCs w:val="20"/>
            </w:rPr>
          </w:rPrChange>
        </w:rPr>
      </w:pPr>
      <w:del w:id="67" w:author="David Coverston" w:date="2016-12-29T15:32:00Z">
        <w:r w:rsidRPr="0026064E" w:rsidDel="00BF3DB8">
          <w:rPr>
            <w:rFonts w:ascii="Times New Roman" w:eastAsia="Times New Roman" w:hAnsi="Times New Roman" w:cs="Times New Roman"/>
            <w:sz w:val="24"/>
            <w:szCs w:val="24"/>
            <w:rPrChange w:id="68" w:author="David Coverston" w:date="2016-12-29T11:39:00Z">
              <w:rPr>
                <w:rFonts w:ascii="Times New Roman" w:eastAsia="Times New Roman" w:hAnsi="Times New Roman" w:cs="Times New Roman"/>
                <w:color w:val="333333"/>
                <w:sz w:val="20"/>
                <w:szCs w:val="20"/>
              </w:rPr>
            </w:rPrChange>
          </w:rPr>
          <w:delText xml:space="preserve">An interactive report that can be created within Pentaho User Console. </w:delText>
        </w:r>
      </w:del>
      <w:r w:rsidRPr="0026064E">
        <w:rPr>
          <w:rFonts w:ascii="Times New Roman" w:eastAsia="Times New Roman" w:hAnsi="Times New Roman" w:cs="Times New Roman"/>
          <w:sz w:val="24"/>
          <w:szCs w:val="24"/>
          <w:rPrChange w:id="69" w:author="David Coverston" w:date="2016-12-29T11:39:00Z">
            <w:rPr>
              <w:rFonts w:ascii="Times New Roman" w:eastAsia="Times New Roman" w:hAnsi="Times New Roman" w:cs="Times New Roman"/>
              <w:color w:val="333333"/>
              <w:sz w:val="20"/>
              <w:szCs w:val="20"/>
            </w:rPr>
          </w:rPrChange>
        </w:rPr>
        <w:t>The proper usage is "Analyzer Report," with both words capitalized. Incorrect usage would be "Analysis Report," or any combination of the correct wording with varied capitalization.</w:t>
      </w:r>
    </w:p>
    <w:p w14:paraId="698E34C4"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B</w:t>
      </w:r>
    </w:p>
    <w:p w14:paraId="0F8B3685"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BA</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Server</w:t>
      </w:r>
    </w:p>
    <w:p w14:paraId="6AB754B2" w14:textId="77777777" w:rsidR="00784EB6" w:rsidRPr="00784EB6" w:rsidRDefault="00C129FD" w:rsidP="00784EB6">
      <w:pPr>
        <w:spacing w:before="100" w:beforeAutospacing="1" w:after="100" w:afterAutospacing="1" w:line="240" w:lineRule="auto"/>
        <w:rPr>
          <w:rFonts w:ascii="Times New Roman" w:eastAsia="Times New Roman" w:hAnsi="Times New Roman" w:cs="Times New Roman"/>
          <w:sz w:val="24"/>
          <w:szCs w:val="24"/>
        </w:rPr>
      </w:pPr>
      <w:ins w:id="70" w:author="David Coverston" w:date="2016-12-27T15:40:00Z">
        <w:r>
          <w:rPr>
            <w:rFonts w:ascii="Times New Roman" w:eastAsia="Times New Roman" w:hAnsi="Times New Roman" w:cs="Times New Roman"/>
            <w:sz w:val="24"/>
            <w:szCs w:val="24"/>
          </w:rPr>
          <w:t xml:space="preserve">Use Pentaho Server for 7.0 or later. </w:t>
        </w:r>
      </w:ins>
      <w:r w:rsidR="00784EB6" w:rsidRPr="00784EB6">
        <w:rPr>
          <w:rFonts w:ascii="Times New Roman" w:eastAsia="Times New Roman" w:hAnsi="Times New Roman" w:cs="Times New Roman"/>
          <w:sz w:val="24"/>
          <w:szCs w:val="24"/>
        </w:rPr>
        <w:t>See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b/>
          <w:bCs/>
          <w:sz w:val="24"/>
          <w:szCs w:val="24"/>
        </w:rPr>
        <w:t>Product</w:t>
      </w:r>
      <w:r w:rsidR="00784EB6">
        <w:rPr>
          <w:rFonts w:ascii="Times New Roman" w:eastAsia="Times New Roman" w:hAnsi="Times New Roman" w:cs="Times New Roman"/>
          <w:b/>
          <w:bCs/>
          <w:sz w:val="24"/>
          <w:szCs w:val="24"/>
        </w:rPr>
        <w:t xml:space="preserve"> </w:t>
      </w:r>
      <w:r w:rsidR="00784EB6" w:rsidRPr="00784EB6">
        <w:rPr>
          <w:rFonts w:ascii="Times New Roman" w:eastAsia="Times New Roman" w:hAnsi="Times New Roman" w:cs="Times New Roman"/>
          <w:b/>
          <w:bCs/>
          <w:sz w:val="24"/>
          <w:szCs w:val="24"/>
        </w:rPr>
        <w:t>Names</w:t>
      </w:r>
      <w:r w:rsidR="00784EB6" w:rsidRPr="00784EB6">
        <w:rPr>
          <w:rFonts w:ascii="Times New Roman" w:eastAsia="Times New Roman" w:hAnsi="Times New Roman" w:cs="Times New Roman"/>
          <w:sz w:val="24"/>
          <w:szCs w:val="24"/>
        </w:rPr>
        <w:t>.</w:t>
      </w:r>
      <w:r w:rsidR="00784EB6">
        <w:rPr>
          <w:rFonts w:ascii="Times New Roman" w:eastAsia="Times New Roman" w:hAnsi="Times New Roman" w:cs="Times New Roman"/>
          <w:sz w:val="24"/>
          <w:szCs w:val="24"/>
        </w:rPr>
        <w:t xml:space="preserve"> </w:t>
      </w:r>
    </w:p>
    <w:p w14:paraId="16391C57"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Back</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End</w:t>
      </w:r>
    </w:p>
    <w:p w14:paraId="2800E9C2" w14:textId="77777777" w:rsidR="00784EB6" w:rsidRPr="00784EB6" w:rsidRDefault="00C129FD" w:rsidP="00C129FD">
      <w:pPr>
        <w:spacing w:before="100" w:beforeAutospacing="1" w:after="100" w:afterAutospacing="1" w:line="240" w:lineRule="auto"/>
        <w:rPr>
          <w:rFonts w:ascii="Times New Roman" w:eastAsia="Times New Roman" w:hAnsi="Times New Roman" w:cs="Times New Roman"/>
          <w:sz w:val="24"/>
          <w:szCs w:val="24"/>
        </w:rPr>
      </w:pPr>
      <w:ins w:id="71" w:author="David Coverston" w:date="2016-12-27T15:37:00Z">
        <w:r w:rsidRPr="0026064E">
          <w:rPr>
            <w:rFonts w:ascii="Times New Roman" w:eastAsia="Times New Roman" w:hAnsi="Times New Roman" w:cs="Times New Roman"/>
            <w:sz w:val="24"/>
            <w:szCs w:val="24"/>
            <w:rPrChange w:id="72" w:author="David Coverston" w:date="2016-12-29T11:39:00Z">
              <w:rPr>
                <w:rFonts w:ascii="Times New Roman" w:eastAsia="Times New Roman" w:hAnsi="Times New Roman" w:cs="Times New Roman"/>
                <w:sz w:val="20"/>
                <w:szCs w:val="20"/>
              </w:rPr>
            </w:rPrChange>
          </w:rPr>
          <w:t>Do not use if you can correctly use a more specific term such as server, operating system, database, or</w:t>
        </w:r>
      </w:ins>
      <w:ins w:id="73" w:author="David Coverston" w:date="2016-12-27T15:38:00Z">
        <w:r w:rsidRPr="0026064E">
          <w:rPr>
            <w:rFonts w:ascii="Times New Roman" w:eastAsia="Times New Roman" w:hAnsi="Times New Roman" w:cs="Times New Roman"/>
            <w:sz w:val="24"/>
            <w:szCs w:val="24"/>
            <w:rPrChange w:id="74" w:author="David Coverston" w:date="2016-12-29T11:39:00Z">
              <w:rPr>
                <w:rFonts w:ascii="Times New Roman" w:eastAsia="Times New Roman" w:hAnsi="Times New Roman" w:cs="Times New Roman"/>
                <w:sz w:val="20"/>
                <w:szCs w:val="20"/>
              </w:rPr>
            </w:rPrChange>
          </w:rPr>
          <w:t xml:space="preserve"> </w:t>
        </w:r>
      </w:ins>
      <w:ins w:id="75" w:author="David Coverston" w:date="2016-12-27T15:37:00Z">
        <w:r w:rsidRPr="0026064E">
          <w:rPr>
            <w:rFonts w:ascii="Times New Roman" w:eastAsia="Times New Roman" w:hAnsi="Times New Roman" w:cs="Times New Roman"/>
            <w:sz w:val="24"/>
            <w:szCs w:val="24"/>
            <w:rPrChange w:id="76" w:author="David Coverston" w:date="2016-12-29T11:39:00Z">
              <w:rPr>
                <w:rFonts w:ascii="Times New Roman" w:eastAsia="Times New Roman" w:hAnsi="Times New Roman" w:cs="Times New Roman"/>
                <w:sz w:val="20"/>
                <w:szCs w:val="20"/>
              </w:rPr>
            </w:rPrChange>
          </w:rPr>
          <w:t xml:space="preserve">network </w:t>
        </w:r>
        <w:commentRangeStart w:id="77"/>
        <w:r w:rsidRPr="0026064E">
          <w:rPr>
            <w:rFonts w:ascii="Times New Roman" w:eastAsia="Times New Roman" w:hAnsi="Times New Roman" w:cs="Times New Roman"/>
            <w:sz w:val="24"/>
            <w:szCs w:val="24"/>
            <w:rPrChange w:id="78" w:author="David Coverston" w:date="2016-12-29T11:39:00Z">
              <w:rPr>
                <w:rFonts w:ascii="Times New Roman" w:eastAsia="Times New Roman" w:hAnsi="Times New Roman" w:cs="Times New Roman"/>
                <w:sz w:val="20"/>
                <w:szCs w:val="20"/>
              </w:rPr>
            </w:rPrChange>
          </w:rPr>
          <w:t>instead</w:t>
        </w:r>
      </w:ins>
      <w:commentRangeEnd w:id="77"/>
      <w:ins w:id="79" w:author="David Coverston" w:date="2016-12-27T15:38:00Z">
        <w:r w:rsidRPr="0026064E">
          <w:rPr>
            <w:rFonts w:ascii="Times New Roman" w:eastAsia="Times New Roman" w:hAnsi="Times New Roman" w:cs="Times New Roman"/>
            <w:sz w:val="24"/>
            <w:szCs w:val="24"/>
            <w:rPrChange w:id="80" w:author="David Coverston" w:date="2016-12-29T11:39:00Z">
              <w:rPr>
                <w:rStyle w:val="CommentReference"/>
              </w:rPr>
            </w:rPrChange>
          </w:rPr>
          <w:commentReference w:id="77"/>
        </w:r>
      </w:ins>
      <w:ins w:id="81" w:author="David Coverston" w:date="2016-12-27T15:37:00Z">
        <w:r w:rsidRPr="0026064E">
          <w:rPr>
            <w:rFonts w:ascii="Times New Roman" w:eastAsia="Times New Roman" w:hAnsi="Times New Roman" w:cs="Times New Roman"/>
            <w:sz w:val="24"/>
            <w:szCs w:val="24"/>
            <w:rPrChange w:id="82" w:author="David Coverston" w:date="2016-12-29T11:39:00Z">
              <w:rPr>
                <w:rFonts w:ascii="Times New Roman" w:eastAsia="Times New Roman" w:hAnsi="Times New Roman" w:cs="Times New Roman"/>
                <w:sz w:val="20"/>
                <w:szCs w:val="20"/>
              </w:rPr>
            </w:rPrChange>
          </w:rPr>
          <w:t>.</w:t>
        </w:r>
        <w:r w:rsidRPr="00C129FD" w:rsidDel="00C129FD">
          <w:rPr>
            <w:rFonts w:ascii="Times New Roman" w:eastAsia="Times New Roman" w:hAnsi="Times New Roman" w:cs="Times New Roman"/>
            <w:sz w:val="20"/>
            <w:szCs w:val="20"/>
          </w:rPr>
          <w:t xml:space="preserve"> </w:t>
        </w:r>
      </w:ins>
      <w:del w:id="83" w:author="David Coverston" w:date="2016-12-27T15:37:00Z">
        <w:r w:rsidR="00784EB6" w:rsidRPr="00784EB6" w:rsidDel="00C129FD">
          <w:rPr>
            <w:rFonts w:ascii="Times New Roman" w:eastAsia="Times New Roman" w:hAnsi="Times New Roman" w:cs="Times New Roman"/>
            <w:sz w:val="20"/>
            <w:szCs w:val="20"/>
          </w:rPr>
          <w:delText>Open</w:delText>
        </w:r>
        <w:r w:rsidR="00784EB6" w:rsidDel="00C129FD">
          <w:rPr>
            <w:rFonts w:ascii="Times New Roman" w:eastAsia="Times New Roman" w:hAnsi="Times New Roman" w:cs="Times New Roman"/>
            <w:sz w:val="20"/>
            <w:szCs w:val="20"/>
          </w:rPr>
          <w:delText xml:space="preserve"> </w:delText>
        </w:r>
        <w:r w:rsidR="00784EB6" w:rsidRPr="00784EB6" w:rsidDel="00C129FD">
          <w:rPr>
            <w:rFonts w:ascii="Times New Roman" w:eastAsia="Times New Roman" w:hAnsi="Times New Roman" w:cs="Times New Roman"/>
            <w:sz w:val="20"/>
            <w:szCs w:val="20"/>
          </w:rPr>
          <w:delText>form</w:delText>
        </w:r>
        <w:r w:rsidR="00784EB6" w:rsidRPr="00784EB6" w:rsidDel="00C129FD">
          <w:rPr>
            <w:rFonts w:ascii="Times New Roman" w:eastAsia="Times New Roman" w:hAnsi="Times New Roman" w:cs="Times New Roman"/>
            <w:b/>
            <w:bCs/>
            <w:sz w:val="20"/>
            <w:szCs w:val="20"/>
          </w:rPr>
          <w:delText>;</w:delText>
        </w:r>
        <w:r w:rsidR="00784EB6" w:rsidDel="00C129FD">
          <w:rPr>
            <w:rFonts w:ascii="Times New Roman" w:eastAsia="Times New Roman" w:hAnsi="Times New Roman" w:cs="Times New Roman"/>
            <w:b/>
            <w:bCs/>
            <w:sz w:val="20"/>
            <w:szCs w:val="20"/>
          </w:rPr>
          <w:delText xml:space="preserve"> </w:delText>
        </w:r>
        <w:r w:rsidR="00784EB6" w:rsidRPr="00784EB6" w:rsidDel="00C129FD">
          <w:rPr>
            <w:rFonts w:ascii="Times New Roman" w:eastAsia="Times New Roman" w:hAnsi="Times New Roman" w:cs="Times New Roman"/>
            <w:sz w:val="20"/>
            <w:szCs w:val="20"/>
          </w:rPr>
          <w:delText>not</w:delText>
        </w:r>
        <w:r w:rsidR="00784EB6" w:rsidDel="00C129FD">
          <w:rPr>
            <w:rFonts w:ascii="Times New Roman" w:eastAsia="Times New Roman" w:hAnsi="Times New Roman" w:cs="Times New Roman"/>
            <w:sz w:val="20"/>
            <w:szCs w:val="20"/>
          </w:rPr>
          <w:delText xml:space="preserve"> </w:delText>
        </w:r>
        <w:r w:rsidR="00784EB6" w:rsidRPr="00784EB6" w:rsidDel="00C129FD">
          <w:rPr>
            <w:rFonts w:ascii="Times New Roman" w:eastAsia="Times New Roman" w:hAnsi="Times New Roman" w:cs="Times New Roman"/>
            <w:sz w:val="20"/>
            <w:szCs w:val="20"/>
          </w:rPr>
          <w:delText>closed:</w:delText>
        </w:r>
        <w:r w:rsidR="00784EB6" w:rsidDel="00C129FD">
          <w:rPr>
            <w:rFonts w:ascii="Times New Roman" w:eastAsia="Times New Roman" w:hAnsi="Times New Roman" w:cs="Times New Roman"/>
            <w:sz w:val="20"/>
            <w:szCs w:val="20"/>
          </w:rPr>
          <w:delText xml:space="preserve"> </w:delText>
        </w:r>
        <w:r w:rsidR="00784EB6" w:rsidRPr="00784EB6" w:rsidDel="00C129FD">
          <w:rPr>
            <w:rFonts w:ascii="Times New Roman" w:eastAsia="Times New Roman" w:hAnsi="Times New Roman" w:cs="Times New Roman"/>
            <w:sz w:val="20"/>
            <w:szCs w:val="20"/>
          </w:rPr>
          <w:delText>backend.</w:delText>
        </w:r>
      </w:del>
    </w:p>
    <w:p w14:paraId="46147B23"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BI</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Platform,</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BI</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Server</w:t>
      </w:r>
    </w:p>
    <w:p w14:paraId="1AC4C861" w14:textId="7F5F6959" w:rsidR="00784EB6" w:rsidRDefault="00C129FD" w:rsidP="00784EB6">
      <w:pPr>
        <w:spacing w:before="100" w:beforeAutospacing="1" w:after="100" w:afterAutospacing="1" w:line="240" w:lineRule="auto"/>
        <w:rPr>
          <w:rFonts w:ascii="Times New Roman" w:eastAsia="Times New Roman" w:hAnsi="Times New Roman" w:cs="Times New Roman"/>
          <w:sz w:val="20"/>
          <w:szCs w:val="20"/>
        </w:rPr>
      </w:pPr>
      <w:ins w:id="84" w:author="David Coverston" w:date="2016-12-27T15:42:00Z">
        <w:r>
          <w:rPr>
            <w:rFonts w:ascii="Times New Roman" w:eastAsia="Times New Roman" w:hAnsi="Times New Roman" w:cs="Times New Roman"/>
            <w:sz w:val="24"/>
            <w:szCs w:val="24"/>
          </w:rPr>
          <w:t>Use Pentaho Server for 7.0 or later.</w:t>
        </w:r>
      </w:ins>
      <w:ins w:id="85" w:author="David Coverston" w:date="2016-12-29T11:38:00Z">
        <w:r w:rsidR="0026064E">
          <w:rPr>
            <w:rFonts w:ascii="Times New Roman" w:eastAsia="Times New Roman" w:hAnsi="Times New Roman" w:cs="Times New Roman"/>
            <w:sz w:val="24"/>
            <w:szCs w:val="24"/>
          </w:rPr>
          <w:t xml:space="preserve"> </w:t>
        </w:r>
      </w:ins>
      <w:r w:rsidR="00784EB6" w:rsidRPr="0026064E">
        <w:rPr>
          <w:rFonts w:ascii="Times New Roman" w:eastAsia="Times New Roman" w:hAnsi="Times New Roman" w:cs="Times New Roman"/>
          <w:sz w:val="24"/>
          <w:szCs w:val="24"/>
          <w:rPrChange w:id="86" w:author="David Coverston" w:date="2016-12-29T11:39:00Z">
            <w:rPr>
              <w:rFonts w:ascii="Times New Roman" w:eastAsia="Times New Roman" w:hAnsi="Times New Roman" w:cs="Times New Roman"/>
              <w:sz w:val="20"/>
              <w:szCs w:val="20"/>
            </w:rPr>
          </w:rPrChange>
        </w:rPr>
        <w:t>Do not use. See</w:t>
      </w:r>
      <w:r w:rsidR="00784EB6">
        <w:rPr>
          <w:rFonts w:ascii="Times New Roman" w:eastAsia="Times New Roman" w:hAnsi="Times New Roman" w:cs="Times New Roman"/>
          <w:sz w:val="20"/>
          <w:szCs w:val="20"/>
        </w:rPr>
        <w:t xml:space="preserve"> </w:t>
      </w:r>
      <w:r w:rsidR="00784EB6" w:rsidRPr="00784EB6">
        <w:rPr>
          <w:rFonts w:ascii="Times New Roman" w:eastAsia="Times New Roman" w:hAnsi="Times New Roman" w:cs="Times New Roman"/>
          <w:b/>
          <w:bCs/>
          <w:sz w:val="20"/>
          <w:szCs w:val="20"/>
        </w:rPr>
        <w:t>Product</w:t>
      </w:r>
      <w:r w:rsidR="00784EB6">
        <w:rPr>
          <w:rFonts w:ascii="Times New Roman" w:eastAsia="Times New Roman" w:hAnsi="Times New Roman" w:cs="Times New Roman"/>
          <w:b/>
          <w:bCs/>
          <w:sz w:val="20"/>
          <w:szCs w:val="20"/>
        </w:rPr>
        <w:t xml:space="preserve"> </w:t>
      </w:r>
      <w:r w:rsidR="00784EB6" w:rsidRPr="00784EB6">
        <w:rPr>
          <w:rFonts w:ascii="Times New Roman" w:eastAsia="Times New Roman" w:hAnsi="Times New Roman" w:cs="Times New Roman"/>
          <w:b/>
          <w:bCs/>
          <w:sz w:val="20"/>
          <w:szCs w:val="20"/>
        </w:rPr>
        <w:t>Names</w:t>
      </w:r>
      <w:r w:rsidR="00784EB6" w:rsidRPr="00784EB6">
        <w:rPr>
          <w:rFonts w:ascii="Times New Roman" w:eastAsia="Times New Roman" w:hAnsi="Times New Roman" w:cs="Times New Roman"/>
          <w:sz w:val="20"/>
          <w:szCs w:val="20"/>
        </w:rPr>
        <w:t>.</w:t>
      </w:r>
    </w:p>
    <w:p w14:paraId="36292C32" w14:textId="77777777" w:rsidR="000D2733" w:rsidRDefault="00B06162" w:rsidP="00B06162">
      <w:pPr>
        <w:spacing w:before="100" w:beforeAutospacing="1" w:after="100" w:afterAutospacing="1" w:line="240" w:lineRule="auto"/>
        <w:rPr>
          <w:ins w:id="87" w:author="David Coverston" w:date="2016-12-29T09:04: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Browse</w:t>
      </w:r>
      <w:del w:id="88" w:author="David Coverston" w:date="2016-12-29T09:04:00Z">
        <w:r w:rsidDel="000D2733">
          <w:rPr>
            <w:rFonts w:ascii="Open Sans Light" w:eastAsia="Times New Roman" w:hAnsi="Open Sans Light" w:cs="Open Sans Light"/>
            <w:b/>
            <w:bCs/>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i/>
            <w:iCs/>
            <w:color w:val="538135" w:themeColor="accent6" w:themeShade="BF"/>
            <w:sz w:val="24"/>
            <w:szCs w:val="24"/>
          </w:rPr>
          <w:delText>verb</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del>
    </w:p>
    <w:p w14:paraId="0A4802D7" w14:textId="19CF0616" w:rsidR="00B06162" w:rsidRPr="00B226C2" w:rsidRDefault="00B06162"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Browse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will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searching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their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structure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specific</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filenames.</w:t>
      </w:r>
    </w:p>
    <w:p w14:paraId="07A19E2B" w14:textId="76A3F3C1" w:rsidR="00B06162" w:rsidRPr="00B226C2" w:rsidDel="000D2733" w:rsidRDefault="00B06162" w:rsidP="00B06162">
      <w:pPr>
        <w:numPr>
          <w:ilvl w:val="0"/>
          <w:numId w:val="14"/>
        </w:numPr>
        <w:spacing w:before="100" w:beforeAutospacing="1" w:after="100" w:afterAutospacing="1" w:line="240" w:lineRule="auto"/>
        <w:rPr>
          <w:del w:id="89" w:author="David Coverston" w:date="2016-12-29T09:04:00Z"/>
          <w:rFonts w:ascii="Open Sans Light" w:eastAsia="Times New Roman" w:hAnsi="Open Sans Light" w:cs="Open Sans Light"/>
          <w:color w:val="538135" w:themeColor="accent6" w:themeShade="BF"/>
          <w:sz w:val="24"/>
          <w:szCs w:val="24"/>
        </w:rPr>
      </w:pPr>
      <w:del w:id="90" w:author="David Coverston" w:date="2016-12-29T09:04:00Z">
        <w:r w:rsidRPr="00B226C2" w:rsidDel="000D2733">
          <w:rPr>
            <w:rFonts w:ascii="Open Sans Light" w:eastAsia="Times New Roman" w:hAnsi="Open Sans Light" w:cs="Open Sans Light"/>
            <w:color w:val="538135" w:themeColor="accent6" w:themeShade="BF"/>
            <w:sz w:val="24"/>
            <w:szCs w:val="24"/>
          </w:rPr>
          <w:delText>UX</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Usage:</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May</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be</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used</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on</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a</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button</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or</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could</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be</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represented</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as</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an</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icon.</w:delText>
        </w:r>
      </w:del>
    </w:p>
    <w:p w14:paraId="5E3D839A"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Buttons</w:t>
      </w:r>
    </w:p>
    <w:p w14:paraId="78EE9CAF" w14:textId="5F293EC8"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91" w:author="David Coverston" w:date="2016-12-29T11:38:00Z">
            <w:rPr>
              <w:rFonts w:ascii="Times New Roman" w:eastAsia="Times New Roman" w:hAnsi="Times New Roman" w:cs="Times New Roman"/>
              <w:sz w:val="20"/>
              <w:szCs w:val="20"/>
            </w:rPr>
          </w:rPrChange>
        </w:rPr>
        <w:lastRenderedPageBreak/>
        <w:t xml:space="preserve">Write, "Click </w:t>
      </w:r>
      <w:r w:rsidRPr="00385DA9">
        <w:rPr>
          <w:rFonts w:ascii="Times New Roman" w:eastAsia="Times New Roman" w:hAnsi="Times New Roman" w:cs="Times New Roman"/>
          <w:b/>
          <w:sz w:val="24"/>
          <w:szCs w:val="24"/>
          <w:rPrChange w:id="92" w:author="David Vandenbelt" w:date="2016-12-30T09:54:00Z">
            <w:rPr>
              <w:rFonts w:ascii="Times New Roman" w:eastAsia="Times New Roman" w:hAnsi="Times New Roman" w:cs="Times New Roman"/>
              <w:sz w:val="20"/>
              <w:szCs w:val="20"/>
            </w:rPr>
          </w:rPrChange>
        </w:rPr>
        <w:t>OK</w:t>
      </w:r>
      <w:r w:rsidRPr="0026064E">
        <w:rPr>
          <w:rFonts w:ascii="Times New Roman" w:eastAsia="Times New Roman" w:hAnsi="Times New Roman" w:cs="Times New Roman"/>
          <w:sz w:val="24"/>
          <w:szCs w:val="24"/>
          <w:rPrChange w:id="93" w:author="David Coverston" w:date="2016-12-29T11:38:00Z">
            <w:rPr>
              <w:rFonts w:ascii="Times New Roman" w:eastAsia="Times New Roman" w:hAnsi="Times New Roman" w:cs="Times New Roman"/>
              <w:sz w:val="20"/>
              <w:szCs w:val="20"/>
            </w:rPr>
          </w:rPrChange>
        </w:rPr>
        <w:t xml:space="preserve">" </w:t>
      </w:r>
      <w:del w:id="94" w:author="David Coverston" w:date="2016-12-29T14:29:00Z">
        <w:r w:rsidRPr="0026064E" w:rsidDel="001D5B77">
          <w:rPr>
            <w:rFonts w:ascii="Times New Roman" w:eastAsia="Times New Roman" w:hAnsi="Times New Roman" w:cs="Times New Roman"/>
            <w:sz w:val="24"/>
            <w:szCs w:val="24"/>
            <w:rPrChange w:id="95" w:author="David Coverston" w:date="2016-12-29T11:38:00Z">
              <w:rPr>
                <w:rFonts w:ascii="Times New Roman" w:eastAsia="Times New Roman" w:hAnsi="Times New Roman" w:cs="Times New Roman"/>
                <w:sz w:val="20"/>
                <w:szCs w:val="20"/>
              </w:rPr>
            </w:rPrChange>
          </w:rPr>
          <w:delText>rather than</w:delText>
        </w:r>
      </w:del>
      <w:ins w:id="96" w:author="David Coverston" w:date="2016-12-29T14:29:00Z">
        <w:r w:rsidR="001D5B77">
          <w:rPr>
            <w:rFonts w:ascii="Times New Roman" w:eastAsia="Times New Roman" w:hAnsi="Times New Roman" w:cs="Times New Roman"/>
            <w:sz w:val="24"/>
            <w:szCs w:val="24"/>
          </w:rPr>
          <w:t>instead of</w:t>
        </w:r>
      </w:ins>
      <w:r w:rsidRPr="0026064E">
        <w:rPr>
          <w:rFonts w:ascii="Times New Roman" w:eastAsia="Times New Roman" w:hAnsi="Times New Roman" w:cs="Times New Roman"/>
          <w:sz w:val="24"/>
          <w:szCs w:val="24"/>
          <w:rPrChange w:id="97" w:author="David Coverston" w:date="2016-12-29T11:38:00Z">
            <w:rPr>
              <w:rFonts w:ascii="Times New Roman" w:eastAsia="Times New Roman" w:hAnsi="Times New Roman" w:cs="Times New Roman"/>
              <w:sz w:val="20"/>
              <w:szCs w:val="20"/>
            </w:rPr>
          </w:rPrChange>
        </w:rPr>
        <w:t xml:space="preserve"> "Click the </w:t>
      </w:r>
      <w:r w:rsidRPr="00385DA9">
        <w:rPr>
          <w:rFonts w:ascii="Times New Roman" w:eastAsia="Times New Roman" w:hAnsi="Times New Roman" w:cs="Times New Roman"/>
          <w:b/>
          <w:sz w:val="24"/>
          <w:szCs w:val="24"/>
          <w:rPrChange w:id="98" w:author="David Vandenbelt" w:date="2016-12-30T09:54:00Z">
            <w:rPr>
              <w:rFonts w:ascii="Times New Roman" w:eastAsia="Times New Roman" w:hAnsi="Times New Roman" w:cs="Times New Roman"/>
              <w:sz w:val="20"/>
              <w:szCs w:val="20"/>
            </w:rPr>
          </w:rPrChange>
        </w:rPr>
        <w:t>OK</w:t>
      </w:r>
      <w:r w:rsidRPr="0026064E">
        <w:rPr>
          <w:rFonts w:ascii="Times New Roman" w:eastAsia="Times New Roman" w:hAnsi="Times New Roman" w:cs="Times New Roman"/>
          <w:sz w:val="24"/>
          <w:szCs w:val="24"/>
          <w:rPrChange w:id="99" w:author="David Coverston" w:date="2016-12-29T11:38:00Z">
            <w:rPr>
              <w:rFonts w:ascii="Times New Roman" w:eastAsia="Times New Roman" w:hAnsi="Times New Roman" w:cs="Times New Roman"/>
              <w:sz w:val="20"/>
              <w:szCs w:val="20"/>
            </w:rPr>
          </w:rPrChange>
        </w:rPr>
        <w:t xml:space="preserve"> button." </w:t>
      </w:r>
      <w:del w:id="100" w:author="David Coverston" w:date="2016-12-29T14:30:00Z">
        <w:r w:rsidRPr="0026064E" w:rsidDel="001D5B77">
          <w:rPr>
            <w:rFonts w:ascii="Times New Roman" w:eastAsia="Times New Roman" w:hAnsi="Times New Roman" w:cs="Times New Roman"/>
            <w:sz w:val="24"/>
            <w:szCs w:val="24"/>
            <w:rPrChange w:id="101" w:author="David Coverston" w:date="2016-12-29T11:38:00Z">
              <w:rPr>
                <w:rFonts w:ascii="Times New Roman" w:eastAsia="Times New Roman" w:hAnsi="Times New Roman" w:cs="Times New Roman"/>
                <w:sz w:val="20"/>
                <w:szCs w:val="20"/>
              </w:rPr>
            </w:rPrChange>
          </w:rPr>
          <w:delText xml:space="preserve">Where </w:delText>
        </w:r>
      </w:del>
      <w:ins w:id="102" w:author="David Coverston" w:date="2016-12-29T14:30:00Z">
        <w:r w:rsidR="001D5B77" w:rsidRPr="0026064E">
          <w:rPr>
            <w:rFonts w:ascii="Times New Roman" w:eastAsia="Times New Roman" w:hAnsi="Times New Roman" w:cs="Times New Roman"/>
            <w:sz w:val="24"/>
            <w:szCs w:val="24"/>
            <w:rPrChange w:id="103" w:author="David Coverston" w:date="2016-12-29T11:38:00Z">
              <w:rPr>
                <w:rFonts w:ascii="Times New Roman" w:eastAsia="Times New Roman" w:hAnsi="Times New Roman" w:cs="Times New Roman"/>
                <w:sz w:val="20"/>
                <w:szCs w:val="20"/>
              </w:rPr>
            </w:rPrChange>
          </w:rPr>
          <w:t>Whe</w:t>
        </w:r>
        <w:r w:rsidR="001D5B77">
          <w:rPr>
            <w:rFonts w:ascii="Times New Roman" w:eastAsia="Times New Roman" w:hAnsi="Times New Roman" w:cs="Times New Roman"/>
            <w:sz w:val="24"/>
            <w:szCs w:val="24"/>
          </w:rPr>
          <w:t>n</w:t>
        </w:r>
        <w:r w:rsidR="001D5B77" w:rsidRPr="0026064E">
          <w:rPr>
            <w:rFonts w:ascii="Times New Roman" w:eastAsia="Times New Roman" w:hAnsi="Times New Roman" w:cs="Times New Roman"/>
            <w:sz w:val="24"/>
            <w:szCs w:val="24"/>
            <w:rPrChange w:id="104" w:author="David Coverston" w:date="2016-12-29T11:38:00Z">
              <w:rPr>
                <w:rFonts w:ascii="Times New Roman" w:eastAsia="Times New Roman" w:hAnsi="Times New Roman" w:cs="Times New Roman"/>
                <w:sz w:val="20"/>
                <w:szCs w:val="20"/>
              </w:rPr>
            </w:rPrChange>
          </w:rPr>
          <w:t xml:space="preserve"> </w:t>
        </w:r>
      </w:ins>
      <w:r w:rsidRPr="0026064E">
        <w:rPr>
          <w:rFonts w:ascii="Times New Roman" w:eastAsia="Times New Roman" w:hAnsi="Times New Roman" w:cs="Times New Roman"/>
          <w:sz w:val="24"/>
          <w:szCs w:val="24"/>
          <w:rPrChange w:id="105" w:author="David Coverston" w:date="2016-12-29T11:38:00Z">
            <w:rPr>
              <w:rFonts w:ascii="Times New Roman" w:eastAsia="Times New Roman" w:hAnsi="Times New Roman" w:cs="Times New Roman"/>
              <w:sz w:val="20"/>
              <w:szCs w:val="20"/>
            </w:rPr>
          </w:rPrChange>
        </w:rPr>
        <w:t xml:space="preserve">a button has an </w:t>
      </w:r>
      <w:proofErr w:type="spellStart"/>
      <w:r w:rsidRPr="0026064E">
        <w:rPr>
          <w:rFonts w:ascii="Times New Roman" w:eastAsia="Times New Roman" w:hAnsi="Times New Roman" w:cs="Times New Roman"/>
          <w:sz w:val="24"/>
          <w:szCs w:val="24"/>
          <w:rPrChange w:id="106" w:author="David Coverston" w:date="2016-12-29T11:38:00Z">
            <w:rPr>
              <w:rFonts w:ascii="Times New Roman" w:eastAsia="Times New Roman" w:hAnsi="Times New Roman" w:cs="Times New Roman"/>
              <w:sz w:val="20"/>
              <w:szCs w:val="20"/>
            </w:rPr>
          </w:rPrChange>
        </w:rPr>
        <w:t>elipsis</w:t>
      </w:r>
      <w:proofErr w:type="spellEnd"/>
      <w:r w:rsidRPr="0026064E">
        <w:rPr>
          <w:rFonts w:ascii="Times New Roman" w:eastAsia="Times New Roman" w:hAnsi="Times New Roman" w:cs="Times New Roman"/>
          <w:sz w:val="24"/>
          <w:szCs w:val="24"/>
          <w:rPrChange w:id="107" w:author="David Coverston" w:date="2016-12-29T11:38:00Z">
            <w:rPr>
              <w:rFonts w:ascii="Times New Roman" w:eastAsia="Times New Roman" w:hAnsi="Times New Roman" w:cs="Times New Roman"/>
              <w:sz w:val="20"/>
              <w:szCs w:val="20"/>
            </w:rPr>
          </w:rPrChange>
        </w:rPr>
        <w:t xml:space="preserve"> (...), omit the ellipsis when referring to the button, for example, "Click </w:t>
      </w:r>
      <w:r w:rsidRPr="00385DA9">
        <w:rPr>
          <w:rFonts w:ascii="Times New Roman" w:eastAsia="Times New Roman" w:hAnsi="Times New Roman" w:cs="Times New Roman"/>
          <w:b/>
          <w:sz w:val="24"/>
          <w:szCs w:val="24"/>
          <w:rPrChange w:id="108" w:author="David Vandenbelt" w:date="2016-12-30T09:55:00Z">
            <w:rPr>
              <w:rFonts w:ascii="Times New Roman" w:eastAsia="Times New Roman" w:hAnsi="Times New Roman" w:cs="Times New Roman"/>
              <w:sz w:val="20"/>
              <w:szCs w:val="20"/>
            </w:rPr>
          </w:rPrChange>
        </w:rPr>
        <w:t>Configure</w:t>
      </w:r>
      <w:r w:rsidRPr="0026064E">
        <w:rPr>
          <w:rFonts w:ascii="Times New Roman" w:eastAsia="Times New Roman" w:hAnsi="Times New Roman" w:cs="Times New Roman"/>
          <w:sz w:val="24"/>
          <w:szCs w:val="24"/>
          <w:rPrChange w:id="109" w:author="David Coverston" w:date="2016-12-29T11:38:00Z">
            <w:rPr>
              <w:rFonts w:ascii="Times New Roman" w:eastAsia="Times New Roman" w:hAnsi="Times New Roman" w:cs="Times New Roman"/>
              <w:sz w:val="20"/>
              <w:szCs w:val="20"/>
            </w:rPr>
          </w:rPrChange>
        </w:rPr>
        <w:t xml:space="preserve">," rather than "Click </w:t>
      </w:r>
      <w:r w:rsidRPr="00385DA9">
        <w:rPr>
          <w:rFonts w:ascii="Times New Roman" w:eastAsia="Times New Roman" w:hAnsi="Times New Roman" w:cs="Times New Roman"/>
          <w:b/>
          <w:sz w:val="24"/>
          <w:szCs w:val="24"/>
          <w:rPrChange w:id="110" w:author="David Vandenbelt" w:date="2016-12-30T09:55:00Z">
            <w:rPr>
              <w:rFonts w:ascii="Times New Roman" w:eastAsia="Times New Roman" w:hAnsi="Times New Roman" w:cs="Times New Roman"/>
              <w:sz w:val="20"/>
              <w:szCs w:val="20"/>
            </w:rPr>
          </w:rPrChange>
        </w:rPr>
        <w:t>Configure ...</w:t>
      </w:r>
      <w:r w:rsidRPr="0026064E">
        <w:rPr>
          <w:rFonts w:ascii="Times New Roman" w:eastAsia="Times New Roman" w:hAnsi="Times New Roman" w:cs="Times New Roman"/>
          <w:sz w:val="24"/>
          <w:szCs w:val="24"/>
          <w:rPrChange w:id="111" w:author="David Coverston" w:date="2016-12-29T11:38:00Z">
            <w:rPr>
              <w:rFonts w:ascii="Times New Roman" w:eastAsia="Times New Roman" w:hAnsi="Times New Roman" w:cs="Times New Roman"/>
              <w:sz w:val="20"/>
              <w:szCs w:val="20"/>
            </w:rPr>
          </w:rPrChange>
        </w:rPr>
        <w:t>"</w:t>
      </w:r>
    </w:p>
    <w:p w14:paraId="74FDDB6F"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C</w:t>
      </w:r>
    </w:p>
    <w:p w14:paraId="49D826E3"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Can,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Could,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May,</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Might</w:t>
      </w:r>
    </w:p>
    <w:p w14:paraId="0458AC28" w14:textId="11FAD7A6"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112" w:author="David Coverston" w:date="2016-12-29T11:39:00Z">
            <w:rPr>
              <w:rFonts w:ascii="Times New Roman" w:eastAsia="Times New Roman" w:hAnsi="Times New Roman" w:cs="Times New Roman"/>
              <w:sz w:val="20"/>
              <w:szCs w:val="20"/>
            </w:rPr>
          </w:rPrChange>
        </w:rPr>
        <w:t>Use</w:t>
      </w:r>
      <w:del w:id="113" w:author="David Vandenbelt" w:date="2016-12-30T10:24:00Z">
        <w:r w:rsidRPr="0026064E" w:rsidDel="00B24C0B">
          <w:rPr>
            <w:rFonts w:ascii="Times New Roman" w:eastAsia="Times New Roman" w:hAnsi="Times New Roman" w:cs="Times New Roman"/>
            <w:sz w:val="24"/>
            <w:szCs w:val="24"/>
            <w:rPrChange w:id="114" w:author="David Coverston" w:date="2016-12-29T11:39:00Z">
              <w:rPr>
                <w:rFonts w:ascii="Times New Roman" w:eastAsia="Times New Roman" w:hAnsi="Times New Roman" w:cs="Times New Roman"/>
                <w:sz w:val="20"/>
                <w:szCs w:val="20"/>
              </w:rPr>
            </w:rPrChange>
          </w:rPr>
          <w:delText>r</w:delText>
        </w:r>
      </w:del>
      <w:r w:rsidRPr="0026064E">
        <w:rPr>
          <w:rFonts w:ascii="Times New Roman" w:eastAsia="Times New Roman" w:hAnsi="Times New Roman" w:cs="Times New Roman"/>
          <w:sz w:val="24"/>
          <w:szCs w:val="24"/>
          <w:rPrChange w:id="115" w:author="David Coverston" w:date="2016-12-29T11:39:00Z">
            <w:rPr>
              <w:rFonts w:ascii="Times New Roman" w:eastAsia="Times New Roman" w:hAnsi="Times New Roman" w:cs="Times New Roman"/>
              <w:sz w:val="20"/>
              <w:szCs w:val="20"/>
            </w:rPr>
          </w:rPrChange>
        </w:rPr>
        <w:t xml:space="preserve"> the verb "can" to describe actions or tasks that the user or program can do. Use "may" or "might" only to express possibility or where the result of an action is unknown, not to imply that the user has permission to do something.</w:t>
      </w:r>
    </w:p>
    <w:p w14:paraId="58D13E44" w14:textId="77777777" w:rsidR="00784EB6" w:rsidRPr="00B24C0B" w:rsidRDefault="00784EB6">
      <w:pPr>
        <w:spacing w:before="100" w:beforeAutospacing="1" w:after="100" w:afterAutospacing="1" w:line="240" w:lineRule="auto"/>
        <w:ind w:left="720"/>
        <w:rPr>
          <w:rFonts w:ascii="Times New Roman" w:eastAsia="Times New Roman" w:hAnsi="Times New Roman" w:cs="Times New Roman"/>
          <w:i/>
          <w:sz w:val="24"/>
          <w:szCs w:val="24"/>
          <w:rPrChange w:id="116" w:author="David Vandenbelt" w:date="2016-12-30T10:25:00Z">
            <w:rPr>
              <w:rFonts w:ascii="Times New Roman" w:eastAsia="Times New Roman" w:hAnsi="Times New Roman" w:cs="Times New Roman"/>
              <w:sz w:val="24"/>
              <w:szCs w:val="24"/>
            </w:rPr>
          </w:rPrChange>
        </w:rPr>
        <w:pPrChange w:id="117" w:author="David Vandenbelt" w:date="2016-12-30T11:03:00Z">
          <w:pPr>
            <w:spacing w:before="100" w:beforeAutospacing="1" w:after="100" w:afterAutospacing="1" w:line="240" w:lineRule="auto"/>
          </w:pPr>
        </w:pPrChange>
      </w:pPr>
      <w:r w:rsidRPr="00B24C0B">
        <w:rPr>
          <w:rFonts w:ascii="Times New Roman" w:eastAsia="Times New Roman" w:hAnsi="Times New Roman" w:cs="Times New Roman"/>
          <w:b/>
          <w:i/>
          <w:sz w:val="24"/>
          <w:szCs w:val="24"/>
          <w:rPrChange w:id="118" w:author="David Vandenbelt" w:date="2016-12-30T10:25:00Z">
            <w:rPr>
              <w:rFonts w:ascii="Times New Roman" w:eastAsia="Times New Roman" w:hAnsi="Times New Roman" w:cs="Times New Roman"/>
              <w:sz w:val="24"/>
              <w:szCs w:val="24"/>
            </w:rPr>
          </w:rPrChange>
        </w:rPr>
        <w:t>Correct</w:t>
      </w:r>
      <w:r w:rsidRPr="00B24C0B">
        <w:rPr>
          <w:rFonts w:ascii="Times New Roman" w:eastAsia="Times New Roman" w:hAnsi="Times New Roman" w:cs="Times New Roman"/>
          <w:i/>
          <w:sz w:val="24"/>
          <w:szCs w:val="24"/>
          <w:rPrChange w:id="119" w:author="David Vandenbelt" w:date="2016-12-30T10:25:00Z">
            <w:rPr>
              <w:rFonts w:ascii="Times New Roman" w:eastAsia="Times New Roman" w:hAnsi="Times New Roman" w:cs="Times New Roman"/>
              <w:sz w:val="24"/>
              <w:szCs w:val="24"/>
            </w:rPr>
          </w:rPrChange>
        </w:rPr>
        <w:t xml:space="preserve">: You can use this option to force a black-and-white screen display. If you use the </w:t>
      </w:r>
      <w:r w:rsidRPr="00B24C0B">
        <w:rPr>
          <w:rFonts w:ascii="Courier New" w:eastAsia="Times New Roman" w:hAnsi="Courier New" w:cs="Courier New"/>
          <w:i/>
          <w:sz w:val="24"/>
          <w:szCs w:val="24"/>
          <w:rPrChange w:id="120" w:author="David Vandenbelt" w:date="2016-12-30T10:25:00Z">
            <w:rPr>
              <w:rFonts w:ascii="Times New Roman" w:eastAsia="Times New Roman" w:hAnsi="Times New Roman" w:cs="Times New Roman"/>
              <w:sz w:val="24"/>
              <w:szCs w:val="24"/>
            </w:rPr>
          </w:rPrChange>
        </w:rPr>
        <w:t>/b</w:t>
      </w:r>
      <w:r w:rsidRPr="00B24C0B">
        <w:rPr>
          <w:rFonts w:ascii="Times New Roman" w:eastAsia="Times New Roman" w:hAnsi="Times New Roman" w:cs="Times New Roman"/>
          <w:i/>
          <w:sz w:val="24"/>
          <w:szCs w:val="24"/>
          <w:rPrChange w:id="121" w:author="David Vandenbelt" w:date="2016-12-30T10:25:00Z">
            <w:rPr>
              <w:rFonts w:ascii="Times New Roman" w:eastAsia="Times New Roman" w:hAnsi="Times New Roman" w:cs="Times New Roman"/>
              <w:sz w:val="24"/>
              <w:szCs w:val="24"/>
            </w:rPr>
          </w:rPrChange>
        </w:rPr>
        <w:t xml:space="preserve"> option, your code may not be portable.</w:t>
      </w:r>
    </w:p>
    <w:p w14:paraId="6E4E9855" w14:textId="77777777" w:rsidR="00784EB6" w:rsidRPr="00784EB6" w:rsidRDefault="00784EB6">
      <w:pPr>
        <w:spacing w:before="100" w:beforeAutospacing="1" w:after="100" w:afterAutospacing="1" w:line="240" w:lineRule="auto"/>
        <w:ind w:left="720"/>
        <w:rPr>
          <w:rFonts w:ascii="Times New Roman" w:eastAsia="Times New Roman" w:hAnsi="Times New Roman" w:cs="Times New Roman"/>
          <w:sz w:val="24"/>
          <w:szCs w:val="24"/>
        </w:rPr>
        <w:pPrChange w:id="122" w:author="David Vandenbelt" w:date="2016-12-30T11:03:00Z">
          <w:pPr>
            <w:spacing w:before="100" w:beforeAutospacing="1" w:after="100" w:afterAutospacing="1" w:line="240" w:lineRule="auto"/>
          </w:pPr>
        </w:pPrChange>
      </w:pPr>
      <w:del w:id="123" w:author="David Coverston" w:date="2016-12-27T15:44:00Z">
        <w:r w:rsidRPr="00B24C0B" w:rsidDel="00C129FD">
          <w:rPr>
            <w:rFonts w:ascii="Times New Roman" w:eastAsia="Times New Roman" w:hAnsi="Times New Roman" w:cs="Times New Roman"/>
            <w:b/>
            <w:i/>
            <w:sz w:val="24"/>
            <w:szCs w:val="24"/>
            <w:rPrChange w:id="124" w:author="David Vandenbelt" w:date="2016-12-30T10:25:00Z">
              <w:rPr>
                <w:rFonts w:ascii="Times New Roman" w:eastAsia="Times New Roman" w:hAnsi="Times New Roman" w:cs="Times New Roman"/>
                <w:sz w:val="20"/>
                <w:szCs w:val="20"/>
              </w:rPr>
            </w:rPrChange>
          </w:rPr>
          <w:delText>Avoid</w:delText>
        </w:r>
      </w:del>
      <w:ins w:id="125" w:author="David Coverston" w:date="2016-12-27T15:44:00Z">
        <w:r w:rsidR="00C129FD" w:rsidRPr="00B24C0B">
          <w:rPr>
            <w:rFonts w:ascii="Times New Roman" w:eastAsia="Times New Roman" w:hAnsi="Times New Roman" w:cs="Times New Roman"/>
            <w:b/>
            <w:i/>
            <w:sz w:val="24"/>
            <w:szCs w:val="24"/>
            <w:rPrChange w:id="126" w:author="David Vandenbelt" w:date="2016-12-30T10:25:00Z">
              <w:rPr>
                <w:rFonts w:ascii="Times New Roman" w:eastAsia="Times New Roman" w:hAnsi="Times New Roman" w:cs="Times New Roman"/>
                <w:sz w:val="20"/>
                <w:szCs w:val="20"/>
              </w:rPr>
            </w:rPrChange>
          </w:rPr>
          <w:t>Incorrect</w:t>
        </w:r>
      </w:ins>
      <w:r w:rsidRPr="00B24C0B">
        <w:rPr>
          <w:rFonts w:ascii="Times New Roman" w:eastAsia="Times New Roman" w:hAnsi="Times New Roman" w:cs="Times New Roman"/>
          <w:i/>
          <w:sz w:val="24"/>
          <w:szCs w:val="24"/>
          <w:rPrChange w:id="127" w:author="David Vandenbelt" w:date="2016-12-30T10:25:00Z">
            <w:rPr>
              <w:rFonts w:ascii="Times New Roman" w:eastAsia="Times New Roman" w:hAnsi="Times New Roman" w:cs="Times New Roman"/>
              <w:sz w:val="20"/>
              <w:szCs w:val="20"/>
            </w:rPr>
          </w:rPrChange>
        </w:rPr>
        <w:t xml:space="preserve">: You may use the </w:t>
      </w:r>
      <w:r w:rsidRPr="00B24C0B">
        <w:rPr>
          <w:rFonts w:ascii="Courier New" w:eastAsia="Times New Roman" w:hAnsi="Courier New" w:cs="Courier New"/>
          <w:i/>
          <w:sz w:val="24"/>
          <w:szCs w:val="24"/>
          <w:rPrChange w:id="128" w:author="David Vandenbelt" w:date="2016-12-30T10:25:00Z">
            <w:rPr>
              <w:rFonts w:ascii="Times New Roman" w:eastAsia="Times New Roman" w:hAnsi="Times New Roman" w:cs="Times New Roman"/>
              <w:sz w:val="20"/>
              <w:szCs w:val="20"/>
            </w:rPr>
          </w:rPrChange>
        </w:rPr>
        <w:t>/b</w:t>
      </w:r>
      <w:r w:rsidRPr="00B24C0B">
        <w:rPr>
          <w:rFonts w:ascii="Times New Roman" w:eastAsia="Times New Roman" w:hAnsi="Times New Roman" w:cs="Times New Roman"/>
          <w:i/>
          <w:sz w:val="24"/>
          <w:szCs w:val="24"/>
          <w:rPrChange w:id="129" w:author="David Vandenbelt" w:date="2016-12-30T10:25:00Z">
            <w:rPr>
              <w:rFonts w:ascii="Times New Roman" w:eastAsia="Times New Roman" w:hAnsi="Times New Roman" w:cs="Times New Roman"/>
              <w:sz w:val="20"/>
              <w:szCs w:val="20"/>
            </w:rPr>
          </w:rPrChange>
        </w:rPr>
        <w:t xml:space="preserve"> option to force a black-and-white display.</w:t>
      </w:r>
    </w:p>
    <w:p w14:paraId="5836E8B8" w14:textId="72EF3C84"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avoid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"could"</w:t>
      </w:r>
      <w:del w:id="130" w:author="David Coverston" w:date="2016-12-29T14:30:00Z">
        <w:r w:rsidDel="001D5B77">
          <w:rPr>
            <w:rFonts w:ascii="Times New Roman" w:eastAsia="Times New Roman" w:hAnsi="Times New Roman" w:cs="Times New Roman"/>
            <w:sz w:val="24"/>
            <w:szCs w:val="24"/>
          </w:rPr>
          <w:delText xml:space="preserve"> </w:delText>
        </w:r>
        <w:r w:rsidRPr="00784EB6" w:rsidDel="001D5B77">
          <w:rPr>
            <w:rFonts w:ascii="Times New Roman" w:eastAsia="Times New Roman" w:hAnsi="Times New Roman" w:cs="Times New Roman"/>
            <w:sz w:val="24"/>
            <w:szCs w:val="24"/>
          </w:rPr>
          <w:delText>because</w:delText>
        </w:r>
        <w:r w:rsidDel="001D5B77">
          <w:rPr>
            <w:rFonts w:ascii="Times New Roman" w:eastAsia="Times New Roman" w:hAnsi="Times New Roman" w:cs="Times New Roman"/>
            <w:sz w:val="24"/>
            <w:szCs w:val="24"/>
          </w:rPr>
          <w:delText xml:space="preserve"> </w:delText>
        </w:r>
        <w:r w:rsidRPr="00784EB6" w:rsidDel="001D5B77">
          <w:rPr>
            <w:rFonts w:ascii="Times New Roman" w:eastAsia="Times New Roman" w:hAnsi="Times New Roman" w:cs="Times New Roman"/>
            <w:sz w:val="24"/>
            <w:szCs w:val="24"/>
          </w:rPr>
          <w:delText>it</w:delText>
        </w:r>
        <w:r w:rsidDel="001D5B77">
          <w:rPr>
            <w:rFonts w:ascii="Times New Roman" w:eastAsia="Times New Roman" w:hAnsi="Times New Roman" w:cs="Times New Roman"/>
            <w:sz w:val="24"/>
            <w:szCs w:val="24"/>
          </w:rPr>
          <w:delText xml:space="preserve"> </w:delText>
        </w:r>
        <w:r w:rsidRPr="00784EB6" w:rsidDel="001D5B77">
          <w:rPr>
            <w:rFonts w:ascii="Times New Roman" w:eastAsia="Times New Roman" w:hAnsi="Times New Roman" w:cs="Times New Roman"/>
            <w:sz w:val="24"/>
            <w:szCs w:val="24"/>
          </w:rPr>
          <w:delText>is</w:delText>
        </w:r>
        <w:r w:rsidDel="001D5B77">
          <w:rPr>
            <w:rFonts w:ascii="Times New Roman" w:eastAsia="Times New Roman" w:hAnsi="Times New Roman" w:cs="Times New Roman"/>
            <w:sz w:val="24"/>
            <w:szCs w:val="24"/>
          </w:rPr>
          <w:delText xml:space="preserve"> </w:delText>
        </w:r>
        <w:r w:rsidRPr="00784EB6" w:rsidDel="001D5B77">
          <w:rPr>
            <w:rFonts w:ascii="Times New Roman" w:eastAsia="Times New Roman" w:hAnsi="Times New Roman" w:cs="Times New Roman"/>
            <w:sz w:val="24"/>
            <w:szCs w:val="24"/>
          </w:rPr>
          <w:delText>seldom</w:delText>
        </w:r>
        <w:r w:rsidDel="001D5B77">
          <w:rPr>
            <w:rFonts w:ascii="Times New Roman" w:eastAsia="Times New Roman" w:hAnsi="Times New Roman" w:cs="Times New Roman"/>
            <w:sz w:val="24"/>
            <w:szCs w:val="24"/>
          </w:rPr>
          <w:delText xml:space="preserve"> </w:delText>
        </w:r>
        <w:r w:rsidRPr="00784EB6" w:rsidDel="001D5B77">
          <w:rPr>
            <w:rFonts w:ascii="Times New Roman" w:eastAsia="Times New Roman" w:hAnsi="Times New Roman" w:cs="Times New Roman"/>
            <w:sz w:val="24"/>
            <w:szCs w:val="24"/>
          </w:rPr>
          <w:delText>necessary</w:delText>
        </w:r>
      </w:del>
      <w:r w:rsidRPr="00784EB6">
        <w:rPr>
          <w:rFonts w:ascii="Times New Roman" w:eastAsia="Times New Roman" w:hAnsi="Times New Roman" w:cs="Times New Roman"/>
          <w:sz w:val="24"/>
          <w:szCs w:val="24"/>
        </w:rPr>
        <w:t>.</w:t>
      </w:r>
    </w:p>
    <w:p w14:paraId="691B051F" w14:textId="77777777" w:rsidR="000D2733" w:rsidRDefault="001D68B5" w:rsidP="001D68B5">
      <w:pPr>
        <w:spacing w:before="100" w:beforeAutospacing="1" w:after="100" w:afterAutospacing="1" w:line="240" w:lineRule="auto"/>
        <w:rPr>
          <w:ins w:id="131" w:author="David Coverston" w:date="2016-12-29T09:04: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Cancel</w:t>
      </w:r>
      <w:del w:id="132" w:author="David Coverston" w:date="2016-12-29T09:04:00Z">
        <w:r w:rsidDel="000D2733">
          <w:rPr>
            <w:rFonts w:ascii="Open Sans Light" w:eastAsia="Times New Roman" w:hAnsi="Open Sans Light" w:cs="Open Sans Light"/>
            <w:b/>
            <w:bCs/>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i/>
            <w:iCs/>
            <w:color w:val="538135" w:themeColor="accent6" w:themeShade="BF"/>
            <w:sz w:val="24"/>
            <w:szCs w:val="24"/>
          </w:rPr>
          <w:delText>verb</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del>
    </w:p>
    <w:p w14:paraId="6A27BFB9" w14:textId="77777777" w:rsidR="00B24C0B" w:rsidRDefault="001D68B5">
      <w:pPr>
        <w:spacing w:before="100" w:beforeAutospacing="1" w:after="100" w:afterAutospacing="1" w:line="240" w:lineRule="auto"/>
        <w:rPr>
          <w:ins w:id="133" w:author="David Vandenbelt" w:date="2016-12-30T10:25:00Z"/>
          <w:rFonts w:ascii="Open Sans Light" w:eastAsia="Times New Roman" w:hAnsi="Open Sans Light" w:cs="Open Sans Light"/>
          <w:color w:val="538135" w:themeColor="accent6" w:themeShade="BF"/>
          <w:sz w:val="24"/>
          <w:szCs w:val="24"/>
        </w:rPr>
        <w:pPrChange w:id="134" w:author="David Coverston" w:date="2016-12-29T09:05:00Z">
          <w:pPr>
            <w:numPr>
              <w:numId w:val="33"/>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deselect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unmark</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del w:id="135" w:author="David Vandenbelt" w:date="2016-12-30T10:25:00Z">
        <w:r w:rsidRPr="00B226C2" w:rsidDel="00B24C0B">
          <w:rPr>
            <w:rFonts w:ascii="Open Sans Light" w:eastAsia="Times New Roman" w:hAnsi="Open Sans Light" w:cs="Open Sans Light"/>
            <w:color w:val="538135" w:themeColor="accent6" w:themeShade="BF"/>
            <w:sz w:val="24"/>
            <w:szCs w:val="24"/>
          </w:rPr>
          <w:delText>(</w:delText>
        </w:r>
      </w:del>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check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clear</w:t>
      </w:r>
      <w:r w:rsidRPr="00B226C2">
        <w:rPr>
          <w:rFonts w:ascii="Open Sans Light" w:eastAsia="Times New Roman" w:hAnsi="Open Sans Light" w:cs="Open Sans Light"/>
          <w:color w:val="538135" w:themeColor="accent6" w:themeShade="BF"/>
          <w:sz w:val="24"/>
          <w:szCs w:val="24"/>
        </w:rPr>
        <w:t>.</w:t>
      </w:r>
      <w:del w:id="136" w:author="David Vandenbelt" w:date="2016-12-30T10:25:00Z">
        <w:r w:rsidRPr="00B226C2" w:rsidDel="00B24C0B">
          <w:rPr>
            <w:rFonts w:ascii="Open Sans Light" w:eastAsia="Times New Roman" w:hAnsi="Open Sans Light" w:cs="Open Sans Light"/>
            <w:color w:val="538135" w:themeColor="accent6" w:themeShade="BF"/>
            <w:sz w:val="24"/>
            <w:szCs w:val="24"/>
          </w:rPr>
          <w:delText>)</w:delText>
        </w:r>
      </w:del>
    </w:p>
    <w:p w14:paraId="4D8AADCA" w14:textId="27DD26D7" w:rsidR="001D68B5" w:rsidRPr="00B226C2" w:rsidDel="000D2733" w:rsidRDefault="000D2733" w:rsidP="001D68B5">
      <w:pPr>
        <w:spacing w:before="100" w:beforeAutospacing="1" w:after="100" w:afterAutospacing="1" w:line="240" w:lineRule="auto"/>
        <w:rPr>
          <w:del w:id="137" w:author="David Coverston" w:date="2016-12-29T09:05:00Z"/>
          <w:rFonts w:ascii="Open Sans Light" w:eastAsia="Times New Roman" w:hAnsi="Open Sans Light" w:cs="Open Sans Light"/>
          <w:color w:val="538135" w:themeColor="accent6" w:themeShade="BF"/>
          <w:sz w:val="24"/>
          <w:szCs w:val="24"/>
        </w:rPr>
      </w:pPr>
      <w:ins w:id="138" w:author="David Coverston" w:date="2016-12-29T09:05:00Z">
        <w:del w:id="139" w:author="David Vandenbelt" w:date="2016-12-30T10:25:00Z">
          <w:r w:rsidDel="00B24C0B">
            <w:rPr>
              <w:rFonts w:ascii="Open Sans Light" w:eastAsia="Times New Roman" w:hAnsi="Open Sans Light" w:cs="Open Sans Light"/>
              <w:color w:val="538135" w:themeColor="accent6" w:themeShade="BF"/>
              <w:sz w:val="24"/>
              <w:szCs w:val="24"/>
            </w:rPr>
            <w:delText xml:space="preserve"> </w:delText>
          </w:r>
        </w:del>
      </w:ins>
    </w:p>
    <w:p w14:paraId="5C39FB25" w14:textId="3C6558FE" w:rsidR="001D68B5" w:rsidRPr="00B226C2" w:rsidDel="000D2733" w:rsidRDefault="001D68B5">
      <w:pPr>
        <w:spacing w:before="100" w:beforeAutospacing="1" w:after="100" w:afterAutospacing="1" w:line="240" w:lineRule="auto"/>
        <w:rPr>
          <w:del w:id="140" w:author="David Coverston" w:date="2016-12-29T09:05:00Z"/>
          <w:rFonts w:ascii="Open Sans Light" w:eastAsia="Times New Roman" w:hAnsi="Open Sans Light" w:cs="Open Sans Light"/>
          <w:color w:val="538135" w:themeColor="accent6" w:themeShade="BF"/>
          <w:sz w:val="24"/>
          <w:szCs w:val="24"/>
        </w:rPr>
        <w:pPrChange w:id="141" w:author="David Coverston" w:date="2016-12-29T09:05:00Z">
          <w:pPr>
            <w:numPr>
              <w:numId w:val="33"/>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When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referring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Cancel</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procedure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task,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simply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write,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"Click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Cancel</w:t>
      </w:r>
      <w:r w:rsidRPr="00B226C2">
        <w:rPr>
          <w:rFonts w:ascii="Open Sans Light" w:eastAsia="Times New Roman" w:hAnsi="Open Sans Light" w:cs="Open Sans Light"/>
          <w:color w:val="538135" w:themeColor="accent6" w:themeShade="BF"/>
          <w:sz w:val="24"/>
          <w:szCs w:val="24"/>
        </w:rPr>
        <w:t>."</w:t>
      </w:r>
      <w:ins w:id="142" w:author="David Coverston" w:date="2016-12-29T09:05:00Z">
        <w:r w:rsidR="000D2733">
          <w:rPr>
            <w:rFonts w:ascii="Open Sans Light" w:eastAsia="Times New Roman" w:hAnsi="Open Sans Light" w:cs="Open Sans Light"/>
            <w:color w:val="538135" w:themeColor="accent6" w:themeShade="BF"/>
            <w:sz w:val="24"/>
            <w:szCs w:val="24"/>
          </w:rPr>
          <w:t xml:space="preserve"> </w:t>
        </w:r>
      </w:ins>
    </w:p>
    <w:p w14:paraId="37648F56" w14:textId="77777777" w:rsidR="001D68B5" w:rsidRPr="00B226C2" w:rsidRDefault="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43" w:author="David Coverston" w:date="2016-12-29T09:05:00Z">
          <w:pPr>
            <w:numPr>
              <w:numId w:val="33"/>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write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"Click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Cancel</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w:t>
      </w:r>
    </w:p>
    <w:p w14:paraId="27DBA85E"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Can't</w:t>
      </w:r>
    </w:p>
    <w:p w14:paraId="30D6D49F" w14:textId="409F3CC7" w:rsidR="00784EB6" w:rsidRPr="00784EB6" w:rsidRDefault="00B24C0B" w:rsidP="00784EB6">
      <w:pPr>
        <w:spacing w:before="100" w:beforeAutospacing="1" w:after="100" w:afterAutospacing="1" w:line="240" w:lineRule="auto"/>
        <w:rPr>
          <w:rFonts w:ascii="Times New Roman" w:eastAsia="Times New Roman" w:hAnsi="Times New Roman" w:cs="Times New Roman"/>
          <w:sz w:val="24"/>
          <w:szCs w:val="24"/>
        </w:rPr>
      </w:pPr>
      <w:ins w:id="144" w:author="David Vandenbelt" w:date="2016-12-30T10:26:00Z">
        <w:r>
          <w:rPr>
            <w:rFonts w:ascii="Times New Roman" w:eastAsia="Times New Roman" w:hAnsi="Times New Roman" w:cs="Times New Roman"/>
            <w:sz w:val="24"/>
            <w:szCs w:val="24"/>
          </w:rPr>
          <w:t xml:space="preserve">Do not use. </w:t>
        </w:r>
      </w:ins>
      <w:r w:rsidR="00784EB6" w:rsidRPr="00784EB6">
        <w:rPr>
          <w:rFonts w:ascii="Times New Roman" w:eastAsia="Times New Roman" w:hAnsi="Times New Roman" w:cs="Times New Roman"/>
          <w:sz w:val="24"/>
          <w:szCs w:val="24"/>
        </w:rPr>
        <w:t>See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b/>
          <w:bCs/>
          <w:sz w:val="24"/>
          <w:szCs w:val="24"/>
        </w:rPr>
        <w:t>Contractions</w:t>
      </w:r>
      <w:r w:rsidR="00784EB6" w:rsidRPr="00784EB6">
        <w:rPr>
          <w:rFonts w:ascii="Times New Roman" w:eastAsia="Times New Roman" w:hAnsi="Times New Roman" w:cs="Times New Roman"/>
          <w:sz w:val="24"/>
          <w:szCs w:val="24"/>
        </w:rPr>
        <w:t>.</w:t>
      </w:r>
    </w:p>
    <w:p w14:paraId="3CA7B3A0" w14:textId="1A5AF83E" w:rsidR="00C30C1C" w:rsidDel="000D2733" w:rsidRDefault="00784EB6" w:rsidP="00784EB6">
      <w:pPr>
        <w:spacing w:before="100" w:beforeAutospacing="1" w:after="100" w:afterAutospacing="1" w:line="240" w:lineRule="auto"/>
        <w:rPr>
          <w:del w:id="145" w:author="David Coverston" w:date="2016-12-29T09:06:00Z"/>
          <w:rFonts w:ascii="Times New Roman" w:eastAsia="Times New Roman" w:hAnsi="Times New Roman" w:cs="Times New Roman"/>
          <w:sz w:val="24"/>
          <w:szCs w:val="24"/>
        </w:rPr>
      </w:pPr>
      <w:del w:id="146" w:author="David Coverston" w:date="2016-12-29T09:06:00Z">
        <w:r w:rsidRPr="00784EB6" w:rsidDel="000D2733">
          <w:rPr>
            <w:rFonts w:ascii="Times New Roman" w:eastAsia="Times New Roman" w:hAnsi="Times New Roman" w:cs="Times New Roman"/>
            <w:b/>
            <w:bCs/>
            <w:sz w:val="24"/>
            <w:szCs w:val="24"/>
          </w:rPr>
          <w:delText>Check</w:delText>
        </w:r>
        <w:r w:rsidDel="000D2733">
          <w:rPr>
            <w:rFonts w:ascii="Times New Roman" w:eastAsia="Times New Roman" w:hAnsi="Times New Roman" w:cs="Times New Roman"/>
            <w:b/>
            <w:bCs/>
            <w:sz w:val="24"/>
            <w:szCs w:val="24"/>
          </w:rPr>
          <w:delText xml:space="preserve"> </w:delText>
        </w:r>
        <w:r w:rsidRPr="00784EB6" w:rsidDel="000D2733">
          <w:rPr>
            <w:rFonts w:ascii="Times New Roman" w:eastAsia="Times New Roman" w:hAnsi="Times New Roman" w:cs="Times New Roman"/>
            <w:b/>
            <w:bCs/>
            <w:sz w:val="24"/>
            <w:szCs w:val="24"/>
          </w:rPr>
          <w:delText>box</w:delText>
        </w:r>
      </w:del>
    </w:p>
    <w:p w14:paraId="08A2CF21" w14:textId="4BD0AA60" w:rsidR="00784EB6" w:rsidRPr="00784EB6" w:rsidDel="000D2733" w:rsidRDefault="00784EB6" w:rsidP="00784EB6">
      <w:pPr>
        <w:spacing w:before="100" w:beforeAutospacing="1" w:after="100" w:afterAutospacing="1" w:line="240" w:lineRule="auto"/>
        <w:rPr>
          <w:del w:id="147" w:author="David Coverston" w:date="2016-12-29T09:06:00Z"/>
          <w:rFonts w:ascii="Times New Roman" w:eastAsia="Times New Roman" w:hAnsi="Times New Roman" w:cs="Times New Roman"/>
          <w:sz w:val="24"/>
          <w:szCs w:val="24"/>
        </w:rPr>
      </w:pPr>
      <w:del w:id="148" w:author="David Coverston" w:date="2016-12-29T09:06:00Z">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is</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two</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words.</w:delText>
        </w:r>
      </w:del>
    </w:p>
    <w:p w14:paraId="68F0DBD5" w14:textId="35EAE797" w:rsidR="00784EB6" w:rsidRPr="00784EB6" w:rsidDel="000D2733" w:rsidRDefault="00784EB6" w:rsidP="00784EB6">
      <w:pPr>
        <w:spacing w:before="100" w:beforeAutospacing="1" w:after="100" w:afterAutospacing="1" w:line="240" w:lineRule="auto"/>
        <w:rPr>
          <w:del w:id="149" w:author="David Coverston" w:date="2016-12-29T09:06:00Z"/>
          <w:rFonts w:ascii="Times New Roman" w:eastAsia="Times New Roman" w:hAnsi="Times New Roman" w:cs="Times New Roman"/>
          <w:sz w:val="24"/>
          <w:szCs w:val="24"/>
        </w:rPr>
      </w:pPr>
      <w:del w:id="150" w:author="David Coverston" w:date="2016-12-29T09:06:00Z">
        <w:r w:rsidRPr="00784EB6" w:rsidDel="000D2733">
          <w:rPr>
            <w:rFonts w:ascii="Times New Roman" w:eastAsia="Times New Roman" w:hAnsi="Times New Roman" w:cs="Times New Roman"/>
            <w:sz w:val="24"/>
            <w:szCs w:val="24"/>
          </w:rPr>
          <w:delText>Use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"select"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and</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"clear,"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"enable"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and</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"disable."</w:delText>
        </w:r>
      </w:del>
    </w:p>
    <w:p w14:paraId="7B2E7914" w14:textId="39C64638" w:rsidR="00C30C1C" w:rsidDel="000D2733" w:rsidRDefault="00784EB6" w:rsidP="00784EB6">
      <w:pPr>
        <w:spacing w:before="100" w:beforeAutospacing="1" w:after="100" w:afterAutospacing="1" w:line="240" w:lineRule="auto"/>
        <w:rPr>
          <w:del w:id="151" w:author="David Coverston" w:date="2016-12-29T09:06:00Z"/>
          <w:rFonts w:ascii="Times New Roman" w:eastAsia="Times New Roman" w:hAnsi="Times New Roman" w:cs="Times New Roman"/>
          <w:sz w:val="24"/>
          <w:szCs w:val="24"/>
        </w:rPr>
      </w:pPr>
      <w:del w:id="152" w:author="David Coverston" w:date="2016-12-29T09:06:00Z">
        <w:r w:rsidRPr="00784EB6" w:rsidDel="000D2733">
          <w:rPr>
            <w:rFonts w:ascii="Times New Roman" w:eastAsia="Times New Roman" w:hAnsi="Times New Roman" w:cs="Times New Roman"/>
            <w:sz w:val="24"/>
            <w:szCs w:val="24"/>
          </w:rPr>
          <w:delText>Correct: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Select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clear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the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del>
    </w:p>
    <w:p w14:paraId="40E7FA63" w14:textId="037E8547" w:rsidR="00784EB6" w:rsidRPr="00784EB6" w:rsidDel="000D2733" w:rsidRDefault="00784EB6" w:rsidP="00784EB6">
      <w:pPr>
        <w:spacing w:before="100" w:beforeAutospacing="1" w:after="100" w:afterAutospacing="1" w:line="240" w:lineRule="auto"/>
        <w:rPr>
          <w:del w:id="153" w:author="David Coverston" w:date="2016-12-29T09:06:00Z"/>
          <w:rFonts w:ascii="Times New Roman" w:eastAsia="Times New Roman" w:hAnsi="Times New Roman" w:cs="Times New Roman"/>
          <w:sz w:val="24"/>
          <w:szCs w:val="24"/>
        </w:rPr>
      </w:pPr>
      <w:del w:id="154" w:author="David Coverston" w:date="2016-12-29T09:06:00Z">
        <w:r w:rsidRPr="00784EB6" w:rsidDel="000D2733">
          <w:rPr>
            <w:rFonts w:ascii="Times New Roman" w:eastAsia="Times New Roman" w:hAnsi="Times New Roman" w:cs="Times New Roman"/>
            <w:sz w:val="24"/>
            <w:szCs w:val="24"/>
          </w:rPr>
          <w:delText>Correct: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Enable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disable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the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del>
    </w:p>
    <w:p w14:paraId="1E7D8733" w14:textId="5DB91A56" w:rsidR="00C30C1C" w:rsidDel="000D2733" w:rsidRDefault="00784EB6" w:rsidP="00784EB6">
      <w:pPr>
        <w:spacing w:before="100" w:beforeAutospacing="1" w:after="100" w:afterAutospacing="1" w:line="240" w:lineRule="auto"/>
        <w:rPr>
          <w:del w:id="155" w:author="David Coverston" w:date="2016-12-29T09:06:00Z"/>
          <w:rFonts w:ascii="Times New Roman" w:eastAsia="Times New Roman" w:hAnsi="Times New Roman" w:cs="Times New Roman"/>
          <w:sz w:val="24"/>
          <w:szCs w:val="24"/>
        </w:rPr>
      </w:pPr>
      <w:del w:id="156" w:author="David Coverston" w:date="2016-12-27T15:44:00Z">
        <w:r w:rsidRPr="00784EB6" w:rsidDel="00C129FD">
          <w:rPr>
            <w:rFonts w:ascii="Times New Roman" w:eastAsia="Times New Roman" w:hAnsi="Times New Roman" w:cs="Times New Roman"/>
            <w:sz w:val="24"/>
            <w:szCs w:val="24"/>
          </w:rPr>
          <w:delText>Avoid</w:delText>
        </w:r>
      </w:del>
      <w:del w:id="157" w:author="David Coverston" w:date="2016-12-29T09:06:00Z">
        <w:r w:rsidRPr="00784EB6" w:rsidDel="000D2733">
          <w:rPr>
            <w:rFonts w:ascii="Times New Roman" w:eastAsia="Times New Roman" w:hAnsi="Times New Roman" w:cs="Times New Roman"/>
            <w:sz w:val="24"/>
            <w:szCs w:val="24"/>
          </w:rPr>
          <w:delTex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Turn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turn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off</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the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del>
    </w:p>
    <w:p w14:paraId="50B88432" w14:textId="2B8610C0" w:rsidR="00C30C1C" w:rsidDel="000D2733" w:rsidRDefault="00784EB6" w:rsidP="00784EB6">
      <w:pPr>
        <w:spacing w:before="100" w:beforeAutospacing="1" w:after="100" w:afterAutospacing="1" w:line="240" w:lineRule="auto"/>
        <w:rPr>
          <w:del w:id="158" w:author="David Coverston" w:date="2016-12-29T09:06:00Z"/>
          <w:rFonts w:ascii="Times New Roman" w:eastAsia="Times New Roman" w:hAnsi="Times New Roman" w:cs="Times New Roman"/>
          <w:sz w:val="24"/>
          <w:szCs w:val="24"/>
        </w:rPr>
      </w:pPr>
      <w:del w:id="159" w:author="David Coverston" w:date="2016-12-27T15:44:00Z">
        <w:r w:rsidRPr="00784EB6" w:rsidDel="00C129FD">
          <w:rPr>
            <w:rFonts w:ascii="Times New Roman" w:eastAsia="Times New Roman" w:hAnsi="Times New Roman" w:cs="Times New Roman"/>
            <w:sz w:val="24"/>
            <w:szCs w:val="24"/>
          </w:rPr>
          <w:delText>Avoid</w:delText>
        </w:r>
      </w:del>
      <w:del w:id="160" w:author="David Coverston" w:date="2016-12-29T09:06:00Z">
        <w:r w:rsidRPr="00784EB6" w:rsidDel="000D2733">
          <w:rPr>
            <w:rFonts w:ascii="Times New Roman" w:eastAsia="Times New Roman" w:hAnsi="Times New Roman" w:cs="Times New Roman"/>
            <w:sz w:val="24"/>
            <w:szCs w:val="24"/>
          </w:rPr>
          <w:delTex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Tick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untick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the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del>
    </w:p>
    <w:p w14:paraId="51B455BE" w14:textId="3CB6ABE5" w:rsidR="00C30C1C" w:rsidRPr="000D2733" w:rsidDel="000D2733" w:rsidRDefault="00784EB6" w:rsidP="00784EB6">
      <w:pPr>
        <w:spacing w:before="100" w:beforeAutospacing="1" w:after="100" w:afterAutospacing="1" w:line="240" w:lineRule="auto"/>
        <w:rPr>
          <w:del w:id="161" w:author="David Coverston" w:date="2016-12-29T09:06:00Z"/>
          <w:rFonts w:ascii="Times New Roman" w:eastAsia="Times New Roman" w:hAnsi="Times New Roman" w:cs="Times New Roman"/>
          <w:sz w:val="24"/>
          <w:szCs w:val="24"/>
          <w:rPrChange w:id="162" w:author="David Coverston" w:date="2016-12-29T09:05:00Z">
            <w:rPr>
              <w:del w:id="163" w:author="David Coverston" w:date="2016-12-29T09:06:00Z"/>
              <w:rFonts w:ascii="Times New Roman" w:eastAsia="Times New Roman" w:hAnsi="Times New Roman" w:cs="Times New Roman"/>
              <w:sz w:val="20"/>
              <w:szCs w:val="20"/>
            </w:rPr>
          </w:rPrChange>
        </w:rPr>
      </w:pPr>
      <w:del w:id="164" w:author="David Coverston" w:date="2016-12-27T15:44:00Z">
        <w:r w:rsidRPr="000D2733" w:rsidDel="00C129FD">
          <w:rPr>
            <w:rFonts w:ascii="Times New Roman" w:eastAsia="Times New Roman" w:hAnsi="Times New Roman" w:cs="Times New Roman"/>
            <w:sz w:val="24"/>
            <w:szCs w:val="24"/>
            <w:rPrChange w:id="165" w:author="David Coverston" w:date="2016-12-29T09:05:00Z">
              <w:rPr>
                <w:rFonts w:ascii="Times New Roman" w:eastAsia="Times New Roman" w:hAnsi="Times New Roman" w:cs="Times New Roman"/>
                <w:sz w:val="20"/>
                <w:szCs w:val="20"/>
              </w:rPr>
            </w:rPrChange>
          </w:rPr>
          <w:delText>Avoid</w:delText>
        </w:r>
      </w:del>
      <w:del w:id="166" w:author="David Coverston" w:date="2016-12-29T09:06:00Z">
        <w:r w:rsidRPr="000D2733" w:rsidDel="000D2733">
          <w:rPr>
            <w:rFonts w:ascii="Times New Roman" w:eastAsia="Times New Roman" w:hAnsi="Times New Roman" w:cs="Times New Roman"/>
            <w:sz w:val="24"/>
            <w:szCs w:val="24"/>
            <w:rPrChange w:id="167" w:author="David Coverston" w:date="2016-12-29T09:05:00Z">
              <w:rPr>
                <w:rFonts w:ascii="Times New Roman" w:eastAsia="Times New Roman" w:hAnsi="Times New Roman" w:cs="Times New Roman"/>
                <w:sz w:val="20"/>
                <w:szCs w:val="20"/>
              </w:rPr>
            </w:rPrChange>
          </w:rPr>
          <w:delText>: Mark / unmark the check box.</w:delText>
        </w:r>
      </w:del>
    </w:p>
    <w:p w14:paraId="0E4A433A" w14:textId="3F281619" w:rsidR="00C30C1C" w:rsidRPr="000D2733" w:rsidDel="000D2733" w:rsidRDefault="00784EB6" w:rsidP="00784EB6">
      <w:pPr>
        <w:spacing w:before="100" w:beforeAutospacing="1" w:after="100" w:afterAutospacing="1" w:line="240" w:lineRule="auto"/>
        <w:rPr>
          <w:del w:id="168" w:author="David Coverston" w:date="2016-12-29T09:06:00Z"/>
          <w:rFonts w:ascii="Times New Roman" w:eastAsia="Times New Roman" w:hAnsi="Times New Roman" w:cs="Times New Roman"/>
          <w:sz w:val="24"/>
          <w:szCs w:val="24"/>
          <w:rPrChange w:id="169" w:author="David Coverston" w:date="2016-12-29T09:05:00Z">
            <w:rPr>
              <w:del w:id="170" w:author="David Coverston" w:date="2016-12-29T09:06:00Z"/>
              <w:rFonts w:ascii="Times New Roman" w:eastAsia="Times New Roman" w:hAnsi="Times New Roman" w:cs="Times New Roman"/>
              <w:sz w:val="20"/>
              <w:szCs w:val="20"/>
            </w:rPr>
          </w:rPrChange>
        </w:rPr>
      </w:pPr>
      <w:del w:id="171" w:author="David Coverston" w:date="2016-12-27T15:44:00Z">
        <w:r w:rsidRPr="000D2733" w:rsidDel="00C129FD">
          <w:rPr>
            <w:rFonts w:ascii="Times New Roman" w:eastAsia="Times New Roman" w:hAnsi="Times New Roman" w:cs="Times New Roman"/>
            <w:sz w:val="24"/>
            <w:szCs w:val="24"/>
            <w:rPrChange w:id="172" w:author="David Coverston" w:date="2016-12-29T09:05:00Z">
              <w:rPr>
                <w:rFonts w:ascii="Times New Roman" w:eastAsia="Times New Roman" w:hAnsi="Times New Roman" w:cs="Times New Roman"/>
                <w:sz w:val="20"/>
                <w:szCs w:val="20"/>
              </w:rPr>
            </w:rPrChange>
          </w:rPr>
          <w:delText>Avoid</w:delText>
        </w:r>
      </w:del>
      <w:del w:id="173" w:author="David Coverston" w:date="2016-12-29T09:06:00Z">
        <w:r w:rsidRPr="000D2733" w:rsidDel="000D2733">
          <w:rPr>
            <w:rFonts w:ascii="Times New Roman" w:eastAsia="Times New Roman" w:hAnsi="Times New Roman" w:cs="Times New Roman"/>
            <w:sz w:val="24"/>
            <w:szCs w:val="24"/>
            <w:rPrChange w:id="174" w:author="David Coverston" w:date="2016-12-29T09:05:00Z">
              <w:rPr>
                <w:rFonts w:ascii="Times New Roman" w:eastAsia="Times New Roman" w:hAnsi="Times New Roman" w:cs="Times New Roman"/>
                <w:sz w:val="20"/>
                <w:szCs w:val="20"/>
              </w:rPr>
            </w:rPrChange>
          </w:rPr>
          <w:delText>: Check / uncheck the check box.</w:delText>
        </w:r>
      </w:del>
    </w:p>
    <w:p w14:paraId="5201BC72" w14:textId="5BC117AC" w:rsidR="00784EB6" w:rsidRPr="00784EB6" w:rsidDel="000D2733" w:rsidRDefault="00784EB6" w:rsidP="00784EB6">
      <w:pPr>
        <w:spacing w:before="100" w:beforeAutospacing="1" w:after="100" w:afterAutospacing="1" w:line="240" w:lineRule="auto"/>
        <w:rPr>
          <w:del w:id="175" w:author="David Coverston" w:date="2016-12-29T09:06:00Z"/>
          <w:rFonts w:ascii="Times New Roman" w:eastAsia="Times New Roman" w:hAnsi="Times New Roman" w:cs="Times New Roman"/>
          <w:sz w:val="24"/>
          <w:szCs w:val="24"/>
        </w:rPr>
      </w:pPr>
      <w:del w:id="176" w:author="David Coverston" w:date="2016-12-27T15:44:00Z">
        <w:r w:rsidRPr="000D2733" w:rsidDel="00C129FD">
          <w:rPr>
            <w:rFonts w:ascii="Times New Roman" w:eastAsia="Times New Roman" w:hAnsi="Times New Roman" w:cs="Times New Roman"/>
            <w:sz w:val="24"/>
            <w:szCs w:val="24"/>
            <w:rPrChange w:id="177" w:author="David Coverston" w:date="2016-12-29T09:05:00Z">
              <w:rPr>
                <w:rFonts w:ascii="Times New Roman" w:eastAsia="Times New Roman" w:hAnsi="Times New Roman" w:cs="Times New Roman"/>
                <w:sz w:val="20"/>
                <w:szCs w:val="20"/>
              </w:rPr>
            </w:rPrChange>
          </w:rPr>
          <w:delText>Avoid</w:delText>
        </w:r>
      </w:del>
      <w:del w:id="178" w:author="David Coverston" w:date="2016-12-29T09:06:00Z">
        <w:r w:rsidRPr="000D2733" w:rsidDel="000D2733">
          <w:rPr>
            <w:rFonts w:ascii="Times New Roman" w:eastAsia="Times New Roman" w:hAnsi="Times New Roman" w:cs="Times New Roman"/>
            <w:sz w:val="24"/>
            <w:szCs w:val="24"/>
            <w:rPrChange w:id="179" w:author="David Coverston" w:date="2016-12-29T09:05:00Z">
              <w:rPr>
                <w:rFonts w:ascii="Times New Roman" w:eastAsia="Times New Roman" w:hAnsi="Times New Roman" w:cs="Times New Roman"/>
                <w:sz w:val="20"/>
                <w:szCs w:val="20"/>
              </w:rPr>
            </w:rPrChange>
          </w:rPr>
          <w:delText xml:space="preserve">: Select / deselect the check box. </w:delText>
        </w:r>
      </w:del>
    </w:p>
    <w:p w14:paraId="27A739FB" w14:textId="1BDB8FE2" w:rsidR="00C30C1C" w:rsidDel="000D2733" w:rsidRDefault="00784EB6" w:rsidP="00784EB6">
      <w:pPr>
        <w:spacing w:before="100" w:beforeAutospacing="1" w:after="100" w:afterAutospacing="1" w:line="240" w:lineRule="auto"/>
        <w:rPr>
          <w:del w:id="180" w:author="David Coverston" w:date="2016-12-29T09:10:00Z"/>
          <w:rFonts w:ascii="Times New Roman" w:eastAsia="Times New Roman" w:hAnsi="Times New Roman" w:cs="Times New Roman"/>
          <w:b/>
          <w:bCs/>
          <w:sz w:val="24"/>
          <w:szCs w:val="24"/>
        </w:rPr>
      </w:pPr>
      <w:del w:id="181" w:author="David Coverston" w:date="2016-12-29T09:10:00Z">
        <w:r w:rsidRPr="00784EB6" w:rsidDel="000D2733">
          <w:rPr>
            <w:rFonts w:ascii="Times New Roman" w:eastAsia="Times New Roman" w:hAnsi="Times New Roman" w:cs="Times New Roman"/>
            <w:b/>
            <w:bCs/>
            <w:sz w:val="24"/>
            <w:szCs w:val="24"/>
          </w:rPr>
          <w:delText>Check</w:delText>
        </w:r>
      </w:del>
    </w:p>
    <w:p w14:paraId="5568207C" w14:textId="512B80E8" w:rsidR="00784EB6" w:rsidDel="000D2733" w:rsidRDefault="00784EB6" w:rsidP="00784EB6">
      <w:pPr>
        <w:spacing w:before="100" w:beforeAutospacing="1" w:after="100" w:afterAutospacing="1" w:line="240" w:lineRule="auto"/>
        <w:rPr>
          <w:del w:id="182" w:author="David Coverston" w:date="2016-12-29T09:10:00Z"/>
          <w:rFonts w:ascii="Times New Roman" w:eastAsia="Times New Roman" w:hAnsi="Times New Roman" w:cs="Times New Roman"/>
          <w:sz w:val="24"/>
          <w:szCs w:val="24"/>
        </w:rPr>
      </w:pPr>
      <w:del w:id="183" w:author="David Coverston" w:date="2016-12-29T09:09:00Z">
        <w:r w:rsidRPr="00784EB6" w:rsidDel="000D2733">
          <w:rPr>
            <w:rFonts w:ascii="Times New Roman" w:eastAsia="Times New Roman" w:hAnsi="Times New Roman" w:cs="Times New Roman"/>
            <w:sz w:val="24"/>
            <w:szCs w:val="24"/>
          </w:rPr>
          <w:delText>Do</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not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use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as</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verb</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when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referring</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to</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in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dialog</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box;</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use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select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clear</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instead.</w:delText>
        </w:r>
        <w:r w:rsidDel="000D2733">
          <w:rPr>
            <w:rFonts w:ascii="Times New Roman" w:eastAsia="Times New Roman" w:hAnsi="Times New Roman" w:cs="Times New Roman"/>
            <w:sz w:val="24"/>
            <w:szCs w:val="24"/>
          </w:rPr>
          <w:delText xml:space="preserve"> </w:delText>
        </w:r>
      </w:del>
      <w:del w:id="184" w:author="David Coverston" w:date="2016-12-29T09:10:00Z">
        <w:r w:rsidRPr="00784EB6" w:rsidDel="000D2733">
          <w:rPr>
            <w:rFonts w:ascii="Times New Roman" w:eastAsia="Times New Roman" w:hAnsi="Times New Roman" w:cs="Times New Roman"/>
            <w:sz w:val="24"/>
            <w:szCs w:val="24"/>
          </w:rPr>
          <w:delText>Do</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not</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use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as</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noun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to</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mean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mark.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It's</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OK</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to</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use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as</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adjective,</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as</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in</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"checked</w:delText>
        </w:r>
        <w:r w:rsidDel="000D2733">
          <w:rPr>
            <w:rFonts w:ascii="Times New Roman" w:eastAsia="Times New Roman" w:hAnsi="Times New Roman" w:cs="Times New Roman"/>
            <w:sz w:val="24"/>
            <w:szCs w:val="24"/>
          </w:rPr>
          <w:delText xml:space="preserve"> </w:delText>
        </w:r>
        <w:r w:rsidRPr="00784EB6" w:rsidDel="000D2733">
          <w:rPr>
            <w:rFonts w:ascii="Times New Roman" w:eastAsia="Times New Roman" w:hAnsi="Times New Roman" w:cs="Times New Roman"/>
            <w:sz w:val="24"/>
            <w:szCs w:val="24"/>
          </w:rPr>
          <w:delText>commands."</w:delText>
        </w:r>
      </w:del>
    </w:p>
    <w:p w14:paraId="54F39828" w14:textId="74DFAAD3" w:rsidR="000D2733" w:rsidRDefault="000D2733" w:rsidP="001D68B5">
      <w:pPr>
        <w:spacing w:before="100" w:beforeAutospacing="1" w:after="100" w:afterAutospacing="1" w:line="240" w:lineRule="auto"/>
        <w:rPr>
          <w:ins w:id="185" w:author="David Coverston" w:date="2016-12-29T09:06:00Z"/>
          <w:rFonts w:ascii="Open Sans Light" w:eastAsia="Times New Roman" w:hAnsi="Open Sans Light" w:cs="Open Sans Light"/>
          <w:color w:val="538135" w:themeColor="accent6" w:themeShade="BF"/>
          <w:sz w:val="24"/>
          <w:szCs w:val="24"/>
        </w:rPr>
      </w:pPr>
      <w:ins w:id="186" w:author="David Coverston" w:date="2016-12-29T09:07:00Z">
        <w:r>
          <w:rPr>
            <w:rFonts w:ascii="Open Sans Light" w:eastAsia="Times New Roman" w:hAnsi="Open Sans Light" w:cs="Open Sans Light"/>
            <w:b/>
            <w:bCs/>
            <w:color w:val="538135" w:themeColor="accent6" w:themeShade="BF"/>
            <w:sz w:val="24"/>
            <w:szCs w:val="24"/>
          </w:rPr>
          <w:t>Check</w:t>
        </w:r>
      </w:ins>
      <w:ins w:id="187" w:author="David Coverston" w:date="2016-12-29T11:50:00Z">
        <w:r w:rsidR="00D84A96">
          <w:rPr>
            <w:rFonts w:ascii="Open Sans Light" w:eastAsia="Times New Roman" w:hAnsi="Open Sans Light" w:cs="Open Sans Light"/>
            <w:b/>
            <w:bCs/>
            <w:color w:val="538135" w:themeColor="accent6" w:themeShade="BF"/>
            <w:sz w:val="24"/>
            <w:szCs w:val="24"/>
          </w:rPr>
          <w:t xml:space="preserve"> box</w:t>
        </w:r>
      </w:ins>
      <w:ins w:id="188" w:author="David Coverston" w:date="2016-12-29T09:07:00Z">
        <w:r>
          <w:rPr>
            <w:rFonts w:ascii="Open Sans Light" w:eastAsia="Times New Roman" w:hAnsi="Open Sans Light" w:cs="Open Sans Light"/>
            <w:b/>
            <w:bCs/>
            <w:color w:val="538135" w:themeColor="accent6" w:themeShade="BF"/>
            <w:sz w:val="24"/>
            <w:szCs w:val="24"/>
          </w:rPr>
          <w:t xml:space="preserve">, </w:t>
        </w:r>
      </w:ins>
      <w:r w:rsidR="001D68B5" w:rsidRPr="00B226C2">
        <w:rPr>
          <w:rFonts w:ascii="Open Sans Light" w:eastAsia="Times New Roman" w:hAnsi="Open Sans Light" w:cs="Open Sans Light"/>
          <w:b/>
          <w:bCs/>
          <w:color w:val="538135" w:themeColor="accent6" w:themeShade="BF"/>
          <w:sz w:val="24"/>
          <w:szCs w:val="24"/>
        </w:rPr>
        <w:t>Check</w:t>
      </w:r>
      <w:del w:id="189" w:author="David Coverston" w:date="2016-12-29T11:51:00Z">
        <w:r w:rsidR="001D68B5" w:rsidDel="00D84A96">
          <w:rPr>
            <w:rFonts w:ascii="Open Sans Light" w:eastAsia="Times New Roman" w:hAnsi="Open Sans Light" w:cs="Open Sans Light"/>
            <w:b/>
            <w:bCs/>
            <w:color w:val="538135" w:themeColor="accent6" w:themeShade="BF"/>
            <w:sz w:val="24"/>
            <w:szCs w:val="24"/>
          </w:rPr>
          <w:delText xml:space="preserve"> </w:delText>
        </w:r>
      </w:del>
      <w:r w:rsidR="001D68B5" w:rsidRPr="00B226C2">
        <w:rPr>
          <w:rFonts w:ascii="Open Sans Light" w:eastAsia="Times New Roman" w:hAnsi="Open Sans Light" w:cs="Open Sans Light"/>
          <w:b/>
          <w:bCs/>
          <w:color w:val="538135" w:themeColor="accent6" w:themeShade="BF"/>
          <w:sz w:val="24"/>
          <w:szCs w:val="24"/>
        </w:rPr>
        <w:t>box</w:t>
      </w:r>
      <w:r w:rsidR="001D68B5">
        <w:rPr>
          <w:rFonts w:ascii="Open Sans Light" w:eastAsia="Times New Roman" w:hAnsi="Open Sans Light" w:cs="Open Sans Light"/>
          <w:color w:val="538135" w:themeColor="accent6" w:themeShade="BF"/>
          <w:sz w:val="24"/>
          <w:szCs w:val="24"/>
        </w:rPr>
        <w:t xml:space="preserve"> </w:t>
      </w:r>
      <w:del w:id="190" w:author="David Coverston" w:date="2016-12-29T09:06:00Z">
        <w:r w:rsidR="001D68B5" w:rsidRPr="00B226C2" w:rsidDel="000D2733">
          <w:rPr>
            <w:rFonts w:ascii="Open Sans Light" w:eastAsia="Times New Roman" w:hAnsi="Open Sans Light" w:cs="Open Sans Light"/>
            <w:color w:val="538135" w:themeColor="accent6" w:themeShade="BF"/>
            <w:sz w:val="24"/>
            <w:szCs w:val="24"/>
          </w:rPr>
          <w:delText>--</w:delText>
        </w:r>
        <w:r w:rsidR="001D68B5" w:rsidDel="000D2733">
          <w:rPr>
            <w:rFonts w:ascii="Open Sans Light" w:eastAsia="Times New Roman" w:hAnsi="Open Sans Light" w:cs="Open Sans Light"/>
            <w:color w:val="538135" w:themeColor="accent6" w:themeShade="BF"/>
            <w:sz w:val="24"/>
            <w:szCs w:val="24"/>
          </w:rPr>
          <w:delText xml:space="preserve"> </w:delText>
        </w:r>
        <w:r w:rsidR="001D68B5" w:rsidRPr="00B226C2" w:rsidDel="000D2733">
          <w:rPr>
            <w:rFonts w:ascii="Open Sans Light" w:eastAsia="Times New Roman" w:hAnsi="Open Sans Light" w:cs="Open Sans Light"/>
            <w:i/>
            <w:iCs/>
            <w:color w:val="538135" w:themeColor="accent6" w:themeShade="BF"/>
            <w:sz w:val="24"/>
            <w:szCs w:val="24"/>
          </w:rPr>
          <w:delText>noun</w:delText>
        </w:r>
        <w:r w:rsidR="001D68B5" w:rsidRPr="00B226C2" w:rsidDel="000D2733">
          <w:rPr>
            <w:rFonts w:ascii="Open Sans Light" w:eastAsia="Times New Roman" w:hAnsi="Open Sans Light" w:cs="Open Sans Light"/>
            <w:color w:val="538135" w:themeColor="accent6" w:themeShade="BF"/>
            <w:sz w:val="24"/>
            <w:szCs w:val="24"/>
          </w:rPr>
          <w:delText>.</w:delText>
        </w:r>
        <w:r w:rsidR="001D68B5" w:rsidDel="000D2733">
          <w:rPr>
            <w:rFonts w:ascii="Open Sans Light" w:eastAsia="Times New Roman" w:hAnsi="Open Sans Light" w:cs="Open Sans Light"/>
            <w:color w:val="538135" w:themeColor="accent6" w:themeShade="BF"/>
            <w:sz w:val="24"/>
            <w:szCs w:val="24"/>
          </w:rPr>
          <w:delText xml:space="preserve"> </w:delText>
        </w:r>
      </w:del>
    </w:p>
    <w:p w14:paraId="16B307C5" w14:textId="60AB93AB" w:rsidR="001D68B5" w:rsidRPr="00B226C2" w:rsidRDefault="001D68B5" w:rsidP="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Two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words.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Check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selected</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cleared</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checked/unchecked,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marked/unmarked,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turn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on/turn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deselect.</w:t>
      </w:r>
      <w:ins w:id="191" w:author="David Coverston" w:date="2016-12-29T09:10:00Z">
        <w:r w:rsidR="000D2733" w:rsidRPr="000D2733">
          <w:rPr>
            <w:rFonts w:ascii="Times New Roman" w:eastAsia="Times New Roman" w:hAnsi="Times New Roman" w:cs="Times New Roman"/>
            <w:sz w:val="24"/>
            <w:szCs w:val="24"/>
          </w:rPr>
          <w:t xml:space="preserve"> </w:t>
        </w:r>
        <w:commentRangeStart w:id="192"/>
        <w:r w:rsidR="000D2733" w:rsidRPr="00784EB6">
          <w:rPr>
            <w:rFonts w:ascii="Times New Roman" w:eastAsia="Times New Roman" w:hAnsi="Times New Roman" w:cs="Times New Roman"/>
            <w:sz w:val="24"/>
            <w:szCs w:val="24"/>
          </w:rPr>
          <w:t>It</w:t>
        </w:r>
      </w:ins>
      <w:ins w:id="193" w:author="David Vandenbelt" w:date="2016-12-30T10:28:00Z">
        <w:r w:rsidR="00B24C0B">
          <w:rPr>
            <w:rFonts w:ascii="Times New Roman" w:eastAsia="Times New Roman" w:hAnsi="Times New Roman" w:cs="Times New Roman"/>
            <w:sz w:val="24"/>
            <w:szCs w:val="24"/>
          </w:rPr>
          <w:t xml:space="preserve"> i</w:t>
        </w:r>
      </w:ins>
      <w:ins w:id="194" w:author="David Coverston" w:date="2016-12-29T09:10:00Z">
        <w:del w:id="195" w:author="David Vandenbelt" w:date="2016-12-30T10:28:00Z">
          <w:r w:rsidR="000D2733" w:rsidRPr="00784EB6" w:rsidDel="00B24C0B">
            <w:rPr>
              <w:rFonts w:ascii="Times New Roman" w:eastAsia="Times New Roman" w:hAnsi="Times New Roman" w:cs="Times New Roman"/>
              <w:sz w:val="24"/>
              <w:szCs w:val="24"/>
            </w:rPr>
            <w:delText>'</w:delText>
          </w:r>
        </w:del>
        <w:r w:rsidR="000D2733" w:rsidRPr="00784EB6">
          <w:rPr>
            <w:rFonts w:ascii="Times New Roman" w:eastAsia="Times New Roman" w:hAnsi="Times New Roman" w:cs="Times New Roman"/>
            <w:sz w:val="24"/>
            <w:szCs w:val="24"/>
          </w:rPr>
          <w:t>s</w:t>
        </w:r>
      </w:ins>
      <w:commentRangeEnd w:id="192"/>
      <w:r w:rsidR="00B24C0B">
        <w:rPr>
          <w:rStyle w:val="CommentReference"/>
        </w:rPr>
        <w:commentReference w:id="192"/>
      </w:r>
      <w:ins w:id="196" w:author="David Coverston" w:date="2016-12-29T09:10:00Z">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OK</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to</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use</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as</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an</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adjective,</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as</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in</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"checked</w:t>
        </w:r>
        <w:r w:rsidR="000D2733">
          <w:rPr>
            <w:rFonts w:ascii="Times New Roman" w:eastAsia="Times New Roman" w:hAnsi="Times New Roman" w:cs="Times New Roman"/>
            <w:sz w:val="24"/>
            <w:szCs w:val="24"/>
          </w:rPr>
          <w:t xml:space="preserve"> </w:t>
        </w:r>
        <w:r w:rsidR="000D2733" w:rsidRPr="00784EB6">
          <w:rPr>
            <w:rFonts w:ascii="Times New Roman" w:eastAsia="Times New Roman" w:hAnsi="Times New Roman" w:cs="Times New Roman"/>
            <w:sz w:val="24"/>
            <w:szCs w:val="24"/>
          </w:rPr>
          <w:t>commands."</w:t>
        </w:r>
      </w:ins>
    </w:p>
    <w:p w14:paraId="128AA9D1" w14:textId="77777777" w:rsidR="000D2733" w:rsidRDefault="00B06162" w:rsidP="00B06162">
      <w:pPr>
        <w:spacing w:before="100" w:beforeAutospacing="1" w:after="100" w:afterAutospacing="1" w:line="240" w:lineRule="auto"/>
        <w:rPr>
          <w:ins w:id="197" w:author="David Coverston" w:date="2016-12-29T09:10: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Choose</w:t>
      </w:r>
      <w:del w:id="198" w:author="David Coverston" w:date="2016-12-29T09:10:00Z">
        <w:r w:rsidDel="000D2733">
          <w:rPr>
            <w:rFonts w:ascii="Open Sans Light" w:eastAsia="Times New Roman" w:hAnsi="Open Sans Light" w:cs="Open Sans Light"/>
            <w:b/>
            <w:bCs/>
            <w:color w:val="538135" w:themeColor="accent6" w:themeShade="BF"/>
            <w:sz w:val="24"/>
            <w:szCs w:val="24"/>
          </w:rPr>
          <w:delText xml:space="preserve"> </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r w:rsidRPr="00B226C2" w:rsidDel="000D2733">
          <w:rPr>
            <w:rFonts w:ascii="Open Sans Light" w:eastAsia="Times New Roman" w:hAnsi="Open Sans Light" w:cs="Open Sans Light"/>
            <w:i/>
            <w:iCs/>
            <w:color w:val="538135" w:themeColor="accent6" w:themeShade="BF"/>
            <w:sz w:val="24"/>
            <w:szCs w:val="24"/>
          </w:rPr>
          <w:delText>verb</w:delText>
        </w:r>
        <w:r w:rsidRPr="00B226C2" w:rsidDel="000D2733">
          <w:rPr>
            <w:rFonts w:ascii="Open Sans Light" w:eastAsia="Times New Roman" w:hAnsi="Open Sans Light" w:cs="Open Sans Light"/>
            <w:color w:val="538135" w:themeColor="accent6" w:themeShade="BF"/>
            <w:sz w:val="24"/>
            <w:szCs w:val="24"/>
          </w:rPr>
          <w:delText>.</w:delText>
        </w:r>
        <w:r w:rsidDel="000D2733">
          <w:rPr>
            <w:rFonts w:ascii="Open Sans Light" w:eastAsia="Times New Roman" w:hAnsi="Open Sans Light" w:cs="Open Sans Light"/>
            <w:color w:val="538135" w:themeColor="accent6" w:themeShade="BF"/>
            <w:sz w:val="24"/>
            <w:szCs w:val="24"/>
          </w:rPr>
          <w:delText xml:space="preserve"> </w:delText>
        </w:r>
      </w:del>
    </w:p>
    <w:p w14:paraId="6D3DD86C" w14:textId="193E4F2D" w:rsidR="00B06162" w:rsidRPr="00B226C2" w:rsidRDefault="00B06162"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Choose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needs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make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decision,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opposed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selecting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item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from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list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options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once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decision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made.</w:t>
      </w:r>
      <w:ins w:id="199" w:author="David Coverston" w:date="2016-12-29T09:14:00Z">
        <w:r w:rsidR="00EA7DA1">
          <w:rPr>
            <w:rFonts w:ascii="Open Sans Light" w:eastAsia="Times New Roman" w:hAnsi="Open Sans Light" w:cs="Open Sans Light"/>
            <w:color w:val="538135" w:themeColor="accent6" w:themeShade="BF"/>
            <w:sz w:val="24"/>
            <w:szCs w:val="24"/>
          </w:rPr>
          <w:t xml:space="preserve"> </w:t>
        </w:r>
        <w:r w:rsidR="00EA7DA1">
          <w:rPr>
            <w:rFonts w:ascii="Times New Roman" w:eastAsia="Times New Roman" w:hAnsi="Times New Roman" w:cs="Times New Roman"/>
            <w:sz w:val="24"/>
            <w:szCs w:val="24"/>
          </w:rPr>
          <w:t>T</w:t>
        </w:r>
        <w:r w:rsidR="00EA7DA1" w:rsidRPr="00784EB6">
          <w:rPr>
            <w:rFonts w:ascii="Times New Roman" w:eastAsia="Times New Roman" w:hAnsi="Times New Roman" w:cs="Times New Roman"/>
            <w:sz w:val="24"/>
            <w:szCs w:val="24"/>
          </w:rPr>
          <w:t>he</w:t>
        </w:r>
        <w:r w:rsidR="00EA7DA1">
          <w:rPr>
            <w:rFonts w:ascii="Times New Roman" w:eastAsia="Times New Roman" w:hAnsi="Times New Roman" w:cs="Times New Roman"/>
            <w:sz w:val="24"/>
            <w:szCs w:val="24"/>
          </w:rPr>
          <w:t xml:space="preserve"> </w:t>
        </w:r>
        <w:r w:rsidR="00EA7DA1" w:rsidRPr="00784EB6">
          <w:rPr>
            <w:rFonts w:ascii="Times New Roman" w:eastAsia="Times New Roman" w:hAnsi="Times New Roman" w:cs="Times New Roman"/>
            <w:sz w:val="24"/>
            <w:szCs w:val="24"/>
          </w:rPr>
          <w:t>user</w:t>
        </w:r>
        <w:r w:rsidR="00EA7DA1">
          <w:rPr>
            <w:rFonts w:ascii="Times New Roman" w:eastAsia="Times New Roman" w:hAnsi="Times New Roman" w:cs="Times New Roman"/>
            <w:sz w:val="24"/>
            <w:szCs w:val="24"/>
          </w:rPr>
          <w:t xml:space="preserve"> </w:t>
        </w:r>
        <w:r w:rsidR="00EA7DA1" w:rsidRPr="00784EB6">
          <w:rPr>
            <w:rFonts w:ascii="Times New Roman" w:eastAsia="Times New Roman" w:hAnsi="Times New Roman" w:cs="Times New Roman"/>
            <w:sz w:val="24"/>
            <w:szCs w:val="24"/>
          </w:rPr>
          <w:t>chooses</w:t>
        </w:r>
        <w:r w:rsidR="00EA7DA1">
          <w:rPr>
            <w:rFonts w:ascii="Times New Roman" w:eastAsia="Times New Roman" w:hAnsi="Times New Roman" w:cs="Times New Roman"/>
            <w:sz w:val="24"/>
            <w:szCs w:val="24"/>
          </w:rPr>
          <w:t xml:space="preserve"> </w:t>
        </w:r>
        <w:r w:rsidR="00EA7DA1" w:rsidRPr="00784EB6">
          <w:rPr>
            <w:rFonts w:ascii="Times New Roman" w:eastAsia="Times New Roman" w:hAnsi="Times New Roman" w:cs="Times New Roman"/>
            <w:sz w:val="24"/>
            <w:szCs w:val="24"/>
          </w:rPr>
          <w:t>commands</w:t>
        </w:r>
        <w:r w:rsidR="00EA7DA1">
          <w:rPr>
            <w:rFonts w:ascii="Times New Roman" w:eastAsia="Times New Roman" w:hAnsi="Times New Roman" w:cs="Times New Roman"/>
            <w:sz w:val="24"/>
            <w:szCs w:val="24"/>
          </w:rPr>
          <w:t xml:space="preserve"> </w:t>
        </w:r>
        <w:r w:rsidR="00EA7DA1" w:rsidRPr="00784EB6">
          <w:rPr>
            <w:rFonts w:ascii="Times New Roman" w:eastAsia="Times New Roman" w:hAnsi="Times New Roman" w:cs="Times New Roman"/>
            <w:sz w:val="24"/>
            <w:szCs w:val="24"/>
          </w:rPr>
          <w:t>from</w:t>
        </w:r>
        <w:r w:rsidR="00EA7DA1">
          <w:rPr>
            <w:rFonts w:ascii="Times New Roman" w:eastAsia="Times New Roman" w:hAnsi="Times New Roman" w:cs="Times New Roman"/>
            <w:sz w:val="24"/>
            <w:szCs w:val="24"/>
          </w:rPr>
          <w:t xml:space="preserve"> </w:t>
        </w:r>
        <w:r w:rsidR="00EA7DA1" w:rsidRPr="00784EB6">
          <w:rPr>
            <w:rFonts w:ascii="Times New Roman" w:eastAsia="Times New Roman" w:hAnsi="Times New Roman" w:cs="Times New Roman"/>
            <w:sz w:val="24"/>
            <w:szCs w:val="24"/>
          </w:rPr>
          <w:t>the</w:t>
        </w:r>
        <w:r w:rsidR="00EA7DA1">
          <w:rPr>
            <w:rFonts w:ascii="Times New Roman" w:eastAsia="Times New Roman" w:hAnsi="Times New Roman" w:cs="Times New Roman"/>
            <w:sz w:val="24"/>
            <w:szCs w:val="24"/>
          </w:rPr>
          <w:t xml:space="preserve"> </w:t>
        </w:r>
        <w:r w:rsidR="00EA7DA1" w:rsidRPr="00784EB6">
          <w:rPr>
            <w:rFonts w:ascii="Times New Roman" w:eastAsia="Times New Roman" w:hAnsi="Times New Roman" w:cs="Times New Roman"/>
            <w:sz w:val="24"/>
            <w:szCs w:val="24"/>
          </w:rPr>
          <w:t>menu.</w:t>
        </w:r>
      </w:ins>
      <w:ins w:id="200" w:author="David Coverston" w:date="2016-12-29T09:15:00Z">
        <w:r w:rsidR="00EA7DA1">
          <w:rPr>
            <w:rFonts w:ascii="Times New Roman" w:eastAsia="Times New Roman" w:hAnsi="Times New Roman" w:cs="Times New Roman"/>
            <w:sz w:val="24"/>
            <w:szCs w:val="24"/>
          </w:rPr>
          <w:t xml:space="preserve"> </w:t>
        </w:r>
      </w:ins>
    </w:p>
    <w:p w14:paraId="78A4887D" w14:textId="77777777" w:rsidR="00B06162" w:rsidRPr="00B226C2" w:rsidRDefault="00B06162" w:rsidP="00B06162">
      <w:pPr>
        <w:numPr>
          <w:ilvl w:val="0"/>
          <w:numId w:val="13"/>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lastRenderedPageBreak/>
        <w:t>Common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usage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example: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u w:val="single"/>
        </w:rPr>
        <w:t>choose</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save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data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model,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access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from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custom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folder."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have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already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done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u w:val="single"/>
        </w:rPr>
        <w:t>choose</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schema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type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click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Next</w:t>
      </w:r>
      <w:r w:rsidRPr="00B226C2">
        <w:rPr>
          <w:rFonts w:ascii="Open Sans Light" w:eastAsia="Times New Roman" w:hAnsi="Open Sans Light" w:cs="Open Sans Light"/>
          <w:color w:val="538135" w:themeColor="accent6" w:themeShade="BF"/>
          <w:sz w:val="24"/>
          <w:szCs w:val="24"/>
        </w:rPr>
        <w:t>."</w:t>
      </w:r>
    </w:p>
    <w:p w14:paraId="5B151AEB" w14:textId="0BC4F533" w:rsidR="00B06162" w:rsidRPr="00B226C2" w:rsidRDefault="00B06162" w:rsidP="00B06162">
      <w:pPr>
        <w:numPr>
          <w:ilvl w:val="0"/>
          <w:numId w:val="13"/>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del w:id="201" w:author="David Coverston" w:date="2016-12-29T09:23:00Z">
        <w:r w:rsidRPr="00B226C2" w:rsidDel="00EA7DA1">
          <w:rPr>
            <w:rFonts w:ascii="Open Sans Light" w:eastAsia="Times New Roman" w:hAnsi="Open Sans Light" w:cs="Open Sans Light"/>
            <w:color w:val="538135" w:themeColor="accent6" w:themeShade="BF"/>
            <w:sz w:val="24"/>
            <w:szCs w:val="24"/>
          </w:rPr>
          <w:delText>UX</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Usage:</w:delText>
        </w:r>
        <w:r w:rsidDel="00EA7DA1">
          <w:rPr>
            <w:rFonts w:ascii="Open Sans Light" w:eastAsia="Times New Roman" w:hAnsi="Open Sans Light" w:cs="Open Sans Light"/>
            <w:color w:val="538135" w:themeColor="accent6" w:themeShade="BF"/>
            <w:sz w:val="24"/>
            <w:szCs w:val="24"/>
          </w:rPr>
          <w:delText xml:space="preserve"> </w:delText>
        </w:r>
      </w:del>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Select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Browse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actions.</w:t>
      </w:r>
      <w:r>
        <w:rPr>
          <w:rFonts w:ascii="Open Sans Light" w:eastAsia="Times New Roman" w:hAnsi="Open Sans Light" w:cs="Open Sans Light"/>
          <w:color w:val="538135" w:themeColor="accent6" w:themeShade="BF"/>
          <w:sz w:val="24"/>
          <w:szCs w:val="24"/>
        </w:rPr>
        <w:t xml:space="preserve"> </w:t>
      </w:r>
      <w:commentRangeStart w:id="202"/>
      <w:commentRangeStart w:id="203"/>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tool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tips</w:t>
      </w:r>
      <w:commentRangeEnd w:id="202"/>
      <w:r w:rsidR="00B24C0B">
        <w:rPr>
          <w:rStyle w:val="CommentReference"/>
        </w:rPr>
        <w:commentReference w:id="202"/>
      </w:r>
      <w:commentRangeEnd w:id="203"/>
      <w:r w:rsidR="00DC0BC9">
        <w:rPr>
          <w:rStyle w:val="CommentReference"/>
        </w:rPr>
        <w:commentReference w:id="203"/>
      </w:r>
      <w:r w:rsidRPr="00B226C2">
        <w:rPr>
          <w:rFonts w:ascii="Open Sans Light" w:eastAsia="Times New Roman" w:hAnsi="Open Sans Light" w:cs="Open Sans Light"/>
          <w:color w:val="538135" w:themeColor="accent6" w:themeShade="BF"/>
          <w:sz w:val="24"/>
          <w:szCs w:val="24"/>
        </w:rPr>
        <w:t>.</w:t>
      </w:r>
    </w:p>
    <w:p w14:paraId="53B69EC8" w14:textId="339B6F6D" w:rsidR="00C30C1C" w:rsidDel="00EA7DA1" w:rsidRDefault="00784EB6" w:rsidP="00784EB6">
      <w:pPr>
        <w:spacing w:before="100" w:beforeAutospacing="1" w:after="100" w:afterAutospacing="1" w:line="240" w:lineRule="auto"/>
        <w:rPr>
          <w:del w:id="204" w:author="David Coverston" w:date="2016-12-29T09:15:00Z"/>
          <w:rFonts w:ascii="Times New Roman" w:eastAsia="Times New Roman" w:hAnsi="Times New Roman" w:cs="Times New Roman"/>
          <w:b/>
          <w:bCs/>
          <w:sz w:val="24"/>
          <w:szCs w:val="24"/>
        </w:rPr>
      </w:pPr>
      <w:del w:id="205" w:author="David Coverston" w:date="2016-12-29T09:15:00Z">
        <w:r w:rsidRPr="00784EB6" w:rsidDel="00EA7DA1">
          <w:rPr>
            <w:rFonts w:ascii="Times New Roman" w:eastAsia="Times New Roman" w:hAnsi="Times New Roman" w:cs="Times New Roman"/>
            <w:b/>
            <w:bCs/>
            <w:sz w:val="24"/>
            <w:szCs w:val="24"/>
          </w:rPr>
          <w:delText>Click,</w:delText>
        </w:r>
        <w:r w:rsidDel="00EA7DA1">
          <w:rPr>
            <w:rFonts w:ascii="Times New Roman" w:eastAsia="Times New Roman" w:hAnsi="Times New Roman" w:cs="Times New Roman"/>
            <w:b/>
            <w:bCs/>
            <w:sz w:val="24"/>
            <w:szCs w:val="24"/>
          </w:rPr>
          <w:delText xml:space="preserve"> </w:delText>
        </w:r>
        <w:r w:rsidRPr="00784EB6" w:rsidDel="00EA7DA1">
          <w:rPr>
            <w:rFonts w:ascii="Times New Roman" w:eastAsia="Times New Roman" w:hAnsi="Times New Roman" w:cs="Times New Roman"/>
            <w:b/>
            <w:bCs/>
            <w:sz w:val="24"/>
            <w:szCs w:val="24"/>
          </w:rPr>
          <w:delText>Choose,</w:delText>
        </w:r>
        <w:r w:rsidDel="00EA7DA1">
          <w:rPr>
            <w:rFonts w:ascii="Times New Roman" w:eastAsia="Times New Roman" w:hAnsi="Times New Roman" w:cs="Times New Roman"/>
            <w:b/>
            <w:bCs/>
            <w:sz w:val="24"/>
            <w:szCs w:val="24"/>
          </w:rPr>
          <w:delText xml:space="preserve"> </w:delText>
        </w:r>
        <w:r w:rsidRPr="00784EB6" w:rsidDel="00EA7DA1">
          <w:rPr>
            <w:rFonts w:ascii="Times New Roman" w:eastAsia="Times New Roman" w:hAnsi="Times New Roman" w:cs="Times New Roman"/>
            <w:b/>
            <w:bCs/>
            <w:sz w:val="24"/>
            <w:szCs w:val="24"/>
          </w:rPr>
          <w:delText>Select</w:delText>
        </w:r>
      </w:del>
    </w:p>
    <w:p w14:paraId="1FF650B3" w14:textId="5643611F" w:rsidR="00784EB6" w:rsidRPr="00784EB6" w:rsidDel="00EA7DA1" w:rsidRDefault="00784EB6" w:rsidP="00784EB6">
      <w:pPr>
        <w:spacing w:before="100" w:beforeAutospacing="1" w:after="100" w:afterAutospacing="1" w:line="240" w:lineRule="auto"/>
        <w:rPr>
          <w:del w:id="206" w:author="David Coverston" w:date="2016-12-29T09:22:00Z"/>
          <w:rFonts w:ascii="Times New Roman" w:eastAsia="Times New Roman" w:hAnsi="Times New Roman" w:cs="Times New Roman"/>
          <w:sz w:val="24"/>
          <w:szCs w:val="24"/>
        </w:rPr>
      </w:pPr>
      <w:del w:id="207" w:author="David Coverston" w:date="2016-12-29T09:15:00Z">
        <w:r w:rsidRPr="00784EB6" w:rsidDel="00EA7DA1">
          <w:rPr>
            <w:rFonts w:ascii="Times New Roman" w:eastAsia="Times New Roman" w:hAnsi="Times New Roman" w:cs="Times New Roman"/>
            <w:sz w:val="24"/>
            <w:szCs w:val="24"/>
          </w:rPr>
          <w:delText>Use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"click"</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"choose"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rather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than</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"select"</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to</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refer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to</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user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choosing</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selecting</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command</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option.</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If</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you</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use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"choose,"</w:delText>
        </w:r>
        <w:r w:rsidDel="00EA7DA1">
          <w:rPr>
            <w:rFonts w:ascii="Times New Roman" w:eastAsia="Times New Roman" w:hAnsi="Times New Roman" w:cs="Times New Roman"/>
            <w:sz w:val="24"/>
            <w:szCs w:val="24"/>
          </w:rPr>
          <w:delText xml:space="preserve"> </w:delText>
        </w:r>
      </w:del>
      <w:del w:id="208" w:author="David Coverston" w:date="2016-12-29T09:14:00Z">
        <w:r w:rsidRPr="00784EB6" w:rsidDel="00EA7DA1">
          <w:rPr>
            <w:rFonts w:ascii="Times New Roman" w:eastAsia="Times New Roman" w:hAnsi="Times New Roman" w:cs="Times New Roman"/>
            <w:sz w:val="24"/>
            <w:szCs w:val="24"/>
          </w:rPr>
          <w:delText>the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user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chooses</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commands</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from</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the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menu.</w:delText>
        </w:r>
        <w:r w:rsidDel="00EA7DA1">
          <w:rPr>
            <w:rFonts w:ascii="Times New Roman" w:eastAsia="Times New Roman" w:hAnsi="Times New Roman" w:cs="Times New Roman"/>
            <w:sz w:val="24"/>
            <w:szCs w:val="24"/>
          </w:rPr>
          <w:delText xml:space="preserve"> </w:delText>
        </w:r>
      </w:del>
      <w:del w:id="209" w:author="David Coverston" w:date="2016-12-29T09:15:00Z">
        <w:r w:rsidRPr="00784EB6" w:rsidDel="00EA7DA1">
          <w:rPr>
            <w:rFonts w:ascii="Times New Roman" w:eastAsia="Times New Roman" w:hAnsi="Times New Roman" w:cs="Times New Roman"/>
            <w:sz w:val="24"/>
            <w:szCs w:val="24"/>
          </w:rPr>
          <w:delText>If</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you</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use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"click,"</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the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user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clicks</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commands</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on</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the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menu.</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Use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"expand"</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to</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refer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to</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the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action</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of</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opening</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node,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rather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than</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double-click.</w:delText>
        </w:r>
      </w:del>
    </w:p>
    <w:p w14:paraId="4782A809" w14:textId="16A515D6" w:rsidR="00784EB6" w:rsidRPr="00784EB6" w:rsidDel="00EA7DA1" w:rsidRDefault="00784EB6" w:rsidP="00784EB6">
      <w:pPr>
        <w:spacing w:before="100" w:beforeAutospacing="1" w:after="100" w:afterAutospacing="1" w:line="240" w:lineRule="auto"/>
        <w:rPr>
          <w:del w:id="210" w:author="David Coverston" w:date="2016-12-29T09:22:00Z"/>
          <w:rFonts w:ascii="Times New Roman" w:eastAsia="Times New Roman" w:hAnsi="Times New Roman" w:cs="Times New Roman"/>
          <w:sz w:val="24"/>
          <w:szCs w:val="24"/>
        </w:rPr>
      </w:pPr>
      <w:del w:id="211" w:author="David Coverston" w:date="2016-12-29T09:22:00Z">
        <w:r w:rsidRPr="00784EB6" w:rsidDel="00EA7DA1">
          <w:rPr>
            <w:rFonts w:ascii="Times New Roman" w:eastAsia="Times New Roman" w:hAnsi="Times New Roman" w:cs="Times New Roman"/>
            <w:sz w:val="24"/>
            <w:szCs w:val="24"/>
          </w:rPr>
          <w:delText>See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b/>
            <w:bCs/>
            <w:sz w:val="24"/>
            <w:szCs w:val="24"/>
          </w:rPr>
          <w:delText>Page</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for</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information</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about</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describing</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how</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to</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link</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to</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different</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view</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of</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web-based</w:delText>
        </w:r>
        <w:r w:rsidDel="00EA7DA1">
          <w:rPr>
            <w:rFonts w:ascii="Times New Roman" w:eastAsia="Times New Roman" w:hAnsi="Times New Roman" w:cs="Times New Roman"/>
            <w:sz w:val="24"/>
            <w:szCs w:val="24"/>
          </w:rPr>
          <w:delText xml:space="preserve"> </w:delText>
        </w:r>
        <w:r w:rsidRPr="00784EB6" w:rsidDel="00EA7DA1">
          <w:rPr>
            <w:rFonts w:ascii="Times New Roman" w:eastAsia="Times New Roman" w:hAnsi="Times New Roman" w:cs="Times New Roman"/>
            <w:sz w:val="24"/>
            <w:szCs w:val="24"/>
          </w:rPr>
          <w:delText>application.</w:delText>
        </w:r>
      </w:del>
    </w:p>
    <w:p w14:paraId="441E45E0" w14:textId="77777777" w:rsidR="00EA7DA1" w:rsidRDefault="00B06162" w:rsidP="00B06162">
      <w:pPr>
        <w:spacing w:before="100" w:beforeAutospacing="1" w:after="100" w:afterAutospacing="1" w:line="240" w:lineRule="auto"/>
        <w:rPr>
          <w:ins w:id="212" w:author="David Coverston" w:date="2016-12-29T09:21:00Z"/>
          <w:rFonts w:ascii="Open Sans Light" w:eastAsia="Times New Roman" w:hAnsi="Open Sans Light" w:cs="Open Sans Light"/>
          <w:b/>
          <w:bCs/>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Click</w:t>
      </w:r>
    </w:p>
    <w:p w14:paraId="39E0CA68" w14:textId="0941D650" w:rsidR="00EA7DA1" w:rsidRDefault="00EA7DA1" w:rsidP="00B06162">
      <w:pPr>
        <w:spacing w:before="100" w:beforeAutospacing="1" w:after="100" w:afterAutospacing="1" w:line="240" w:lineRule="auto"/>
        <w:rPr>
          <w:ins w:id="213" w:author="David Coverston" w:date="2016-12-29T09:16:00Z"/>
          <w:rFonts w:ascii="Open Sans Light" w:eastAsia="Times New Roman" w:hAnsi="Open Sans Light" w:cs="Open Sans Light"/>
          <w:color w:val="538135" w:themeColor="accent6" w:themeShade="BF"/>
          <w:sz w:val="24"/>
          <w:szCs w:val="24"/>
        </w:rPr>
      </w:pPr>
      <w:ins w:id="214" w:author="David Coverston" w:date="2016-12-29T09:21:00Z">
        <w:r w:rsidRPr="00EA7DA1">
          <w:rPr>
            <w:rFonts w:ascii="Open Sans Light" w:eastAsia="Times New Roman" w:hAnsi="Open Sans Light" w:cs="Open Sans Light"/>
            <w:b/>
            <w:bCs/>
            <w:color w:val="538135" w:themeColor="accent6" w:themeShade="BF"/>
            <w:sz w:val="24"/>
            <w:szCs w:val="24"/>
          </w:rPr>
          <w:t xml:space="preserve">Use </w:t>
        </w:r>
        <w:r w:rsidRPr="00B50122">
          <w:rPr>
            <w:rFonts w:ascii="Open Sans Light" w:eastAsia="Times New Roman" w:hAnsi="Open Sans Light" w:cs="Open Sans Light"/>
            <w:b/>
            <w:bCs/>
            <w:i/>
            <w:color w:val="538135" w:themeColor="accent6" w:themeShade="BF"/>
            <w:sz w:val="24"/>
            <w:szCs w:val="24"/>
            <w:rPrChange w:id="215" w:author="David Vandenbelt" w:date="2016-12-30T10:33:00Z">
              <w:rPr>
                <w:rFonts w:ascii="Open Sans Light" w:eastAsia="Times New Roman" w:hAnsi="Open Sans Light" w:cs="Open Sans Light"/>
                <w:b/>
                <w:bCs/>
                <w:color w:val="538135" w:themeColor="accent6" w:themeShade="BF"/>
                <w:sz w:val="24"/>
                <w:szCs w:val="24"/>
              </w:rPr>
            </w:rPrChange>
          </w:rPr>
          <w:t>Click</w:t>
        </w:r>
        <w:r w:rsidRPr="00EA7DA1">
          <w:rPr>
            <w:rFonts w:ascii="Open Sans Light" w:eastAsia="Times New Roman" w:hAnsi="Open Sans Light" w:cs="Open Sans Light"/>
            <w:b/>
            <w:bCs/>
            <w:color w:val="538135" w:themeColor="accent6" w:themeShade="BF"/>
            <w:sz w:val="24"/>
            <w:szCs w:val="24"/>
          </w:rPr>
          <w:t xml:space="preserve"> instead of </w:t>
        </w:r>
        <w:r w:rsidRPr="00B50122">
          <w:rPr>
            <w:rFonts w:ascii="Open Sans Light" w:eastAsia="Times New Roman" w:hAnsi="Open Sans Light" w:cs="Open Sans Light"/>
            <w:b/>
            <w:bCs/>
            <w:i/>
            <w:color w:val="538135" w:themeColor="accent6" w:themeShade="BF"/>
            <w:sz w:val="24"/>
            <w:szCs w:val="24"/>
            <w:rPrChange w:id="216" w:author="David Vandenbelt" w:date="2016-12-30T10:33:00Z">
              <w:rPr>
                <w:rFonts w:ascii="Open Sans Light" w:eastAsia="Times New Roman" w:hAnsi="Open Sans Light" w:cs="Open Sans Light"/>
                <w:b/>
                <w:bCs/>
                <w:color w:val="538135" w:themeColor="accent6" w:themeShade="BF"/>
                <w:sz w:val="24"/>
                <w:szCs w:val="24"/>
              </w:rPr>
            </w:rPrChange>
          </w:rPr>
          <w:t>Select</w:t>
        </w:r>
        <w:r w:rsidRPr="00EA7DA1">
          <w:rPr>
            <w:rFonts w:ascii="Open Sans Light" w:eastAsia="Times New Roman" w:hAnsi="Open Sans Light" w:cs="Open Sans Light"/>
            <w:b/>
            <w:bCs/>
            <w:color w:val="538135" w:themeColor="accent6" w:themeShade="BF"/>
            <w:sz w:val="24"/>
            <w:szCs w:val="24"/>
          </w:rPr>
          <w:t xml:space="preserve"> when referring to user action for issuing a command, such as clicking buttons. Do not use click on or click at. It is okay to write, "Click in the window."</w:t>
        </w:r>
      </w:ins>
      <w:ins w:id="217" w:author="David Vandenbelt" w:date="2016-12-30T10:33:00Z">
        <w:r w:rsidR="00B50122">
          <w:rPr>
            <w:rFonts w:ascii="Open Sans Light" w:eastAsia="Times New Roman" w:hAnsi="Open Sans Light" w:cs="Open Sans Light"/>
            <w:b/>
            <w:bCs/>
            <w:color w:val="538135" w:themeColor="accent6" w:themeShade="BF"/>
            <w:sz w:val="24"/>
            <w:szCs w:val="24"/>
          </w:rPr>
          <w:t xml:space="preserve"> </w:t>
        </w:r>
      </w:ins>
      <w:ins w:id="218" w:author="David Coverston" w:date="2016-12-29T09:21:00Z">
        <w:r w:rsidRPr="00EA7DA1">
          <w:rPr>
            <w:rFonts w:ascii="Open Sans Light" w:eastAsia="Times New Roman" w:hAnsi="Open Sans Light" w:cs="Open Sans Light"/>
            <w:b/>
            <w:bCs/>
            <w:color w:val="538135" w:themeColor="accent6" w:themeShade="BF"/>
            <w:sz w:val="24"/>
            <w:szCs w:val="24"/>
          </w:rPr>
          <w:t xml:space="preserve">Use </w:t>
        </w:r>
        <w:del w:id="219" w:author="David Vandenbelt" w:date="2016-12-30T10:33:00Z">
          <w:r w:rsidRPr="00B50122" w:rsidDel="00B50122">
            <w:rPr>
              <w:rFonts w:ascii="Open Sans Light" w:eastAsia="Times New Roman" w:hAnsi="Open Sans Light" w:cs="Open Sans Light"/>
              <w:b/>
              <w:bCs/>
              <w:i/>
              <w:color w:val="538135" w:themeColor="accent6" w:themeShade="BF"/>
              <w:sz w:val="24"/>
              <w:szCs w:val="24"/>
              <w:rPrChange w:id="220" w:author="David Vandenbelt" w:date="2016-12-30T10:33:00Z">
                <w:rPr>
                  <w:rFonts w:ascii="Open Sans Light" w:eastAsia="Times New Roman" w:hAnsi="Open Sans Light" w:cs="Open Sans Light"/>
                  <w:b/>
                  <w:bCs/>
                  <w:color w:val="538135" w:themeColor="accent6" w:themeShade="BF"/>
                  <w:sz w:val="24"/>
                  <w:szCs w:val="24"/>
                </w:rPr>
              </w:rPrChange>
            </w:rPr>
            <w:delText>"</w:delText>
          </w:r>
        </w:del>
      </w:ins>
      <w:ins w:id="221" w:author="David Vandenbelt" w:date="2016-12-30T10:33:00Z">
        <w:r w:rsidR="00B50122" w:rsidRPr="00B50122">
          <w:rPr>
            <w:rFonts w:ascii="Open Sans Light" w:eastAsia="Times New Roman" w:hAnsi="Open Sans Light" w:cs="Open Sans Light"/>
            <w:b/>
            <w:bCs/>
            <w:i/>
            <w:color w:val="538135" w:themeColor="accent6" w:themeShade="BF"/>
            <w:sz w:val="24"/>
            <w:szCs w:val="24"/>
            <w:rPrChange w:id="222" w:author="David Vandenbelt" w:date="2016-12-30T10:33:00Z">
              <w:rPr>
                <w:rFonts w:ascii="Open Sans Light" w:eastAsia="Times New Roman" w:hAnsi="Open Sans Light" w:cs="Open Sans Light"/>
                <w:b/>
                <w:bCs/>
                <w:color w:val="538135" w:themeColor="accent6" w:themeShade="BF"/>
                <w:sz w:val="24"/>
                <w:szCs w:val="24"/>
              </w:rPr>
            </w:rPrChange>
          </w:rPr>
          <w:t>E</w:t>
        </w:r>
      </w:ins>
      <w:ins w:id="223" w:author="David Coverston" w:date="2016-12-29T09:21:00Z">
        <w:del w:id="224" w:author="David Vandenbelt" w:date="2016-12-30T10:33:00Z">
          <w:r w:rsidRPr="00B50122" w:rsidDel="00B50122">
            <w:rPr>
              <w:rFonts w:ascii="Open Sans Light" w:eastAsia="Times New Roman" w:hAnsi="Open Sans Light" w:cs="Open Sans Light"/>
              <w:b/>
              <w:bCs/>
              <w:i/>
              <w:color w:val="538135" w:themeColor="accent6" w:themeShade="BF"/>
              <w:sz w:val="24"/>
              <w:szCs w:val="24"/>
              <w:rPrChange w:id="225" w:author="David Vandenbelt" w:date="2016-12-30T10:33:00Z">
                <w:rPr>
                  <w:rFonts w:ascii="Open Sans Light" w:eastAsia="Times New Roman" w:hAnsi="Open Sans Light" w:cs="Open Sans Light"/>
                  <w:b/>
                  <w:bCs/>
                  <w:color w:val="538135" w:themeColor="accent6" w:themeShade="BF"/>
                  <w:sz w:val="24"/>
                  <w:szCs w:val="24"/>
                </w:rPr>
              </w:rPrChange>
            </w:rPr>
            <w:delText>e</w:delText>
          </w:r>
        </w:del>
        <w:r w:rsidRPr="00B50122">
          <w:rPr>
            <w:rFonts w:ascii="Open Sans Light" w:eastAsia="Times New Roman" w:hAnsi="Open Sans Light" w:cs="Open Sans Light"/>
            <w:b/>
            <w:bCs/>
            <w:i/>
            <w:color w:val="538135" w:themeColor="accent6" w:themeShade="BF"/>
            <w:sz w:val="24"/>
            <w:szCs w:val="24"/>
            <w:rPrChange w:id="226" w:author="David Vandenbelt" w:date="2016-12-30T10:33:00Z">
              <w:rPr>
                <w:rFonts w:ascii="Open Sans Light" w:eastAsia="Times New Roman" w:hAnsi="Open Sans Light" w:cs="Open Sans Light"/>
                <w:b/>
                <w:bCs/>
                <w:color w:val="538135" w:themeColor="accent6" w:themeShade="BF"/>
                <w:sz w:val="24"/>
                <w:szCs w:val="24"/>
              </w:rPr>
            </w:rPrChange>
          </w:rPr>
          <w:t>xpand</w:t>
        </w:r>
        <w:del w:id="227" w:author="David Vandenbelt" w:date="2016-12-30T10:33:00Z">
          <w:r w:rsidRPr="00EA7DA1" w:rsidDel="00B50122">
            <w:rPr>
              <w:rFonts w:ascii="Open Sans Light" w:eastAsia="Times New Roman" w:hAnsi="Open Sans Light" w:cs="Open Sans Light"/>
              <w:b/>
              <w:bCs/>
              <w:color w:val="538135" w:themeColor="accent6" w:themeShade="BF"/>
              <w:sz w:val="24"/>
              <w:szCs w:val="24"/>
            </w:rPr>
            <w:delText>"</w:delText>
          </w:r>
        </w:del>
        <w:r w:rsidRPr="00EA7DA1">
          <w:rPr>
            <w:rFonts w:ascii="Open Sans Light" w:eastAsia="Times New Roman" w:hAnsi="Open Sans Light" w:cs="Open Sans Light"/>
            <w:b/>
            <w:bCs/>
            <w:color w:val="538135" w:themeColor="accent6" w:themeShade="BF"/>
            <w:sz w:val="24"/>
            <w:szCs w:val="24"/>
          </w:rPr>
          <w:t xml:space="preserve"> to refer to the action of opening a node, rather than double-click. </w:t>
        </w:r>
      </w:ins>
      <w:del w:id="228" w:author="David Coverston" w:date="2016-12-29T09:16:00Z">
        <w:r w:rsidR="00B06162" w:rsidDel="00EA7DA1">
          <w:rPr>
            <w:rFonts w:ascii="Open Sans Light" w:eastAsia="Times New Roman" w:hAnsi="Open Sans Light" w:cs="Open Sans Light"/>
            <w:b/>
            <w:bCs/>
            <w:color w:val="538135" w:themeColor="accent6" w:themeShade="BF"/>
            <w:sz w:val="24"/>
            <w:szCs w:val="24"/>
          </w:rPr>
          <w:delText xml:space="preserve"> </w:delText>
        </w:r>
        <w:r w:rsidR="00B06162" w:rsidRPr="00B226C2" w:rsidDel="00EA7DA1">
          <w:rPr>
            <w:rFonts w:ascii="Open Sans Light" w:eastAsia="Times New Roman" w:hAnsi="Open Sans Light" w:cs="Open Sans Light"/>
            <w:color w:val="538135" w:themeColor="accent6" w:themeShade="BF"/>
            <w:sz w:val="24"/>
            <w:szCs w:val="24"/>
          </w:rPr>
          <w:delText>--</w:delText>
        </w:r>
        <w:r w:rsidR="00B06162" w:rsidDel="00EA7DA1">
          <w:rPr>
            <w:rFonts w:ascii="Open Sans Light" w:eastAsia="Times New Roman" w:hAnsi="Open Sans Light" w:cs="Open Sans Light"/>
            <w:color w:val="538135" w:themeColor="accent6" w:themeShade="BF"/>
            <w:sz w:val="24"/>
            <w:szCs w:val="24"/>
          </w:rPr>
          <w:delText xml:space="preserve"> </w:delText>
        </w:r>
        <w:r w:rsidR="00B06162" w:rsidRPr="00B226C2" w:rsidDel="00EA7DA1">
          <w:rPr>
            <w:rFonts w:ascii="Open Sans Light" w:eastAsia="Times New Roman" w:hAnsi="Open Sans Light" w:cs="Open Sans Light"/>
            <w:i/>
            <w:iCs/>
            <w:color w:val="538135" w:themeColor="accent6" w:themeShade="BF"/>
            <w:sz w:val="24"/>
            <w:szCs w:val="24"/>
          </w:rPr>
          <w:delText>verb</w:delText>
        </w:r>
        <w:r w:rsidR="00B06162" w:rsidRPr="00B226C2" w:rsidDel="00EA7DA1">
          <w:rPr>
            <w:rFonts w:ascii="Open Sans Light" w:eastAsia="Times New Roman" w:hAnsi="Open Sans Light" w:cs="Open Sans Light"/>
            <w:color w:val="538135" w:themeColor="accent6" w:themeShade="BF"/>
            <w:sz w:val="24"/>
            <w:szCs w:val="24"/>
          </w:rPr>
          <w:delText>.</w:delText>
        </w:r>
        <w:r w:rsidR="00B06162" w:rsidDel="00EA7DA1">
          <w:rPr>
            <w:rFonts w:ascii="Open Sans Light" w:eastAsia="Times New Roman" w:hAnsi="Open Sans Light" w:cs="Open Sans Light"/>
            <w:color w:val="538135" w:themeColor="accent6" w:themeShade="BF"/>
            <w:sz w:val="24"/>
            <w:szCs w:val="24"/>
          </w:rPr>
          <w:delText xml:space="preserve"> </w:delText>
        </w:r>
      </w:del>
    </w:p>
    <w:p w14:paraId="7A754645" w14:textId="4A2E4838" w:rsidR="00B06162" w:rsidRPr="00B226C2" w:rsidDel="00EA7DA1" w:rsidRDefault="00B06162">
      <w:pPr>
        <w:numPr>
          <w:ilvl w:val="0"/>
          <w:numId w:val="12"/>
        </w:numPr>
        <w:spacing w:before="100" w:beforeAutospacing="1" w:after="100" w:afterAutospacing="1" w:line="240" w:lineRule="auto"/>
        <w:rPr>
          <w:del w:id="229" w:author="David Coverston" w:date="2016-12-29T09:20:00Z"/>
          <w:rFonts w:ascii="Open Sans Light" w:eastAsia="Times New Roman" w:hAnsi="Open Sans Light" w:cs="Open Sans Light"/>
          <w:color w:val="538135" w:themeColor="accent6" w:themeShade="BF"/>
          <w:sz w:val="24"/>
          <w:szCs w:val="24"/>
        </w:rPr>
        <w:pPrChange w:id="230" w:author="David Coverston" w:date="2016-12-29T09:21:00Z">
          <w:pPr>
            <w:spacing w:before="100" w:beforeAutospacing="1" w:after="100" w:afterAutospacing="1" w:line="240" w:lineRule="auto"/>
          </w:pPr>
        </w:pPrChange>
      </w:pPr>
      <w:del w:id="231" w:author="David Coverston" w:date="2016-12-29T09:21:00Z">
        <w:r w:rsidRPr="00B226C2" w:rsidDel="00EA7DA1">
          <w:rPr>
            <w:rFonts w:ascii="Open Sans Light" w:eastAsia="Times New Roman" w:hAnsi="Open Sans Light" w:cs="Open Sans Light"/>
            <w:color w:val="538135" w:themeColor="accent6" w:themeShade="BF"/>
            <w:sz w:val="24"/>
            <w:szCs w:val="24"/>
          </w:rPr>
          <w:delText>Use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Click</w:delText>
        </w:r>
        <w:r w:rsidDel="00EA7DA1">
          <w:rPr>
            <w:rFonts w:ascii="Open Sans Light" w:eastAsia="Times New Roman" w:hAnsi="Open Sans Light" w:cs="Open Sans Light"/>
            <w:i/>
            <w:iCs/>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instead</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of</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Select</w:delText>
        </w:r>
        <w:r w:rsidDel="00EA7DA1">
          <w:rPr>
            <w:rFonts w:ascii="Open Sans Light" w:eastAsia="Times New Roman" w:hAnsi="Open Sans Light" w:cs="Open Sans Light"/>
            <w:i/>
            <w:iCs/>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when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referring</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to</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user</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action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for</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issuing</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command,</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such</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clicking</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buttons.</w:delText>
        </w:r>
      </w:del>
      <w:moveToRangeStart w:id="232" w:author="David Coverston" w:date="2016-12-29T09:21:00Z" w:name="move470766592"/>
      <w:moveTo w:id="233" w:author="David Coverston" w:date="2016-12-29T09:21:00Z">
        <w:del w:id="234" w:author="David Coverston" w:date="2016-12-29T09:21:00Z">
          <w:r w:rsidR="00EA7DA1" w:rsidRPr="00B226C2" w:rsidDel="00EA7DA1">
            <w:rPr>
              <w:rFonts w:ascii="Open Sans Light" w:eastAsia="Times New Roman" w:hAnsi="Open Sans Light" w:cs="Open Sans Light"/>
              <w:color w:val="538135" w:themeColor="accent6" w:themeShade="BF"/>
              <w:sz w:val="24"/>
              <w:szCs w:val="24"/>
            </w:rPr>
            <w:delText>Do</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not</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use</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i/>
              <w:iCs/>
              <w:color w:val="538135" w:themeColor="accent6" w:themeShade="BF"/>
              <w:sz w:val="24"/>
              <w:szCs w:val="24"/>
            </w:rPr>
            <w:delText>click</w:delText>
          </w:r>
          <w:r w:rsidR="00EA7DA1" w:rsidDel="00EA7DA1">
            <w:rPr>
              <w:rFonts w:ascii="Open Sans Light" w:eastAsia="Times New Roman" w:hAnsi="Open Sans Light" w:cs="Open Sans Light"/>
              <w:i/>
              <w:iCs/>
              <w:color w:val="538135" w:themeColor="accent6" w:themeShade="BF"/>
              <w:sz w:val="24"/>
              <w:szCs w:val="24"/>
            </w:rPr>
            <w:delText xml:space="preserve"> </w:delText>
          </w:r>
          <w:r w:rsidR="00EA7DA1" w:rsidRPr="00B226C2" w:rsidDel="00EA7DA1">
            <w:rPr>
              <w:rFonts w:ascii="Open Sans Light" w:eastAsia="Times New Roman" w:hAnsi="Open Sans Light" w:cs="Open Sans Light"/>
              <w:i/>
              <w:iCs/>
              <w:color w:val="538135" w:themeColor="accent6" w:themeShade="BF"/>
              <w:sz w:val="24"/>
              <w:szCs w:val="24"/>
            </w:rPr>
            <w:delText>on</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or</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i/>
              <w:iCs/>
              <w:color w:val="538135" w:themeColor="accent6" w:themeShade="BF"/>
              <w:sz w:val="24"/>
              <w:szCs w:val="24"/>
            </w:rPr>
            <w:delText>click</w:delText>
          </w:r>
          <w:r w:rsidR="00EA7DA1" w:rsidDel="00EA7DA1">
            <w:rPr>
              <w:rFonts w:ascii="Open Sans Light" w:eastAsia="Times New Roman" w:hAnsi="Open Sans Light" w:cs="Open Sans Light"/>
              <w:i/>
              <w:iCs/>
              <w:color w:val="538135" w:themeColor="accent6" w:themeShade="BF"/>
              <w:sz w:val="24"/>
              <w:szCs w:val="24"/>
            </w:rPr>
            <w:delText xml:space="preserve"> </w:delText>
          </w:r>
          <w:r w:rsidR="00EA7DA1" w:rsidRPr="00B226C2" w:rsidDel="00EA7DA1">
            <w:rPr>
              <w:rFonts w:ascii="Open Sans Light" w:eastAsia="Times New Roman" w:hAnsi="Open Sans Light" w:cs="Open Sans Light"/>
              <w:i/>
              <w:iCs/>
              <w:color w:val="538135" w:themeColor="accent6" w:themeShade="BF"/>
              <w:sz w:val="24"/>
              <w:szCs w:val="24"/>
            </w:rPr>
            <w:delText>at</w:delText>
          </w:r>
          <w:r w:rsidR="00EA7DA1" w:rsidRPr="00B226C2" w:rsidDel="00EA7DA1">
            <w:rPr>
              <w:rFonts w:ascii="Open Sans Light" w:eastAsia="Times New Roman" w:hAnsi="Open Sans Light" w:cs="Open Sans Light"/>
              <w:color w:val="538135" w:themeColor="accent6" w:themeShade="BF"/>
              <w:sz w:val="24"/>
              <w:szCs w:val="24"/>
            </w:rPr>
            <w:delText>.</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It</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is</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okay</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to</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write,</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"Click</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in</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the</w:delText>
          </w:r>
          <w:r w:rsidR="00EA7DA1" w:rsidDel="00EA7DA1">
            <w:rPr>
              <w:rFonts w:ascii="Open Sans Light" w:eastAsia="Times New Roman" w:hAnsi="Open Sans Light" w:cs="Open Sans Light"/>
              <w:color w:val="538135" w:themeColor="accent6" w:themeShade="BF"/>
              <w:sz w:val="24"/>
              <w:szCs w:val="24"/>
            </w:rPr>
            <w:delText xml:space="preserve"> </w:delText>
          </w:r>
          <w:r w:rsidR="00EA7DA1" w:rsidRPr="00B226C2" w:rsidDel="00EA7DA1">
            <w:rPr>
              <w:rFonts w:ascii="Open Sans Light" w:eastAsia="Times New Roman" w:hAnsi="Open Sans Light" w:cs="Open Sans Light"/>
              <w:color w:val="538135" w:themeColor="accent6" w:themeShade="BF"/>
              <w:sz w:val="24"/>
              <w:szCs w:val="24"/>
            </w:rPr>
            <w:delText>window."</w:delText>
          </w:r>
        </w:del>
      </w:moveTo>
      <w:moveToRangeEnd w:id="232"/>
    </w:p>
    <w:p w14:paraId="0015BF94" w14:textId="7DAB24E4" w:rsidR="00B06162" w:rsidRPr="00B226C2" w:rsidDel="00EA7DA1" w:rsidRDefault="00B06162" w:rsidP="001D5B77">
      <w:pPr>
        <w:numPr>
          <w:ilvl w:val="0"/>
          <w:numId w:val="12"/>
        </w:numPr>
        <w:spacing w:before="100" w:beforeAutospacing="1" w:after="100" w:afterAutospacing="1" w:line="240" w:lineRule="auto"/>
        <w:rPr>
          <w:del w:id="235" w:author="David Coverston" w:date="2016-12-29T09:18:00Z"/>
          <w:rFonts w:ascii="Open Sans Light" w:eastAsia="Times New Roman" w:hAnsi="Open Sans Light" w:cs="Open Sans Light"/>
          <w:color w:val="538135" w:themeColor="accent6" w:themeShade="BF"/>
          <w:sz w:val="24"/>
          <w:szCs w:val="24"/>
        </w:rPr>
      </w:pPr>
      <w:del w:id="236" w:author="David Coverston" w:date="2016-12-29T09:18:00Z">
        <w:r w:rsidRPr="00B226C2" w:rsidDel="00EA7DA1">
          <w:rPr>
            <w:rFonts w:ascii="Open Sans Light" w:eastAsia="Times New Roman" w:hAnsi="Open Sans Light" w:cs="Open Sans Light"/>
            <w:color w:val="538135" w:themeColor="accent6" w:themeShade="BF"/>
            <w:sz w:val="24"/>
            <w:szCs w:val="24"/>
          </w:rPr>
          <w:delText>Most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common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click</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commands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can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be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shortened</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to</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just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option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or</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button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name,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such</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File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menu,</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u w:val="single"/>
          </w:rPr>
          <w:delText>click</w:delText>
        </w:r>
        <w:r w:rsidDel="00EA7DA1">
          <w:rPr>
            <w:rFonts w:ascii="Open Sans Light" w:eastAsia="Times New Roman" w:hAnsi="Open Sans Light" w:cs="Open Sans Light"/>
            <w:color w:val="538135" w:themeColor="accent6" w:themeShade="BF"/>
            <w:sz w:val="24"/>
            <w:szCs w:val="24"/>
            <w:u w:val="single"/>
          </w:rPr>
          <w:delText xml:space="preserve"> </w:delText>
        </w:r>
        <w:r w:rsidRPr="00B226C2" w:rsidDel="00EA7DA1">
          <w:rPr>
            <w:rFonts w:ascii="Open Sans Light" w:eastAsia="Times New Roman" w:hAnsi="Open Sans Light" w:cs="Open Sans Light"/>
            <w:b/>
            <w:bCs/>
            <w:color w:val="538135" w:themeColor="accent6" w:themeShade="BF"/>
            <w:sz w:val="24"/>
            <w:szCs w:val="24"/>
          </w:rPr>
          <w:delText>Open</w:delText>
        </w:r>
        <w:r w:rsidRPr="00B226C2" w:rsidDel="00EA7DA1">
          <w:rPr>
            <w:rFonts w:ascii="Open Sans Light" w:eastAsia="Times New Roman" w:hAnsi="Open Sans Light" w:cs="Open Sans Light"/>
            <w:color w:val="538135" w:themeColor="accent6" w:themeShade="BF"/>
            <w:sz w:val="24"/>
            <w:szCs w:val="24"/>
          </w:rPr>
          <w:delTex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AND</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Choose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schema</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type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dialog</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box,</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select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schema</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type </w:delText>
        </w:r>
      </w:del>
      <w:del w:id="237" w:author="David Coverston" w:date="2016-12-28T09:35:00Z">
        <w:r w:rsidDel="006C60C4">
          <w:rPr>
            <w:rFonts w:ascii="Open Sans Light" w:eastAsia="Times New Roman" w:hAnsi="Open Sans Light" w:cs="Open Sans Light"/>
            <w:color w:val="538135" w:themeColor="accent6" w:themeShade="BF"/>
            <w:sz w:val="24"/>
            <w:szCs w:val="24"/>
          </w:rPr>
          <w:delText xml:space="preserve"> </w:delText>
        </w:r>
      </w:del>
      <w:del w:id="238" w:author="David Coverston" w:date="2016-12-29T09:18:00Z">
        <w:r w:rsidRPr="00B226C2" w:rsidDel="00EA7DA1">
          <w:rPr>
            <w:rFonts w:ascii="Open Sans Light" w:eastAsia="Times New Roman" w:hAnsi="Open Sans Light" w:cs="Open Sans Light"/>
            <w:color w:val="538135" w:themeColor="accent6" w:themeShade="BF"/>
            <w:sz w:val="24"/>
            <w:szCs w:val="24"/>
          </w:rPr>
          <w:delText>and</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then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u w:val="single"/>
          </w:rPr>
          <w:delText>click</w:delText>
        </w:r>
        <w:r w:rsidDel="00EA7DA1">
          <w:rPr>
            <w:rFonts w:ascii="Open Sans Light" w:eastAsia="Times New Roman" w:hAnsi="Open Sans Light" w:cs="Open Sans Light"/>
            <w:color w:val="538135" w:themeColor="accent6" w:themeShade="BF"/>
            <w:sz w:val="24"/>
            <w:szCs w:val="24"/>
            <w:u w:val="single"/>
          </w:rPr>
          <w:delText xml:space="preserve"> </w:delText>
        </w:r>
        <w:r w:rsidRPr="00B226C2" w:rsidDel="00EA7DA1">
          <w:rPr>
            <w:rFonts w:ascii="Open Sans Light" w:eastAsia="Times New Roman" w:hAnsi="Open Sans Light" w:cs="Open Sans Light"/>
            <w:b/>
            <w:bCs/>
            <w:color w:val="538135" w:themeColor="accent6" w:themeShade="BF"/>
            <w:sz w:val="24"/>
            <w:szCs w:val="24"/>
          </w:rPr>
          <w:delText>Next</w:delText>
        </w:r>
        <w:r w:rsidRPr="00B226C2" w:rsidDel="00EA7DA1">
          <w:rPr>
            <w:rFonts w:ascii="Open Sans Light" w:eastAsia="Times New Roman" w:hAnsi="Open Sans Light" w:cs="Open Sans Light"/>
            <w:color w:val="538135" w:themeColor="accent6" w:themeShade="BF"/>
            <w:sz w:val="24"/>
            <w:szCs w:val="24"/>
          </w:rPr>
          <w:delText>."</w:delText>
        </w:r>
      </w:del>
    </w:p>
    <w:p w14:paraId="5D6343A4" w14:textId="74C64984" w:rsidR="00B06162" w:rsidRPr="00B226C2" w:rsidDel="00EA7DA1" w:rsidRDefault="00B06162" w:rsidP="001D5B77">
      <w:pPr>
        <w:numPr>
          <w:ilvl w:val="0"/>
          <w:numId w:val="12"/>
        </w:numPr>
        <w:spacing w:before="100" w:beforeAutospacing="1" w:after="100" w:afterAutospacing="1" w:line="240" w:lineRule="auto"/>
        <w:rPr>
          <w:del w:id="239" w:author="David Coverston" w:date="2016-12-29T09:21:00Z"/>
          <w:rFonts w:ascii="Open Sans Light" w:eastAsia="Times New Roman" w:hAnsi="Open Sans Light" w:cs="Open Sans Light"/>
          <w:color w:val="538135" w:themeColor="accent6" w:themeShade="BF"/>
          <w:sz w:val="24"/>
          <w:szCs w:val="24"/>
        </w:rPr>
      </w:pPr>
      <w:moveFromRangeStart w:id="240" w:author="David Coverston" w:date="2016-12-29T09:21:00Z" w:name="move470766592"/>
      <w:moveFrom w:id="241" w:author="David Coverston" w:date="2016-12-29T09:21:00Z">
        <w:del w:id="242" w:author="David Coverston" w:date="2016-12-29T09:21:00Z">
          <w:r w:rsidRPr="00B226C2" w:rsidDel="00EA7DA1">
            <w:rPr>
              <w:rFonts w:ascii="Open Sans Light" w:eastAsia="Times New Roman" w:hAnsi="Open Sans Light" w:cs="Open Sans Light"/>
              <w:color w:val="538135" w:themeColor="accent6" w:themeShade="BF"/>
              <w:sz w:val="24"/>
              <w:szCs w:val="24"/>
            </w:rPr>
            <w:delText>Do</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not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use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click</w:delText>
          </w:r>
          <w:r w:rsidDel="00EA7DA1">
            <w:rPr>
              <w:rFonts w:ascii="Open Sans Light" w:eastAsia="Times New Roman" w:hAnsi="Open Sans Light" w:cs="Open Sans Light"/>
              <w:i/>
              <w:iCs/>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or</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click</w:delText>
          </w:r>
          <w:r w:rsidDel="00EA7DA1">
            <w:rPr>
              <w:rFonts w:ascii="Open Sans Light" w:eastAsia="Times New Roman" w:hAnsi="Open Sans Light" w:cs="Open Sans Light"/>
              <w:i/>
              <w:iCs/>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at</w:delText>
          </w:r>
          <w:r w:rsidRPr="00B226C2" w:rsidDel="00EA7DA1">
            <w:rPr>
              <w:rFonts w:ascii="Open Sans Light" w:eastAsia="Times New Roman" w:hAnsi="Open Sans Light" w:cs="Open Sans Light"/>
              <w:color w:val="538135" w:themeColor="accent6" w:themeShade="BF"/>
              <w:sz w:val="24"/>
              <w:szCs w:val="24"/>
            </w:rPr>
            <w:delTex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okay</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to</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write,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"Click</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window."</w:delText>
          </w:r>
        </w:del>
      </w:moveFrom>
      <w:moveFromRangeEnd w:id="240"/>
    </w:p>
    <w:p w14:paraId="4426D13B" w14:textId="270159B5" w:rsidR="00B06162" w:rsidRPr="00B226C2" w:rsidDel="00EA7DA1" w:rsidRDefault="00B06162" w:rsidP="00B06162">
      <w:pPr>
        <w:numPr>
          <w:ilvl w:val="0"/>
          <w:numId w:val="12"/>
        </w:numPr>
        <w:spacing w:before="100" w:beforeAutospacing="1" w:after="100" w:afterAutospacing="1" w:line="240" w:lineRule="auto"/>
        <w:rPr>
          <w:del w:id="243" w:author="David Coverston" w:date="2016-12-29T09:18:00Z"/>
          <w:rFonts w:ascii="Open Sans Light" w:eastAsia="Times New Roman" w:hAnsi="Open Sans Light" w:cs="Open Sans Light"/>
          <w:color w:val="538135" w:themeColor="accent6" w:themeShade="BF"/>
          <w:sz w:val="24"/>
          <w:szCs w:val="24"/>
        </w:rPr>
      </w:pPr>
      <w:del w:id="244" w:author="David Coverston" w:date="2016-12-29T09:18:00Z">
        <w:r w:rsidRPr="00B226C2" w:rsidDel="00EA7DA1">
          <w:rPr>
            <w:rFonts w:ascii="Open Sans Light" w:eastAsia="Times New Roman" w:hAnsi="Open Sans Light" w:cs="Open Sans Light"/>
            <w:color w:val="538135" w:themeColor="accent6" w:themeShade="BF"/>
            <w:sz w:val="24"/>
            <w:szCs w:val="24"/>
          </w:rPr>
          <w:delText>Note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that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i/>
            <w:iCs/>
            <w:color w:val="538135" w:themeColor="accent6" w:themeShade="BF"/>
            <w:sz w:val="24"/>
            <w:szCs w:val="24"/>
          </w:rPr>
          <w:delText>Click</w:delText>
        </w:r>
        <w:r w:rsidDel="00EA7DA1">
          <w:rPr>
            <w:rFonts w:ascii="Open Sans Light" w:eastAsia="Times New Roman" w:hAnsi="Open Sans Light" w:cs="Open Sans Light"/>
            <w:i/>
            <w:iCs/>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transitive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verb,</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so</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requires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object.</w:delText>
        </w:r>
      </w:del>
    </w:p>
    <w:p w14:paraId="2035A611" w14:textId="4769BB1C" w:rsidR="00B06162" w:rsidRPr="00B226C2" w:rsidDel="00EA7DA1" w:rsidRDefault="00B06162" w:rsidP="00B06162">
      <w:pPr>
        <w:numPr>
          <w:ilvl w:val="0"/>
          <w:numId w:val="12"/>
        </w:numPr>
        <w:spacing w:before="100" w:beforeAutospacing="1" w:after="100" w:afterAutospacing="1" w:line="240" w:lineRule="auto"/>
        <w:rPr>
          <w:del w:id="245" w:author="David Coverston" w:date="2016-12-29T09:20:00Z"/>
          <w:rFonts w:ascii="Open Sans Light" w:eastAsia="Times New Roman" w:hAnsi="Open Sans Light" w:cs="Open Sans Light"/>
          <w:color w:val="538135" w:themeColor="accent6" w:themeShade="BF"/>
          <w:sz w:val="24"/>
          <w:szCs w:val="24"/>
        </w:rPr>
      </w:pPr>
      <w:del w:id="246" w:author="David Coverston" w:date="2016-12-29T09:20:00Z">
        <w:r w:rsidRPr="00B226C2" w:rsidDel="00EA7DA1">
          <w:rPr>
            <w:rFonts w:ascii="Open Sans Light" w:eastAsia="Times New Roman" w:hAnsi="Open Sans Light" w:cs="Open Sans Light"/>
            <w:color w:val="538135" w:themeColor="accent6" w:themeShade="BF"/>
            <w:sz w:val="24"/>
            <w:szCs w:val="24"/>
          </w:rPr>
          <w:delText>UX</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Usage: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Do</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not</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use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buttons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or</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other</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action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based</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UI</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elements.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You</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can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use</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this</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in</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tool</w:delText>
        </w:r>
        <w:r w:rsidDel="00EA7DA1">
          <w:rPr>
            <w:rFonts w:ascii="Open Sans Light" w:eastAsia="Times New Roman" w:hAnsi="Open Sans Light" w:cs="Open Sans Light"/>
            <w:color w:val="538135" w:themeColor="accent6" w:themeShade="BF"/>
            <w:sz w:val="24"/>
            <w:szCs w:val="24"/>
          </w:rPr>
          <w:delText xml:space="preserve"> </w:delText>
        </w:r>
        <w:r w:rsidRPr="00B226C2" w:rsidDel="00EA7DA1">
          <w:rPr>
            <w:rFonts w:ascii="Open Sans Light" w:eastAsia="Times New Roman" w:hAnsi="Open Sans Light" w:cs="Open Sans Light"/>
            <w:color w:val="538135" w:themeColor="accent6" w:themeShade="BF"/>
            <w:sz w:val="24"/>
            <w:szCs w:val="24"/>
          </w:rPr>
          <w:delText>tips.</w:delText>
        </w:r>
      </w:del>
    </w:p>
    <w:p w14:paraId="4530A7A7"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Computer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References</w:t>
      </w:r>
    </w:p>
    <w:p w14:paraId="769C8476"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EA7DA1">
        <w:rPr>
          <w:rFonts w:ascii="Times New Roman" w:eastAsia="Times New Roman" w:hAnsi="Times New Roman" w:cs="Times New Roman"/>
          <w:sz w:val="24"/>
          <w:szCs w:val="24"/>
          <w:rPrChange w:id="247" w:author="David Coverston" w:date="2016-12-29T09:23:00Z">
            <w:rPr>
              <w:rFonts w:ascii="Times New Roman" w:eastAsia="Times New Roman" w:hAnsi="Times New Roman" w:cs="Times New Roman"/>
              <w:sz w:val="20"/>
              <w:szCs w:val="20"/>
            </w:rPr>
          </w:rPrChange>
        </w:rPr>
        <w:t>When you refer to a computer in documentation, be specific about the type of computer you are discussing. For example, differentiate between whether a computer is specifically a server or a workstation.</w:t>
      </w:r>
    </w:p>
    <w:p w14:paraId="6D92980D" w14:textId="665C6958"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machine</w:t>
      </w:r>
      <w:ins w:id="248" w:author="David Coverston" w:date="2016-12-28T10:38:00Z">
        <w:r w:rsidR="00F61D9C">
          <w:rPr>
            <w:rFonts w:ascii="Times New Roman" w:eastAsia="Times New Roman" w:hAnsi="Times New Roman" w:cs="Times New Roman"/>
            <w:sz w:val="24"/>
            <w:szCs w:val="24"/>
          </w:rPr>
          <w:t xml:space="preserve"> except when </w:t>
        </w:r>
      </w:ins>
      <w:ins w:id="249" w:author="David Coverston" w:date="2016-12-28T10:39:00Z">
        <w:r w:rsidR="00F61D9C" w:rsidRPr="00F61D9C">
          <w:rPr>
            <w:rFonts w:ascii="Times New Roman" w:eastAsia="Times New Roman" w:hAnsi="Times New Roman" w:cs="Times New Roman"/>
            <w:sz w:val="24"/>
            <w:szCs w:val="24"/>
          </w:rPr>
          <w:t>describ</w:t>
        </w:r>
        <w:r w:rsidR="00F61D9C">
          <w:rPr>
            <w:rFonts w:ascii="Times New Roman" w:eastAsia="Times New Roman" w:hAnsi="Times New Roman" w:cs="Times New Roman"/>
            <w:sz w:val="24"/>
            <w:szCs w:val="24"/>
          </w:rPr>
          <w:t>ing</w:t>
        </w:r>
        <w:r w:rsidR="00F61D9C" w:rsidRPr="00F61D9C">
          <w:rPr>
            <w:rFonts w:ascii="Times New Roman" w:eastAsia="Times New Roman" w:hAnsi="Times New Roman" w:cs="Times New Roman"/>
            <w:sz w:val="24"/>
            <w:szCs w:val="24"/>
          </w:rPr>
          <w:t xml:space="preserve"> physical machines and virtual machines</w:t>
        </w:r>
      </w:ins>
      <w:del w:id="250" w:author="David Coverston" w:date="2016-12-28T10:38:00Z">
        <w:r w:rsidRPr="00784EB6" w:rsidDel="00F61D9C">
          <w:rPr>
            <w:rFonts w:ascii="Times New Roman" w:eastAsia="Times New Roman" w:hAnsi="Times New Roman" w:cs="Times New Roman"/>
            <w:sz w:val="24"/>
            <w:szCs w:val="24"/>
          </w:rPr>
          <w:delText>.</w:delText>
        </w:r>
      </w:del>
      <w:ins w:id="251" w:author="David Coverston" w:date="2016-12-28T10:39:00Z">
        <w:r w:rsidR="00F61D9C">
          <w:rPr>
            <w:rFonts w:ascii="Times New Roman" w:eastAsia="Times New Roman" w:hAnsi="Times New Roman" w:cs="Times New Roman"/>
            <w:sz w:val="24"/>
            <w:szCs w:val="24"/>
          </w:rPr>
          <w:t>.</w:t>
        </w:r>
      </w:ins>
    </w:p>
    <w:p w14:paraId="2BE02E39"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workstation.</w:t>
      </w:r>
    </w:p>
    <w:p w14:paraId="525A1227" w14:textId="77777777"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describing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mobile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"mobile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reference;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subsequently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device.</w:t>
      </w:r>
    </w:p>
    <w:p w14:paraId="64774D04" w14:textId="31ADD340" w:rsidR="00910BCB" w:rsidRPr="00910BCB" w:rsidDel="008F793B" w:rsidRDefault="00910BCB" w:rsidP="00910BCB">
      <w:pPr>
        <w:spacing w:before="100" w:beforeAutospacing="1" w:after="100" w:afterAutospacing="1" w:line="240" w:lineRule="auto"/>
        <w:ind w:left="360"/>
        <w:outlineLvl w:val="2"/>
        <w:rPr>
          <w:del w:id="252" w:author="David Coverston" w:date="2016-12-29T09:25:00Z"/>
          <w:rFonts w:ascii="Open Sans Light" w:eastAsia="Times New Roman" w:hAnsi="Open Sans Light" w:cs="Open Sans Light"/>
          <w:b/>
          <w:bCs/>
          <w:color w:val="538135" w:themeColor="accent6" w:themeShade="BF"/>
          <w:sz w:val="27"/>
          <w:szCs w:val="27"/>
        </w:rPr>
      </w:pPr>
      <w:del w:id="253" w:author="David Coverston" w:date="2016-12-29T09:25:00Z">
        <w:r w:rsidRPr="00910BCB" w:rsidDel="008F793B">
          <w:rPr>
            <w:rFonts w:ascii="Open Sans Light" w:eastAsia="Times New Roman" w:hAnsi="Open Sans Light" w:cs="Open Sans Light"/>
            <w:b/>
            <w:bCs/>
            <w:color w:val="538135" w:themeColor="accent6" w:themeShade="BF"/>
            <w:sz w:val="27"/>
            <w:szCs w:val="27"/>
          </w:rPr>
          <w:delText xml:space="preserve">Do not use the following: </w:delText>
        </w:r>
      </w:del>
    </w:p>
    <w:p w14:paraId="2AE598FD" w14:textId="77777777" w:rsidR="008F793B" w:rsidRDefault="00910BCB">
      <w:pPr>
        <w:spacing w:before="100" w:beforeAutospacing="1" w:after="100" w:afterAutospacing="1" w:line="240" w:lineRule="auto"/>
        <w:rPr>
          <w:ins w:id="254" w:author="David Coverston" w:date="2016-12-29T09:25:00Z"/>
          <w:rFonts w:ascii="Open Sans Light" w:eastAsia="Times New Roman" w:hAnsi="Open Sans Light" w:cs="Open Sans Light"/>
          <w:color w:val="538135" w:themeColor="accent6" w:themeShade="BF"/>
          <w:sz w:val="24"/>
          <w:szCs w:val="24"/>
        </w:rPr>
        <w:pPrChange w:id="255" w:author="David Coverston" w:date="2016-12-29T09:49:00Z">
          <w:pPr>
            <w:numPr>
              <w:numId w:val="28"/>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b/>
          <w:bCs/>
          <w:color w:val="538135" w:themeColor="accent6" w:themeShade="BF"/>
          <w:sz w:val="24"/>
          <w:szCs w:val="24"/>
        </w:rPr>
        <w:t>Connect</w:t>
      </w:r>
      <w:del w:id="256" w:author="David Coverston" w:date="2016-12-29T09:25:00Z">
        <w:r w:rsidDel="008F793B">
          <w:rPr>
            <w:rFonts w:ascii="Open Sans Light" w:eastAsia="Times New Roman" w:hAnsi="Open Sans Light" w:cs="Open Sans Light"/>
            <w:b/>
            <w:bCs/>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i/>
            <w:iCs/>
            <w:color w:val="538135" w:themeColor="accent6" w:themeShade="BF"/>
            <w:sz w:val="24"/>
            <w:szCs w:val="24"/>
          </w:rPr>
          <w:delText>verb</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del>
    </w:p>
    <w:p w14:paraId="4FD26D0A" w14:textId="3E0D9A4F" w:rsidR="00910BCB" w:rsidRPr="00B226C2" w:rsidRDefault="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257" w:author="David Vandenbelt" w:date="2016-12-30T10:34:00Z">
          <w:pPr>
            <w:numPr>
              <w:numId w:val="28"/>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commentRangeStart w:id="258"/>
      <w:r w:rsidRPr="00B226C2">
        <w:rPr>
          <w:rFonts w:ascii="Open Sans Light" w:eastAsia="Times New Roman" w:hAnsi="Open Sans Light" w:cs="Open Sans Light"/>
          <w:i/>
          <w:iCs/>
          <w:color w:val="538135" w:themeColor="accent6" w:themeShade="BF"/>
          <w:sz w:val="24"/>
          <w:szCs w:val="24"/>
        </w:rPr>
        <w:t>connect</w:t>
      </w:r>
      <w:r>
        <w:rPr>
          <w:rFonts w:ascii="Open Sans Light" w:eastAsia="Times New Roman" w:hAnsi="Open Sans Light" w:cs="Open Sans Light"/>
          <w:i/>
          <w:iCs/>
          <w:color w:val="538135" w:themeColor="accent6" w:themeShade="BF"/>
          <w:sz w:val="24"/>
          <w:szCs w:val="24"/>
        </w:rPr>
        <w:t xml:space="preserve"> </w:t>
      </w:r>
      <w:commentRangeEnd w:id="258"/>
      <w:r w:rsidR="001A632F">
        <w:rPr>
          <w:rStyle w:val="CommentReference"/>
        </w:rPr>
        <w:commentReference w:id="258"/>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synonym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log</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on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sign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in</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connect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synonym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map</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mapping</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even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though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disconnect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correct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term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removing</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a</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mapped</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network</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drive</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commentRangeStart w:id="259"/>
      <w:commentRangeStart w:id="260"/>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connect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physically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attaching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computer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network,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u w:val="single"/>
        </w:rPr>
        <w:t>connect</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rPr>
        <w:t>your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server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Internet."</w:t>
      </w:r>
      <w:commentRangeEnd w:id="259"/>
      <w:r w:rsidR="001A632F">
        <w:rPr>
          <w:rStyle w:val="CommentReference"/>
        </w:rPr>
        <w:commentReference w:id="259"/>
      </w:r>
      <w:commentRangeEnd w:id="260"/>
      <w:r w:rsidR="00DC0BC9">
        <w:rPr>
          <w:rStyle w:val="CommentReference"/>
        </w:rPr>
        <w:commentReference w:id="260"/>
      </w:r>
    </w:p>
    <w:p w14:paraId="56AE09A0"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Contractions</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(can't,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you've,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it'll,</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and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so</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on)</w:t>
      </w:r>
    </w:p>
    <w:p w14:paraId="6DB415AA" w14:textId="77777777" w:rsidR="00784EB6" w:rsidRPr="00784EB6" w:rsidRDefault="00306633" w:rsidP="00784EB6">
      <w:pPr>
        <w:spacing w:before="100" w:beforeAutospacing="1" w:after="100" w:afterAutospacing="1" w:line="240" w:lineRule="auto"/>
        <w:rPr>
          <w:rFonts w:ascii="Times New Roman" w:eastAsia="Times New Roman" w:hAnsi="Times New Roman" w:cs="Times New Roman"/>
          <w:sz w:val="24"/>
          <w:szCs w:val="24"/>
        </w:rPr>
      </w:pPr>
      <w:ins w:id="261" w:author="David Coverston" w:date="2016-12-27T15:54:00Z">
        <w:r>
          <w:rPr>
            <w:rFonts w:ascii="Times New Roman" w:eastAsia="Times New Roman" w:hAnsi="Times New Roman" w:cs="Times New Roman"/>
            <w:sz w:val="24"/>
            <w:szCs w:val="24"/>
          </w:rPr>
          <w:t>Do not use c</w:t>
        </w:r>
      </w:ins>
      <w:del w:id="262" w:author="David Coverston" w:date="2016-12-27T15:54:00Z">
        <w:r w:rsidR="00784EB6" w:rsidRPr="00784EB6" w:rsidDel="00306633">
          <w:rPr>
            <w:rFonts w:ascii="Times New Roman" w:eastAsia="Times New Roman" w:hAnsi="Times New Roman" w:cs="Times New Roman"/>
            <w:sz w:val="24"/>
            <w:szCs w:val="24"/>
          </w:rPr>
          <w:delText>C</w:delText>
        </w:r>
      </w:del>
      <w:r w:rsidR="00784EB6" w:rsidRPr="00784EB6">
        <w:rPr>
          <w:rFonts w:ascii="Times New Roman" w:eastAsia="Times New Roman" w:hAnsi="Times New Roman" w:cs="Times New Roman"/>
          <w:sz w:val="24"/>
          <w:szCs w:val="24"/>
        </w:rPr>
        <w:t>ontractions</w:t>
      </w:r>
      <w:del w:id="263" w:author="David Coverston" w:date="2016-12-27T15:54:00Z">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can</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make</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documentation</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seem</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more</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informal</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and</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accessible.</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Avoid</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using</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contractions</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in</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documentation</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because</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it</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creates</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problems</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with</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translation</w:delText>
        </w:r>
        <w:r w:rsidR="00784EB6" w:rsidDel="00306633">
          <w:rPr>
            <w:rFonts w:ascii="Times New Roman" w:eastAsia="Times New Roman" w:hAnsi="Times New Roman" w:cs="Times New Roman"/>
            <w:sz w:val="24"/>
            <w:szCs w:val="24"/>
          </w:rPr>
          <w:delText xml:space="preserve"> </w:delText>
        </w:r>
        <w:r w:rsidR="00784EB6" w:rsidRPr="00784EB6" w:rsidDel="00306633">
          <w:rPr>
            <w:rFonts w:ascii="Times New Roman" w:eastAsia="Times New Roman" w:hAnsi="Times New Roman" w:cs="Times New Roman"/>
            <w:sz w:val="24"/>
            <w:szCs w:val="24"/>
          </w:rPr>
          <w:delText>software</w:delText>
        </w:r>
      </w:del>
      <w:r w:rsidR="00784EB6" w:rsidRPr="00784EB6">
        <w:rPr>
          <w:rFonts w:ascii="Times New Roman" w:eastAsia="Times New Roman" w:hAnsi="Times New Roman" w:cs="Times New Roman"/>
          <w:sz w:val="24"/>
          <w:szCs w:val="24"/>
        </w:rPr>
        <w:t>.</w:t>
      </w:r>
    </w:p>
    <w:p w14:paraId="30B01318" w14:textId="77777777" w:rsidR="00784EB6" w:rsidDel="00306633" w:rsidRDefault="00784EB6" w:rsidP="00784EB6">
      <w:pPr>
        <w:spacing w:before="100" w:beforeAutospacing="1" w:after="100" w:afterAutospacing="1" w:line="240" w:lineRule="auto"/>
        <w:rPr>
          <w:del w:id="264" w:author="David Coverston" w:date="2016-12-27T15:55:00Z"/>
          <w:rFonts w:ascii="Times New Roman" w:eastAsia="Times New Roman" w:hAnsi="Times New Roman" w:cs="Times New Roman"/>
          <w:sz w:val="24"/>
          <w:szCs w:val="24"/>
        </w:rPr>
      </w:pPr>
      <w:del w:id="265" w:author="David Coverston" w:date="2016-12-27T15:55:00Z">
        <w:r w:rsidRPr="00784EB6" w:rsidDel="00306633">
          <w:rPr>
            <w:rFonts w:ascii="Times New Roman" w:eastAsia="Times New Roman" w:hAnsi="Times New Roman" w:cs="Times New Roman"/>
            <w:sz w:val="24"/>
            <w:szCs w:val="24"/>
          </w:rPr>
          <w:delText>Avoid</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forming</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a</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contraction</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for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Pentaho</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or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any</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other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company</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name,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or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a</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particular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feature.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Try</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to</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rephrase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the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sentence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instead.</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Using</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a</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contraction</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may</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infringe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trademark</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usage</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guidelines</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for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other</w:delText>
        </w:r>
        <w:r w:rsidDel="00306633">
          <w:rPr>
            <w:rFonts w:ascii="Times New Roman" w:eastAsia="Times New Roman" w:hAnsi="Times New Roman" w:cs="Times New Roman"/>
            <w:sz w:val="24"/>
            <w:szCs w:val="24"/>
          </w:rPr>
          <w:delText xml:space="preserve"> </w:delText>
        </w:r>
        <w:r w:rsidRPr="00784EB6" w:rsidDel="00306633">
          <w:rPr>
            <w:rFonts w:ascii="Times New Roman" w:eastAsia="Times New Roman" w:hAnsi="Times New Roman" w:cs="Times New Roman"/>
            <w:sz w:val="24"/>
            <w:szCs w:val="24"/>
          </w:rPr>
          <w:delText>companies.</w:delText>
        </w:r>
      </w:del>
    </w:p>
    <w:p w14:paraId="16893240" w14:textId="77777777" w:rsidR="008F793B" w:rsidRDefault="00B06162" w:rsidP="00B06162">
      <w:pPr>
        <w:spacing w:before="100" w:beforeAutospacing="1" w:after="100" w:afterAutospacing="1" w:line="240" w:lineRule="auto"/>
        <w:rPr>
          <w:ins w:id="266" w:author="David Coverston" w:date="2016-12-29T09:24: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Create</w:t>
      </w:r>
      <w:del w:id="267" w:author="David Coverston" w:date="2016-12-29T09:24:00Z">
        <w:r w:rsidDel="008F793B">
          <w:rPr>
            <w:rFonts w:ascii="Open Sans Light" w:eastAsia="Times New Roman" w:hAnsi="Open Sans Light" w:cs="Open Sans Light"/>
            <w:b/>
            <w:bCs/>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i/>
            <w:iCs/>
            <w:color w:val="538135" w:themeColor="accent6" w:themeShade="BF"/>
            <w:sz w:val="24"/>
            <w:szCs w:val="24"/>
          </w:rPr>
          <w:delText>verb</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sz w:val="24"/>
            <w:szCs w:val="24"/>
          </w:rPr>
          <w:delText xml:space="preserve"> </w:delText>
        </w:r>
      </w:del>
    </w:p>
    <w:p w14:paraId="6DD94EC4" w14:textId="4ED24078" w:rsidR="00B06162" w:rsidRPr="00B226C2" w:rsidDel="008F793B" w:rsidRDefault="00B06162" w:rsidP="00B06162">
      <w:pPr>
        <w:spacing w:before="100" w:beforeAutospacing="1" w:after="100" w:afterAutospacing="1" w:line="240" w:lineRule="auto"/>
        <w:rPr>
          <w:del w:id="268" w:author="David Coverston" w:date="2016-12-29T09:27:00Z"/>
          <w:rFonts w:ascii="Open Sans Light" w:eastAsia="Times New Roman" w:hAnsi="Open Sans Light" w:cs="Open Sans Light"/>
          <w:color w:val="538135" w:themeColor="accent6" w:themeShade="BF"/>
          <w:sz w:val="24"/>
          <w:szCs w:val="24"/>
        </w:rPr>
      </w:pPr>
      <w:del w:id="269" w:author="David Coverston" w:date="2016-12-27T15:49:00Z">
        <w:r w:rsidRPr="00B226C2" w:rsidDel="00306633">
          <w:rPr>
            <w:rFonts w:ascii="Open Sans Light" w:eastAsia="Times New Roman" w:hAnsi="Open Sans Light" w:cs="Open Sans Light"/>
            <w:color w:val="FF0000"/>
            <w:sz w:val="24"/>
            <w:szCs w:val="24"/>
          </w:rPr>
          <w:delText>(No</w:delText>
        </w:r>
        <w:r w:rsidDel="00306633">
          <w:rPr>
            <w:rFonts w:ascii="Open Sans Light" w:eastAsia="Times New Roman" w:hAnsi="Open Sans Light" w:cs="Open Sans Light"/>
            <w:color w:val="FF0000"/>
            <w:sz w:val="24"/>
            <w:szCs w:val="24"/>
          </w:rPr>
          <w:delText xml:space="preserve"> </w:delText>
        </w:r>
        <w:r w:rsidRPr="00B226C2" w:rsidDel="00306633">
          <w:rPr>
            <w:rFonts w:ascii="Open Sans Light" w:eastAsia="Times New Roman" w:hAnsi="Open Sans Light" w:cs="Open Sans Light"/>
            <w:color w:val="FF0000"/>
            <w:sz w:val="24"/>
            <w:szCs w:val="24"/>
          </w:rPr>
          <w:delText>MSTP</w:delText>
        </w:r>
        <w:r w:rsidDel="00306633">
          <w:rPr>
            <w:rFonts w:ascii="Open Sans Light" w:eastAsia="Times New Roman" w:hAnsi="Open Sans Light" w:cs="Open Sans Light"/>
            <w:color w:val="FF0000"/>
            <w:sz w:val="24"/>
            <w:szCs w:val="24"/>
          </w:rPr>
          <w:delText xml:space="preserve"> </w:delText>
        </w:r>
        <w:r w:rsidRPr="00B226C2" w:rsidDel="00306633">
          <w:rPr>
            <w:rFonts w:ascii="Open Sans Light" w:eastAsia="Times New Roman" w:hAnsi="Open Sans Light" w:cs="Open Sans Light"/>
            <w:color w:val="FF0000"/>
            <w:sz w:val="24"/>
            <w:szCs w:val="24"/>
          </w:rPr>
          <w:delText>info</w:delText>
        </w:r>
        <w:r w:rsidRPr="00B226C2" w:rsidDel="00306633">
          <w:rPr>
            <w:rFonts w:ascii="Open Sans Light" w:eastAsia="Times New Roman" w:hAnsi="Open Sans Light" w:cs="Open Sans Light"/>
            <w:color w:val="538135" w:themeColor="accent6" w:themeShade="BF"/>
            <w:sz w:val="24"/>
            <w:szCs w:val="24"/>
          </w:rPr>
          <w:delText>.)</w:delText>
        </w:r>
        <w:r w:rsidDel="00306633">
          <w:rPr>
            <w:rFonts w:ascii="Open Sans Light" w:eastAsia="Times New Roman" w:hAnsi="Open Sans Light" w:cs="Open Sans Light"/>
            <w:color w:val="538135" w:themeColor="accent6" w:themeShade="BF"/>
            <w:sz w:val="24"/>
            <w:szCs w:val="24"/>
          </w:rPr>
          <w:delText xml:space="preserve"> </w:delText>
        </w:r>
      </w:del>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Create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creating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something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new,</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creating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del w:id="270" w:author="David Coverston" w:date="2016-12-28T09:35:00Z">
        <w:r w:rsidRPr="00B226C2" w:rsidDel="006C60C4">
          <w:rPr>
            <w:rFonts w:ascii="Open Sans Light" w:eastAsia="Times New Roman" w:hAnsi="Open Sans Light" w:cs="Open Sans Light"/>
            <w:color w:val="538135" w:themeColor="accent6" w:themeShade="BF"/>
            <w:sz w:val="24"/>
            <w:szCs w:val="24"/>
          </w:rPr>
          <w:delText>brand</w:delText>
        </w:r>
        <w:r w:rsidDel="006C60C4">
          <w:rPr>
            <w:rFonts w:ascii="Open Sans Light" w:eastAsia="Times New Roman" w:hAnsi="Open Sans Light" w:cs="Open Sans Light"/>
            <w:color w:val="538135" w:themeColor="accent6" w:themeShade="BF"/>
            <w:sz w:val="24"/>
            <w:szCs w:val="24"/>
          </w:rPr>
          <w:delText xml:space="preserve"> </w:delText>
        </w:r>
      </w:del>
      <w:r w:rsidRPr="00B226C2">
        <w:rPr>
          <w:rFonts w:ascii="Open Sans Light" w:eastAsia="Times New Roman" w:hAnsi="Open Sans Light" w:cs="Open Sans Light"/>
          <w:color w:val="538135" w:themeColor="accent6" w:themeShade="BF"/>
          <w:sz w:val="24"/>
          <w:szCs w:val="24"/>
        </w:rPr>
        <w:t>new</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data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model.</w:t>
      </w:r>
      <w:ins w:id="271" w:author="David Coverston" w:date="2016-12-29T09:27:00Z">
        <w:r w:rsidR="008F793B">
          <w:rPr>
            <w:rFonts w:ascii="Open Sans Light" w:eastAsia="Times New Roman" w:hAnsi="Open Sans Light" w:cs="Open Sans Light"/>
            <w:color w:val="538135" w:themeColor="accent6" w:themeShade="BF"/>
            <w:sz w:val="24"/>
            <w:szCs w:val="24"/>
          </w:rPr>
          <w:t xml:space="preserve"> </w:t>
        </w:r>
      </w:ins>
    </w:p>
    <w:p w14:paraId="44AFA73E" w14:textId="4FF676E3" w:rsidR="00B06162" w:rsidRPr="00B226C2" w:rsidRDefault="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272" w:author="David Coverston" w:date="2016-12-29T09:28:00Z">
          <w:pPr>
            <w:numPr>
              <w:numId w:val="20"/>
            </w:numPr>
            <w:tabs>
              <w:tab w:val="num" w:pos="720"/>
            </w:tabs>
            <w:spacing w:before="100" w:beforeAutospacing="1" w:after="100" w:afterAutospacing="1" w:line="240" w:lineRule="auto"/>
            <w:ind w:left="720" w:hanging="360"/>
          </w:pPr>
        </w:pPrChange>
      </w:pPr>
      <w:del w:id="273" w:author="David Coverston" w:date="2016-12-29T09:27:00Z">
        <w:r w:rsidRPr="00B226C2" w:rsidDel="008F793B">
          <w:rPr>
            <w:rFonts w:ascii="Open Sans Light" w:eastAsia="Times New Roman" w:hAnsi="Open Sans Light" w:cs="Open Sans Light"/>
            <w:color w:val="538135" w:themeColor="accent6" w:themeShade="BF"/>
            <w:sz w:val="24"/>
            <w:szCs w:val="24"/>
          </w:rPr>
          <w:delText>UX</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Usage:</w:delText>
        </w:r>
        <w:r w:rsidDel="008F793B">
          <w:rPr>
            <w:rFonts w:ascii="Open Sans Light" w:eastAsia="Times New Roman" w:hAnsi="Open Sans Light" w:cs="Open Sans Light"/>
            <w:color w:val="538135" w:themeColor="accent6" w:themeShade="BF"/>
            <w:sz w:val="24"/>
            <w:szCs w:val="24"/>
          </w:rPr>
          <w:delText xml:space="preserve"> </w:delText>
        </w:r>
      </w:del>
      <w:del w:id="274" w:author="David Coverston" w:date="2016-12-29T09:28:00Z">
        <w:r w:rsidRPr="00B226C2" w:rsidDel="008F793B">
          <w:rPr>
            <w:rFonts w:ascii="Open Sans Light" w:eastAsia="Times New Roman" w:hAnsi="Open Sans Light" w:cs="Open Sans Light"/>
            <w:color w:val="538135" w:themeColor="accent6" w:themeShade="BF"/>
            <w:sz w:val="24"/>
            <w:szCs w:val="24"/>
          </w:rPr>
          <w:delText>Use</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i/>
            <w:iCs/>
            <w:color w:val="538135" w:themeColor="accent6" w:themeShade="BF"/>
            <w:sz w:val="24"/>
            <w:szCs w:val="24"/>
          </w:rPr>
          <w:delText>New</w:delText>
        </w:r>
        <w:r w:rsidDel="008F793B">
          <w:rPr>
            <w:rFonts w:ascii="Open Sans Light" w:eastAsia="Times New Roman" w:hAnsi="Open Sans Light" w:cs="Open Sans Light"/>
            <w:i/>
            <w:iCs/>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for</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actions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and</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buttons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instead,</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but</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can</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be</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used</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for</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descriptions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or</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tool</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tips.</w:delText>
        </w:r>
      </w:del>
    </w:p>
    <w:p w14:paraId="21AFE10C"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D</w:t>
      </w:r>
    </w:p>
    <w:p w14:paraId="735955EF"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0"/>
          <w:szCs w:val="20"/>
        </w:rPr>
      </w:pPr>
      <w:r w:rsidRPr="00784EB6">
        <w:rPr>
          <w:rFonts w:ascii="Times New Roman" w:eastAsia="Times New Roman" w:hAnsi="Times New Roman" w:cs="Times New Roman"/>
          <w:b/>
          <w:bCs/>
          <w:sz w:val="20"/>
          <w:szCs w:val="20"/>
        </w:rPr>
        <w:t>Data</w:t>
      </w:r>
      <w:r>
        <w:rPr>
          <w:rFonts w:ascii="Times New Roman" w:eastAsia="Times New Roman" w:hAnsi="Times New Roman" w:cs="Times New Roman"/>
          <w:b/>
          <w:bCs/>
          <w:sz w:val="20"/>
          <w:szCs w:val="20"/>
        </w:rPr>
        <w:t xml:space="preserve"> </w:t>
      </w:r>
      <w:r w:rsidRPr="00784EB6">
        <w:rPr>
          <w:rFonts w:ascii="Times New Roman" w:eastAsia="Times New Roman" w:hAnsi="Times New Roman" w:cs="Times New Roman"/>
          <w:b/>
          <w:bCs/>
          <w:sz w:val="20"/>
          <w:szCs w:val="20"/>
        </w:rPr>
        <w:t>Set</w:t>
      </w:r>
    </w:p>
    <w:p w14:paraId="4542A417" w14:textId="57FEE083" w:rsidR="00784EB6" w:rsidRPr="008F793B" w:rsidDel="008F793B" w:rsidRDefault="00784EB6" w:rsidP="00784EB6">
      <w:pPr>
        <w:spacing w:before="100" w:beforeAutospacing="1" w:after="100" w:afterAutospacing="1" w:line="240" w:lineRule="auto"/>
        <w:rPr>
          <w:del w:id="275" w:author="David Coverston" w:date="2016-12-29T09:29:00Z"/>
          <w:rPrChange w:id="276" w:author="David Coverston" w:date="2016-12-29T09:28:00Z">
            <w:rPr>
              <w:del w:id="277" w:author="David Coverston" w:date="2016-12-29T09:29:00Z"/>
              <w:rFonts w:ascii="Times New Roman" w:eastAsia="Times New Roman" w:hAnsi="Times New Roman" w:cs="Times New Roman"/>
              <w:sz w:val="24"/>
              <w:szCs w:val="24"/>
            </w:rPr>
          </w:rPrChange>
        </w:rPr>
      </w:pPr>
      <w:r w:rsidRPr="008F793B">
        <w:rPr>
          <w:rPrChange w:id="278" w:author="David Coverston" w:date="2016-12-29T09:28:00Z">
            <w:rPr>
              <w:rFonts w:ascii="Times New Roman" w:eastAsia="Times New Roman" w:hAnsi="Times New Roman" w:cs="Times New Roman"/>
              <w:sz w:val="20"/>
              <w:szCs w:val="20"/>
            </w:rPr>
          </w:rPrChange>
        </w:rPr>
        <w:lastRenderedPageBreak/>
        <w:t>Two words, open form--not closed form. For example</w:t>
      </w:r>
      <w:ins w:id="279" w:author="David Coverston" w:date="2016-12-29T09:29:00Z">
        <w:r w:rsidR="008F793B">
          <w:t xml:space="preserve">, </w:t>
        </w:r>
      </w:ins>
      <w:ins w:id="280" w:author="David Vandenbelt" w:date="2016-12-30T10:44:00Z">
        <w:r w:rsidR="001A632F">
          <w:t>“</w:t>
        </w:r>
      </w:ins>
      <w:del w:id="281" w:author="David Coverston" w:date="2016-12-29T09:29:00Z">
        <w:r w:rsidRPr="008F793B" w:rsidDel="008F793B">
          <w:rPr>
            <w:rPrChange w:id="282" w:author="David Coverston" w:date="2016-12-29T09:28:00Z">
              <w:rPr>
                <w:rFonts w:ascii="Times New Roman" w:eastAsia="Times New Roman" w:hAnsi="Times New Roman" w:cs="Times New Roman"/>
                <w:sz w:val="20"/>
                <w:szCs w:val="20"/>
              </w:rPr>
            </w:rPrChange>
          </w:rPr>
          <w:delText>:</w:delText>
        </w:r>
      </w:del>
    </w:p>
    <w:p w14:paraId="289DE059" w14:textId="2635158E"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named</w:t>
      </w:r>
      <w:r>
        <w:rPr>
          <w:rFonts w:ascii="Times New Roman" w:eastAsia="Times New Roman" w:hAnsi="Times New Roman" w:cs="Times New Roman"/>
          <w:sz w:val="24"/>
          <w:szCs w:val="24"/>
        </w:rPr>
        <w:t xml:space="preserve"> </w:t>
      </w:r>
      <w:proofErr w:type="spellStart"/>
      <w:r w:rsidRPr="001A632F">
        <w:rPr>
          <w:rFonts w:ascii="Courier New" w:eastAsia="Times New Roman" w:hAnsi="Courier New" w:cs="Courier New"/>
          <w:sz w:val="24"/>
          <w:szCs w:val="24"/>
          <w:rPrChange w:id="283" w:author="David Vandenbelt" w:date="2016-12-30T10:44:00Z">
            <w:rPr>
              <w:rFonts w:ascii="Times New Roman" w:eastAsia="Times New Roman" w:hAnsi="Times New Roman" w:cs="Times New Roman"/>
              <w:sz w:val="24"/>
              <w:szCs w:val="24"/>
            </w:rPr>
          </w:rPrChange>
        </w:rPr>
        <w:t>PeriodSelection</w:t>
      </w:r>
      <w:proofErr w:type="spellEnd"/>
      <w:r w:rsidRPr="00784EB6">
        <w:rPr>
          <w:rFonts w:ascii="Times New Roman" w:eastAsia="Times New Roman" w:hAnsi="Times New Roman" w:cs="Times New Roman"/>
          <w:sz w:val="24"/>
          <w:szCs w:val="24"/>
        </w:rPr>
        <w:t>.</w:t>
      </w:r>
      <w:ins w:id="284" w:author="David Vandenbelt" w:date="2016-12-30T10:44:00Z">
        <w:r w:rsidR="001A632F">
          <w:rPr>
            <w:rFonts w:ascii="Times New Roman" w:eastAsia="Times New Roman" w:hAnsi="Times New Roman" w:cs="Times New Roman"/>
            <w:sz w:val="24"/>
            <w:szCs w:val="24"/>
          </w:rPr>
          <w:t>”</w:t>
        </w:r>
      </w:ins>
    </w:p>
    <w:p w14:paraId="17ECC1FB" w14:textId="77777777" w:rsidR="008F793B" w:rsidRDefault="00C30C1C" w:rsidP="00C30C1C">
      <w:pPr>
        <w:spacing w:before="100" w:beforeAutospacing="1" w:after="100" w:afterAutospacing="1" w:line="240" w:lineRule="auto"/>
        <w:rPr>
          <w:ins w:id="285" w:author="David Coverston" w:date="2016-12-29T09:2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Delete</w:t>
      </w:r>
      <w:del w:id="286" w:author="David Coverston" w:date="2016-12-29T09:29:00Z">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i/>
            <w:iCs/>
            <w:color w:val="538135" w:themeColor="accent6" w:themeShade="BF"/>
            <w:sz w:val="24"/>
            <w:szCs w:val="24"/>
          </w:rPr>
          <w:delText>verb</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del>
    </w:p>
    <w:p w14:paraId="4BB46F94" w14:textId="071AF928" w:rsidR="00C30C1C" w:rsidRPr="00B226C2" w:rsidDel="008F793B" w:rsidRDefault="00C30C1C" w:rsidP="00C30C1C">
      <w:pPr>
        <w:spacing w:before="100" w:beforeAutospacing="1" w:after="100" w:afterAutospacing="1" w:line="240" w:lineRule="auto"/>
        <w:rPr>
          <w:del w:id="287" w:author="David Coverston" w:date="2016-12-29T09:2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Delete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involving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deleting,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trashing,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purging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objects,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moving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files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Recycle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Deleted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Items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folder.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Delete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resulting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from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pressing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Delete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Backspace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key.</w:t>
      </w:r>
      <w:ins w:id="288" w:author="David Coverston" w:date="2016-12-29T09:29:00Z">
        <w:r w:rsidR="008F793B">
          <w:rPr>
            <w:rFonts w:ascii="Open Sans Light" w:eastAsia="Times New Roman" w:hAnsi="Open Sans Light" w:cs="Open Sans Light"/>
            <w:color w:val="538135" w:themeColor="accent6" w:themeShade="BF"/>
            <w:sz w:val="24"/>
            <w:szCs w:val="24"/>
          </w:rPr>
          <w:t xml:space="preserve"> </w:t>
        </w:r>
      </w:ins>
    </w:p>
    <w:p w14:paraId="642951E9" w14:textId="77777777" w:rsidR="00C30C1C" w:rsidRPr="00B226C2" w:rsidRDefault="00C30C1C">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289" w:author="David Coverston" w:date="2016-12-29T09:29:00Z">
          <w:pPr>
            <w:numPr>
              <w:numId w:val="6"/>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i/>
          <w:iCs/>
          <w:color w:val="538135" w:themeColor="accent6" w:themeShade="BF"/>
          <w:sz w:val="24"/>
          <w:szCs w:val="24"/>
        </w:rPr>
        <w:t>Delete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synonymous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Remove,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Cut</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Erase</w:t>
      </w:r>
      <w:r w:rsidRPr="00B226C2">
        <w:rPr>
          <w:rFonts w:ascii="Open Sans Light" w:eastAsia="Times New Roman" w:hAnsi="Open Sans Light" w:cs="Open Sans Light"/>
          <w:color w:val="538135" w:themeColor="accent6" w:themeShade="BF"/>
          <w:sz w:val="24"/>
          <w:szCs w:val="24"/>
        </w:rPr>
        <w:t>.</w:t>
      </w:r>
    </w:p>
    <w:p w14:paraId="20384CFC" w14:textId="4EA18C5D" w:rsidR="00C30C1C" w:rsidRPr="00B226C2" w:rsidDel="008F793B" w:rsidRDefault="00C30C1C" w:rsidP="00C30C1C">
      <w:pPr>
        <w:numPr>
          <w:ilvl w:val="0"/>
          <w:numId w:val="6"/>
        </w:numPr>
        <w:spacing w:before="100" w:beforeAutospacing="1" w:after="100" w:afterAutospacing="1" w:line="240" w:lineRule="auto"/>
        <w:rPr>
          <w:del w:id="290" w:author="David Coverston" w:date="2016-12-29T09:29:00Z"/>
          <w:rFonts w:ascii="Open Sans Light" w:eastAsia="Times New Roman" w:hAnsi="Open Sans Light" w:cs="Open Sans Light"/>
          <w:color w:val="538135" w:themeColor="accent6" w:themeShade="BF"/>
          <w:sz w:val="24"/>
          <w:szCs w:val="24"/>
        </w:rPr>
      </w:pPr>
      <w:del w:id="291" w:author="David Coverston" w:date="2016-12-29T09:29:00Z">
        <w:r w:rsidRPr="00B226C2" w:rsidDel="008F793B">
          <w:rPr>
            <w:rFonts w:ascii="Open Sans Light" w:eastAsia="Times New Roman" w:hAnsi="Open Sans Light" w:cs="Open Sans Light"/>
            <w:color w:val="538135" w:themeColor="accent6" w:themeShade="BF"/>
            <w:sz w:val="24"/>
            <w:szCs w:val="24"/>
          </w:rPr>
          <w:delText>UX</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Usage:</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Use</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with</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buttons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or</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actions,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including</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icons.</w:delText>
        </w:r>
      </w:del>
    </w:p>
    <w:p w14:paraId="2AEE2442"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Deselect</w:t>
      </w:r>
    </w:p>
    <w:p w14:paraId="0CF1C11C"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292" w:author="David Coverston" w:date="2016-12-29T11:40:00Z">
            <w:rPr>
              <w:rFonts w:ascii="Times New Roman" w:eastAsia="Times New Roman" w:hAnsi="Times New Roman" w:cs="Times New Roman"/>
              <w:sz w:val="20"/>
              <w:szCs w:val="20"/>
            </w:rPr>
          </w:rPrChange>
        </w:rPr>
        <w:t xml:space="preserve">Do not use. </w:t>
      </w:r>
      <w:commentRangeStart w:id="293"/>
      <w:commentRangeStart w:id="294"/>
      <w:r w:rsidRPr="0026064E">
        <w:rPr>
          <w:rFonts w:ascii="Times New Roman" w:eastAsia="Times New Roman" w:hAnsi="Times New Roman" w:cs="Times New Roman"/>
          <w:sz w:val="24"/>
          <w:szCs w:val="24"/>
          <w:rPrChange w:id="295" w:author="David Coverston" w:date="2016-12-29T11:40:00Z">
            <w:rPr>
              <w:rFonts w:ascii="Times New Roman" w:eastAsia="Times New Roman" w:hAnsi="Times New Roman" w:cs="Times New Roman"/>
              <w:sz w:val="20"/>
              <w:szCs w:val="20"/>
            </w:rPr>
          </w:rPrChange>
        </w:rPr>
        <w:t>See</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b/>
          <w:bCs/>
          <w:sz w:val="20"/>
          <w:szCs w:val="20"/>
        </w:rPr>
        <w:t>Check</w:t>
      </w:r>
      <w:r>
        <w:rPr>
          <w:rFonts w:ascii="Times New Roman" w:eastAsia="Times New Roman" w:hAnsi="Times New Roman" w:cs="Times New Roman"/>
          <w:b/>
          <w:bCs/>
          <w:sz w:val="20"/>
          <w:szCs w:val="20"/>
        </w:rPr>
        <w:t xml:space="preserve"> </w:t>
      </w:r>
      <w:r w:rsidRPr="00784EB6">
        <w:rPr>
          <w:rFonts w:ascii="Times New Roman" w:eastAsia="Times New Roman" w:hAnsi="Times New Roman" w:cs="Times New Roman"/>
          <w:b/>
          <w:bCs/>
          <w:sz w:val="20"/>
          <w:szCs w:val="20"/>
        </w:rPr>
        <w:t>box</w:t>
      </w:r>
      <w:r w:rsidRPr="00784EB6">
        <w:rPr>
          <w:rFonts w:ascii="Times New Roman" w:eastAsia="Times New Roman" w:hAnsi="Times New Roman" w:cs="Times New Roman"/>
          <w:sz w:val="20"/>
          <w:szCs w:val="20"/>
        </w:rPr>
        <w:t>.</w:t>
      </w:r>
      <w:commentRangeEnd w:id="293"/>
      <w:r w:rsidR="00F26C59">
        <w:rPr>
          <w:rStyle w:val="CommentReference"/>
        </w:rPr>
        <w:commentReference w:id="293"/>
      </w:r>
      <w:commentRangeEnd w:id="294"/>
      <w:r w:rsidR="00DC0BC9">
        <w:rPr>
          <w:rStyle w:val="CommentReference"/>
        </w:rPr>
        <w:commentReference w:id="294"/>
      </w:r>
    </w:p>
    <w:p w14:paraId="318A0D70"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Design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Tools</w:t>
      </w:r>
    </w:p>
    <w:p w14:paraId="1832595B"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296" w:author="David Coverston" w:date="2016-12-29T11:40:00Z">
            <w:rPr>
              <w:rFonts w:ascii="Times New Roman" w:eastAsia="Times New Roman" w:hAnsi="Times New Roman" w:cs="Times New Roman"/>
              <w:sz w:val="20"/>
              <w:szCs w:val="20"/>
            </w:rPr>
          </w:rPrChange>
        </w:rPr>
        <w:t>Two words, open form, lowercase in text body: design tools</w:t>
      </w:r>
    </w:p>
    <w:p w14:paraId="2F34DC38" w14:textId="5C88ABE5" w:rsidR="00D84A96" w:rsidRDefault="00D84A96" w:rsidP="00784EB6">
      <w:pPr>
        <w:spacing w:before="100" w:beforeAutospacing="1" w:after="100" w:afterAutospacing="1" w:line="240" w:lineRule="auto"/>
        <w:rPr>
          <w:ins w:id="297" w:author="David Coverston" w:date="2016-12-29T12:01:00Z"/>
          <w:rFonts w:ascii="Open Sans Light" w:eastAsia="Times New Roman" w:hAnsi="Open Sans Light" w:cs="Open Sans Light"/>
          <w:b/>
          <w:bCs/>
          <w:color w:val="538135" w:themeColor="accent6" w:themeShade="BF"/>
          <w:sz w:val="24"/>
          <w:szCs w:val="24"/>
        </w:rPr>
      </w:pPr>
      <w:moveToRangeStart w:id="298" w:author="David Coverston" w:date="2016-12-29T12:01:00Z" w:name="move470776192"/>
      <w:moveTo w:id="299" w:author="David Coverston" w:date="2016-12-29T12:01:00Z">
        <w:r w:rsidRPr="00B226C2">
          <w:rPr>
            <w:rFonts w:ascii="Open Sans Light" w:eastAsia="Times New Roman" w:hAnsi="Open Sans Light" w:cs="Open Sans Light"/>
            <w:b/>
            <w:bCs/>
            <w:color w:val="538135" w:themeColor="accent6" w:themeShade="BF"/>
            <w:sz w:val="24"/>
            <w:szCs w:val="24"/>
          </w:rPr>
          <w:t>DI</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vs.</w:t>
        </w:r>
        <w:r>
          <w:rPr>
            <w:rFonts w:ascii="Open Sans Light" w:eastAsia="Times New Roman" w:hAnsi="Open Sans Light" w:cs="Open Sans Light"/>
            <w:b/>
            <w:bCs/>
            <w:color w:val="538135" w:themeColor="accent6" w:themeShade="BF"/>
            <w:sz w:val="24"/>
            <w:szCs w:val="24"/>
          </w:rPr>
          <w:t xml:space="preserve"> </w:t>
        </w:r>
        <w:commentRangeStart w:id="300"/>
        <w:commentRangeStart w:id="301"/>
        <w:r w:rsidRPr="00B226C2">
          <w:rPr>
            <w:rFonts w:ascii="Open Sans Light" w:eastAsia="Times New Roman" w:hAnsi="Open Sans Light" w:cs="Open Sans Light"/>
            <w:b/>
            <w:bCs/>
            <w:color w:val="538135" w:themeColor="accent6" w:themeShade="BF"/>
            <w:sz w:val="24"/>
            <w:szCs w:val="24"/>
          </w:rPr>
          <w:t>PDI</w:t>
        </w:r>
      </w:moveTo>
      <w:moveToRangeEnd w:id="298"/>
      <w:commentRangeEnd w:id="300"/>
      <w:r w:rsidR="00E5787E">
        <w:rPr>
          <w:rStyle w:val="CommentReference"/>
        </w:rPr>
        <w:commentReference w:id="300"/>
      </w:r>
      <w:commentRangeEnd w:id="301"/>
      <w:r w:rsidR="00F26C59">
        <w:rPr>
          <w:rStyle w:val="CommentReference"/>
        </w:rPr>
        <w:commentReference w:id="301"/>
      </w:r>
    </w:p>
    <w:p w14:paraId="02375BB8" w14:textId="40D17913" w:rsidR="00E5787E" w:rsidRDefault="001D5B77" w:rsidP="00784EB6">
      <w:pPr>
        <w:spacing w:before="100" w:beforeAutospacing="1" w:after="100" w:afterAutospacing="1" w:line="240" w:lineRule="auto"/>
        <w:rPr>
          <w:ins w:id="302" w:author="David Coverston" w:date="2016-12-29T12:01:00Z"/>
          <w:rFonts w:ascii="Times New Roman" w:eastAsia="Times New Roman" w:hAnsi="Times New Roman" w:cs="Times New Roman"/>
          <w:b/>
          <w:bCs/>
          <w:sz w:val="24"/>
          <w:szCs w:val="24"/>
        </w:rPr>
      </w:pPr>
      <w:ins w:id="303" w:author="David Coverston" w:date="2016-12-29T14:35:00Z">
        <w:r>
          <w:rPr>
            <w:rFonts w:ascii="Open Sans Light" w:eastAsia="Times New Roman" w:hAnsi="Open Sans Light" w:cs="Open Sans Light"/>
            <w:b/>
            <w:bCs/>
            <w:color w:val="538135" w:themeColor="accent6" w:themeShade="BF"/>
            <w:sz w:val="24"/>
            <w:szCs w:val="24"/>
          </w:rPr>
          <w:t>Use PDI.</w:t>
        </w:r>
      </w:ins>
    </w:p>
    <w:p w14:paraId="5E9ABF77" w14:textId="27E8F612"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DI</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Platform</w:t>
      </w:r>
    </w:p>
    <w:p w14:paraId="71B0160A"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304" w:author="David Coverston" w:date="2016-12-29T11:40:00Z">
            <w:rPr>
              <w:rFonts w:ascii="Times New Roman" w:eastAsia="Times New Roman" w:hAnsi="Times New Roman" w:cs="Times New Roman"/>
              <w:sz w:val="20"/>
              <w:szCs w:val="20"/>
            </w:rPr>
          </w:rPrChange>
        </w:rPr>
        <w:t>Do not use. See</w:t>
      </w:r>
      <w:r>
        <w:rPr>
          <w:rFonts w:ascii="Times New Roman" w:eastAsia="Times New Roman" w:hAnsi="Times New Roman" w:cs="Times New Roman"/>
          <w:sz w:val="20"/>
          <w:szCs w:val="20"/>
        </w:rPr>
        <w:t xml:space="preserve"> </w:t>
      </w:r>
      <w:r w:rsidRPr="00784EB6">
        <w:rPr>
          <w:rFonts w:ascii="Times New Roman" w:eastAsia="Times New Roman" w:hAnsi="Times New Roman" w:cs="Times New Roman"/>
          <w:b/>
          <w:bCs/>
          <w:sz w:val="20"/>
          <w:szCs w:val="20"/>
        </w:rPr>
        <w:t>Product</w:t>
      </w:r>
      <w:r>
        <w:rPr>
          <w:rFonts w:ascii="Times New Roman" w:eastAsia="Times New Roman" w:hAnsi="Times New Roman" w:cs="Times New Roman"/>
          <w:b/>
          <w:bCs/>
          <w:sz w:val="20"/>
          <w:szCs w:val="20"/>
        </w:rPr>
        <w:t xml:space="preserve"> </w:t>
      </w:r>
      <w:r w:rsidRPr="00784EB6">
        <w:rPr>
          <w:rFonts w:ascii="Times New Roman" w:eastAsia="Times New Roman" w:hAnsi="Times New Roman" w:cs="Times New Roman"/>
          <w:b/>
          <w:bCs/>
          <w:sz w:val="20"/>
          <w:szCs w:val="20"/>
        </w:rPr>
        <w:t>Names</w:t>
      </w:r>
      <w:r w:rsidRPr="00784EB6">
        <w:rPr>
          <w:rFonts w:ascii="Times New Roman" w:eastAsia="Times New Roman" w:hAnsi="Times New Roman" w:cs="Times New Roman"/>
          <w:sz w:val="20"/>
          <w:szCs w:val="20"/>
        </w:rPr>
        <w:t>.</w:t>
      </w:r>
    </w:p>
    <w:p w14:paraId="0B4A675C"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DI</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Server</w:t>
      </w:r>
    </w:p>
    <w:p w14:paraId="406BF349" w14:textId="0B508460" w:rsidR="00784EB6" w:rsidRPr="00784EB6" w:rsidRDefault="00F26C59" w:rsidP="00784EB6">
      <w:pPr>
        <w:spacing w:before="100" w:beforeAutospacing="1" w:after="100" w:afterAutospacing="1" w:line="240" w:lineRule="auto"/>
        <w:rPr>
          <w:rFonts w:ascii="Times New Roman" w:eastAsia="Times New Roman" w:hAnsi="Times New Roman" w:cs="Times New Roman"/>
          <w:sz w:val="24"/>
          <w:szCs w:val="24"/>
        </w:rPr>
      </w:pPr>
      <w:ins w:id="305" w:author="David Vandenbelt" w:date="2016-12-30T10:52:00Z">
        <w:r>
          <w:rPr>
            <w:rFonts w:ascii="Times New Roman" w:eastAsia="Times New Roman" w:hAnsi="Times New Roman" w:cs="Times New Roman"/>
            <w:sz w:val="24"/>
            <w:szCs w:val="24"/>
          </w:rPr>
          <w:t xml:space="preserve">Use Pentaho Server for 7.0 or later. </w:t>
        </w:r>
      </w:ins>
      <w:r w:rsidR="00784EB6" w:rsidRPr="0026064E">
        <w:rPr>
          <w:rFonts w:ascii="Times New Roman" w:eastAsia="Times New Roman" w:hAnsi="Times New Roman" w:cs="Times New Roman"/>
          <w:sz w:val="24"/>
          <w:szCs w:val="24"/>
          <w:rPrChange w:id="306" w:author="David Coverston" w:date="2016-12-29T11:40:00Z">
            <w:rPr>
              <w:rFonts w:ascii="Times New Roman" w:eastAsia="Times New Roman" w:hAnsi="Times New Roman" w:cs="Times New Roman"/>
              <w:sz w:val="20"/>
              <w:szCs w:val="20"/>
            </w:rPr>
          </w:rPrChange>
        </w:rPr>
        <w:t xml:space="preserve">See </w:t>
      </w:r>
      <w:r w:rsidR="00784EB6" w:rsidRPr="00784EB6">
        <w:rPr>
          <w:rFonts w:ascii="Times New Roman" w:eastAsia="Times New Roman" w:hAnsi="Times New Roman" w:cs="Times New Roman"/>
          <w:b/>
          <w:bCs/>
          <w:sz w:val="20"/>
          <w:szCs w:val="20"/>
        </w:rPr>
        <w:t>Product</w:t>
      </w:r>
      <w:r w:rsidR="00784EB6">
        <w:rPr>
          <w:rFonts w:ascii="Times New Roman" w:eastAsia="Times New Roman" w:hAnsi="Times New Roman" w:cs="Times New Roman"/>
          <w:b/>
          <w:bCs/>
          <w:sz w:val="20"/>
          <w:szCs w:val="20"/>
        </w:rPr>
        <w:t xml:space="preserve"> </w:t>
      </w:r>
      <w:r w:rsidR="00784EB6" w:rsidRPr="00784EB6">
        <w:rPr>
          <w:rFonts w:ascii="Times New Roman" w:eastAsia="Times New Roman" w:hAnsi="Times New Roman" w:cs="Times New Roman"/>
          <w:b/>
          <w:bCs/>
          <w:sz w:val="20"/>
          <w:szCs w:val="20"/>
        </w:rPr>
        <w:t>Names</w:t>
      </w:r>
      <w:r w:rsidR="00784EB6" w:rsidRPr="00784EB6">
        <w:rPr>
          <w:rFonts w:ascii="Times New Roman" w:eastAsia="Times New Roman" w:hAnsi="Times New Roman" w:cs="Times New Roman"/>
          <w:sz w:val="20"/>
          <w:szCs w:val="20"/>
        </w:rPr>
        <w:t>.</w:t>
      </w:r>
    </w:p>
    <w:p w14:paraId="08612093" w14:textId="2AF30183"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Dialog</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vs.</w:t>
      </w:r>
      <w:ins w:id="307" w:author="David Vandenbelt" w:date="2016-12-30T10:52:00Z">
        <w:r w:rsidR="00F26C59">
          <w:rPr>
            <w:rFonts w:ascii="Times New Roman" w:eastAsia="Times New Roman" w:hAnsi="Times New Roman" w:cs="Times New Roman"/>
            <w:b/>
            <w:bCs/>
            <w:sz w:val="24"/>
            <w:szCs w:val="24"/>
          </w:rPr>
          <w:t xml:space="preserve"> </w:t>
        </w:r>
      </w:ins>
      <w:r w:rsidRPr="00784EB6">
        <w:rPr>
          <w:rFonts w:ascii="Times New Roman" w:eastAsia="Times New Roman" w:hAnsi="Times New Roman" w:cs="Times New Roman"/>
          <w:b/>
          <w:bCs/>
          <w:sz w:val="24"/>
          <w:szCs w:val="24"/>
        </w:rPr>
        <w:t>Dialog</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Box</w:t>
      </w:r>
    </w:p>
    <w:p w14:paraId="112B4DD8" w14:textId="77777777" w:rsidR="00784EB6" w:rsidRPr="0026064E" w:rsidDel="00514158" w:rsidRDefault="00784EB6" w:rsidP="00784EB6">
      <w:pPr>
        <w:spacing w:before="100" w:beforeAutospacing="1" w:after="100" w:afterAutospacing="1" w:line="240" w:lineRule="auto"/>
        <w:rPr>
          <w:del w:id="308" w:author="David Coverston" w:date="2016-12-27T16:03:00Z"/>
          <w:rFonts w:ascii="Times New Roman" w:eastAsia="Times New Roman" w:hAnsi="Times New Roman" w:cs="Times New Roman"/>
          <w:sz w:val="24"/>
          <w:szCs w:val="24"/>
          <w:rPrChange w:id="309" w:author="David Coverston" w:date="2016-12-29T11:40:00Z">
            <w:rPr>
              <w:del w:id="310" w:author="David Coverston" w:date="2016-12-27T16:03:00Z"/>
              <w:rFonts w:ascii="Times New Roman" w:eastAsia="Times New Roman" w:hAnsi="Times New Roman" w:cs="Times New Roman"/>
              <w:sz w:val="20"/>
              <w:szCs w:val="20"/>
            </w:rPr>
          </w:rPrChange>
        </w:rPr>
      </w:pPr>
      <w:del w:id="311" w:author="David Coverston" w:date="2016-12-27T16:03:00Z">
        <w:r w:rsidRPr="0026064E" w:rsidDel="00514158">
          <w:rPr>
            <w:rFonts w:ascii="Times New Roman" w:eastAsia="Times New Roman" w:hAnsi="Times New Roman" w:cs="Times New Roman"/>
            <w:sz w:val="24"/>
            <w:szCs w:val="24"/>
            <w:rPrChange w:id="312" w:author="David Coverston" w:date="2016-12-29T11:40:00Z">
              <w:rPr>
                <w:rFonts w:ascii="Times New Roman" w:eastAsia="Times New Roman" w:hAnsi="Times New Roman" w:cs="Times New Roman"/>
                <w:sz w:val="20"/>
                <w:szCs w:val="20"/>
              </w:rPr>
            </w:rPrChange>
          </w:rPr>
          <w:delText>The correct usage is</w:delText>
        </w:r>
      </w:del>
      <w:ins w:id="313" w:author="David Coverston" w:date="2016-12-27T16:03:00Z">
        <w:r w:rsidR="00514158" w:rsidRPr="0026064E">
          <w:rPr>
            <w:rFonts w:ascii="Times New Roman" w:eastAsia="Times New Roman" w:hAnsi="Times New Roman" w:cs="Times New Roman"/>
            <w:sz w:val="24"/>
            <w:szCs w:val="24"/>
            <w:rPrChange w:id="314" w:author="David Coverston" w:date="2016-12-29T11:40:00Z">
              <w:rPr>
                <w:rFonts w:ascii="Times New Roman" w:eastAsia="Times New Roman" w:hAnsi="Times New Roman" w:cs="Times New Roman"/>
                <w:sz w:val="20"/>
                <w:szCs w:val="20"/>
              </w:rPr>
            </w:rPrChange>
          </w:rPr>
          <w:t>Use</w:t>
        </w:r>
      </w:ins>
      <w:r w:rsidRPr="0026064E">
        <w:rPr>
          <w:rFonts w:ascii="Times New Roman" w:eastAsia="Times New Roman" w:hAnsi="Times New Roman" w:cs="Times New Roman"/>
          <w:sz w:val="24"/>
          <w:szCs w:val="24"/>
          <w:rPrChange w:id="315" w:author="David Coverston" w:date="2016-12-29T11:40:00Z">
            <w:rPr>
              <w:rFonts w:ascii="Times New Roman" w:eastAsia="Times New Roman" w:hAnsi="Times New Roman" w:cs="Times New Roman"/>
              <w:sz w:val="20"/>
              <w:szCs w:val="20"/>
            </w:rPr>
          </w:rPrChange>
        </w:rPr>
        <w:t xml:space="preserve"> "dialog box"</w:t>
      </w:r>
      <w:del w:id="316" w:author="David Coverston" w:date="2016-12-27T16:03:00Z">
        <w:r w:rsidRPr="0026064E" w:rsidDel="00514158">
          <w:rPr>
            <w:rFonts w:ascii="Times New Roman" w:eastAsia="Times New Roman" w:hAnsi="Times New Roman" w:cs="Times New Roman"/>
            <w:sz w:val="24"/>
            <w:szCs w:val="24"/>
            <w:rPrChange w:id="317" w:author="David Coverston" w:date="2016-12-29T11:40:00Z">
              <w:rPr>
                <w:rFonts w:ascii="Times New Roman" w:eastAsia="Times New Roman" w:hAnsi="Times New Roman" w:cs="Times New Roman"/>
                <w:sz w:val="20"/>
                <w:szCs w:val="20"/>
              </w:rPr>
            </w:rPrChange>
          </w:rPr>
          <w:delText>; however, engineers tend to use "dialog." Using "dialog" is incorrect, particularly if you are directing your text to end users not coders.</w:delText>
        </w:r>
      </w:del>
    </w:p>
    <w:p w14:paraId="455611EA" w14:textId="77777777" w:rsidR="001D68B5" w:rsidRPr="0026064E" w:rsidRDefault="001D68B5" w:rsidP="001D5B77">
      <w:pPr>
        <w:spacing w:before="100" w:beforeAutospacing="1" w:after="100" w:afterAutospacing="1" w:line="240" w:lineRule="auto"/>
        <w:rPr>
          <w:rFonts w:ascii="Times New Roman" w:eastAsia="Times New Roman" w:hAnsi="Times New Roman" w:cs="Times New Roman"/>
          <w:sz w:val="24"/>
          <w:szCs w:val="24"/>
          <w:rPrChange w:id="318" w:author="David Coverston" w:date="2016-12-29T11:40:00Z">
            <w:rPr>
              <w:rFonts w:ascii="Open Sans Light" w:eastAsia="Times New Roman" w:hAnsi="Open Sans Light" w:cs="Open Sans Light"/>
              <w:color w:val="538135" w:themeColor="accent6" w:themeShade="BF"/>
              <w:sz w:val="24"/>
              <w:szCs w:val="24"/>
            </w:rPr>
          </w:rPrChange>
        </w:rPr>
      </w:pPr>
      <w:del w:id="319" w:author="David Coverston" w:date="2016-12-27T16:03:00Z">
        <w:r w:rsidRPr="0026064E" w:rsidDel="00514158">
          <w:rPr>
            <w:rFonts w:ascii="Times New Roman" w:eastAsia="Times New Roman" w:hAnsi="Times New Roman" w:cs="Times New Roman"/>
            <w:sz w:val="24"/>
            <w:szCs w:val="24"/>
            <w:rPrChange w:id="320" w:author="David Coverston" w:date="2016-12-29T11:40:00Z">
              <w:rPr>
                <w:rFonts w:ascii="Open Sans Light" w:eastAsia="Times New Roman" w:hAnsi="Open Sans Light" w:cs="Open Sans Light"/>
                <w:b/>
                <w:bCs/>
                <w:color w:val="538135" w:themeColor="accent6" w:themeShade="BF"/>
                <w:sz w:val="24"/>
                <w:szCs w:val="24"/>
              </w:rPr>
            </w:rPrChange>
          </w:rPr>
          <w:delText>Dialog box vs. Dialog</w:delText>
        </w:r>
        <w:r w:rsidRPr="0026064E" w:rsidDel="00514158">
          <w:rPr>
            <w:rFonts w:ascii="Times New Roman" w:eastAsia="Times New Roman" w:hAnsi="Times New Roman" w:cs="Times New Roman"/>
            <w:sz w:val="24"/>
            <w:szCs w:val="24"/>
            <w:rPrChange w:id="321" w:author="David Coverston" w:date="2016-12-29T11:40:00Z">
              <w:rPr>
                <w:rFonts w:ascii="Open Sans Light" w:eastAsia="Times New Roman" w:hAnsi="Open Sans Light" w:cs="Open Sans Light"/>
                <w:color w:val="538135" w:themeColor="accent6" w:themeShade="BF"/>
                <w:sz w:val="24"/>
                <w:szCs w:val="24"/>
              </w:rPr>
            </w:rPrChange>
          </w:rPr>
          <w:delText xml:space="preserve">. </w:delText>
        </w:r>
        <w:r w:rsidRPr="0026064E" w:rsidDel="00514158">
          <w:rPr>
            <w:rFonts w:ascii="Times New Roman" w:eastAsia="Times New Roman" w:hAnsi="Times New Roman" w:cs="Times New Roman"/>
            <w:sz w:val="24"/>
            <w:szCs w:val="24"/>
            <w:rPrChange w:id="322" w:author="David Coverston" w:date="2016-12-29T11:40:00Z">
              <w:rPr>
                <w:rFonts w:ascii="Open Sans Light" w:eastAsia="Times New Roman" w:hAnsi="Open Sans Light" w:cs="Open Sans Light"/>
                <w:i/>
                <w:iCs/>
                <w:color w:val="538135" w:themeColor="accent6" w:themeShade="BF"/>
                <w:sz w:val="24"/>
                <w:szCs w:val="24"/>
              </w:rPr>
            </w:rPrChange>
          </w:rPr>
          <w:delText>noun</w:delText>
        </w:r>
        <w:r w:rsidRPr="0026064E" w:rsidDel="00514158">
          <w:rPr>
            <w:rFonts w:ascii="Times New Roman" w:eastAsia="Times New Roman" w:hAnsi="Times New Roman" w:cs="Times New Roman"/>
            <w:sz w:val="24"/>
            <w:szCs w:val="24"/>
            <w:rPrChange w:id="323" w:author="David Coverston" w:date="2016-12-29T11:40:00Z">
              <w:rPr>
                <w:rFonts w:ascii="Open Sans Light" w:eastAsia="Times New Roman" w:hAnsi="Open Sans Light" w:cs="Open Sans Light"/>
                <w:color w:val="538135" w:themeColor="accent6" w:themeShade="BF"/>
                <w:sz w:val="24"/>
                <w:szCs w:val="24"/>
              </w:rPr>
            </w:rPrChange>
          </w:rPr>
          <w:delText xml:space="preserve"> / </w:delText>
        </w:r>
        <w:r w:rsidRPr="0026064E" w:rsidDel="00514158">
          <w:rPr>
            <w:rFonts w:ascii="Times New Roman" w:eastAsia="Times New Roman" w:hAnsi="Times New Roman" w:cs="Times New Roman"/>
            <w:sz w:val="24"/>
            <w:szCs w:val="24"/>
            <w:rPrChange w:id="324" w:author="David Coverston" w:date="2016-12-29T11:40:00Z">
              <w:rPr>
                <w:rFonts w:ascii="Open Sans Light" w:eastAsia="Times New Roman" w:hAnsi="Open Sans Light" w:cs="Open Sans Light"/>
                <w:i/>
                <w:iCs/>
                <w:color w:val="538135" w:themeColor="accent6" w:themeShade="BF"/>
                <w:sz w:val="24"/>
                <w:szCs w:val="24"/>
              </w:rPr>
            </w:rPrChange>
          </w:rPr>
          <w:delText>modifier</w:delText>
        </w:r>
        <w:r w:rsidRPr="0026064E" w:rsidDel="00514158">
          <w:rPr>
            <w:rFonts w:ascii="Times New Roman" w:eastAsia="Times New Roman" w:hAnsi="Times New Roman" w:cs="Times New Roman"/>
            <w:sz w:val="24"/>
            <w:szCs w:val="24"/>
            <w:rPrChange w:id="325" w:author="David Coverston" w:date="2016-12-29T11:40:00Z">
              <w:rPr>
                <w:rFonts w:ascii="Open Sans Light" w:eastAsia="Times New Roman" w:hAnsi="Open Sans Light" w:cs="Open Sans Light"/>
                <w:color w:val="538135" w:themeColor="accent6" w:themeShade="BF"/>
                <w:sz w:val="24"/>
                <w:szCs w:val="24"/>
              </w:rPr>
            </w:rPrChange>
          </w:rPr>
          <w:delText xml:space="preserve">. For most audiences, use </w:delText>
        </w:r>
        <w:r w:rsidRPr="0026064E" w:rsidDel="00514158">
          <w:rPr>
            <w:rFonts w:ascii="Times New Roman" w:eastAsia="Times New Roman" w:hAnsi="Times New Roman" w:cs="Times New Roman"/>
            <w:sz w:val="24"/>
            <w:szCs w:val="24"/>
            <w:rPrChange w:id="326" w:author="David Coverston" w:date="2016-12-29T11:40:00Z">
              <w:rPr>
                <w:rFonts w:ascii="Open Sans Light" w:eastAsia="Times New Roman" w:hAnsi="Open Sans Light" w:cs="Open Sans Light"/>
                <w:i/>
                <w:iCs/>
                <w:color w:val="538135" w:themeColor="accent6" w:themeShade="BF"/>
                <w:sz w:val="24"/>
                <w:szCs w:val="24"/>
              </w:rPr>
            </w:rPrChange>
          </w:rPr>
          <w:delText>dialog box</w:delText>
        </w:r>
        <w:r w:rsidRPr="0026064E" w:rsidDel="00514158">
          <w:rPr>
            <w:rFonts w:ascii="Times New Roman" w:eastAsia="Times New Roman" w:hAnsi="Times New Roman" w:cs="Times New Roman"/>
            <w:sz w:val="24"/>
            <w:szCs w:val="24"/>
            <w:rPrChange w:id="327" w:author="David Coverston" w:date="2016-12-29T11:40:00Z">
              <w:rPr>
                <w:rFonts w:ascii="Open Sans Light" w:eastAsia="Times New Roman" w:hAnsi="Open Sans Light" w:cs="Open Sans Light"/>
                <w:color w:val="538135" w:themeColor="accent6" w:themeShade="BF"/>
                <w:sz w:val="24"/>
                <w:szCs w:val="24"/>
              </w:rPr>
            </w:rPrChange>
          </w:rPr>
          <w:delText xml:space="preserve">. For an audience of exclusively software developers, you can use </w:delText>
        </w:r>
        <w:r w:rsidRPr="0026064E" w:rsidDel="00514158">
          <w:rPr>
            <w:rFonts w:ascii="Times New Roman" w:eastAsia="Times New Roman" w:hAnsi="Times New Roman" w:cs="Times New Roman"/>
            <w:sz w:val="24"/>
            <w:szCs w:val="24"/>
            <w:rPrChange w:id="328" w:author="David Coverston" w:date="2016-12-29T11:40:00Z">
              <w:rPr>
                <w:rFonts w:ascii="Open Sans Light" w:eastAsia="Times New Roman" w:hAnsi="Open Sans Light" w:cs="Open Sans Light"/>
                <w:i/>
                <w:iCs/>
                <w:color w:val="538135" w:themeColor="accent6" w:themeShade="BF"/>
                <w:sz w:val="24"/>
                <w:szCs w:val="24"/>
              </w:rPr>
            </w:rPrChange>
          </w:rPr>
          <w:delText>dialog</w:delText>
        </w:r>
        <w:r w:rsidRPr="0026064E" w:rsidDel="00514158">
          <w:rPr>
            <w:rFonts w:ascii="Times New Roman" w:eastAsia="Times New Roman" w:hAnsi="Times New Roman" w:cs="Times New Roman"/>
            <w:sz w:val="24"/>
            <w:szCs w:val="24"/>
            <w:rPrChange w:id="329" w:author="David Coverston" w:date="2016-12-29T11:40:00Z">
              <w:rPr>
                <w:rFonts w:ascii="Open Sans Light" w:eastAsia="Times New Roman" w:hAnsi="Open Sans Light" w:cs="Open Sans Light"/>
                <w:color w:val="538135" w:themeColor="accent6" w:themeShade="BF"/>
                <w:sz w:val="24"/>
                <w:szCs w:val="24"/>
              </w:rPr>
            </w:rPrChange>
          </w:rPr>
          <w:delText>.</w:delText>
        </w:r>
      </w:del>
      <w:ins w:id="330" w:author="David Coverston" w:date="2016-12-27T16:03:00Z">
        <w:r w:rsidR="00514158" w:rsidRPr="0026064E">
          <w:rPr>
            <w:rFonts w:ascii="Times New Roman" w:eastAsia="Times New Roman" w:hAnsi="Times New Roman" w:cs="Times New Roman"/>
            <w:sz w:val="24"/>
            <w:szCs w:val="24"/>
            <w:rPrChange w:id="331" w:author="David Coverston" w:date="2016-12-29T11:40:00Z">
              <w:rPr>
                <w:rFonts w:ascii="Times New Roman" w:eastAsia="Times New Roman" w:hAnsi="Times New Roman" w:cs="Times New Roman"/>
                <w:sz w:val="20"/>
                <w:szCs w:val="20"/>
              </w:rPr>
            </w:rPrChange>
          </w:rPr>
          <w:t>.</w:t>
        </w:r>
      </w:ins>
    </w:p>
    <w:p w14:paraId="11FA0B90"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Domain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Object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Authorization,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DOA</w:t>
      </w:r>
    </w:p>
    <w:p w14:paraId="409A46B7" w14:textId="14729562"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"sharing"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del w:id="332" w:author="David Vandenbelt" w:date="2016-12-30T10:52:00Z">
        <w:r w:rsidRPr="00784EB6" w:rsidDel="00F26C59">
          <w:rPr>
            <w:rFonts w:ascii="Times New Roman" w:eastAsia="Times New Roman" w:hAnsi="Times New Roman" w:cs="Times New Roman"/>
            <w:sz w:val="24"/>
            <w:szCs w:val="24"/>
          </w:rPr>
          <w:delText>,</w:delText>
        </w:r>
        <w:r w:rsidDel="00F26C59">
          <w:rPr>
            <w:rFonts w:ascii="Times New Roman" w:eastAsia="Times New Roman" w:hAnsi="Times New Roman" w:cs="Times New Roman"/>
            <w:sz w:val="24"/>
            <w:szCs w:val="24"/>
          </w:rPr>
          <w:delText xml:space="preserve"> </w:delText>
        </w:r>
        <w:r w:rsidRPr="00784EB6" w:rsidDel="00F26C59">
          <w:rPr>
            <w:rFonts w:ascii="Times New Roman" w:eastAsia="Times New Roman" w:hAnsi="Times New Roman" w:cs="Times New Roman"/>
            <w:sz w:val="24"/>
            <w:szCs w:val="24"/>
          </w:rPr>
          <w:delText>because</w:delText>
        </w:r>
        <w:r w:rsidDel="00F26C59">
          <w:rPr>
            <w:rFonts w:ascii="Times New Roman" w:eastAsia="Times New Roman" w:hAnsi="Times New Roman" w:cs="Times New Roman"/>
            <w:sz w:val="24"/>
            <w:szCs w:val="24"/>
          </w:rPr>
          <w:delText xml:space="preserve"> </w:delText>
        </w:r>
        <w:r w:rsidRPr="00784EB6" w:rsidDel="00F26C59">
          <w:rPr>
            <w:rFonts w:ascii="Times New Roman" w:eastAsia="Times New Roman" w:hAnsi="Times New Roman" w:cs="Times New Roman"/>
            <w:sz w:val="24"/>
            <w:szCs w:val="24"/>
          </w:rPr>
          <w:delText>that</w:delText>
        </w:r>
      </w:del>
      <w:ins w:id="333" w:author="David Vandenbelt" w:date="2016-12-30T10:52:00Z">
        <w:r w:rsidR="00F26C59">
          <w:rPr>
            <w:rFonts w:ascii="Times New Roman" w:eastAsia="Times New Roman" w:hAnsi="Times New Roman" w:cs="Times New Roman"/>
            <w:sz w:val="24"/>
            <w:szCs w:val="24"/>
          </w:rPr>
          <w:t>. Sharing</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actually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happening.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del w:id="334" w:author="David Coverston" w:date="2016-12-29T09:30:00Z">
        <w:r w:rsidRPr="00784EB6" w:rsidDel="008F793B">
          <w:rPr>
            <w:rFonts w:ascii="Times New Roman" w:eastAsia="Times New Roman" w:hAnsi="Times New Roman" w:cs="Times New Roman"/>
            <w:sz w:val="24"/>
            <w:szCs w:val="24"/>
          </w:rPr>
          <w:delText>Instead</w:delText>
        </w:r>
        <w:r w:rsidDel="008F793B">
          <w:rPr>
            <w:rFonts w:ascii="Times New Roman" w:eastAsia="Times New Roman" w:hAnsi="Times New Roman" w:cs="Times New Roman"/>
            <w:sz w:val="24"/>
            <w:szCs w:val="24"/>
          </w:rPr>
          <w:delText xml:space="preserve"> </w:delText>
        </w:r>
      </w:del>
      <w:ins w:id="335" w:author="David Coverston" w:date="2016-12-29T09:30:00Z">
        <w:r w:rsidR="008F793B">
          <w:rPr>
            <w:rFonts w:ascii="Times New Roman" w:eastAsia="Times New Roman" w:hAnsi="Times New Roman" w:cs="Times New Roman"/>
            <w:sz w:val="24"/>
            <w:szCs w:val="24"/>
          </w:rPr>
          <w:t>i</w:t>
        </w:r>
        <w:r w:rsidR="008F793B" w:rsidRPr="00784EB6">
          <w:rPr>
            <w:rFonts w:ascii="Times New Roman" w:eastAsia="Times New Roman" w:hAnsi="Times New Roman" w:cs="Times New Roman"/>
            <w:sz w:val="24"/>
            <w:szCs w:val="24"/>
          </w:rPr>
          <w:t>nstead</w:t>
        </w:r>
        <w:r w:rsidR="008F793B">
          <w:rPr>
            <w:rFonts w:ascii="Times New Roman" w:eastAsia="Times New Roman" w:hAnsi="Times New Roman" w:cs="Times New Roman"/>
            <w:sz w:val="24"/>
            <w:szCs w:val="24"/>
          </w:rPr>
          <w:t xml:space="preserve"> </w:t>
        </w:r>
      </w:ins>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Authorization,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click</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say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share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folders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role,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click</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p>
    <w:p w14:paraId="7997A52E" w14:textId="0C7D776A" w:rsidR="00C30C1C" w:rsidDel="008F793B" w:rsidRDefault="00784EB6" w:rsidP="00784EB6">
      <w:pPr>
        <w:spacing w:before="100" w:beforeAutospacing="1" w:after="100" w:afterAutospacing="1" w:line="240" w:lineRule="auto"/>
        <w:rPr>
          <w:del w:id="336" w:author="David Coverston" w:date="2016-12-29T09:31:00Z"/>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Drill</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Down</w:t>
      </w:r>
      <w:ins w:id="337" w:author="David Coverston" w:date="2016-12-29T09:31:00Z">
        <w:r w:rsidR="008F793B">
          <w:rPr>
            <w:rFonts w:ascii="Times New Roman" w:eastAsia="Times New Roman" w:hAnsi="Times New Roman" w:cs="Times New Roman"/>
            <w:b/>
            <w:bCs/>
            <w:sz w:val="24"/>
            <w:szCs w:val="24"/>
          </w:rPr>
          <w:t>/</w:t>
        </w:r>
      </w:ins>
      <w:del w:id="338" w:author="David Coverston" w:date="2016-12-29T09:31:00Z">
        <w:r w:rsidDel="008F793B">
          <w:rPr>
            <w:rFonts w:ascii="Times New Roman" w:eastAsia="Times New Roman" w:hAnsi="Times New Roman" w:cs="Times New Roman"/>
            <w:sz w:val="24"/>
            <w:szCs w:val="24"/>
          </w:rPr>
          <w:delText xml:space="preserve"> </w:delText>
        </w:r>
        <w:r w:rsidRPr="00784EB6" w:rsidDel="008F793B">
          <w:rPr>
            <w:rFonts w:ascii="Times New Roman" w:eastAsia="Times New Roman" w:hAnsi="Times New Roman" w:cs="Times New Roman"/>
            <w:sz w:val="24"/>
            <w:szCs w:val="24"/>
          </w:rPr>
          <w:delText>(noun)</w:delText>
        </w:r>
      </w:del>
    </w:p>
    <w:p w14:paraId="49A8D996" w14:textId="2A8F403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0"/>
          <w:szCs w:val="20"/>
        </w:rPr>
        <w:t>Drill-down</w:t>
      </w:r>
      <w:r>
        <w:rPr>
          <w:rFonts w:ascii="Times New Roman" w:eastAsia="Times New Roman" w:hAnsi="Times New Roman" w:cs="Times New Roman"/>
          <w:sz w:val="20"/>
          <w:szCs w:val="20"/>
        </w:rPr>
        <w:t xml:space="preserve"> </w:t>
      </w:r>
      <w:del w:id="339" w:author="David Coverston" w:date="2016-12-29T09:31:00Z">
        <w:r w:rsidRPr="00784EB6" w:rsidDel="008F793B">
          <w:rPr>
            <w:rFonts w:ascii="Times New Roman" w:eastAsia="Times New Roman" w:hAnsi="Times New Roman" w:cs="Times New Roman"/>
            <w:sz w:val="20"/>
            <w:szCs w:val="20"/>
          </w:rPr>
          <w:delText>(verb,</w:delText>
        </w:r>
        <w:r w:rsidDel="008F793B">
          <w:rPr>
            <w:rFonts w:ascii="Times New Roman" w:eastAsia="Times New Roman" w:hAnsi="Times New Roman" w:cs="Times New Roman"/>
            <w:sz w:val="20"/>
            <w:szCs w:val="20"/>
          </w:rPr>
          <w:delText xml:space="preserve"> </w:delText>
        </w:r>
        <w:r w:rsidRPr="00784EB6" w:rsidDel="008F793B">
          <w:rPr>
            <w:rFonts w:ascii="Times New Roman" w:eastAsia="Times New Roman" w:hAnsi="Times New Roman" w:cs="Times New Roman"/>
            <w:sz w:val="20"/>
            <w:szCs w:val="20"/>
          </w:rPr>
          <w:delText>adjective)</w:delText>
        </w:r>
      </w:del>
    </w:p>
    <w:p w14:paraId="6DB01D57" w14:textId="77777777" w:rsidR="00784EB6" w:rsidRPr="00784EB6" w:rsidDel="00514158" w:rsidRDefault="00784EB6" w:rsidP="00784EB6">
      <w:pPr>
        <w:spacing w:before="100" w:beforeAutospacing="1" w:after="100" w:afterAutospacing="1" w:line="240" w:lineRule="auto"/>
        <w:rPr>
          <w:del w:id="340" w:author="David Coverston" w:date="2016-12-27T16:10:00Z"/>
          <w:rFonts w:ascii="Times New Roman" w:eastAsia="Times New Roman" w:hAnsi="Times New Roman" w:cs="Times New Roman"/>
          <w:sz w:val="24"/>
          <w:szCs w:val="24"/>
        </w:rPr>
      </w:pPr>
      <w:del w:id="341" w:author="David Coverston" w:date="2016-12-27T16:10:00Z">
        <w:r w:rsidRPr="00784EB6" w:rsidDel="00514158">
          <w:rPr>
            <w:rFonts w:ascii="Times New Roman" w:eastAsia="Times New Roman" w:hAnsi="Times New Roman" w:cs="Times New Roman"/>
            <w:sz w:val="24"/>
            <w:szCs w:val="24"/>
          </w:rPr>
          <w:delText>To</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drill</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down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means</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to</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move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from</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summary</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information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to</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detailed</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data</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by</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focusing</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on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something.</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a</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GUI-environment,</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"drilling-down"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may</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involve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clicking</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on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some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representation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order</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to</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reveal</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more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detail.</w:delText>
        </w:r>
        <w:r w:rsidDel="00514158">
          <w:rPr>
            <w:rFonts w:ascii="Times New Roman" w:eastAsia="Times New Roman" w:hAnsi="Times New Roman" w:cs="Times New Roman"/>
            <w:sz w:val="24"/>
            <w:szCs w:val="24"/>
          </w:rPr>
          <w:delText xml:space="preserve"> </w:delText>
        </w:r>
      </w:del>
    </w:p>
    <w:p w14:paraId="1862883F"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342" w:author="David Coverston" w:date="2016-12-27T16:10:00Z">
        <w:r w:rsidRPr="00784EB6" w:rsidDel="00514158">
          <w:rPr>
            <w:rFonts w:ascii="Times New Roman" w:eastAsia="Times New Roman" w:hAnsi="Times New Roman" w:cs="Times New Roman"/>
            <w:sz w:val="24"/>
            <w:szCs w:val="24"/>
          </w:rPr>
          <w:delText>Note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that</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the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i/>
            <w:iCs/>
            <w:sz w:val="24"/>
            <w:szCs w:val="24"/>
          </w:rPr>
          <w:delText>Microsoft</w:delText>
        </w:r>
        <w:r w:rsidDel="00514158">
          <w:rPr>
            <w:rFonts w:ascii="Times New Roman" w:eastAsia="Times New Roman" w:hAnsi="Times New Roman" w:cs="Times New Roman"/>
            <w:i/>
            <w:iCs/>
            <w:sz w:val="24"/>
            <w:szCs w:val="24"/>
          </w:rPr>
          <w:delText xml:space="preserve"> </w:delText>
        </w:r>
        <w:r w:rsidRPr="00784EB6" w:rsidDel="00514158">
          <w:rPr>
            <w:rFonts w:ascii="Times New Roman" w:eastAsia="Times New Roman" w:hAnsi="Times New Roman" w:cs="Times New Roman"/>
            <w:i/>
            <w:iCs/>
            <w:sz w:val="24"/>
            <w:szCs w:val="24"/>
          </w:rPr>
          <w:delText>Manual</w:delText>
        </w:r>
        <w:r w:rsidDel="00514158">
          <w:rPr>
            <w:rFonts w:ascii="Times New Roman" w:eastAsia="Times New Roman" w:hAnsi="Times New Roman" w:cs="Times New Roman"/>
            <w:i/>
            <w:iCs/>
            <w:sz w:val="24"/>
            <w:szCs w:val="24"/>
          </w:rPr>
          <w:delText xml:space="preserve"> </w:delText>
        </w:r>
        <w:r w:rsidRPr="00784EB6" w:rsidDel="00514158">
          <w:rPr>
            <w:rFonts w:ascii="Times New Roman" w:eastAsia="Times New Roman" w:hAnsi="Times New Roman" w:cs="Times New Roman"/>
            <w:i/>
            <w:iCs/>
            <w:sz w:val="24"/>
            <w:szCs w:val="24"/>
          </w:rPr>
          <w:delText>of</w:delText>
        </w:r>
        <w:r w:rsidDel="00514158">
          <w:rPr>
            <w:rFonts w:ascii="Times New Roman" w:eastAsia="Times New Roman" w:hAnsi="Times New Roman" w:cs="Times New Roman"/>
            <w:i/>
            <w:iCs/>
            <w:sz w:val="24"/>
            <w:szCs w:val="24"/>
          </w:rPr>
          <w:delText xml:space="preserve"> </w:delText>
        </w:r>
        <w:r w:rsidRPr="00784EB6" w:rsidDel="00514158">
          <w:rPr>
            <w:rFonts w:ascii="Times New Roman" w:eastAsia="Times New Roman" w:hAnsi="Times New Roman" w:cs="Times New Roman"/>
            <w:i/>
            <w:iCs/>
            <w:sz w:val="24"/>
            <w:szCs w:val="24"/>
          </w:rPr>
          <w:delText>Style</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recommends</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that</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you</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avoid</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using</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this</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term</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documentation,</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as</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it</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is</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considered</w:delText>
        </w:r>
        <w:r w:rsidDel="00514158">
          <w:rPr>
            <w:rFonts w:ascii="Times New Roman" w:eastAsia="Times New Roman" w:hAnsi="Times New Roman" w:cs="Times New Roman"/>
            <w:sz w:val="24"/>
            <w:szCs w:val="24"/>
          </w:rPr>
          <w:delText xml:space="preserve"> </w:delText>
        </w:r>
        <w:r w:rsidRPr="00784EB6" w:rsidDel="00514158">
          <w:rPr>
            <w:rFonts w:ascii="Times New Roman" w:eastAsia="Times New Roman" w:hAnsi="Times New Roman" w:cs="Times New Roman"/>
            <w:sz w:val="24"/>
            <w:szCs w:val="24"/>
          </w:rPr>
          <w:delText>slang.</w:delText>
        </w:r>
      </w:del>
      <w:ins w:id="343" w:author="David Coverston" w:date="2016-12-27T16:10:00Z">
        <w:r w:rsidR="00514158">
          <w:rPr>
            <w:rFonts w:ascii="Times New Roman" w:eastAsia="Times New Roman" w:hAnsi="Times New Roman" w:cs="Times New Roman"/>
            <w:sz w:val="24"/>
            <w:szCs w:val="24"/>
          </w:rPr>
          <w:t>Do not use.</w:t>
        </w:r>
      </w:ins>
    </w:p>
    <w:p w14:paraId="17119342"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color w:val="000000"/>
          <w:sz w:val="43"/>
          <w:szCs w:val="43"/>
        </w:rPr>
        <w:lastRenderedPageBreak/>
        <w:t>E</w:t>
      </w:r>
    </w:p>
    <w:p w14:paraId="46738BEC" w14:textId="77777777" w:rsidR="008F793B" w:rsidRDefault="00B06162" w:rsidP="00B06162">
      <w:pPr>
        <w:spacing w:before="100" w:beforeAutospacing="1" w:after="100" w:afterAutospacing="1" w:line="240" w:lineRule="auto"/>
        <w:rPr>
          <w:ins w:id="344" w:author="David Coverston" w:date="2016-12-29T09:31: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Edit</w:t>
      </w:r>
      <w:del w:id="345" w:author="David Coverston" w:date="2016-12-29T09:31:00Z">
        <w:r w:rsidDel="008F793B">
          <w:rPr>
            <w:rFonts w:ascii="Open Sans Light" w:eastAsia="Times New Roman" w:hAnsi="Open Sans Light" w:cs="Open Sans Light"/>
            <w:b/>
            <w:bCs/>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i/>
            <w:iCs/>
            <w:color w:val="538135" w:themeColor="accent6" w:themeShade="BF"/>
            <w:sz w:val="24"/>
            <w:szCs w:val="24"/>
          </w:rPr>
          <w:delText>verb</w:delText>
        </w:r>
        <w:r w:rsidRPr="00B226C2" w:rsidDel="008F793B">
          <w:rPr>
            <w:rFonts w:ascii="Open Sans Light" w:eastAsia="Times New Roman" w:hAnsi="Open Sans Light" w:cs="Open Sans Light"/>
            <w:color w:val="538135" w:themeColor="accent6" w:themeShade="BF"/>
            <w:sz w:val="24"/>
            <w:szCs w:val="24"/>
          </w:rPr>
          <w:delText>.</w:delText>
        </w:r>
        <w:r w:rsidDel="008F793B">
          <w:rPr>
            <w:rFonts w:ascii="Open Sans Light" w:eastAsia="Times New Roman" w:hAnsi="Open Sans Light" w:cs="Open Sans Light"/>
            <w:color w:val="538135" w:themeColor="accent6" w:themeShade="BF"/>
            <w:sz w:val="24"/>
            <w:szCs w:val="24"/>
          </w:rPr>
          <w:delText xml:space="preserve"> </w:delText>
        </w:r>
      </w:del>
    </w:p>
    <w:p w14:paraId="184B1190" w14:textId="1C857203" w:rsidR="00B06162" w:rsidRPr="00B226C2" w:rsidRDefault="00B06162"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command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since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confuse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common</w:t>
      </w:r>
      <w:r>
        <w:rPr>
          <w:rFonts w:ascii="Open Sans Light" w:eastAsia="Times New Roman" w:hAnsi="Open Sans Light" w:cs="Open Sans Light"/>
          <w:color w:val="538135" w:themeColor="accent6" w:themeShade="BF"/>
          <w:sz w:val="24"/>
          <w:szCs w:val="24"/>
        </w:rPr>
        <w:t xml:space="preserve"> </w:t>
      </w:r>
      <w:r w:rsidRPr="00F26C59">
        <w:rPr>
          <w:rFonts w:ascii="Open Sans Light" w:eastAsia="Times New Roman" w:hAnsi="Open Sans Light" w:cs="Open Sans Light"/>
          <w:b/>
          <w:color w:val="538135" w:themeColor="accent6" w:themeShade="BF"/>
          <w:sz w:val="24"/>
          <w:szCs w:val="24"/>
          <w:rPrChange w:id="346" w:author="David Vandenbelt" w:date="2016-12-30T10:53:00Z">
            <w:rPr>
              <w:rFonts w:ascii="Open Sans Light" w:eastAsia="Times New Roman" w:hAnsi="Open Sans Light" w:cs="Open Sans Light"/>
              <w:color w:val="538135" w:themeColor="accent6" w:themeShade="BF"/>
              <w:sz w:val="24"/>
              <w:szCs w:val="24"/>
            </w:rPr>
          </w:rPrChange>
        </w:rPr>
        <w:t>Edit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menu.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Change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commentRangeStart w:id="347"/>
      <w:r w:rsidRPr="00B226C2">
        <w:rPr>
          <w:rFonts w:ascii="Open Sans Light" w:eastAsia="Times New Roman" w:hAnsi="Open Sans Light" w:cs="Open Sans Light"/>
          <w:i/>
          <w:iCs/>
          <w:color w:val="538135" w:themeColor="accent6" w:themeShade="BF"/>
          <w:sz w:val="24"/>
          <w:szCs w:val="24"/>
        </w:rPr>
        <w:t>Modify</w:t>
      </w:r>
      <w:commentRangeEnd w:id="347"/>
      <w:r w:rsidR="00514158">
        <w:rPr>
          <w:rStyle w:val="CommentReference"/>
        </w:rPr>
        <w:commentReference w:id="347"/>
      </w:r>
      <w:r w:rsidRPr="00B226C2">
        <w:rPr>
          <w:rFonts w:ascii="Open Sans Light" w:eastAsia="Times New Roman" w:hAnsi="Open Sans Light" w:cs="Open Sans Light"/>
          <w:color w:val="538135" w:themeColor="accent6" w:themeShade="BF"/>
          <w:sz w:val="24"/>
          <w:szCs w:val="24"/>
        </w:rPr>
        <w:t>.</w:t>
      </w:r>
    </w:p>
    <w:p w14:paraId="12ED78D6" w14:textId="6663C840" w:rsidR="00B06162" w:rsidRPr="00B226C2" w:rsidDel="008F793B" w:rsidRDefault="00B06162" w:rsidP="00B06162">
      <w:pPr>
        <w:numPr>
          <w:ilvl w:val="0"/>
          <w:numId w:val="15"/>
        </w:numPr>
        <w:spacing w:before="100" w:beforeAutospacing="1" w:after="100" w:afterAutospacing="1" w:line="240" w:lineRule="auto"/>
        <w:rPr>
          <w:del w:id="348" w:author="David Coverston" w:date="2016-12-29T09:31:00Z"/>
          <w:rFonts w:ascii="Open Sans Light" w:eastAsia="Times New Roman" w:hAnsi="Open Sans Light" w:cs="Open Sans Light"/>
          <w:color w:val="538135" w:themeColor="accent6" w:themeShade="BF"/>
          <w:sz w:val="24"/>
          <w:szCs w:val="24"/>
        </w:rPr>
      </w:pPr>
      <w:del w:id="349" w:author="David Coverston" w:date="2016-12-29T09:31:00Z">
        <w:r w:rsidRPr="00B226C2" w:rsidDel="008F793B">
          <w:rPr>
            <w:rFonts w:ascii="Open Sans Light" w:eastAsia="Times New Roman" w:hAnsi="Open Sans Light" w:cs="Open Sans Light"/>
            <w:color w:val="538135" w:themeColor="accent6" w:themeShade="BF"/>
            <w:sz w:val="24"/>
            <w:szCs w:val="24"/>
          </w:rPr>
          <w:delText>UX</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Usage:</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Use</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with</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buttons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or</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actions,</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including</w:delText>
        </w:r>
        <w:r w:rsidDel="008F793B">
          <w:rPr>
            <w:rFonts w:ascii="Open Sans Light" w:eastAsia="Times New Roman" w:hAnsi="Open Sans Light" w:cs="Open Sans Light"/>
            <w:color w:val="538135" w:themeColor="accent6" w:themeShade="BF"/>
            <w:sz w:val="24"/>
            <w:szCs w:val="24"/>
          </w:rPr>
          <w:delText xml:space="preserve"> </w:delText>
        </w:r>
        <w:r w:rsidRPr="00B226C2" w:rsidDel="008F793B">
          <w:rPr>
            <w:rFonts w:ascii="Open Sans Light" w:eastAsia="Times New Roman" w:hAnsi="Open Sans Light" w:cs="Open Sans Light"/>
            <w:color w:val="538135" w:themeColor="accent6" w:themeShade="BF"/>
            <w:sz w:val="24"/>
            <w:szCs w:val="24"/>
          </w:rPr>
          <w:delText>icons.</w:delText>
        </w:r>
      </w:del>
    </w:p>
    <w:p w14:paraId="3B417412" w14:textId="1ACC687D"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Enter</w:t>
      </w:r>
      <w:del w:id="350" w:author="David Vandenbelt" w:date="2016-12-30T10:55:00Z">
        <w:r w:rsidDel="00740F03">
          <w:rPr>
            <w:rFonts w:ascii="Times New Roman" w:eastAsia="Times New Roman" w:hAnsi="Times New Roman" w:cs="Times New Roman"/>
            <w:b/>
            <w:bCs/>
            <w:sz w:val="24"/>
            <w:szCs w:val="24"/>
          </w:rPr>
          <w:delText xml:space="preserve"> </w:delText>
        </w:r>
        <w:r w:rsidRPr="00784EB6" w:rsidDel="00740F03">
          <w:rPr>
            <w:rFonts w:ascii="Times New Roman" w:eastAsia="Times New Roman" w:hAnsi="Times New Roman" w:cs="Times New Roman"/>
            <w:b/>
            <w:bCs/>
            <w:sz w:val="24"/>
            <w:szCs w:val="24"/>
          </w:rPr>
          <w:delText>vs</w:delText>
        </w:r>
        <w:r w:rsidDel="00740F03">
          <w:rPr>
            <w:rFonts w:ascii="Times New Roman" w:eastAsia="Times New Roman" w:hAnsi="Times New Roman" w:cs="Times New Roman"/>
            <w:b/>
            <w:bCs/>
            <w:sz w:val="24"/>
            <w:szCs w:val="24"/>
          </w:rPr>
          <w:delText xml:space="preserve"> </w:delText>
        </w:r>
        <w:r w:rsidRPr="00784EB6" w:rsidDel="00740F03">
          <w:rPr>
            <w:rFonts w:ascii="Times New Roman" w:eastAsia="Times New Roman" w:hAnsi="Times New Roman" w:cs="Times New Roman"/>
            <w:b/>
            <w:bCs/>
            <w:sz w:val="24"/>
            <w:szCs w:val="24"/>
          </w:rPr>
          <w:delText>Type</w:delText>
        </w:r>
      </w:del>
    </w:p>
    <w:p w14:paraId="590EB792" w14:textId="17F6E042"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351" w:author="David Coverston" w:date="2016-12-29T11:40:00Z">
            <w:rPr>
              <w:rFonts w:ascii="Times New Roman" w:eastAsia="Times New Roman" w:hAnsi="Times New Roman" w:cs="Times New Roman"/>
              <w:sz w:val="20"/>
              <w:szCs w:val="20"/>
            </w:rPr>
          </w:rPrChange>
        </w:rPr>
        <w:t xml:space="preserve">Do not use </w:t>
      </w:r>
      <w:del w:id="352" w:author="David Vandenbelt" w:date="2016-12-30T10:56:00Z">
        <w:r w:rsidRPr="00740F03" w:rsidDel="00740F03">
          <w:rPr>
            <w:rFonts w:ascii="Times New Roman" w:eastAsia="Times New Roman" w:hAnsi="Times New Roman" w:cs="Times New Roman"/>
            <w:i/>
            <w:sz w:val="24"/>
            <w:szCs w:val="24"/>
            <w:rPrChange w:id="353" w:author="David Vandenbelt" w:date="2016-12-30T10:56:00Z">
              <w:rPr>
                <w:rFonts w:ascii="Times New Roman" w:eastAsia="Times New Roman" w:hAnsi="Times New Roman" w:cs="Times New Roman"/>
                <w:sz w:val="20"/>
                <w:szCs w:val="20"/>
              </w:rPr>
            </w:rPrChange>
          </w:rPr>
          <w:delText>"</w:delText>
        </w:r>
      </w:del>
      <w:ins w:id="354" w:author="David Vandenbelt" w:date="2016-12-30T10:56:00Z">
        <w:r w:rsidR="00740F03" w:rsidRPr="00740F03">
          <w:rPr>
            <w:rFonts w:ascii="Times New Roman" w:eastAsia="Times New Roman" w:hAnsi="Times New Roman" w:cs="Times New Roman"/>
            <w:i/>
            <w:sz w:val="24"/>
            <w:szCs w:val="24"/>
            <w:rPrChange w:id="355" w:author="David Vandenbelt" w:date="2016-12-30T10:56:00Z">
              <w:rPr>
                <w:rFonts w:ascii="Times New Roman" w:eastAsia="Times New Roman" w:hAnsi="Times New Roman" w:cs="Times New Roman"/>
                <w:sz w:val="24"/>
                <w:szCs w:val="24"/>
              </w:rPr>
            </w:rPrChange>
          </w:rPr>
          <w:t>T</w:t>
        </w:r>
      </w:ins>
      <w:del w:id="356" w:author="David Vandenbelt" w:date="2016-12-30T10:56:00Z">
        <w:r w:rsidRPr="00740F03" w:rsidDel="00740F03">
          <w:rPr>
            <w:rFonts w:ascii="Times New Roman" w:eastAsia="Times New Roman" w:hAnsi="Times New Roman" w:cs="Times New Roman"/>
            <w:i/>
            <w:sz w:val="24"/>
            <w:szCs w:val="24"/>
            <w:rPrChange w:id="357" w:author="David Vandenbelt" w:date="2016-12-30T10:56:00Z">
              <w:rPr>
                <w:rFonts w:ascii="Times New Roman" w:eastAsia="Times New Roman" w:hAnsi="Times New Roman" w:cs="Times New Roman"/>
                <w:sz w:val="20"/>
                <w:szCs w:val="20"/>
              </w:rPr>
            </w:rPrChange>
          </w:rPr>
          <w:delText>t</w:delText>
        </w:r>
      </w:del>
      <w:r w:rsidRPr="00740F03">
        <w:rPr>
          <w:rFonts w:ascii="Times New Roman" w:eastAsia="Times New Roman" w:hAnsi="Times New Roman" w:cs="Times New Roman"/>
          <w:i/>
          <w:sz w:val="24"/>
          <w:szCs w:val="24"/>
          <w:rPrChange w:id="358" w:author="David Vandenbelt" w:date="2016-12-30T10:56:00Z">
            <w:rPr>
              <w:rFonts w:ascii="Times New Roman" w:eastAsia="Times New Roman" w:hAnsi="Times New Roman" w:cs="Times New Roman"/>
              <w:sz w:val="20"/>
              <w:szCs w:val="20"/>
            </w:rPr>
          </w:rPrChange>
        </w:rPr>
        <w:t>ype</w:t>
      </w:r>
      <w:del w:id="359" w:author="David Vandenbelt" w:date="2016-12-30T10:56:00Z">
        <w:r w:rsidRPr="00740F03" w:rsidDel="00740F03">
          <w:rPr>
            <w:rFonts w:ascii="Times New Roman" w:eastAsia="Times New Roman" w:hAnsi="Times New Roman" w:cs="Times New Roman"/>
            <w:i/>
            <w:sz w:val="24"/>
            <w:szCs w:val="24"/>
            <w:rPrChange w:id="360" w:author="David Vandenbelt" w:date="2016-12-30T10:56:00Z">
              <w:rPr>
                <w:rFonts w:ascii="Times New Roman" w:eastAsia="Times New Roman" w:hAnsi="Times New Roman" w:cs="Times New Roman"/>
                <w:sz w:val="20"/>
                <w:szCs w:val="20"/>
              </w:rPr>
            </w:rPrChange>
          </w:rPr>
          <w:delText>"</w:delText>
        </w:r>
      </w:del>
      <w:r w:rsidRPr="0026064E">
        <w:rPr>
          <w:rFonts w:ascii="Times New Roman" w:eastAsia="Times New Roman" w:hAnsi="Times New Roman" w:cs="Times New Roman"/>
          <w:sz w:val="24"/>
          <w:szCs w:val="24"/>
          <w:rPrChange w:id="361" w:author="David Coverston" w:date="2016-12-29T11:40:00Z">
            <w:rPr>
              <w:rFonts w:ascii="Times New Roman" w:eastAsia="Times New Roman" w:hAnsi="Times New Roman" w:cs="Times New Roman"/>
              <w:sz w:val="20"/>
              <w:szCs w:val="20"/>
            </w:rPr>
          </w:rPrChange>
        </w:rPr>
        <w:t xml:space="preserve"> as a synonym for </w:t>
      </w:r>
      <w:ins w:id="362" w:author="David Vandenbelt" w:date="2016-12-30T10:56:00Z">
        <w:r w:rsidR="00740F03" w:rsidRPr="00740F03">
          <w:rPr>
            <w:rFonts w:ascii="Times New Roman" w:eastAsia="Times New Roman" w:hAnsi="Times New Roman" w:cs="Times New Roman"/>
            <w:i/>
            <w:sz w:val="24"/>
            <w:szCs w:val="24"/>
            <w:rPrChange w:id="363" w:author="David Vandenbelt" w:date="2016-12-30T10:56:00Z">
              <w:rPr>
                <w:rFonts w:ascii="Times New Roman" w:eastAsia="Times New Roman" w:hAnsi="Times New Roman" w:cs="Times New Roman"/>
                <w:sz w:val="24"/>
                <w:szCs w:val="24"/>
              </w:rPr>
            </w:rPrChange>
          </w:rPr>
          <w:t>E</w:t>
        </w:r>
      </w:ins>
      <w:del w:id="364" w:author="David Vandenbelt" w:date="2016-12-30T10:56:00Z">
        <w:r w:rsidRPr="00740F03" w:rsidDel="00740F03">
          <w:rPr>
            <w:rFonts w:ascii="Times New Roman" w:eastAsia="Times New Roman" w:hAnsi="Times New Roman" w:cs="Times New Roman"/>
            <w:i/>
            <w:sz w:val="24"/>
            <w:szCs w:val="24"/>
            <w:rPrChange w:id="365" w:author="David Vandenbelt" w:date="2016-12-30T10:56:00Z">
              <w:rPr>
                <w:rFonts w:ascii="Times New Roman" w:eastAsia="Times New Roman" w:hAnsi="Times New Roman" w:cs="Times New Roman"/>
                <w:sz w:val="20"/>
                <w:szCs w:val="20"/>
              </w:rPr>
            </w:rPrChange>
          </w:rPr>
          <w:delText>e</w:delText>
        </w:r>
      </w:del>
      <w:r w:rsidRPr="00740F03">
        <w:rPr>
          <w:rFonts w:ascii="Times New Roman" w:eastAsia="Times New Roman" w:hAnsi="Times New Roman" w:cs="Times New Roman"/>
          <w:i/>
          <w:sz w:val="24"/>
          <w:szCs w:val="24"/>
          <w:rPrChange w:id="366" w:author="David Vandenbelt" w:date="2016-12-30T10:56:00Z">
            <w:rPr>
              <w:rFonts w:ascii="Times New Roman" w:eastAsia="Times New Roman" w:hAnsi="Times New Roman" w:cs="Times New Roman"/>
              <w:sz w:val="20"/>
              <w:szCs w:val="20"/>
            </w:rPr>
          </w:rPrChange>
        </w:rPr>
        <w:t>nter</w:t>
      </w:r>
      <w:r w:rsidRPr="0026064E">
        <w:rPr>
          <w:rFonts w:ascii="Times New Roman" w:eastAsia="Times New Roman" w:hAnsi="Times New Roman" w:cs="Times New Roman"/>
          <w:sz w:val="24"/>
          <w:szCs w:val="24"/>
          <w:rPrChange w:id="367" w:author="David Coverston" w:date="2016-12-29T11:40:00Z">
            <w:rPr>
              <w:rFonts w:ascii="Times New Roman" w:eastAsia="Times New Roman" w:hAnsi="Times New Roman" w:cs="Times New Roman"/>
              <w:sz w:val="20"/>
              <w:szCs w:val="20"/>
            </w:rPr>
          </w:rPrChange>
        </w:rPr>
        <w:t>, except to indicate that a user can either type or click a selection from a list in a dialog box.</w:t>
      </w:r>
    </w:p>
    <w:p w14:paraId="24A53E7F" w14:textId="77777777" w:rsidR="00784EB6" w:rsidRPr="00740F03" w:rsidRDefault="00784EB6">
      <w:pPr>
        <w:spacing w:before="100" w:beforeAutospacing="1" w:after="100" w:afterAutospacing="1" w:line="240" w:lineRule="auto"/>
        <w:ind w:left="720"/>
        <w:rPr>
          <w:rFonts w:ascii="Times New Roman" w:eastAsia="Times New Roman" w:hAnsi="Times New Roman" w:cs="Times New Roman"/>
          <w:i/>
          <w:sz w:val="24"/>
          <w:szCs w:val="24"/>
          <w:rPrChange w:id="368" w:author="David Vandenbelt" w:date="2016-12-30T10:56:00Z">
            <w:rPr>
              <w:rFonts w:ascii="Times New Roman" w:eastAsia="Times New Roman" w:hAnsi="Times New Roman" w:cs="Times New Roman"/>
              <w:sz w:val="24"/>
              <w:szCs w:val="24"/>
            </w:rPr>
          </w:rPrChange>
        </w:rPr>
        <w:pPrChange w:id="369" w:author="David Vandenbelt" w:date="2016-12-30T11:03:00Z">
          <w:pPr>
            <w:spacing w:before="100" w:beforeAutospacing="1" w:after="100" w:afterAutospacing="1" w:line="240" w:lineRule="auto"/>
          </w:pPr>
        </w:pPrChange>
      </w:pPr>
      <w:r w:rsidRPr="00740F03">
        <w:rPr>
          <w:rFonts w:ascii="Times New Roman" w:eastAsia="Times New Roman" w:hAnsi="Times New Roman" w:cs="Times New Roman"/>
          <w:b/>
          <w:i/>
          <w:sz w:val="24"/>
          <w:szCs w:val="24"/>
          <w:rPrChange w:id="370" w:author="David Vandenbelt" w:date="2016-12-30T10:56:00Z">
            <w:rPr>
              <w:rFonts w:ascii="Times New Roman" w:eastAsia="Times New Roman" w:hAnsi="Times New Roman" w:cs="Times New Roman"/>
              <w:sz w:val="24"/>
              <w:szCs w:val="24"/>
            </w:rPr>
          </w:rPrChange>
        </w:rPr>
        <w:t>Correct</w:t>
      </w:r>
      <w:r w:rsidRPr="00740F03">
        <w:rPr>
          <w:rFonts w:ascii="Times New Roman" w:eastAsia="Times New Roman" w:hAnsi="Times New Roman" w:cs="Times New Roman"/>
          <w:i/>
          <w:sz w:val="24"/>
          <w:szCs w:val="24"/>
          <w:rPrChange w:id="371" w:author="David Vandenbelt" w:date="2016-12-30T10:56:00Z">
            <w:rPr>
              <w:rFonts w:ascii="Times New Roman" w:eastAsia="Times New Roman" w:hAnsi="Times New Roman" w:cs="Times New Roman"/>
              <w:sz w:val="24"/>
              <w:szCs w:val="24"/>
            </w:rPr>
          </w:rPrChange>
        </w:rPr>
        <w:t xml:space="preserve">: Enter your password and then click </w:t>
      </w:r>
      <w:r w:rsidRPr="00740F03">
        <w:rPr>
          <w:rFonts w:ascii="Times New Roman" w:eastAsia="Times New Roman" w:hAnsi="Times New Roman" w:cs="Times New Roman"/>
          <w:b/>
          <w:i/>
          <w:sz w:val="24"/>
          <w:szCs w:val="24"/>
          <w:rPrChange w:id="372" w:author="David Vandenbelt" w:date="2016-12-30T10:56:00Z">
            <w:rPr>
              <w:rFonts w:ascii="Times New Roman" w:eastAsia="Times New Roman" w:hAnsi="Times New Roman" w:cs="Times New Roman"/>
              <w:sz w:val="24"/>
              <w:szCs w:val="24"/>
            </w:rPr>
          </w:rPrChange>
        </w:rPr>
        <w:t>OK</w:t>
      </w:r>
      <w:r w:rsidRPr="00740F03">
        <w:rPr>
          <w:rFonts w:ascii="Times New Roman" w:eastAsia="Times New Roman" w:hAnsi="Times New Roman" w:cs="Times New Roman"/>
          <w:i/>
          <w:sz w:val="24"/>
          <w:szCs w:val="24"/>
          <w:rPrChange w:id="373" w:author="David Vandenbelt" w:date="2016-12-30T10:56:00Z">
            <w:rPr>
              <w:rFonts w:ascii="Times New Roman" w:eastAsia="Times New Roman" w:hAnsi="Times New Roman" w:cs="Times New Roman"/>
              <w:sz w:val="24"/>
              <w:szCs w:val="24"/>
            </w:rPr>
          </w:rPrChange>
        </w:rPr>
        <w:t>.</w:t>
      </w:r>
    </w:p>
    <w:p w14:paraId="725B5B89" w14:textId="77777777" w:rsidR="00784EB6" w:rsidRPr="00784EB6" w:rsidRDefault="00784EB6">
      <w:pPr>
        <w:spacing w:before="100" w:beforeAutospacing="1" w:after="100" w:afterAutospacing="1" w:line="240" w:lineRule="auto"/>
        <w:ind w:left="720"/>
        <w:rPr>
          <w:rFonts w:ascii="Times New Roman" w:eastAsia="Times New Roman" w:hAnsi="Times New Roman" w:cs="Times New Roman"/>
          <w:sz w:val="24"/>
          <w:szCs w:val="24"/>
        </w:rPr>
        <w:pPrChange w:id="374" w:author="David Vandenbelt" w:date="2016-12-30T11:03:00Z">
          <w:pPr>
            <w:spacing w:before="100" w:beforeAutospacing="1" w:after="100" w:afterAutospacing="1" w:line="240" w:lineRule="auto"/>
          </w:pPr>
        </w:pPrChange>
      </w:pPr>
      <w:r w:rsidRPr="00740F03">
        <w:rPr>
          <w:rFonts w:ascii="Times New Roman" w:eastAsia="Times New Roman" w:hAnsi="Times New Roman" w:cs="Times New Roman"/>
          <w:b/>
          <w:i/>
          <w:sz w:val="24"/>
          <w:szCs w:val="24"/>
          <w:rPrChange w:id="375" w:author="David Vandenbelt" w:date="2016-12-30T10:56:00Z">
            <w:rPr>
              <w:rFonts w:ascii="Times New Roman" w:eastAsia="Times New Roman" w:hAnsi="Times New Roman" w:cs="Times New Roman"/>
              <w:sz w:val="24"/>
              <w:szCs w:val="24"/>
            </w:rPr>
          </w:rPrChange>
        </w:rPr>
        <w:t>Incorrect</w:t>
      </w:r>
      <w:r w:rsidRPr="00740F03">
        <w:rPr>
          <w:rFonts w:ascii="Times New Roman" w:eastAsia="Times New Roman" w:hAnsi="Times New Roman" w:cs="Times New Roman"/>
          <w:i/>
          <w:sz w:val="24"/>
          <w:szCs w:val="24"/>
          <w:rPrChange w:id="376" w:author="David Vandenbelt" w:date="2016-12-30T10:56:00Z">
            <w:rPr>
              <w:rFonts w:ascii="Times New Roman" w:eastAsia="Times New Roman" w:hAnsi="Times New Roman" w:cs="Times New Roman"/>
              <w:sz w:val="24"/>
              <w:szCs w:val="24"/>
            </w:rPr>
          </w:rPrChange>
        </w:rPr>
        <w:t xml:space="preserve">: Type your password and then click </w:t>
      </w:r>
      <w:r w:rsidRPr="00740F03">
        <w:rPr>
          <w:rFonts w:ascii="Times New Roman" w:eastAsia="Times New Roman" w:hAnsi="Times New Roman" w:cs="Times New Roman"/>
          <w:b/>
          <w:i/>
          <w:sz w:val="24"/>
          <w:szCs w:val="24"/>
          <w:rPrChange w:id="377" w:author="David Vandenbelt" w:date="2016-12-30T10:56:00Z">
            <w:rPr>
              <w:rFonts w:ascii="Times New Roman" w:eastAsia="Times New Roman" w:hAnsi="Times New Roman" w:cs="Times New Roman"/>
              <w:sz w:val="24"/>
              <w:szCs w:val="24"/>
            </w:rPr>
          </w:rPrChange>
        </w:rPr>
        <w:t>OK</w:t>
      </w:r>
      <w:r w:rsidRPr="00784EB6">
        <w:rPr>
          <w:rFonts w:ascii="Times New Roman" w:eastAsia="Times New Roman" w:hAnsi="Times New Roman" w:cs="Times New Roman"/>
          <w:sz w:val="24"/>
          <w:szCs w:val="24"/>
        </w:rPr>
        <w:t>.</w:t>
      </w:r>
    </w:p>
    <w:p w14:paraId="35D388F6" w14:textId="12EF6350"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Ensure</w:t>
      </w:r>
      <w:del w:id="378" w:author="David Vandenbelt" w:date="2016-12-30T10:55:00Z">
        <w:r w:rsidDel="00740F03">
          <w:rPr>
            <w:rFonts w:ascii="Times New Roman" w:eastAsia="Times New Roman" w:hAnsi="Times New Roman" w:cs="Times New Roman"/>
            <w:b/>
            <w:bCs/>
            <w:sz w:val="24"/>
            <w:szCs w:val="24"/>
          </w:rPr>
          <w:delText xml:space="preserve"> </w:delText>
        </w:r>
        <w:r w:rsidRPr="00784EB6" w:rsidDel="00740F03">
          <w:rPr>
            <w:rFonts w:ascii="Times New Roman" w:eastAsia="Times New Roman" w:hAnsi="Times New Roman" w:cs="Times New Roman"/>
            <w:b/>
            <w:bCs/>
            <w:sz w:val="24"/>
            <w:szCs w:val="24"/>
          </w:rPr>
          <w:delText>vs</w:delText>
        </w:r>
        <w:r w:rsidDel="00740F03">
          <w:rPr>
            <w:rFonts w:ascii="Times New Roman" w:eastAsia="Times New Roman" w:hAnsi="Times New Roman" w:cs="Times New Roman"/>
            <w:b/>
            <w:bCs/>
            <w:sz w:val="24"/>
            <w:szCs w:val="24"/>
          </w:rPr>
          <w:delText xml:space="preserve"> </w:delText>
        </w:r>
        <w:r w:rsidRPr="00784EB6" w:rsidDel="00740F03">
          <w:rPr>
            <w:rFonts w:ascii="Times New Roman" w:eastAsia="Times New Roman" w:hAnsi="Times New Roman" w:cs="Times New Roman"/>
            <w:b/>
            <w:bCs/>
            <w:sz w:val="24"/>
            <w:szCs w:val="24"/>
          </w:rPr>
          <w:delText>Make</w:delText>
        </w:r>
        <w:r w:rsidDel="00740F03">
          <w:rPr>
            <w:rFonts w:ascii="Times New Roman" w:eastAsia="Times New Roman" w:hAnsi="Times New Roman" w:cs="Times New Roman"/>
            <w:b/>
            <w:bCs/>
            <w:sz w:val="24"/>
            <w:szCs w:val="24"/>
          </w:rPr>
          <w:delText xml:space="preserve"> </w:delText>
        </w:r>
        <w:r w:rsidRPr="00784EB6" w:rsidDel="00740F03">
          <w:rPr>
            <w:rFonts w:ascii="Times New Roman" w:eastAsia="Times New Roman" w:hAnsi="Times New Roman" w:cs="Times New Roman"/>
            <w:b/>
            <w:bCs/>
            <w:sz w:val="24"/>
            <w:szCs w:val="24"/>
          </w:rPr>
          <w:delText>sure</w:delText>
        </w:r>
      </w:del>
    </w:p>
    <w:p w14:paraId="0F3A1851" w14:textId="2B9CAFAF" w:rsidR="00784EB6" w:rsidRPr="00514158" w:rsidRDefault="00784EB6" w:rsidP="00784EB6">
      <w:pPr>
        <w:spacing w:before="100" w:beforeAutospacing="1" w:after="100" w:afterAutospacing="1" w:line="240" w:lineRule="auto"/>
        <w:rPr>
          <w:rFonts w:ascii="Times New Roman" w:eastAsia="Times New Roman" w:hAnsi="Times New Roman" w:cs="Times New Roman"/>
          <w:bCs/>
          <w:sz w:val="24"/>
          <w:szCs w:val="24"/>
          <w:rPrChange w:id="379" w:author="David Coverston" w:date="2016-12-27T16:12:00Z">
            <w:rPr>
              <w:rFonts w:ascii="Times New Roman" w:eastAsia="Times New Roman" w:hAnsi="Times New Roman" w:cs="Times New Roman"/>
              <w:b/>
              <w:bCs/>
              <w:sz w:val="24"/>
              <w:szCs w:val="24"/>
            </w:rPr>
          </w:rPrChange>
        </w:rPr>
      </w:pPr>
      <w:del w:id="380" w:author="David Coverston" w:date="2016-12-27T16:12:00Z">
        <w:r w:rsidRPr="00784EB6" w:rsidDel="00514158">
          <w:rPr>
            <w:rFonts w:ascii="Times New Roman" w:eastAsia="Times New Roman" w:hAnsi="Times New Roman" w:cs="Times New Roman"/>
            <w:sz w:val="24"/>
            <w:szCs w:val="24"/>
          </w:rPr>
          <w:delText>See</w:delText>
        </w:r>
        <w:r w:rsidDel="00514158">
          <w:rPr>
            <w:rFonts w:ascii="Times New Roman" w:eastAsia="Times New Roman" w:hAnsi="Times New Roman" w:cs="Times New Roman"/>
            <w:sz w:val="24"/>
            <w:szCs w:val="24"/>
          </w:rPr>
          <w:delText xml:space="preserve"> </w:delText>
        </w:r>
      </w:del>
      <w:ins w:id="381" w:author="David Coverston" w:date="2016-12-27T16:12:00Z">
        <w:r w:rsidR="00514158">
          <w:rPr>
            <w:rFonts w:ascii="Times New Roman" w:eastAsia="Times New Roman" w:hAnsi="Times New Roman" w:cs="Times New Roman"/>
            <w:sz w:val="24"/>
            <w:szCs w:val="24"/>
          </w:rPr>
          <w:t xml:space="preserve">Use </w:t>
        </w:r>
      </w:ins>
      <w:r w:rsidRPr="00740F03">
        <w:rPr>
          <w:rFonts w:ascii="Times New Roman" w:eastAsia="Times New Roman" w:hAnsi="Times New Roman" w:cs="Times New Roman"/>
          <w:bCs/>
          <w:i/>
          <w:sz w:val="24"/>
          <w:szCs w:val="24"/>
          <w:rPrChange w:id="382" w:author="David Vandenbelt" w:date="2016-12-30T10:55:00Z">
            <w:rPr>
              <w:rFonts w:ascii="Times New Roman" w:eastAsia="Times New Roman" w:hAnsi="Times New Roman" w:cs="Times New Roman"/>
              <w:b/>
              <w:bCs/>
              <w:sz w:val="24"/>
              <w:szCs w:val="24"/>
            </w:rPr>
          </w:rPrChange>
        </w:rPr>
        <w:t xml:space="preserve">Make </w:t>
      </w:r>
      <w:ins w:id="383" w:author="David Vandenbelt" w:date="2016-12-30T10:55:00Z">
        <w:r w:rsidR="00740F03" w:rsidRPr="00740F03">
          <w:rPr>
            <w:rFonts w:ascii="Times New Roman" w:eastAsia="Times New Roman" w:hAnsi="Times New Roman" w:cs="Times New Roman"/>
            <w:bCs/>
            <w:i/>
            <w:sz w:val="24"/>
            <w:szCs w:val="24"/>
            <w:rPrChange w:id="384" w:author="David Vandenbelt" w:date="2016-12-30T10:55:00Z">
              <w:rPr>
                <w:rFonts w:ascii="Times New Roman" w:eastAsia="Times New Roman" w:hAnsi="Times New Roman" w:cs="Times New Roman"/>
                <w:bCs/>
                <w:sz w:val="24"/>
                <w:szCs w:val="24"/>
              </w:rPr>
            </w:rPrChange>
          </w:rPr>
          <w:t>S</w:t>
        </w:r>
      </w:ins>
      <w:del w:id="385" w:author="David Vandenbelt" w:date="2016-12-30T10:55:00Z">
        <w:r w:rsidRPr="00740F03" w:rsidDel="00740F03">
          <w:rPr>
            <w:rFonts w:ascii="Times New Roman" w:eastAsia="Times New Roman" w:hAnsi="Times New Roman" w:cs="Times New Roman"/>
            <w:bCs/>
            <w:i/>
            <w:sz w:val="24"/>
            <w:szCs w:val="24"/>
            <w:rPrChange w:id="386" w:author="David Vandenbelt" w:date="2016-12-30T10:55:00Z">
              <w:rPr>
                <w:rFonts w:ascii="Times New Roman" w:eastAsia="Times New Roman" w:hAnsi="Times New Roman" w:cs="Times New Roman"/>
                <w:b/>
                <w:bCs/>
                <w:sz w:val="24"/>
                <w:szCs w:val="24"/>
              </w:rPr>
            </w:rPrChange>
          </w:rPr>
          <w:delText>s</w:delText>
        </w:r>
      </w:del>
      <w:r w:rsidRPr="00740F03">
        <w:rPr>
          <w:rFonts w:ascii="Times New Roman" w:eastAsia="Times New Roman" w:hAnsi="Times New Roman" w:cs="Times New Roman"/>
          <w:bCs/>
          <w:i/>
          <w:sz w:val="24"/>
          <w:szCs w:val="24"/>
          <w:rPrChange w:id="387" w:author="David Vandenbelt" w:date="2016-12-30T10:55:00Z">
            <w:rPr>
              <w:rFonts w:ascii="Times New Roman" w:eastAsia="Times New Roman" w:hAnsi="Times New Roman" w:cs="Times New Roman"/>
              <w:b/>
              <w:bCs/>
              <w:sz w:val="24"/>
              <w:szCs w:val="24"/>
            </w:rPr>
          </w:rPrChange>
        </w:rPr>
        <w:t>ure</w:t>
      </w:r>
      <w:ins w:id="388" w:author="David Vandenbelt" w:date="2016-12-30T10:55:00Z">
        <w:r w:rsidR="00740F03">
          <w:rPr>
            <w:rFonts w:ascii="Times New Roman" w:eastAsia="Times New Roman" w:hAnsi="Times New Roman" w:cs="Times New Roman"/>
            <w:bCs/>
            <w:sz w:val="24"/>
            <w:szCs w:val="24"/>
          </w:rPr>
          <w:t xml:space="preserve"> instead</w:t>
        </w:r>
      </w:ins>
      <w:ins w:id="389" w:author="David Coverston" w:date="2016-12-27T16:12:00Z">
        <w:r w:rsidR="00514158">
          <w:rPr>
            <w:rFonts w:ascii="Times New Roman" w:eastAsia="Times New Roman" w:hAnsi="Times New Roman" w:cs="Times New Roman"/>
            <w:bCs/>
            <w:sz w:val="24"/>
            <w:szCs w:val="24"/>
          </w:rPr>
          <w:t>.</w:t>
        </w:r>
      </w:ins>
      <w:del w:id="390" w:author="David Coverston" w:date="2016-12-27T16:12:00Z">
        <w:r w:rsidRPr="00514158" w:rsidDel="00514158">
          <w:rPr>
            <w:rFonts w:ascii="Times New Roman" w:eastAsia="Times New Roman" w:hAnsi="Times New Roman" w:cs="Times New Roman"/>
            <w:bCs/>
            <w:sz w:val="24"/>
            <w:szCs w:val="24"/>
            <w:rPrChange w:id="391" w:author="David Coverston" w:date="2016-12-27T16:12:00Z">
              <w:rPr>
                <w:rFonts w:ascii="Times New Roman" w:eastAsia="Times New Roman" w:hAnsi="Times New Roman" w:cs="Times New Roman"/>
                <w:b/>
                <w:bCs/>
                <w:sz w:val="24"/>
                <w:szCs w:val="24"/>
              </w:rPr>
            </w:rPrChange>
          </w:rPr>
          <w:delText xml:space="preserve"> vs Ensure</w:delText>
        </w:r>
      </w:del>
    </w:p>
    <w:p w14:paraId="66DF4A72" w14:textId="77777777" w:rsidR="005E5E51" w:rsidRDefault="00910BCB" w:rsidP="00910BCB">
      <w:pPr>
        <w:spacing w:before="100" w:beforeAutospacing="1" w:after="100" w:afterAutospacing="1" w:line="240" w:lineRule="auto"/>
        <w:rPr>
          <w:ins w:id="392" w:author="David Coverston" w:date="2016-12-29T09:35: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Exit</w:t>
      </w:r>
      <w:del w:id="393" w:author="David Coverston" w:date="2016-12-29T09:35:00Z">
        <w:r w:rsidDel="005E5E51">
          <w:rPr>
            <w:rFonts w:ascii="Open Sans Light" w:eastAsia="Times New Roman" w:hAnsi="Open Sans Light" w:cs="Open Sans Light"/>
            <w:b/>
            <w:bCs/>
            <w:color w:val="538135" w:themeColor="accent6" w:themeShade="BF"/>
            <w:sz w:val="24"/>
            <w:szCs w:val="24"/>
          </w:rPr>
          <w:delText xml:space="preserve"> </w:delText>
        </w:r>
        <w:r w:rsidRPr="00B226C2" w:rsidDel="005E5E51">
          <w:rPr>
            <w:rFonts w:ascii="Open Sans Light" w:eastAsia="Times New Roman" w:hAnsi="Open Sans Light" w:cs="Open Sans Light"/>
            <w:color w:val="538135" w:themeColor="accent6" w:themeShade="BF"/>
            <w:sz w:val="24"/>
            <w:szCs w:val="24"/>
          </w:rPr>
          <w:delText>-- </w:delText>
        </w:r>
        <w:r w:rsidDel="005E5E51">
          <w:rPr>
            <w:rFonts w:ascii="Open Sans Light" w:eastAsia="Times New Roman" w:hAnsi="Open Sans Light" w:cs="Open Sans Light"/>
            <w:color w:val="538135" w:themeColor="accent6" w:themeShade="BF"/>
            <w:sz w:val="24"/>
            <w:szCs w:val="24"/>
          </w:rPr>
          <w:delText xml:space="preserve"> </w:delText>
        </w:r>
        <w:r w:rsidRPr="00B226C2" w:rsidDel="005E5E51">
          <w:rPr>
            <w:rFonts w:ascii="Open Sans Light" w:eastAsia="Times New Roman" w:hAnsi="Open Sans Light" w:cs="Open Sans Light"/>
            <w:i/>
            <w:iCs/>
            <w:color w:val="538135" w:themeColor="accent6" w:themeShade="BF"/>
            <w:sz w:val="24"/>
            <w:szCs w:val="24"/>
          </w:rPr>
          <w:delText>verb</w:delText>
        </w:r>
        <w:r w:rsidRPr="00B226C2" w:rsidDel="005E5E51">
          <w:rPr>
            <w:rFonts w:ascii="Open Sans Light" w:eastAsia="Times New Roman" w:hAnsi="Open Sans Light" w:cs="Open Sans Light"/>
            <w:color w:val="538135" w:themeColor="accent6" w:themeShade="BF"/>
            <w:sz w:val="24"/>
            <w:szCs w:val="24"/>
          </w:rPr>
          <w:delText>.</w:delText>
        </w:r>
        <w:r w:rsidDel="005E5E51">
          <w:rPr>
            <w:rFonts w:ascii="Open Sans Light" w:eastAsia="Times New Roman" w:hAnsi="Open Sans Light" w:cs="Open Sans Light"/>
            <w:color w:val="538135" w:themeColor="accent6" w:themeShade="BF"/>
            <w:sz w:val="24"/>
            <w:szCs w:val="24"/>
          </w:rPr>
          <w:delText xml:space="preserve"> </w:delText>
        </w:r>
      </w:del>
    </w:p>
    <w:p w14:paraId="42C391D3" w14:textId="138E3A45" w:rsidR="00910BCB" w:rsidRPr="00B226C2" w:rsidDel="005E5E51" w:rsidRDefault="00910BCB" w:rsidP="00E75A8D">
      <w:pPr>
        <w:spacing w:before="100" w:beforeAutospacing="1" w:after="100" w:afterAutospacing="1" w:line="240" w:lineRule="auto"/>
        <w:rPr>
          <w:del w:id="394" w:author="David Coverston" w:date="2016-12-29T09:38:00Z"/>
          <w:rFonts w:ascii="Open Sans Light" w:eastAsia="Times New Roman" w:hAnsi="Open Sans Light" w:cs="Open Sans Light"/>
          <w:color w:val="538135" w:themeColor="accent6" w:themeShade="BF"/>
          <w:sz w:val="24"/>
          <w:szCs w:val="24"/>
        </w:rPr>
      </w:pPr>
      <w:commentRangeStart w:id="395"/>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closing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program.</w:t>
      </w:r>
    </w:p>
    <w:p w14:paraId="63BE208B" w14:textId="525E27C8" w:rsidR="00910BCB" w:rsidRPr="00B226C2" w:rsidDel="005E5E51" w:rsidRDefault="005E5E51">
      <w:pPr>
        <w:numPr>
          <w:ilvl w:val="0"/>
          <w:numId w:val="27"/>
        </w:numPr>
        <w:spacing w:before="100" w:beforeAutospacing="1" w:after="100" w:afterAutospacing="1" w:line="240" w:lineRule="auto"/>
        <w:ind w:left="0"/>
        <w:rPr>
          <w:del w:id="396" w:author="David Coverston" w:date="2016-12-29T09:35:00Z"/>
          <w:rFonts w:ascii="Open Sans Light" w:eastAsia="Times New Roman" w:hAnsi="Open Sans Light" w:cs="Open Sans Light"/>
          <w:color w:val="538135" w:themeColor="accent6" w:themeShade="BF"/>
          <w:sz w:val="24"/>
          <w:szCs w:val="24"/>
        </w:rPr>
        <w:pPrChange w:id="397" w:author="David Vandenbelt" w:date="2016-12-30T10:58:00Z">
          <w:pPr>
            <w:numPr>
              <w:numId w:val="27"/>
            </w:numPr>
            <w:tabs>
              <w:tab w:val="num" w:pos="720"/>
            </w:tabs>
            <w:spacing w:before="100" w:beforeAutospacing="1" w:after="100" w:afterAutospacing="1" w:line="240" w:lineRule="auto"/>
            <w:ind w:left="720" w:hanging="360"/>
          </w:pPr>
        </w:pPrChange>
      </w:pPr>
      <w:ins w:id="398" w:author="David Coverston" w:date="2016-12-29T09:38:00Z">
        <w:r>
          <w:rPr>
            <w:rFonts w:ascii="Open Sans Light" w:eastAsia="Times New Roman" w:hAnsi="Open Sans Light" w:cs="Open Sans Light"/>
            <w:color w:val="538135" w:themeColor="accent6" w:themeShade="BF"/>
            <w:sz w:val="24"/>
            <w:szCs w:val="24"/>
          </w:rPr>
          <w:t xml:space="preserve"> </w:t>
        </w:r>
      </w:ins>
      <w:r w:rsidR="00910BCB" w:rsidRPr="001D5B77">
        <w:rPr>
          <w:rFonts w:ascii="Open Sans Light" w:eastAsia="Times New Roman" w:hAnsi="Open Sans Light" w:cs="Open Sans Light"/>
          <w:color w:val="538135" w:themeColor="accent6" w:themeShade="BF"/>
          <w:sz w:val="24"/>
          <w:szCs w:val="24"/>
        </w:rPr>
        <w:t>Do not use to refer to closing a document or window, or switching from one program, document, or window to another.</w:t>
      </w:r>
      <w:ins w:id="399" w:author="David Coverston" w:date="2016-12-29T09:35:00Z">
        <w:r w:rsidRPr="001D5B77">
          <w:rPr>
            <w:rFonts w:ascii="Open Sans Light" w:eastAsia="Times New Roman" w:hAnsi="Open Sans Light" w:cs="Open Sans Light"/>
            <w:color w:val="538135" w:themeColor="accent6" w:themeShade="BF"/>
            <w:sz w:val="24"/>
            <w:szCs w:val="24"/>
          </w:rPr>
          <w:t xml:space="preserve"> </w:t>
        </w:r>
      </w:ins>
    </w:p>
    <w:p w14:paraId="0FF36CFC" w14:textId="77777777" w:rsidR="00910BCB" w:rsidRPr="001D5B77" w:rsidRDefault="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400" w:author="David Vandenbelt" w:date="2016-12-30T10:58:00Z">
          <w:pPr>
            <w:numPr>
              <w:numId w:val="27"/>
            </w:numPr>
            <w:tabs>
              <w:tab w:val="num" w:pos="720"/>
            </w:tabs>
            <w:spacing w:before="100" w:beforeAutospacing="1" w:after="100" w:afterAutospacing="1" w:line="240" w:lineRule="auto"/>
            <w:ind w:left="720" w:hanging="360"/>
          </w:pPr>
        </w:pPrChange>
      </w:pPr>
      <w:r w:rsidRPr="001D5B77">
        <w:rPr>
          <w:rFonts w:ascii="Open Sans Light" w:eastAsia="Times New Roman" w:hAnsi="Open Sans Light" w:cs="Open Sans Light"/>
          <w:color w:val="538135" w:themeColor="accent6" w:themeShade="BF"/>
          <w:sz w:val="24"/>
          <w:szCs w:val="24"/>
        </w:rPr>
        <w:t xml:space="preserve">For example, "Close all your documents and </w:t>
      </w:r>
      <w:r w:rsidRPr="001D5B77">
        <w:rPr>
          <w:rFonts w:ascii="Open Sans Light" w:eastAsia="Times New Roman" w:hAnsi="Open Sans Light" w:cs="Open Sans Light"/>
          <w:color w:val="538135" w:themeColor="accent6" w:themeShade="BF"/>
          <w:sz w:val="24"/>
          <w:szCs w:val="24"/>
          <w:u w:val="single"/>
        </w:rPr>
        <w:t xml:space="preserve">exit </w:t>
      </w:r>
      <w:r w:rsidRPr="001D5B77">
        <w:rPr>
          <w:rFonts w:ascii="Open Sans Light" w:eastAsia="Times New Roman" w:hAnsi="Open Sans Light" w:cs="Open Sans Light"/>
          <w:color w:val="538135" w:themeColor="accent6" w:themeShade="BF"/>
          <w:sz w:val="24"/>
          <w:szCs w:val="24"/>
        </w:rPr>
        <w:t>Word."</w:t>
      </w:r>
    </w:p>
    <w:p w14:paraId="08A8B606" w14:textId="77777777" w:rsidR="00910BCB" w:rsidRPr="00B226C2" w:rsidRDefault="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401" w:author="David Vandenbelt" w:date="2016-12-30T10:58:00Z">
          <w:pPr>
            <w:numPr>
              <w:numId w:val="27"/>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Note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that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Close</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might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like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exit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command.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should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described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exiting</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example,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click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Close</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u w:val="single"/>
        </w:rPr>
        <w:t>exit</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rPr>
        <w:t>Outlook."</w:t>
      </w:r>
      <w:commentRangeEnd w:id="395"/>
      <w:r w:rsidR="00740F03">
        <w:rPr>
          <w:rStyle w:val="CommentReference"/>
        </w:rPr>
        <w:commentReference w:id="395"/>
      </w:r>
    </w:p>
    <w:p w14:paraId="4B5BB9AE"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F</w:t>
      </w:r>
    </w:p>
    <w:p w14:paraId="57BBAADA" w14:textId="77777777" w:rsidR="005E5E51" w:rsidRDefault="001D68B5" w:rsidP="001D68B5">
      <w:pPr>
        <w:spacing w:before="100" w:beforeAutospacing="1" w:after="100" w:afterAutospacing="1" w:line="240" w:lineRule="auto"/>
        <w:rPr>
          <w:ins w:id="402" w:author="David Coverston" w:date="2016-12-29T09:41: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Field</w:t>
      </w:r>
      <w:del w:id="403" w:author="David Coverston" w:date="2016-12-29T09:41:00Z">
        <w:r w:rsidDel="005E5E51">
          <w:rPr>
            <w:rFonts w:ascii="Open Sans Light" w:eastAsia="Times New Roman" w:hAnsi="Open Sans Light" w:cs="Open Sans Light"/>
            <w:b/>
            <w:bCs/>
            <w:color w:val="538135" w:themeColor="accent6" w:themeShade="BF"/>
            <w:sz w:val="24"/>
            <w:szCs w:val="24"/>
          </w:rPr>
          <w:delText xml:space="preserve"> </w:delText>
        </w:r>
        <w:r w:rsidRPr="00B226C2" w:rsidDel="005E5E51">
          <w:rPr>
            <w:rFonts w:ascii="Open Sans Light" w:eastAsia="Times New Roman" w:hAnsi="Open Sans Light" w:cs="Open Sans Light"/>
            <w:color w:val="538135" w:themeColor="accent6" w:themeShade="BF"/>
            <w:sz w:val="24"/>
            <w:szCs w:val="24"/>
          </w:rPr>
          <w:delText>--</w:delText>
        </w:r>
        <w:r w:rsidDel="005E5E51">
          <w:rPr>
            <w:rFonts w:ascii="Open Sans Light" w:eastAsia="Times New Roman" w:hAnsi="Open Sans Light" w:cs="Open Sans Light"/>
            <w:color w:val="538135" w:themeColor="accent6" w:themeShade="BF"/>
            <w:sz w:val="24"/>
            <w:szCs w:val="24"/>
          </w:rPr>
          <w:delText xml:space="preserve"> </w:delText>
        </w:r>
        <w:r w:rsidRPr="00B226C2" w:rsidDel="005E5E51">
          <w:rPr>
            <w:rFonts w:ascii="Open Sans Light" w:eastAsia="Times New Roman" w:hAnsi="Open Sans Light" w:cs="Open Sans Light"/>
            <w:i/>
            <w:iCs/>
            <w:color w:val="538135" w:themeColor="accent6" w:themeShade="BF"/>
            <w:sz w:val="24"/>
            <w:szCs w:val="24"/>
          </w:rPr>
          <w:delText>noun</w:delText>
        </w:r>
        <w:r w:rsidRPr="00B226C2" w:rsidDel="005E5E51">
          <w:rPr>
            <w:rFonts w:ascii="Open Sans Light" w:eastAsia="Times New Roman" w:hAnsi="Open Sans Light" w:cs="Open Sans Light"/>
            <w:color w:val="538135" w:themeColor="accent6" w:themeShade="BF"/>
            <w:sz w:val="24"/>
            <w:szCs w:val="24"/>
          </w:rPr>
          <w:delText>.</w:delText>
        </w:r>
        <w:r w:rsidDel="005E5E51">
          <w:rPr>
            <w:rFonts w:ascii="Open Sans Light" w:eastAsia="Times New Roman" w:hAnsi="Open Sans Light" w:cs="Open Sans Light"/>
            <w:color w:val="538135" w:themeColor="accent6" w:themeShade="BF"/>
            <w:sz w:val="24"/>
            <w:szCs w:val="24"/>
          </w:rPr>
          <w:delText xml:space="preserve"> </w:delText>
        </w:r>
      </w:del>
    </w:p>
    <w:p w14:paraId="18EF1637" w14:textId="609C213A" w:rsidR="001D68B5" w:rsidRPr="00B226C2" w:rsidDel="005E5E51" w:rsidRDefault="001D68B5" w:rsidP="001D68B5">
      <w:pPr>
        <w:spacing w:before="100" w:beforeAutospacing="1" w:after="100" w:afterAutospacing="1" w:line="240" w:lineRule="auto"/>
        <w:rPr>
          <w:del w:id="404" w:author="David Coverston" w:date="2016-12-29T09:42:00Z"/>
          <w:rFonts w:ascii="Open Sans Light" w:eastAsia="Times New Roman" w:hAnsi="Open Sans Light" w:cs="Open Sans Light"/>
          <w:color w:val="538135" w:themeColor="accent6" w:themeShade="BF"/>
          <w:sz w:val="24"/>
          <w:szCs w:val="24"/>
        </w:rPr>
      </w:pPr>
      <w:commentRangeStart w:id="405"/>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ins w:id="406" w:author="David Vandenbelt" w:date="2016-12-30T11:04:00Z">
        <w:r w:rsidR="00E75A8D" w:rsidRPr="00E75A8D">
          <w:rPr>
            <w:rFonts w:ascii="Open Sans Light" w:eastAsia="Times New Roman" w:hAnsi="Open Sans Light" w:cs="Open Sans Light"/>
            <w:i/>
            <w:color w:val="538135" w:themeColor="accent6" w:themeShade="BF"/>
            <w:sz w:val="24"/>
            <w:szCs w:val="24"/>
            <w:rPrChange w:id="407" w:author="David Vandenbelt" w:date="2016-12-30T11:04:00Z">
              <w:rPr>
                <w:rFonts w:ascii="Open Sans Light" w:eastAsia="Times New Roman" w:hAnsi="Open Sans Light" w:cs="Open Sans Light"/>
                <w:color w:val="538135" w:themeColor="accent6" w:themeShade="BF"/>
                <w:sz w:val="24"/>
                <w:szCs w:val="24"/>
              </w:rPr>
            </w:rPrChange>
          </w:rPr>
          <w:t>Field</w:t>
        </w:r>
        <w:r w:rsidR="00E75A8D">
          <w:rPr>
            <w:rFonts w:ascii="Open Sans Light" w:eastAsia="Times New Roman" w:hAnsi="Open Sans Light" w:cs="Open Sans Light"/>
            <w:color w:val="538135" w:themeColor="accent6" w:themeShade="BF"/>
            <w:sz w:val="24"/>
            <w:szCs w:val="24"/>
          </w:rPr>
          <w:t xml:space="preserve"> </w:t>
        </w:r>
      </w:ins>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text-entry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label,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necessary,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box</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field.</w:t>
      </w:r>
    </w:p>
    <w:p w14:paraId="2733F2D4" w14:textId="021E8B36" w:rsidR="001D68B5" w:rsidRPr="00B226C2" w:rsidRDefault="005E5E51">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408" w:author="David Coverston" w:date="2016-12-29T09:42:00Z">
          <w:pPr>
            <w:numPr>
              <w:numId w:val="29"/>
            </w:numPr>
            <w:tabs>
              <w:tab w:val="num" w:pos="720"/>
            </w:tabs>
            <w:spacing w:before="100" w:beforeAutospacing="1" w:after="100" w:afterAutospacing="1" w:line="240" w:lineRule="auto"/>
            <w:ind w:left="720" w:hanging="360"/>
          </w:pPr>
        </w:pPrChange>
      </w:pPr>
      <w:ins w:id="409" w:author="David Coverston" w:date="2016-12-29T09:42:00Z">
        <w:r>
          <w:rPr>
            <w:rFonts w:ascii="Open Sans Light" w:eastAsia="Times New Roman" w:hAnsi="Open Sans Light" w:cs="Open Sans Light"/>
            <w:color w:val="538135" w:themeColor="accent6" w:themeShade="BF"/>
            <w:sz w:val="24"/>
            <w:szCs w:val="24"/>
          </w:rPr>
          <w:t xml:space="preserve"> </w:t>
        </w:r>
      </w:ins>
      <w:r w:rsidR="001D68B5" w:rsidRPr="00B226C2">
        <w:rPr>
          <w:rFonts w:ascii="Open Sans Light" w:eastAsia="Times New Roman" w:hAnsi="Open Sans Light" w:cs="Open Sans Light"/>
          <w:color w:val="538135" w:themeColor="accent6" w:themeShade="BF"/>
          <w:sz w:val="24"/>
          <w:szCs w:val="24"/>
        </w:rPr>
        <w:t>Field</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is</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all</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right</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to</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use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to</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refer</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to</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Word</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field</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codes,</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in</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a</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database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context,</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and</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in</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other</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technically</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accurate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contexts.</w:t>
      </w:r>
      <w:commentRangeEnd w:id="405"/>
      <w:r w:rsidR="00E75A8D">
        <w:rPr>
          <w:rStyle w:val="CommentReference"/>
        </w:rPr>
        <w:commentReference w:id="405"/>
      </w:r>
    </w:p>
    <w:p w14:paraId="0EF7875C"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File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Name</w:t>
      </w:r>
    </w:p>
    <w:p w14:paraId="49108DD1" w14:textId="77777777" w:rsidR="00784EB6" w:rsidRPr="0026064E" w:rsidRDefault="00784EB6" w:rsidP="00784EB6">
      <w:pPr>
        <w:spacing w:before="100" w:beforeAutospacing="1" w:after="100" w:afterAutospacing="1" w:line="240" w:lineRule="auto"/>
        <w:rPr>
          <w:rFonts w:ascii="Times New Roman" w:eastAsia="Times New Roman" w:hAnsi="Times New Roman" w:cs="Times New Roman"/>
          <w:sz w:val="24"/>
          <w:szCs w:val="24"/>
          <w:rPrChange w:id="410" w:author="David Coverston" w:date="2016-12-29T11:40:00Z">
            <w:rPr>
              <w:rFonts w:ascii="Times New Roman" w:eastAsia="Times New Roman" w:hAnsi="Times New Roman" w:cs="Times New Roman"/>
              <w:sz w:val="20"/>
              <w:szCs w:val="20"/>
            </w:rPr>
          </w:rPrChange>
        </w:rPr>
      </w:pPr>
      <w:del w:id="411" w:author="David Coverston" w:date="2016-12-27T16:17:00Z">
        <w:r w:rsidRPr="0026064E" w:rsidDel="001F252C">
          <w:rPr>
            <w:rFonts w:ascii="Times New Roman" w:eastAsia="Times New Roman" w:hAnsi="Times New Roman" w:cs="Times New Roman"/>
            <w:sz w:val="24"/>
            <w:szCs w:val="24"/>
            <w:rPrChange w:id="412" w:author="David Coverston" w:date="2016-12-29T11:40:00Z">
              <w:rPr>
                <w:rFonts w:ascii="Times New Roman" w:eastAsia="Times New Roman" w:hAnsi="Times New Roman" w:cs="Times New Roman"/>
                <w:sz w:val="20"/>
                <w:szCs w:val="20"/>
              </w:rPr>
            </w:rPrChange>
          </w:rPr>
          <w:delText>File name is open form</w:delText>
        </w:r>
      </w:del>
      <w:ins w:id="413" w:author="David Coverston" w:date="2016-12-27T16:17:00Z">
        <w:r w:rsidR="001F252C" w:rsidRPr="0026064E">
          <w:rPr>
            <w:rFonts w:ascii="Times New Roman" w:eastAsia="Times New Roman" w:hAnsi="Times New Roman" w:cs="Times New Roman"/>
            <w:sz w:val="24"/>
            <w:szCs w:val="24"/>
            <w:rPrChange w:id="414" w:author="David Coverston" w:date="2016-12-29T11:40:00Z">
              <w:rPr>
                <w:rFonts w:ascii="Times New Roman" w:eastAsia="Times New Roman" w:hAnsi="Times New Roman" w:cs="Times New Roman"/>
                <w:sz w:val="20"/>
                <w:szCs w:val="20"/>
              </w:rPr>
            </w:rPrChange>
          </w:rPr>
          <w:t>Two words</w:t>
        </w:r>
      </w:ins>
      <w:r w:rsidRPr="0026064E">
        <w:rPr>
          <w:rFonts w:ascii="Times New Roman" w:eastAsia="Times New Roman" w:hAnsi="Times New Roman" w:cs="Times New Roman"/>
          <w:sz w:val="24"/>
          <w:szCs w:val="24"/>
          <w:rPrChange w:id="415" w:author="David Coverston" w:date="2016-12-29T11:40:00Z">
            <w:rPr>
              <w:rFonts w:ascii="Times New Roman" w:eastAsia="Times New Roman" w:hAnsi="Times New Roman" w:cs="Times New Roman"/>
              <w:sz w:val="20"/>
              <w:szCs w:val="20"/>
            </w:rPr>
          </w:rPrChange>
        </w:rPr>
        <w:t>; do not use filename.</w:t>
      </w:r>
    </w:p>
    <w:p w14:paraId="1B1D6A03" w14:textId="77777777" w:rsidR="001D68B5" w:rsidRPr="00B226C2" w:rsidDel="001F252C" w:rsidRDefault="001D68B5" w:rsidP="001D68B5">
      <w:pPr>
        <w:spacing w:before="100" w:beforeAutospacing="1" w:after="100" w:afterAutospacing="1" w:line="240" w:lineRule="auto"/>
        <w:rPr>
          <w:del w:id="416" w:author="David Coverston" w:date="2016-12-27T16:17:00Z"/>
          <w:rFonts w:ascii="Open Sans Light" w:eastAsia="Times New Roman" w:hAnsi="Open Sans Light" w:cs="Open Sans Light"/>
          <w:color w:val="538135" w:themeColor="accent6" w:themeShade="BF"/>
          <w:sz w:val="24"/>
          <w:szCs w:val="24"/>
        </w:rPr>
      </w:pPr>
      <w:del w:id="417" w:author="David Coverston" w:date="2016-12-27T16:17:00Z">
        <w:r w:rsidRPr="00B226C2" w:rsidDel="001F252C">
          <w:rPr>
            <w:rFonts w:ascii="Open Sans Light" w:eastAsia="Times New Roman" w:hAnsi="Open Sans Light" w:cs="Open Sans Light"/>
            <w:b/>
            <w:bCs/>
            <w:color w:val="538135" w:themeColor="accent6" w:themeShade="BF"/>
            <w:sz w:val="24"/>
            <w:szCs w:val="24"/>
          </w:rPr>
          <w:lastRenderedPageBreak/>
          <w:delText>File</w:delText>
        </w:r>
        <w:r w:rsidDel="001F252C">
          <w:rPr>
            <w:rFonts w:ascii="Open Sans Light" w:eastAsia="Times New Roman" w:hAnsi="Open Sans Light" w:cs="Open Sans Light"/>
            <w:b/>
            <w:bCs/>
            <w:color w:val="538135" w:themeColor="accent6" w:themeShade="BF"/>
            <w:sz w:val="24"/>
            <w:szCs w:val="24"/>
          </w:rPr>
          <w:delText xml:space="preserve"> </w:delText>
        </w:r>
        <w:r w:rsidRPr="00B226C2" w:rsidDel="001F252C">
          <w:rPr>
            <w:rFonts w:ascii="Open Sans Light" w:eastAsia="Times New Roman" w:hAnsi="Open Sans Light" w:cs="Open Sans Light"/>
            <w:b/>
            <w:bCs/>
            <w:color w:val="538135" w:themeColor="accent6" w:themeShade="BF"/>
            <w:sz w:val="24"/>
            <w:szCs w:val="24"/>
          </w:rPr>
          <w:delText>Name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i/>
            <w:iCs/>
            <w:color w:val="538135" w:themeColor="accent6" w:themeShade="BF"/>
            <w:sz w:val="24"/>
            <w:szCs w:val="24"/>
          </w:rPr>
          <w:delText>noun</w:delText>
        </w:r>
        <w:r w:rsidDel="001F252C">
          <w:rPr>
            <w:rFonts w:ascii="Open Sans Light" w:eastAsia="Times New Roman" w:hAnsi="Open Sans Light" w:cs="Open Sans Light"/>
            <w:i/>
            <w:iCs/>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and</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i/>
            <w:iCs/>
            <w:color w:val="538135" w:themeColor="accent6" w:themeShade="BF"/>
            <w:sz w:val="24"/>
            <w:szCs w:val="24"/>
          </w:rPr>
          <w:delText>adjective</w:delText>
        </w:r>
        <w:r w:rsidRPr="00B226C2" w:rsidDel="001F252C">
          <w:rPr>
            <w:rFonts w:ascii="Open Sans Light" w:eastAsia="Times New Roman" w:hAnsi="Open Sans Light" w:cs="Open Sans Light"/>
            <w:color w:val="538135" w:themeColor="accent6" w:themeShade="BF"/>
            <w:sz w:val="24"/>
            <w:szCs w:val="24"/>
          </w:rPr>
          <w:delText>.</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Two</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words.</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Use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when</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referring</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to</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the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name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of</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a</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file.</w:delText>
        </w:r>
      </w:del>
    </w:p>
    <w:p w14:paraId="5278BBD2" w14:textId="77777777" w:rsidR="001D68B5" w:rsidRPr="00B226C2" w:rsidDel="001F252C" w:rsidRDefault="001D68B5" w:rsidP="001D68B5">
      <w:pPr>
        <w:spacing w:before="100" w:beforeAutospacing="1" w:after="100" w:afterAutospacing="1" w:line="240" w:lineRule="auto"/>
        <w:rPr>
          <w:del w:id="418" w:author="David Coverston" w:date="2016-12-27T16:17:00Z"/>
          <w:rFonts w:ascii="Open Sans Light" w:eastAsia="Times New Roman" w:hAnsi="Open Sans Light" w:cs="Open Sans Light"/>
          <w:color w:val="538135" w:themeColor="accent6" w:themeShade="BF"/>
          <w:sz w:val="24"/>
          <w:szCs w:val="24"/>
        </w:rPr>
      </w:pPr>
      <w:del w:id="419" w:author="David Coverston" w:date="2016-12-27T16:17:00Z">
        <w:r w:rsidRPr="00B226C2" w:rsidDel="001F252C">
          <w:rPr>
            <w:rFonts w:ascii="Open Sans Light" w:eastAsia="Times New Roman" w:hAnsi="Open Sans Light" w:cs="Open Sans Light"/>
            <w:b/>
            <w:bCs/>
            <w:color w:val="538135" w:themeColor="accent6" w:themeShade="BF"/>
            <w:sz w:val="24"/>
            <w:szCs w:val="24"/>
          </w:rPr>
          <w:delText>FileName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i/>
            <w:iCs/>
            <w:color w:val="538135" w:themeColor="accent6" w:themeShade="BF"/>
            <w:sz w:val="24"/>
            <w:szCs w:val="24"/>
          </w:rPr>
          <w:delText>adjective</w:delText>
        </w:r>
        <w:r w:rsidDel="001F252C">
          <w:rPr>
            <w:rFonts w:ascii="Open Sans Light" w:eastAsia="Times New Roman" w:hAnsi="Open Sans Light" w:cs="Open Sans Light"/>
            <w:i/>
            <w:iCs/>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and</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maybe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a</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i/>
            <w:iCs/>
            <w:color w:val="538135" w:themeColor="accent6" w:themeShade="BF"/>
            <w:sz w:val="24"/>
            <w:szCs w:val="24"/>
          </w:rPr>
          <w:delText>noun</w:delText>
        </w:r>
        <w:r w:rsidRPr="00B226C2" w:rsidDel="001F252C">
          <w:rPr>
            <w:rFonts w:ascii="Open Sans Light" w:eastAsia="Times New Roman" w:hAnsi="Open Sans Light" w:cs="Open Sans Light"/>
            <w:color w:val="538135" w:themeColor="accent6" w:themeShade="BF"/>
            <w:sz w:val="24"/>
            <w:szCs w:val="24"/>
          </w:rPr>
          <w:delText>.</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One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word.</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Use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when</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referring</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to</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a</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programming</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term,</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such</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as</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"the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u w:val="single"/>
          </w:rPr>
          <w:delText>FileName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property".</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Note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the</w:delText>
        </w:r>
        <w:r w:rsidDel="001F252C">
          <w:rPr>
            <w:rFonts w:ascii="Open Sans Light" w:eastAsia="Times New Roman" w:hAnsi="Open Sans Light" w:cs="Open Sans Light"/>
            <w:color w:val="538135" w:themeColor="accent6" w:themeShade="BF"/>
            <w:sz w:val="24"/>
            <w:szCs w:val="24"/>
          </w:rPr>
          <w:delText xml:space="preserve"> </w:delText>
        </w:r>
        <w:r w:rsidRPr="00B226C2" w:rsidDel="001F252C">
          <w:rPr>
            <w:rFonts w:ascii="Open Sans Light" w:eastAsia="Times New Roman" w:hAnsi="Open Sans Light" w:cs="Open Sans Light"/>
            <w:color w:val="538135" w:themeColor="accent6" w:themeShade="BF"/>
            <w:sz w:val="24"/>
            <w:szCs w:val="24"/>
          </w:rPr>
          <w:delText>capitalization.</w:delText>
        </w:r>
      </w:del>
    </w:p>
    <w:p w14:paraId="7CCA531C"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G</w:t>
      </w:r>
    </w:p>
    <w:p w14:paraId="78E3419E"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Gray,</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Grayed,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Grayed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Out</w:t>
      </w:r>
    </w:p>
    <w:p w14:paraId="415952B1"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420" w:author="David Coverston" w:date="2016-12-29T11:40:00Z">
            <w:rPr>
              <w:rFonts w:ascii="Times New Roman" w:eastAsia="Times New Roman" w:hAnsi="Times New Roman" w:cs="Times New Roman"/>
              <w:sz w:val="20"/>
              <w:szCs w:val="20"/>
            </w:rPr>
          </w:rPrChange>
        </w:rPr>
        <w:t xml:space="preserve">Do not use to identify commands or options that are not available. Use unavailable or </w:t>
      </w:r>
      <w:commentRangeStart w:id="421"/>
      <w:commentRangeStart w:id="422"/>
      <w:r w:rsidRPr="0026064E">
        <w:rPr>
          <w:rFonts w:ascii="Times New Roman" w:eastAsia="Times New Roman" w:hAnsi="Times New Roman" w:cs="Times New Roman"/>
          <w:sz w:val="24"/>
          <w:szCs w:val="24"/>
          <w:rPrChange w:id="423" w:author="David Coverston" w:date="2016-12-29T11:40:00Z">
            <w:rPr>
              <w:rFonts w:ascii="Times New Roman" w:eastAsia="Times New Roman" w:hAnsi="Times New Roman" w:cs="Times New Roman"/>
              <w:sz w:val="20"/>
              <w:szCs w:val="20"/>
            </w:rPr>
          </w:rPrChange>
        </w:rPr>
        <w:t>dimmed</w:t>
      </w:r>
      <w:commentRangeEnd w:id="421"/>
      <w:r w:rsidR="001F252C" w:rsidRPr="0026064E">
        <w:rPr>
          <w:rFonts w:ascii="Times New Roman" w:eastAsia="Times New Roman" w:hAnsi="Times New Roman" w:cs="Times New Roman"/>
          <w:sz w:val="24"/>
          <w:szCs w:val="24"/>
          <w:rPrChange w:id="424" w:author="David Coverston" w:date="2016-12-29T11:40:00Z">
            <w:rPr>
              <w:rStyle w:val="CommentReference"/>
            </w:rPr>
          </w:rPrChange>
        </w:rPr>
        <w:commentReference w:id="421"/>
      </w:r>
      <w:commentRangeEnd w:id="422"/>
      <w:r w:rsidR="00E75A8D">
        <w:rPr>
          <w:rStyle w:val="CommentReference"/>
        </w:rPr>
        <w:commentReference w:id="422"/>
      </w:r>
      <w:r w:rsidRPr="0026064E">
        <w:rPr>
          <w:rFonts w:ascii="Times New Roman" w:eastAsia="Times New Roman" w:hAnsi="Times New Roman" w:cs="Times New Roman"/>
          <w:sz w:val="24"/>
          <w:szCs w:val="24"/>
          <w:rPrChange w:id="425" w:author="David Coverston" w:date="2016-12-29T11:40:00Z">
            <w:rPr>
              <w:rFonts w:ascii="Times New Roman" w:eastAsia="Times New Roman" w:hAnsi="Times New Roman" w:cs="Times New Roman"/>
              <w:sz w:val="20"/>
              <w:szCs w:val="20"/>
            </w:rPr>
          </w:rPrChange>
        </w:rPr>
        <w:t>.</w:t>
      </w:r>
    </w:p>
    <w:p w14:paraId="1AC639BA" w14:textId="77777777" w:rsidR="00C30C1C" w:rsidDel="001F252C" w:rsidRDefault="00784EB6" w:rsidP="00784EB6">
      <w:pPr>
        <w:spacing w:before="100" w:beforeAutospacing="1" w:after="100" w:afterAutospacing="1" w:line="240" w:lineRule="auto"/>
        <w:rPr>
          <w:del w:id="426" w:author="David Coverston" w:date="2016-12-27T16:18:00Z"/>
          <w:rFonts w:ascii="Times New Roman" w:eastAsia="Times New Roman" w:hAnsi="Times New Roman" w:cs="Times New Roman"/>
          <w:b/>
          <w:bCs/>
          <w:sz w:val="24"/>
          <w:szCs w:val="24"/>
        </w:rPr>
      </w:pPr>
      <w:del w:id="427" w:author="David Coverston" w:date="2016-12-27T16:18:00Z">
        <w:r w:rsidRPr="00784EB6" w:rsidDel="001F252C">
          <w:rPr>
            <w:rFonts w:ascii="Times New Roman" w:eastAsia="Times New Roman" w:hAnsi="Times New Roman" w:cs="Times New Roman"/>
            <w:b/>
            <w:bCs/>
            <w:sz w:val="24"/>
            <w:szCs w:val="24"/>
          </w:rPr>
          <w:delText>Guidepost</w:delText>
        </w:r>
      </w:del>
    </w:p>
    <w:p w14:paraId="41A15DDA" w14:textId="77777777" w:rsidR="00784EB6" w:rsidRPr="00784EB6" w:rsidDel="001F252C" w:rsidRDefault="00784EB6" w:rsidP="00784EB6">
      <w:pPr>
        <w:spacing w:before="100" w:beforeAutospacing="1" w:after="100" w:afterAutospacing="1" w:line="240" w:lineRule="auto"/>
        <w:rPr>
          <w:del w:id="428" w:author="David Coverston" w:date="2016-12-27T16:18:00Z"/>
          <w:rFonts w:ascii="Times New Roman" w:eastAsia="Times New Roman" w:hAnsi="Times New Roman" w:cs="Times New Roman"/>
          <w:sz w:val="24"/>
          <w:szCs w:val="24"/>
        </w:rPr>
      </w:pPr>
      <w:del w:id="429" w:author="David Coverston" w:date="2016-12-27T16:18:00Z">
        <w:r w:rsidRPr="00784EB6" w:rsidDel="001F252C">
          <w:rPr>
            <w:rFonts w:ascii="Times New Roman" w:eastAsia="Times New Roman" w:hAnsi="Times New Roman" w:cs="Times New Roman"/>
            <w:sz w:val="24"/>
            <w:szCs w:val="24"/>
          </w:rPr>
          <w:delText>Pentaho's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installation</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and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configuration</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guides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incorporate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helpful</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"You</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Are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Here"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graphic</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that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acts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an</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intuitive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information</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map</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by</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informing</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readers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about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their</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progress,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and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how</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much</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work</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left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process.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We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call</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that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graphic</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"guidepost,"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and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steps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that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reader</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performs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are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called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"stops."</w:delText>
        </w:r>
      </w:del>
    </w:p>
    <w:p w14:paraId="669A4065" w14:textId="77777777" w:rsidR="00784EB6" w:rsidRPr="00784EB6" w:rsidDel="001F252C" w:rsidRDefault="00784EB6" w:rsidP="00784EB6">
      <w:pPr>
        <w:spacing w:before="100" w:beforeAutospacing="1" w:after="100" w:afterAutospacing="1" w:line="240" w:lineRule="auto"/>
        <w:rPr>
          <w:del w:id="430" w:author="David Coverston" w:date="2016-12-27T16:18:00Z"/>
          <w:rFonts w:ascii="Times New Roman" w:eastAsia="Times New Roman" w:hAnsi="Times New Roman" w:cs="Times New Roman"/>
          <w:sz w:val="24"/>
          <w:szCs w:val="24"/>
        </w:rPr>
      </w:pPr>
      <w:del w:id="431" w:author="David Coverston" w:date="2016-12-27T16:18:00Z">
        <w:r w:rsidRPr="00784EB6" w:rsidDel="001F252C">
          <w:rPr>
            <w:rFonts w:ascii="Times New Roman" w:eastAsia="Times New Roman" w:hAnsi="Times New Roman" w:cs="Times New Roman"/>
            <w:sz w:val="24"/>
            <w:szCs w:val="24"/>
          </w:rPr>
          <w:delText>Do</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not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use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word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"graphic"</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or</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"image"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after</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word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"guidepost."</w:delText>
        </w:r>
      </w:del>
    </w:p>
    <w:p w14:paraId="46A5587B" w14:textId="77777777" w:rsidR="00784EB6" w:rsidRPr="00784EB6" w:rsidDel="001F252C" w:rsidRDefault="00784EB6" w:rsidP="00784EB6">
      <w:pPr>
        <w:spacing w:before="100" w:beforeAutospacing="1" w:after="100" w:afterAutospacing="1" w:line="240" w:lineRule="auto"/>
        <w:rPr>
          <w:del w:id="432" w:author="David Coverston" w:date="2016-12-27T16:18:00Z"/>
          <w:rFonts w:ascii="Times New Roman" w:eastAsia="Times New Roman" w:hAnsi="Times New Roman" w:cs="Times New Roman"/>
          <w:sz w:val="24"/>
          <w:szCs w:val="24"/>
        </w:rPr>
      </w:pPr>
      <w:del w:id="433" w:author="David Coverston" w:date="2016-12-27T16:18:00Z">
        <w:r w:rsidRPr="00784EB6" w:rsidDel="001F252C">
          <w:rPr>
            <w:rFonts w:ascii="Times New Roman" w:eastAsia="Times New Roman" w:hAnsi="Times New Roman" w:cs="Times New Roman"/>
            <w:sz w:val="24"/>
            <w:szCs w:val="24"/>
          </w:rPr>
          <w:delText>Example: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Please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go</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to</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next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stop</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on</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guidepost.</w:delText>
        </w:r>
      </w:del>
    </w:p>
    <w:p w14:paraId="50402ED7" w14:textId="77777777" w:rsidR="00784EB6" w:rsidRPr="00784EB6" w:rsidDel="001F252C" w:rsidRDefault="00784EB6" w:rsidP="00784EB6">
      <w:pPr>
        <w:spacing w:before="100" w:beforeAutospacing="1" w:after="100" w:afterAutospacing="1" w:line="240" w:lineRule="auto"/>
        <w:rPr>
          <w:del w:id="434" w:author="David Coverston" w:date="2016-12-27T16:18:00Z"/>
          <w:rFonts w:ascii="Times New Roman" w:eastAsia="Times New Roman" w:hAnsi="Times New Roman" w:cs="Times New Roman"/>
          <w:sz w:val="24"/>
          <w:szCs w:val="24"/>
        </w:rPr>
      </w:pPr>
      <w:del w:id="435" w:author="David Coverston" w:date="2016-12-27T16:18:00Z">
        <w:r w:rsidRPr="00784EB6" w:rsidDel="001F252C">
          <w:rPr>
            <w:rFonts w:ascii="Times New Roman" w:eastAsia="Times New Roman" w:hAnsi="Times New Roman" w:cs="Times New Roman"/>
            <w:sz w:val="24"/>
            <w:szCs w:val="24"/>
          </w:rPr>
          <w:delText>Note: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You</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should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insert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word</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“guidepost”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as</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image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attribute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(the</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&lt;alt&gt;</w:delText>
        </w:r>
        <w:r w:rsidDel="001F252C">
          <w:rPr>
            <w:rFonts w:ascii="Times New Roman" w:eastAsia="Times New Roman" w:hAnsi="Times New Roman" w:cs="Times New Roman"/>
            <w:sz w:val="24"/>
            <w:szCs w:val="24"/>
          </w:rPr>
          <w:delText xml:space="preserve"> </w:delText>
        </w:r>
        <w:r w:rsidRPr="00784EB6" w:rsidDel="001F252C">
          <w:rPr>
            <w:rFonts w:ascii="Times New Roman" w:eastAsia="Times New Roman" w:hAnsi="Times New Roman" w:cs="Times New Roman"/>
            <w:sz w:val="24"/>
            <w:szCs w:val="24"/>
          </w:rPr>
          <w:delText>tag).</w:delText>
        </w:r>
      </w:del>
    </w:p>
    <w:p w14:paraId="4951C4DF"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H</w:t>
      </w:r>
    </w:p>
    <w:p w14:paraId="60FA85E3"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He,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She,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Her,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His</w:t>
      </w:r>
    </w:p>
    <w:p w14:paraId="05EF3E5E" w14:textId="73C4A79B" w:rsidR="00784EB6" w:rsidRPr="005E5E51" w:rsidRDefault="00784EB6" w:rsidP="00784EB6">
      <w:pPr>
        <w:spacing w:before="100" w:beforeAutospacing="1" w:after="100" w:afterAutospacing="1" w:line="240" w:lineRule="auto"/>
        <w:rPr>
          <w:rPrChange w:id="436" w:author="David Coverston" w:date="2016-12-29T09:43:00Z">
            <w:rPr>
              <w:rFonts w:ascii="Times New Roman" w:eastAsia="Times New Roman" w:hAnsi="Times New Roman" w:cs="Times New Roman"/>
              <w:sz w:val="24"/>
              <w:szCs w:val="24"/>
            </w:rPr>
          </w:rPrChange>
        </w:rPr>
      </w:pPr>
      <w:r w:rsidRPr="005E5E51">
        <w:rPr>
          <w:rPrChange w:id="437" w:author="David Coverston" w:date="2016-12-29T09:43:00Z">
            <w:rPr>
              <w:rFonts w:ascii="Times New Roman" w:eastAsia="Times New Roman" w:hAnsi="Times New Roman" w:cs="Times New Roman"/>
              <w:sz w:val="20"/>
              <w:szCs w:val="20"/>
            </w:rPr>
          </w:rPrChange>
        </w:rPr>
        <w:t>Avoid specifying the gender (he/she) of users or using masculine or feminine pronouns (his/her).</w:t>
      </w:r>
      <w:del w:id="438" w:author="David Coverston" w:date="2016-12-27T16:19:00Z">
        <w:r w:rsidRPr="005E5E51" w:rsidDel="001F252C">
          <w:rPr>
            <w:rPrChange w:id="439" w:author="David Coverston" w:date="2016-12-29T09:43:00Z">
              <w:rPr>
                <w:rFonts w:ascii="Times New Roman" w:eastAsia="Times New Roman" w:hAnsi="Times New Roman" w:cs="Times New Roman"/>
                <w:sz w:val="20"/>
                <w:szCs w:val="20"/>
              </w:rPr>
            </w:rPrChange>
          </w:rPr>
          <w:delText xml:space="preserve"> This draws attention to an unnecessary detail in your sentence and causes problems for localization.</w:delText>
        </w:r>
      </w:del>
      <w:r w:rsidRPr="005E5E51">
        <w:rPr>
          <w:rPrChange w:id="440" w:author="David Coverston" w:date="2016-12-29T09:43:00Z">
            <w:rPr>
              <w:rFonts w:ascii="Times New Roman" w:eastAsia="Times New Roman" w:hAnsi="Times New Roman" w:cs="Times New Roman"/>
              <w:sz w:val="20"/>
              <w:szCs w:val="20"/>
            </w:rPr>
          </w:rPrChange>
        </w:rPr>
        <w:t xml:space="preserve"> To avoid specifying a gender, </w:t>
      </w:r>
      <w:ins w:id="441" w:author="David Coverston" w:date="2016-12-27T16:22:00Z">
        <w:r w:rsidR="001F252C" w:rsidRPr="005E5E51">
          <w:rPr>
            <w:rPrChange w:id="442" w:author="David Coverston" w:date="2016-12-29T09:43:00Z">
              <w:rPr>
                <w:rFonts w:ascii="Times New Roman" w:eastAsia="Times New Roman" w:hAnsi="Times New Roman" w:cs="Times New Roman"/>
                <w:sz w:val="20"/>
                <w:szCs w:val="20"/>
              </w:rPr>
            </w:rPrChange>
          </w:rPr>
          <w:t xml:space="preserve">(1) </w:t>
        </w:r>
      </w:ins>
      <w:r w:rsidRPr="005E5E51">
        <w:rPr>
          <w:rPrChange w:id="443" w:author="David Coverston" w:date="2016-12-29T09:43:00Z">
            <w:rPr>
              <w:rFonts w:ascii="Times New Roman" w:eastAsia="Times New Roman" w:hAnsi="Times New Roman" w:cs="Times New Roman"/>
              <w:sz w:val="20"/>
              <w:szCs w:val="20"/>
            </w:rPr>
          </w:rPrChange>
        </w:rPr>
        <w:t xml:space="preserve">make the sentence active, </w:t>
      </w:r>
      <w:ins w:id="444" w:author="David Coverston" w:date="2016-12-27T16:22:00Z">
        <w:r w:rsidR="001F252C" w:rsidRPr="005E5E51">
          <w:rPr>
            <w:rPrChange w:id="445" w:author="David Coverston" w:date="2016-12-29T09:43:00Z">
              <w:rPr>
                <w:rFonts w:ascii="Times New Roman" w:eastAsia="Times New Roman" w:hAnsi="Times New Roman" w:cs="Times New Roman"/>
                <w:sz w:val="20"/>
                <w:szCs w:val="20"/>
              </w:rPr>
            </w:rPrChange>
          </w:rPr>
          <w:t xml:space="preserve">(2) </w:t>
        </w:r>
      </w:ins>
      <w:r w:rsidRPr="005E5E51">
        <w:rPr>
          <w:rPrChange w:id="446" w:author="David Coverston" w:date="2016-12-29T09:43:00Z">
            <w:rPr>
              <w:rFonts w:ascii="Times New Roman" w:eastAsia="Times New Roman" w:hAnsi="Times New Roman" w:cs="Times New Roman"/>
              <w:sz w:val="20"/>
              <w:szCs w:val="20"/>
            </w:rPr>
          </w:rPrChange>
        </w:rPr>
        <w:t xml:space="preserve">use </w:t>
      </w:r>
      <w:del w:id="447" w:author="David Coverston" w:date="2016-12-27T16:20:00Z">
        <w:r w:rsidRPr="005E5E51" w:rsidDel="001F252C">
          <w:rPr>
            <w:rPrChange w:id="448" w:author="David Coverston" w:date="2016-12-29T09:43:00Z">
              <w:rPr>
                <w:rFonts w:ascii="Times New Roman" w:eastAsia="Times New Roman" w:hAnsi="Times New Roman" w:cs="Times New Roman"/>
                <w:sz w:val="20"/>
                <w:szCs w:val="20"/>
              </w:rPr>
            </w:rPrChange>
          </w:rPr>
          <w:delText xml:space="preserve">a </w:delText>
        </w:r>
      </w:del>
      <w:r w:rsidRPr="005E5E51">
        <w:rPr>
          <w:rPrChange w:id="449" w:author="David Coverston" w:date="2016-12-29T09:43:00Z">
            <w:rPr>
              <w:rFonts w:ascii="Times New Roman" w:eastAsia="Times New Roman" w:hAnsi="Times New Roman" w:cs="Times New Roman"/>
              <w:sz w:val="20"/>
              <w:szCs w:val="20"/>
            </w:rPr>
          </w:rPrChange>
        </w:rPr>
        <w:t>gender-neutral term</w:t>
      </w:r>
      <w:ins w:id="450" w:author="David Coverston" w:date="2016-12-27T16:20:00Z">
        <w:r w:rsidR="001F252C" w:rsidRPr="005E5E51">
          <w:rPr>
            <w:rPrChange w:id="451" w:author="David Coverston" w:date="2016-12-29T09:43:00Z">
              <w:rPr>
                <w:rFonts w:ascii="Times New Roman" w:eastAsia="Times New Roman" w:hAnsi="Times New Roman" w:cs="Times New Roman"/>
                <w:sz w:val="20"/>
                <w:szCs w:val="20"/>
              </w:rPr>
            </w:rPrChange>
          </w:rPr>
          <w:t>s</w:t>
        </w:r>
      </w:ins>
      <w:r w:rsidRPr="005E5E51">
        <w:rPr>
          <w:rPrChange w:id="452" w:author="David Coverston" w:date="2016-12-29T09:43:00Z">
            <w:rPr>
              <w:rFonts w:ascii="Times New Roman" w:eastAsia="Times New Roman" w:hAnsi="Times New Roman" w:cs="Times New Roman"/>
              <w:sz w:val="20"/>
              <w:szCs w:val="20"/>
            </w:rPr>
          </w:rPrChange>
        </w:rPr>
        <w:t xml:space="preserve"> </w:t>
      </w:r>
      <w:ins w:id="453" w:author="David Coverston" w:date="2016-12-27T16:20:00Z">
        <w:r w:rsidR="001F252C" w:rsidRPr="005E5E51">
          <w:rPr>
            <w:rPrChange w:id="454" w:author="David Coverston" w:date="2016-12-29T09:43:00Z">
              <w:rPr>
                <w:rFonts w:ascii="Times New Roman" w:eastAsia="Times New Roman" w:hAnsi="Times New Roman" w:cs="Times New Roman"/>
                <w:sz w:val="20"/>
                <w:szCs w:val="20"/>
              </w:rPr>
            </w:rPrChange>
          </w:rPr>
          <w:t xml:space="preserve">such as </w:t>
        </w:r>
      </w:ins>
      <w:del w:id="455" w:author="David Coverston" w:date="2016-12-27T16:20:00Z">
        <w:r w:rsidRPr="005E5E51" w:rsidDel="001F252C">
          <w:rPr>
            <w:rPrChange w:id="456" w:author="David Coverston" w:date="2016-12-29T09:43:00Z">
              <w:rPr>
                <w:rFonts w:ascii="Times New Roman" w:eastAsia="Times New Roman" w:hAnsi="Times New Roman" w:cs="Times New Roman"/>
                <w:sz w:val="20"/>
                <w:szCs w:val="20"/>
              </w:rPr>
            </w:rPrChange>
          </w:rPr>
          <w:delText>(</w:delText>
        </w:r>
      </w:del>
      <w:r w:rsidRPr="005E5E51">
        <w:rPr>
          <w:rPrChange w:id="457" w:author="David Coverston" w:date="2016-12-29T09:43:00Z">
            <w:rPr>
              <w:rFonts w:ascii="Times New Roman" w:eastAsia="Times New Roman" w:hAnsi="Times New Roman" w:cs="Times New Roman"/>
              <w:sz w:val="20"/>
              <w:szCs w:val="20"/>
            </w:rPr>
          </w:rPrChange>
        </w:rPr>
        <w:t>the administrator</w:t>
      </w:r>
      <w:ins w:id="458" w:author="David Coverston" w:date="2016-12-27T16:20:00Z">
        <w:r w:rsidR="001F252C" w:rsidRPr="005E5E51">
          <w:rPr>
            <w:rPrChange w:id="459" w:author="David Coverston" w:date="2016-12-29T09:43:00Z">
              <w:rPr>
                <w:rFonts w:ascii="Times New Roman" w:eastAsia="Times New Roman" w:hAnsi="Times New Roman" w:cs="Times New Roman"/>
                <w:sz w:val="20"/>
                <w:szCs w:val="20"/>
              </w:rPr>
            </w:rPrChange>
          </w:rPr>
          <w:t>/s</w:t>
        </w:r>
      </w:ins>
      <w:del w:id="460" w:author="David Coverston" w:date="2016-12-27T16:20:00Z">
        <w:r w:rsidRPr="005E5E51" w:rsidDel="001F252C">
          <w:rPr>
            <w:rPrChange w:id="461" w:author="David Coverston" w:date="2016-12-29T09:43:00Z">
              <w:rPr>
                <w:rFonts w:ascii="Times New Roman" w:eastAsia="Times New Roman" w:hAnsi="Times New Roman" w:cs="Times New Roman"/>
                <w:sz w:val="20"/>
                <w:szCs w:val="20"/>
              </w:rPr>
            </w:rPrChange>
          </w:rPr>
          <w:delText>)</w:delText>
        </w:r>
      </w:del>
      <w:r w:rsidRPr="005E5E51">
        <w:rPr>
          <w:rPrChange w:id="462" w:author="David Coverston" w:date="2016-12-29T09:43:00Z">
            <w:rPr>
              <w:rFonts w:ascii="Times New Roman" w:eastAsia="Times New Roman" w:hAnsi="Times New Roman" w:cs="Times New Roman"/>
              <w:sz w:val="20"/>
              <w:szCs w:val="20"/>
            </w:rPr>
          </w:rPrChange>
        </w:rPr>
        <w:t xml:space="preserve">, </w:t>
      </w:r>
      <w:ins w:id="463" w:author="David Coverston" w:date="2016-12-27T16:21:00Z">
        <w:r w:rsidR="001F252C" w:rsidRPr="005E5E51">
          <w:rPr>
            <w:rPrChange w:id="464" w:author="David Coverston" w:date="2016-12-29T09:43:00Z">
              <w:rPr>
                <w:rFonts w:ascii="Times New Roman" w:eastAsia="Times New Roman" w:hAnsi="Times New Roman" w:cs="Times New Roman"/>
                <w:sz w:val="20"/>
                <w:szCs w:val="20"/>
              </w:rPr>
            </w:rPrChange>
          </w:rPr>
          <w:t xml:space="preserve">user/s, </w:t>
        </w:r>
      </w:ins>
      <w:r w:rsidRPr="005E5E51">
        <w:rPr>
          <w:rPrChange w:id="465" w:author="David Coverston" w:date="2016-12-29T09:43:00Z">
            <w:rPr>
              <w:rFonts w:ascii="Times New Roman" w:eastAsia="Times New Roman" w:hAnsi="Times New Roman" w:cs="Times New Roman"/>
              <w:sz w:val="20"/>
              <w:szCs w:val="20"/>
            </w:rPr>
          </w:rPrChange>
        </w:rPr>
        <w:t xml:space="preserve">or </w:t>
      </w:r>
      <w:ins w:id="466" w:author="David Coverston" w:date="2016-12-27T16:22:00Z">
        <w:r w:rsidR="001F252C" w:rsidRPr="005E5E51">
          <w:rPr>
            <w:rPrChange w:id="467" w:author="David Coverston" w:date="2016-12-29T09:43:00Z">
              <w:rPr>
                <w:rFonts w:ascii="Times New Roman" w:eastAsia="Times New Roman" w:hAnsi="Times New Roman" w:cs="Times New Roman"/>
                <w:sz w:val="20"/>
                <w:szCs w:val="20"/>
              </w:rPr>
            </w:rPrChange>
          </w:rPr>
          <w:t xml:space="preserve">(3) </w:t>
        </w:r>
      </w:ins>
      <w:r w:rsidRPr="005E5E51">
        <w:rPr>
          <w:rPrChange w:id="468" w:author="David Coverston" w:date="2016-12-29T09:43:00Z">
            <w:rPr>
              <w:rFonts w:ascii="Times New Roman" w:eastAsia="Times New Roman" w:hAnsi="Times New Roman" w:cs="Times New Roman"/>
              <w:sz w:val="20"/>
              <w:szCs w:val="20"/>
            </w:rPr>
          </w:rPrChange>
        </w:rPr>
        <w:t xml:space="preserve">make the phrase plural so that you can use "they." </w:t>
      </w:r>
      <w:del w:id="469" w:author="David Coverston" w:date="2016-12-27T16:20:00Z">
        <w:r w:rsidRPr="005E5E51" w:rsidDel="001F252C">
          <w:rPr>
            <w:rPrChange w:id="470" w:author="David Coverston" w:date="2016-12-29T09:43:00Z">
              <w:rPr>
                <w:rFonts w:ascii="Times New Roman" w:eastAsia="Times New Roman" w:hAnsi="Times New Roman" w:cs="Times New Roman"/>
                <w:sz w:val="20"/>
                <w:szCs w:val="20"/>
              </w:rPr>
            </w:rPrChange>
          </w:rPr>
          <w:delText>However, d</w:delText>
        </w:r>
      </w:del>
      <w:ins w:id="471" w:author="David Coverston" w:date="2016-12-27T16:20:00Z">
        <w:r w:rsidR="001F252C" w:rsidRPr="005E5E51">
          <w:rPr>
            <w:rPrChange w:id="472" w:author="David Coverston" w:date="2016-12-29T09:43:00Z">
              <w:rPr>
                <w:rFonts w:ascii="Times New Roman" w:eastAsia="Times New Roman" w:hAnsi="Times New Roman" w:cs="Times New Roman"/>
                <w:sz w:val="20"/>
                <w:szCs w:val="20"/>
              </w:rPr>
            </w:rPrChange>
          </w:rPr>
          <w:t>D</w:t>
        </w:r>
      </w:ins>
      <w:r w:rsidRPr="005E5E51">
        <w:rPr>
          <w:rPrChange w:id="473" w:author="David Coverston" w:date="2016-12-29T09:43:00Z">
            <w:rPr>
              <w:rFonts w:ascii="Times New Roman" w:eastAsia="Times New Roman" w:hAnsi="Times New Roman" w:cs="Times New Roman"/>
              <w:sz w:val="20"/>
              <w:szCs w:val="20"/>
            </w:rPr>
          </w:rPrChange>
        </w:rPr>
        <w:t xml:space="preserve">o not use </w:t>
      </w:r>
      <w:del w:id="474" w:author="David Coverston" w:date="2016-12-29T09:43:00Z">
        <w:r w:rsidRPr="005E5E51" w:rsidDel="005E5E51">
          <w:rPr>
            <w:rPrChange w:id="475" w:author="David Coverston" w:date="2016-12-29T09:43:00Z">
              <w:rPr>
                <w:rFonts w:ascii="Times New Roman" w:eastAsia="Times New Roman" w:hAnsi="Times New Roman" w:cs="Times New Roman"/>
                <w:sz w:val="20"/>
                <w:szCs w:val="20"/>
              </w:rPr>
            </w:rPrChange>
          </w:rPr>
          <w:delText xml:space="preserve">a </w:delText>
        </w:r>
      </w:del>
      <w:r w:rsidRPr="005E5E51">
        <w:rPr>
          <w:rPrChange w:id="476" w:author="David Coverston" w:date="2016-12-29T09:43:00Z">
            <w:rPr>
              <w:rFonts w:ascii="Times New Roman" w:eastAsia="Times New Roman" w:hAnsi="Times New Roman" w:cs="Times New Roman"/>
              <w:sz w:val="20"/>
              <w:szCs w:val="20"/>
            </w:rPr>
          </w:rPrChange>
        </w:rPr>
        <w:t>plural pronoun</w:t>
      </w:r>
      <w:ins w:id="477" w:author="David Coverston" w:date="2016-12-27T16:21:00Z">
        <w:r w:rsidR="001F252C" w:rsidRPr="005E5E51">
          <w:rPr>
            <w:rPrChange w:id="478" w:author="David Coverston" w:date="2016-12-29T09:43:00Z">
              <w:rPr>
                <w:rFonts w:ascii="Times New Roman" w:eastAsia="Times New Roman" w:hAnsi="Times New Roman" w:cs="Times New Roman"/>
                <w:sz w:val="20"/>
                <w:szCs w:val="20"/>
              </w:rPr>
            </w:rPrChange>
          </w:rPr>
          <w:t>s</w:t>
        </w:r>
      </w:ins>
      <w:r w:rsidRPr="005E5E51">
        <w:rPr>
          <w:rPrChange w:id="479" w:author="David Coverston" w:date="2016-12-29T09:43:00Z">
            <w:rPr>
              <w:rFonts w:ascii="Times New Roman" w:eastAsia="Times New Roman" w:hAnsi="Times New Roman" w:cs="Times New Roman"/>
              <w:sz w:val="20"/>
              <w:szCs w:val="20"/>
            </w:rPr>
          </w:rPrChange>
        </w:rPr>
        <w:t xml:space="preserve"> such as they or </w:t>
      </w:r>
      <w:proofErr w:type="gramStart"/>
      <w:r w:rsidRPr="005E5E51">
        <w:rPr>
          <w:rPrChange w:id="480" w:author="David Coverston" w:date="2016-12-29T09:43:00Z">
            <w:rPr>
              <w:rFonts w:ascii="Times New Roman" w:eastAsia="Times New Roman" w:hAnsi="Times New Roman" w:cs="Times New Roman"/>
              <w:sz w:val="20"/>
              <w:szCs w:val="20"/>
            </w:rPr>
          </w:rPrChange>
        </w:rPr>
        <w:t>their</w:t>
      </w:r>
      <w:proofErr w:type="gramEnd"/>
      <w:r w:rsidRPr="005E5E51">
        <w:rPr>
          <w:rPrChange w:id="481" w:author="David Coverston" w:date="2016-12-29T09:43:00Z">
            <w:rPr>
              <w:rFonts w:ascii="Times New Roman" w:eastAsia="Times New Roman" w:hAnsi="Times New Roman" w:cs="Times New Roman"/>
              <w:sz w:val="20"/>
              <w:szCs w:val="20"/>
            </w:rPr>
          </w:rPrChange>
        </w:rPr>
        <w:t xml:space="preserve"> with </w:t>
      </w:r>
      <w:del w:id="482" w:author="David Coverston" w:date="2016-12-27T16:21:00Z">
        <w:r w:rsidRPr="005E5E51" w:rsidDel="001F252C">
          <w:rPr>
            <w:rPrChange w:id="483" w:author="David Coverston" w:date="2016-12-29T09:43:00Z">
              <w:rPr>
                <w:rFonts w:ascii="Times New Roman" w:eastAsia="Times New Roman" w:hAnsi="Times New Roman" w:cs="Times New Roman"/>
                <w:sz w:val="20"/>
                <w:szCs w:val="20"/>
              </w:rPr>
            </w:rPrChange>
          </w:rPr>
          <w:delText xml:space="preserve">a </w:delText>
        </w:r>
      </w:del>
      <w:r w:rsidRPr="005E5E51">
        <w:rPr>
          <w:rPrChange w:id="484" w:author="David Coverston" w:date="2016-12-29T09:43:00Z">
            <w:rPr>
              <w:rFonts w:ascii="Times New Roman" w:eastAsia="Times New Roman" w:hAnsi="Times New Roman" w:cs="Times New Roman"/>
              <w:sz w:val="20"/>
              <w:szCs w:val="20"/>
            </w:rPr>
          </w:rPrChange>
        </w:rPr>
        <w:t>singular antecedent</w:t>
      </w:r>
      <w:ins w:id="485" w:author="David Coverston" w:date="2016-12-27T16:21:00Z">
        <w:r w:rsidR="001F252C" w:rsidRPr="005E5E51">
          <w:rPr>
            <w:rPrChange w:id="486" w:author="David Coverston" w:date="2016-12-29T09:43:00Z">
              <w:rPr>
                <w:rFonts w:ascii="Times New Roman" w:eastAsia="Times New Roman" w:hAnsi="Times New Roman" w:cs="Times New Roman"/>
                <w:sz w:val="20"/>
                <w:szCs w:val="20"/>
              </w:rPr>
            </w:rPrChange>
          </w:rPr>
          <w:t>s</w:t>
        </w:r>
      </w:ins>
      <w:r w:rsidRPr="005E5E51">
        <w:rPr>
          <w:rPrChange w:id="487" w:author="David Coverston" w:date="2016-12-29T09:43:00Z">
            <w:rPr>
              <w:rFonts w:ascii="Times New Roman" w:eastAsia="Times New Roman" w:hAnsi="Times New Roman" w:cs="Times New Roman"/>
              <w:sz w:val="20"/>
              <w:szCs w:val="20"/>
            </w:rPr>
          </w:rPrChange>
        </w:rPr>
        <w:t xml:space="preserve"> such as user.</w:t>
      </w:r>
    </w:p>
    <w:p w14:paraId="46385B03" w14:textId="77777777" w:rsidR="00C30C1C" w:rsidRPr="00E75A8D" w:rsidRDefault="00784EB6">
      <w:pPr>
        <w:spacing w:before="100" w:beforeAutospacing="1" w:after="100" w:afterAutospacing="1" w:line="240" w:lineRule="auto"/>
        <w:ind w:left="720"/>
        <w:rPr>
          <w:rFonts w:ascii="Times New Roman" w:eastAsia="Times New Roman" w:hAnsi="Times New Roman" w:cs="Times New Roman"/>
          <w:i/>
          <w:sz w:val="24"/>
          <w:szCs w:val="24"/>
          <w:rPrChange w:id="488" w:author="David Vandenbelt" w:date="2016-12-30T11:11:00Z">
            <w:rPr>
              <w:rFonts w:ascii="Times New Roman" w:eastAsia="Times New Roman" w:hAnsi="Times New Roman" w:cs="Times New Roman"/>
              <w:sz w:val="24"/>
              <w:szCs w:val="24"/>
            </w:rPr>
          </w:rPrChange>
        </w:rPr>
        <w:pPrChange w:id="489" w:author="David Vandenbelt" w:date="2016-12-30T11:11:00Z">
          <w:pPr>
            <w:spacing w:before="100" w:beforeAutospacing="1" w:after="100" w:afterAutospacing="1" w:line="240" w:lineRule="auto"/>
          </w:pPr>
        </w:pPrChange>
      </w:pPr>
      <w:r w:rsidRPr="00E75A8D">
        <w:rPr>
          <w:rFonts w:ascii="Times New Roman" w:eastAsia="Times New Roman" w:hAnsi="Times New Roman" w:cs="Times New Roman"/>
          <w:b/>
          <w:i/>
          <w:sz w:val="24"/>
          <w:szCs w:val="24"/>
          <w:rPrChange w:id="490" w:author="David Vandenbelt" w:date="2016-12-30T11:11:00Z">
            <w:rPr>
              <w:rFonts w:ascii="Times New Roman" w:eastAsia="Times New Roman" w:hAnsi="Times New Roman" w:cs="Times New Roman"/>
              <w:sz w:val="24"/>
              <w:szCs w:val="24"/>
            </w:rPr>
          </w:rPrChange>
        </w:rPr>
        <w:t>Correct</w:t>
      </w:r>
      <w:r w:rsidRPr="00E75A8D">
        <w:rPr>
          <w:rFonts w:ascii="Times New Roman" w:eastAsia="Times New Roman" w:hAnsi="Times New Roman" w:cs="Times New Roman"/>
          <w:i/>
          <w:sz w:val="24"/>
          <w:szCs w:val="24"/>
          <w:rPrChange w:id="491" w:author="David Vandenbelt" w:date="2016-12-30T11:11:00Z">
            <w:rPr>
              <w:rFonts w:ascii="Times New Roman" w:eastAsia="Times New Roman" w:hAnsi="Times New Roman" w:cs="Times New Roman"/>
              <w:sz w:val="24"/>
              <w:szCs w:val="24"/>
            </w:rPr>
          </w:rPrChange>
        </w:rPr>
        <w:t>: A user can change the default settings.</w:t>
      </w:r>
    </w:p>
    <w:p w14:paraId="7B086B23" w14:textId="77777777" w:rsidR="00C30C1C" w:rsidRPr="00E75A8D" w:rsidRDefault="00784EB6">
      <w:pPr>
        <w:spacing w:before="100" w:beforeAutospacing="1" w:after="100" w:afterAutospacing="1" w:line="240" w:lineRule="auto"/>
        <w:ind w:left="720"/>
        <w:rPr>
          <w:rFonts w:ascii="Times New Roman" w:eastAsia="Times New Roman" w:hAnsi="Times New Roman" w:cs="Times New Roman"/>
          <w:i/>
          <w:sz w:val="24"/>
          <w:szCs w:val="24"/>
          <w:rPrChange w:id="492" w:author="David Vandenbelt" w:date="2016-12-30T11:11:00Z">
            <w:rPr>
              <w:rFonts w:ascii="Times New Roman" w:eastAsia="Times New Roman" w:hAnsi="Times New Roman" w:cs="Times New Roman"/>
              <w:sz w:val="24"/>
              <w:szCs w:val="24"/>
            </w:rPr>
          </w:rPrChange>
        </w:rPr>
        <w:pPrChange w:id="493" w:author="David Vandenbelt" w:date="2016-12-30T11:11:00Z">
          <w:pPr>
            <w:spacing w:before="100" w:beforeAutospacing="1" w:after="100" w:afterAutospacing="1" w:line="240" w:lineRule="auto"/>
          </w:pPr>
        </w:pPrChange>
      </w:pPr>
      <w:r w:rsidRPr="00E75A8D">
        <w:rPr>
          <w:rFonts w:ascii="Times New Roman" w:eastAsia="Times New Roman" w:hAnsi="Times New Roman" w:cs="Times New Roman"/>
          <w:b/>
          <w:i/>
          <w:sz w:val="24"/>
          <w:szCs w:val="24"/>
          <w:rPrChange w:id="494" w:author="David Vandenbelt" w:date="2016-12-30T11:11:00Z">
            <w:rPr>
              <w:rFonts w:ascii="Times New Roman" w:eastAsia="Times New Roman" w:hAnsi="Times New Roman" w:cs="Times New Roman"/>
              <w:sz w:val="24"/>
              <w:szCs w:val="24"/>
            </w:rPr>
          </w:rPrChange>
        </w:rPr>
        <w:t>Correct</w:t>
      </w:r>
      <w:r w:rsidRPr="00E75A8D">
        <w:rPr>
          <w:rFonts w:ascii="Times New Roman" w:eastAsia="Times New Roman" w:hAnsi="Times New Roman" w:cs="Times New Roman"/>
          <w:i/>
          <w:sz w:val="24"/>
          <w:szCs w:val="24"/>
          <w:rPrChange w:id="495" w:author="David Vandenbelt" w:date="2016-12-30T11:11:00Z">
            <w:rPr>
              <w:rFonts w:ascii="Times New Roman" w:eastAsia="Times New Roman" w:hAnsi="Times New Roman" w:cs="Times New Roman"/>
              <w:sz w:val="24"/>
              <w:szCs w:val="24"/>
            </w:rPr>
          </w:rPrChange>
        </w:rPr>
        <w:t>: You can change the default settings.</w:t>
      </w:r>
    </w:p>
    <w:p w14:paraId="0D0310E2" w14:textId="77777777" w:rsidR="00784EB6" w:rsidRPr="00E75A8D" w:rsidRDefault="00784EB6">
      <w:pPr>
        <w:spacing w:before="100" w:beforeAutospacing="1" w:after="100" w:afterAutospacing="1" w:line="240" w:lineRule="auto"/>
        <w:ind w:left="720"/>
        <w:rPr>
          <w:rFonts w:ascii="Times New Roman" w:eastAsia="Times New Roman" w:hAnsi="Times New Roman" w:cs="Times New Roman"/>
          <w:i/>
          <w:sz w:val="24"/>
          <w:szCs w:val="24"/>
          <w:rPrChange w:id="496" w:author="David Vandenbelt" w:date="2016-12-30T11:11:00Z">
            <w:rPr>
              <w:rFonts w:ascii="Times New Roman" w:eastAsia="Times New Roman" w:hAnsi="Times New Roman" w:cs="Times New Roman"/>
              <w:sz w:val="24"/>
              <w:szCs w:val="24"/>
            </w:rPr>
          </w:rPrChange>
        </w:rPr>
        <w:pPrChange w:id="497" w:author="David Vandenbelt" w:date="2016-12-30T11:11:00Z">
          <w:pPr>
            <w:spacing w:before="100" w:beforeAutospacing="1" w:after="100" w:afterAutospacing="1" w:line="240" w:lineRule="auto"/>
          </w:pPr>
        </w:pPrChange>
      </w:pPr>
      <w:r w:rsidRPr="00E75A8D">
        <w:rPr>
          <w:rFonts w:ascii="Times New Roman" w:eastAsia="Times New Roman" w:hAnsi="Times New Roman" w:cs="Times New Roman"/>
          <w:b/>
          <w:i/>
          <w:sz w:val="24"/>
          <w:szCs w:val="24"/>
          <w:rPrChange w:id="498" w:author="David Vandenbelt" w:date="2016-12-30T11:11:00Z">
            <w:rPr>
              <w:rFonts w:ascii="Times New Roman" w:eastAsia="Times New Roman" w:hAnsi="Times New Roman" w:cs="Times New Roman"/>
              <w:sz w:val="24"/>
              <w:szCs w:val="24"/>
            </w:rPr>
          </w:rPrChange>
        </w:rPr>
        <w:t>Correct</w:t>
      </w:r>
      <w:r w:rsidRPr="00E75A8D">
        <w:rPr>
          <w:rFonts w:ascii="Times New Roman" w:eastAsia="Times New Roman" w:hAnsi="Times New Roman" w:cs="Times New Roman"/>
          <w:i/>
          <w:sz w:val="24"/>
          <w:szCs w:val="24"/>
          <w:rPrChange w:id="499" w:author="David Vandenbelt" w:date="2016-12-30T11:11:00Z">
            <w:rPr>
              <w:rFonts w:ascii="Times New Roman" w:eastAsia="Times New Roman" w:hAnsi="Times New Roman" w:cs="Times New Roman"/>
              <w:sz w:val="24"/>
              <w:szCs w:val="24"/>
            </w:rPr>
          </w:rPrChange>
        </w:rPr>
        <w:t>: Users can change their settings.</w:t>
      </w:r>
    </w:p>
    <w:p w14:paraId="49AB689F" w14:textId="77777777" w:rsidR="00C30C1C" w:rsidRPr="00E75A8D" w:rsidRDefault="00784EB6">
      <w:pPr>
        <w:spacing w:before="100" w:beforeAutospacing="1" w:after="100" w:afterAutospacing="1" w:line="240" w:lineRule="auto"/>
        <w:ind w:left="720"/>
        <w:rPr>
          <w:rFonts w:ascii="Times New Roman" w:eastAsia="Times New Roman" w:hAnsi="Times New Roman" w:cs="Times New Roman"/>
          <w:i/>
          <w:sz w:val="24"/>
          <w:szCs w:val="24"/>
          <w:rPrChange w:id="500" w:author="David Vandenbelt" w:date="2016-12-30T11:11:00Z">
            <w:rPr>
              <w:rFonts w:ascii="Times New Roman" w:eastAsia="Times New Roman" w:hAnsi="Times New Roman" w:cs="Times New Roman"/>
              <w:sz w:val="24"/>
              <w:szCs w:val="24"/>
            </w:rPr>
          </w:rPrChange>
        </w:rPr>
        <w:pPrChange w:id="501" w:author="David Vandenbelt" w:date="2016-12-30T11:11:00Z">
          <w:pPr>
            <w:spacing w:before="100" w:beforeAutospacing="1" w:after="100" w:afterAutospacing="1" w:line="240" w:lineRule="auto"/>
          </w:pPr>
        </w:pPrChange>
      </w:pPr>
      <w:del w:id="502" w:author="David Coverston" w:date="2016-12-27T15:44:00Z">
        <w:r w:rsidRPr="00E75A8D" w:rsidDel="00C129FD">
          <w:rPr>
            <w:rFonts w:ascii="Times New Roman" w:eastAsia="Times New Roman" w:hAnsi="Times New Roman" w:cs="Times New Roman"/>
            <w:b/>
            <w:i/>
            <w:sz w:val="24"/>
            <w:szCs w:val="24"/>
            <w:rPrChange w:id="503" w:author="David Vandenbelt" w:date="2016-12-30T11:11:00Z">
              <w:rPr>
                <w:rFonts w:ascii="Times New Roman" w:eastAsia="Times New Roman" w:hAnsi="Times New Roman" w:cs="Times New Roman"/>
                <w:sz w:val="24"/>
                <w:szCs w:val="24"/>
              </w:rPr>
            </w:rPrChange>
          </w:rPr>
          <w:delText>Avoid</w:delText>
        </w:r>
      </w:del>
      <w:ins w:id="504" w:author="David Coverston" w:date="2016-12-27T15:44:00Z">
        <w:r w:rsidR="00C129FD" w:rsidRPr="00E75A8D">
          <w:rPr>
            <w:rFonts w:ascii="Times New Roman" w:eastAsia="Times New Roman" w:hAnsi="Times New Roman" w:cs="Times New Roman"/>
            <w:b/>
            <w:i/>
            <w:sz w:val="24"/>
            <w:szCs w:val="24"/>
            <w:rPrChange w:id="505" w:author="David Vandenbelt" w:date="2016-12-30T11:11:00Z">
              <w:rPr>
                <w:rFonts w:ascii="Times New Roman" w:eastAsia="Times New Roman" w:hAnsi="Times New Roman" w:cs="Times New Roman"/>
                <w:sz w:val="24"/>
                <w:szCs w:val="24"/>
              </w:rPr>
            </w:rPrChange>
          </w:rPr>
          <w:t>Incorrect</w:t>
        </w:r>
      </w:ins>
      <w:r w:rsidRPr="00E75A8D">
        <w:rPr>
          <w:rFonts w:ascii="Times New Roman" w:eastAsia="Times New Roman" w:hAnsi="Times New Roman" w:cs="Times New Roman"/>
          <w:i/>
          <w:sz w:val="24"/>
          <w:szCs w:val="24"/>
          <w:rPrChange w:id="506" w:author="David Vandenbelt" w:date="2016-12-30T11:11:00Z">
            <w:rPr>
              <w:rFonts w:ascii="Times New Roman" w:eastAsia="Times New Roman" w:hAnsi="Times New Roman" w:cs="Times New Roman"/>
              <w:sz w:val="24"/>
              <w:szCs w:val="24"/>
            </w:rPr>
          </w:rPrChange>
        </w:rPr>
        <w:t>: A user can change his default settings.</w:t>
      </w:r>
    </w:p>
    <w:p w14:paraId="4FD97048" w14:textId="77777777" w:rsidR="00C30C1C" w:rsidRPr="00E75A8D" w:rsidRDefault="00784EB6">
      <w:pPr>
        <w:spacing w:before="100" w:beforeAutospacing="1" w:after="100" w:afterAutospacing="1" w:line="240" w:lineRule="auto"/>
        <w:ind w:left="720"/>
        <w:rPr>
          <w:rFonts w:ascii="Times New Roman" w:eastAsia="Times New Roman" w:hAnsi="Times New Roman" w:cs="Times New Roman"/>
          <w:i/>
          <w:sz w:val="24"/>
          <w:szCs w:val="24"/>
          <w:rPrChange w:id="507" w:author="David Vandenbelt" w:date="2016-12-30T11:11:00Z">
            <w:rPr>
              <w:rFonts w:ascii="Times New Roman" w:eastAsia="Times New Roman" w:hAnsi="Times New Roman" w:cs="Times New Roman"/>
              <w:sz w:val="24"/>
              <w:szCs w:val="24"/>
            </w:rPr>
          </w:rPrChange>
        </w:rPr>
        <w:pPrChange w:id="508" w:author="David Vandenbelt" w:date="2016-12-30T11:11:00Z">
          <w:pPr>
            <w:spacing w:before="100" w:beforeAutospacing="1" w:after="100" w:afterAutospacing="1" w:line="240" w:lineRule="auto"/>
          </w:pPr>
        </w:pPrChange>
      </w:pPr>
      <w:del w:id="509" w:author="David Coverston" w:date="2016-12-27T15:45:00Z">
        <w:r w:rsidRPr="00E75A8D" w:rsidDel="00C129FD">
          <w:rPr>
            <w:rFonts w:ascii="Times New Roman" w:eastAsia="Times New Roman" w:hAnsi="Times New Roman" w:cs="Times New Roman"/>
            <w:b/>
            <w:i/>
            <w:sz w:val="24"/>
            <w:szCs w:val="24"/>
            <w:rPrChange w:id="510" w:author="David Vandenbelt" w:date="2016-12-30T11:11:00Z">
              <w:rPr>
                <w:rFonts w:ascii="Times New Roman" w:eastAsia="Times New Roman" w:hAnsi="Times New Roman" w:cs="Times New Roman"/>
                <w:sz w:val="24"/>
                <w:szCs w:val="24"/>
              </w:rPr>
            </w:rPrChange>
          </w:rPr>
          <w:delText>Avoid</w:delText>
        </w:r>
      </w:del>
      <w:ins w:id="511" w:author="David Coverston" w:date="2016-12-27T15:45:00Z">
        <w:r w:rsidR="00C129FD" w:rsidRPr="00E75A8D">
          <w:rPr>
            <w:rFonts w:ascii="Times New Roman" w:eastAsia="Times New Roman" w:hAnsi="Times New Roman" w:cs="Times New Roman"/>
            <w:b/>
            <w:i/>
            <w:sz w:val="24"/>
            <w:szCs w:val="24"/>
            <w:rPrChange w:id="512" w:author="David Vandenbelt" w:date="2016-12-30T11:11:00Z">
              <w:rPr>
                <w:rFonts w:ascii="Times New Roman" w:eastAsia="Times New Roman" w:hAnsi="Times New Roman" w:cs="Times New Roman"/>
                <w:sz w:val="24"/>
                <w:szCs w:val="24"/>
              </w:rPr>
            </w:rPrChange>
          </w:rPr>
          <w:t>Incorrect</w:t>
        </w:r>
      </w:ins>
      <w:r w:rsidRPr="00E75A8D">
        <w:rPr>
          <w:rFonts w:ascii="Times New Roman" w:eastAsia="Times New Roman" w:hAnsi="Times New Roman" w:cs="Times New Roman"/>
          <w:i/>
          <w:sz w:val="24"/>
          <w:szCs w:val="24"/>
          <w:rPrChange w:id="513" w:author="David Vandenbelt" w:date="2016-12-30T11:11:00Z">
            <w:rPr>
              <w:rFonts w:ascii="Times New Roman" w:eastAsia="Times New Roman" w:hAnsi="Times New Roman" w:cs="Times New Roman"/>
              <w:sz w:val="24"/>
              <w:szCs w:val="24"/>
            </w:rPr>
          </w:rPrChange>
        </w:rPr>
        <w:t>: Everyone can change their default settings.</w:t>
      </w:r>
    </w:p>
    <w:p w14:paraId="63B54FCC" w14:textId="77777777" w:rsidR="00784EB6" w:rsidRPr="00784EB6" w:rsidRDefault="00784EB6">
      <w:pPr>
        <w:spacing w:before="100" w:beforeAutospacing="1" w:after="100" w:afterAutospacing="1" w:line="240" w:lineRule="auto"/>
        <w:ind w:left="720"/>
        <w:rPr>
          <w:rFonts w:ascii="Times New Roman" w:eastAsia="Times New Roman" w:hAnsi="Times New Roman" w:cs="Times New Roman"/>
          <w:sz w:val="24"/>
          <w:szCs w:val="24"/>
        </w:rPr>
        <w:pPrChange w:id="514" w:author="David Vandenbelt" w:date="2016-12-30T11:11:00Z">
          <w:pPr>
            <w:spacing w:before="100" w:beforeAutospacing="1" w:after="100" w:afterAutospacing="1" w:line="240" w:lineRule="auto"/>
          </w:pPr>
        </w:pPrChange>
      </w:pPr>
      <w:del w:id="515" w:author="David Coverston" w:date="2016-12-27T15:45:00Z">
        <w:r w:rsidRPr="00E75A8D" w:rsidDel="00C129FD">
          <w:rPr>
            <w:rFonts w:ascii="Times New Roman" w:eastAsia="Times New Roman" w:hAnsi="Times New Roman" w:cs="Times New Roman"/>
            <w:b/>
            <w:i/>
            <w:sz w:val="24"/>
            <w:szCs w:val="24"/>
            <w:rPrChange w:id="516" w:author="David Vandenbelt" w:date="2016-12-30T11:12:00Z">
              <w:rPr>
                <w:rFonts w:ascii="Times New Roman" w:eastAsia="Times New Roman" w:hAnsi="Times New Roman" w:cs="Times New Roman"/>
                <w:sz w:val="24"/>
                <w:szCs w:val="24"/>
              </w:rPr>
            </w:rPrChange>
          </w:rPr>
          <w:delText>Avoid</w:delText>
        </w:r>
      </w:del>
      <w:ins w:id="517" w:author="David Coverston" w:date="2016-12-27T15:45:00Z">
        <w:r w:rsidR="00C129FD" w:rsidRPr="00E75A8D">
          <w:rPr>
            <w:rFonts w:ascii="Times New Roman" w:eastAsia="Times New Roman" w:hAnsi="Times New Roman" w:cs="Times New Roman"/>
            <w:b/>
            <w:i/>
            <w:sz w:val="24"/>
            <w:szCs w:val="24"/>
            <w:rPrChange w:id="518" w:author="David Vandenbelt" w:date="2016-12-30T11:12:00Z">
              <w:rPr>
                <w:rFonts w:ascii="Times New Roman" w:eastAsia="Times New Roman" w:hAnsi="Times New Roman" w:cs="Times New Roman"/>
                <w:sz w:val="24"/>
                <w:szCs w:val="24"/>
              </w:rPr>
            </w:rPrChange>
          </w:rPr>
          <w:t>Incorrect</w:t>
        </w:r>
      </w:ins>
      <w:r w:rsidRPr="00E75A8D">
        <w:rPr>
          <w:rFonts w:ascii="Times New Roman" w:eastAsia="Times New Roman" w:hAnsi="Times New Roman" w:cs="Times New Roman"/>
          <w:i/>
          <w:sz w:val="24"/>
          <w:szCs w:val="24"/>
          <w:rPrChange w:id="519" w:author="David Vandenbelt" w:date="2016-12-30T11:11:00Z">
            <w:rPr>
              <w:rFonts w:ascii="Times New Roman" w:eastAsia="Times New Roman" w:hAnsi="Times New Roman" w:cs="Times New Roman"/>
              <w:sz w:val="24"/>
              <w:szCs w:val="24"/>
            </w:rPr>
          </w:rPrChange>
        </w:rPr>
        <w:t>: Before the Administrator creates a backup, she must change the tape in the tape drive.</w:t>
      </w:r>
    </w:p>
    <w:p w14:paraId="3DC3368D"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Home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Page</w:t>
      </w:r>
    </w:p>
    <w:p w14:paraId="05109937"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520" w:author="David Coverston" w:date="2016-12-29T11:40:00Z">
            <w:rPr>
              <w:rFonts w:ascii="Times New Roman" w:eastAsia="Times New Roman" w:hAnsi="Times New Roman" w:cs="Times New Roman"/>
              <w:sz w:val="20"/>
              <w:szCs w:val="20"/>
            </w:rPr>
          </w:rPrChange>
        </w:rPr>
        <w:t xml:space="preserve">Two words, open form, lowercase in text body: </w:t>
      </w:r>
      <w:commentRangeStart w:id="521"/>
      <w:commentRangeStart w:id="522"/>
      <w:r w:rsidRPr="0026064E">
        <w:rPr>
          <w:rFonts w:ascii="Times New Roman" w:eastAsia="Times New Roman" w:hAnsi="Times New Roman" w:cs="Times New Roman"/>
          <w:sz w:val="24"/>
          <w:szCs w:val="24"/>
          <w:rPrChange w:id="523" w:author="David Coverston" w:date="2016-12-29T11:40:00Z">
            <w:rPr>
              <w:rFonts w:ascii="Times New Roman" w:eastAsia="Times New Roman" w:hAnsi="Times New Roman" w:cs="Times New Roman"/>
              <w:sz w:val="20"/>
              <w:szCs w:val="20"/>
            </w:rPr>
          </w:rPrChange>
        </w:rPr>
        <w:t>home page</w:t>
      </w:r>
      <w:commentRangeEnd w:id="521"/>
      <w:r w:rsidR="00E305FE">
        <w:rPr>
          <w:rStyle w:val="CommentReference"/>
        </w:rPr>
        <w:commentReference w:id="521"/>
      </w:r>
      <w:commentRangeEnd w:id="522"/>
      <w:r w:rsidR="009963C5">
        <w:rPr>
          <w:rStyle w:val="CommentReference"/>
        </w:rPr>
        <w:commentReference w:id="522"/>
      </w:r>
    </w:p>
    <w:p w14:paraId="68D28C39"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K</w:t>
      </w:r>
    </w:p>
    <w:p w14:paraId="705A5E37"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Key</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Names</w:t>
      </w:r>
    </w:p>
    <w:p w14:paraId="55DD5951" w14:textId="6C232EDB" w:rsidR="00784EB6" w:rsidRPr="005E5E51" w:rsidRDefault="00784EB6" w:rsidP="00784EB6">
      <w:pPr>
        <w:spacing w:before="100" w:beforeAutospacing="1" w:after="100" w:afterAutospacing="1" w:line="240" w:lineRule="auto"/>
        <w:rPr>
          <w:rPrChange w:id="524" w:author="David Coverston" w:date="2016-12-29T09:43:00Z">
            <w:rPr>
              <w:rFonts w:ascii="Times New Roman" w:eastAsia="Times New Roman" w:hAnsi="Times New Roman" w:cs="Times New Roman"/>
              <w:sz w:val="24"/>
              <w:szCs w:val="24"/>
            </w:rPr>
          </w:rPrChange>
        </w:rPr>
      </w:pPr>
      <w:r w:rsidRPr="005E5E51">
        <w:rPr>
          <w:rPrChange w:id="525" w:author="David Coverston" w:date="2016-12-29T09:43:00Z">
            <w:rPr>
              <w:rFonts w:ascii="Times New Roman" w:eastAsia="Times New Roman" w:hAnsi="Times New Roman" w:cs="Times New Roman"/>
              <w:sz w:val="20"/>
              <w:szCs w:val="20"/>
            </w:rPr>
          </w:rPrChange>
        </w:rPr>
        <w:t xml:space="preserve">When telling a user to "press" a key, format the key name in all </w:t>
      </w:r>
      <w:del w:id="526" w:author="David Coverston" w:date="2016-12-27T16:26:00Z">
        <w:r w:rsidRPr="005E5E51" w:rsidDel="00332CDD">
          <w:rPr>
            <w:rPrChange w:id="527" w:author="David Coverston" w:date="2016-12-29T09:43:00Z">
              <w:rPr>
                <w:rFonts w:ascii="Times New Roman" w:eastAsia="Times New Roman" w:hAnsi="Times New Roman" w:cs="Times New Roman"/>
                <w:sz w:val="20"/>
                <w:szCs w:val="20"/>
              </w:rPr>
            </w:rPrChange>
          </w:rPr>
          <w:delText>caps</w:delText>
        </w:r>
      </w:del>
      <w:ins w:id="528" w:author="David Coverston" w:date="2016-12-27T16:26:00Z">
        <w:r w:rsidR="00332CDD" w:rsidRPr="005E5E51">
          <w:rPr>
            <w:rPrChange w:id="529" w:author="David Coverston" w:date="2016-12-29T09:43:00Z">
              <w:rPr>
                <w:rFonts w:ascii="Times New Roman" w:eastAsia="Times New Roman" w:hAnsi="Times New Roman" w:cs="Times New Roman"/>
                <w:sz w:val="20"/>
                <w:szCs w:val="20"/>
              </w:rPr>
            </w:rPrChange>
          </w:rPr>
          <w:t>uppercase</w:t>
        </w:r>
      </w:ins>
      <w:r w:rsidRPr="005E5E51">
        <w:rPr>
          <w:rPrChange w:id="530" w:author="David Coverston" w:date="2016-12-29T09:43:00Z">
            <w:rPr>
              <w:rFonts w:ascii="Times New Roman" w:eastAsia="Times New Roman" w:hAnsi="Times New Roman" w:cs="Times New Roman"/>
              <w:sz w:val="20"/>
              <w:szCs w:val="20"/>
            </w:rPr>
          </w:rPrChange>
        </w:rPr>
        <w:t>. When telling the user to "type" a key, use lowercase bold, unless an uppercase letter is required. In general, spell key names as they appear in the list in Microsoft Manual of Style, whether the name appears in text or in a procedure. Use all caps unless otherwise noted. For example, ENTER or ESC.</w:t>
      </w:r>
    </w:p>
    <w:p w14:paraId="27B863A6" w14:textId="5B1B9C44"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lastRenderedPageBreak/>
        <w:t>Note: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ESC,</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ESCAPE.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ENTER,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except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Macintosh</w:t>
      </w:r>
      <w:ins w:id="531" w:author="David Vandenbelt" w:date="2016-12-30T11:14:00Z">
        <w:r w:rsidR="005344B7">
          <w:rPr>
            <w:rFonts w:ascii="Times New Roman" w:eastAsia="Times New Roman" w:hAnsi="Times New Roman" w:cs="Times New Roman"/>
            <w:sz w:val="24"/>
            <w:szCs w:val="24"/>
          </w:rPr>
          <w:t>-specific references</w:t>
        </w:r>
      </w:ins>
      <w:r w:rsidRPr="00784EB6">
        <w:rPr>
          <w:rFonts w:ascii="Times New Roman" w:eastAsia="Times New Roman" w:hAnsi="Times New Roman" w:cs="Times New Roman"/>
          <w:sz w:val="24"/>
          <w:szCs w:val="24"/>
        </w:rPr>
        <w:t>.</w:t>
      </w:r>
    </w:p>
    <w:p w14:paraId="67D3AE5F"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Key</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Combinations</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and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Sequences</w:t>
      </w:r>
    </w:p>
    <w:p w14:paraId="359B8C87" w14:textId="05F1A5DE" w:rsidR="007C4C92" w:rsidRPr="005E5E51" w:rsidRDefault="00784EB6" w:rsidP="00784EB6">
      <w:pPr>
        <w:spacing w:before="100" w:beforeAutospacing="1" w:after="100" w:afterAutospacing="1" w:line="240" w:lineRule="auto"/>
        <w:rPr>
          <w:ins w:id="532" w:author="David Coverston" w:date="2016-12-28T08:38:00Z"/>
          <w:rPrChange w:id="533" w:author="David Coverston" w:date="2016-12-29T09:45:00Z">
            <w:rPr>
              <w:ins w:id="534" w:author="David Coverston" w:date="2016-12-28T08:38:00Z"/>
              <w:rFonts w:ascii="Times New Roman" w:eastAsia="Times New Roman" w:hAnsi="Times New Roman" w:cs="Times New Roman"/>
              <w:sz w:val="20"/>
              <w:szCs w:val="20"/>
            </w:rPr>
          </w:rPrChange>
        </w:rPr>
      </w:pPr>
      <w:r w:rsidRPr="005E5E51">
        <w:rPr>
          <w:rPrChange w:id="535" w:author="David Coverston" w:date="2016-12-29T09:45:00Z">
            <w:rPr>
              <w:rFonts w:ascii="Times New Roman" w:eastAsia="Times New Roman" w:hAnsi="Times New Roman" w:cs="Times New Roman"/>
              <w:sz w:val="20"/>
              <w:szCs w:val="20"/>
            </w:rPr>
          </w:rPrChange>
        </w:rPr>
        <w:t>Use a plus sign (+) to indicate a key combination; for example, CTRL+*. Use a comma (,) to indicate a key sequence; for example, ALT,</w:t>
      </w:r>
      <w:ins w:id="536" w:author="David Coverston" w:date="2016-12-28T08:41:00Z">
        <w:r w:rsidR="007C4C92" w:rsidRPr="005E5E51">
          <w:rPr>
            <w:rPrChange w:id="537" w:author="David Coverston" w:date="2016-12-29T09:45:00Z">
              <w:rPr>
                <w:rFonts w:ascii="Times New Roman" w:eastAsia="Times New Roman" w:hAnsi="Times New Roman" w:cs="Times New Roman"/>
                <w:sz w:val="20"/>
                <w:szCs w:val="20"/>
              </w:rPr>
            </w:rPrChange>
          </w:rPr>
          <w:t xml:space="preserve"> </w:t>
        </w:r>
      </w:ins>
      <w:r w:rsidRPr="005E5E51">
        <w:rPr>
          <w:rPrChange w:id="538" w:author="David Coverston" w:date="2016-12-29T09:45:00Z">
            <w:rPr>
              <w:rFonts w:ascii="Times New Roman" w:eastAsia="Times New Roman" w:hAnsi="Times New Roman" w:cs="Times New Roman"/>
              <w:sz w:val="20"/>
              <w:szCs w:val="20"/>
            </w:rPr>
          </w:rPrChange>
        </w:rPr>
        <w:t>F,</w:t>
      </w:r>
      <w:ins w:id="539" w:author="David Coverston" w:date="2016-12-28T08:41:00Z">
        <w:r w:rsidR="007C4C92" w:rsidRPr="005E5E51">
          <w:rPr>
            <w:rPrChange w:id="540" w:author="David Coverston" w:date="2016-12-29T09:45:00Z">
              <w:rPr>
                <w:rFonts w:ascii="Times New Roman" w:eastAsia="Times New Roman" w:hAnsi="Times New Roman" w:cs="Times New Roman"/>
                <w:sz w:val="20"/>
                <w:szCs w:val="20"/>
              </w:rPr>
            </w:rPrChange>
          </w:rPr>
          <w:t xml:space="preserve"> </w:t>
        </w:r>
      </w:ins>
      <w:r w:rsidRPr="005E5E51">
        <w:rPr>
          <w:rPrChange w:id="541" w:author="David Coverston" w:date="2016-12-29T09:45:00Z">
            <w:rPr>
              <w:rFonts w:ascii="Times New Roman" w:eastAsia="Times New Roman" w:hAnsi="Times New Roman" w:cs="Times New Roman"/>
              <w:sz w:val="20"/>
              <w:szCs w:val="20"/>
            </w:rPr>
          </w:rPrChange>
        </w:rPr>
        <w:t>D. For key combinations including shifted keys, include SHIFT and the shifted key; for example, SHIFT+</w:t>
      </w:r>
      <w:del w:id="542" w:author="David Coverston" w:date="2016-12-28T08:42:00Z">
        <w:r w:rsidRPr="005E5E51" w:rsidDel="007C4C92">
          <w:rPr>
            <w:rPrChange w:id="543" w:author="David Coverston" w:date="2016-12-29T09:45:00Z">
              <w:rPr>
                <w:rFonts w:ascii="Times New Roman" w:eastAsia="Times New Roman" w:hAnsi="Times New Roman" w:cs="Times New Roman"/>
                <w:sz w:val="20"/>
                <w:szCs w:val="20"/>
              </w:rPr>
            </w:rPrChange>
          </w:rPr>
          <w:delText>\</w:delText>
        </w:r>
      </w:del>
      <w:r w:rsidRPr="005E5E51">
        <w:rPr>
          <w:rPrChange w:id="544" w:author="David Coverston" w:date="2016-12-29T09:45:00Z">
            <w:rPr>
              <w:rFonts w:ascii="Times New Roman" w:eastAsia="Times New Roman" w:hAnsi="Times New Roman" w:cs="Times New Roman"/>
              <w:sz w:val="20"/>
              <w:szCs w:val="20"/>
            </w:rPr>
          </w:rPrChange>
        </w:rPr>
        <w:t xml:space="preserve">* rather than SHIFT+8 (because shifted keys are not the same on all keyboards). </w:t>
      </w:r>
      <w:del w:id="545" w:author="David Coverston" w:date="2016-12-28T08:38:00Z">
        <w:r w:rsidRPr="005E5E51" w:rsidDel="007C4C92">
          <w:rPr>
            <w:rPrChange w:id="546" w:author="David Coverston" w:date="2016-12-29T09:45:00Z">
              <w:rPr>
                <w:rFonts w:ascii="Times New Roman" w:eastAsia="Times New Roman" w:hAnsi="Times New Roman" w:cs="Times New Roman"/>
                <w:sz w:val="20"/>
                <w:szCs w:val="20"/>
              </w:rPr>
            </w:rPrChange>
          </w:rPr>
          <w:delText>*</w:delText>
        </w:r>
      </w:del>
    </w:p>
    <w:p w14:paraId="6B376C80" w14:textId="70FC3450" w:rsidR="00280BCD" w:rsidRPr="00F12F72" w:rsidRDefault="00784EB6">
      <w:pPr>
        <w:spacing w:before="100" w:beforeAutospacing="1" w:after="100" w:afterAutospacing="1" w:line="240" w:lineRule="auto"/>
        <w:ind w:left="720"/>
        <w:rPr>
          <w:ins w:id="547" w:author="David Coverston" w:date="2016-12-28T09:19:00Z"/>
          <w:i/>
          <w:rPrChange w:id="548" w:author="David Vandenbelt" w:date="2016-12-30T11:16:00Z">
            <w:rPr>
              <w:ins w:id="549" w:author="David Coverston" w:date="2016-12-28T09:19:00Z"/>
              <w:rFonts w:ascii="Times New Roman" w:eastAsia="Times New Roman" w:hAnsi="Times New Roman" w:cs="Times New Roman"/>
              <w:sz w:val="20"/>
              <w:szCs w:val="20"/>
            </w:rPr>
          </w:rPrChange>
        </w:rPr>
        <w:pPrChange w:id="550" w:author="David Vandenbelt" w:date="2016-12-30T11:16:00Z">
          <w:pPr>
            <w:spacing w:before="100" w:beforeAutospacing="1" w:after="100" w:afterAutospacing="1" w:line="240" w:lineRule="auto"/>
          </w:pPr>
        </w:pPrChange>
      </w:pPr>
      <w:r w:rsidRPr="00F12F72">
        <w:rPr>
          <w:b/>
          <w:i/>
          <w:rPrChange w:id="551" w:author="David Vandenbelt" w:date="2016-12-30T11:16:00Z">
            <w:rPr>
              <w:rFonts w:ascii="Times New Roman" w:eastAsia="Times New Roman" w:hAnsi="Times New Roman" w:cs="Times New Roman"/>
              <w:sz w:val="20"/>
              <w:szCs w:val="20"/>
            </w:rPr>
          </w:rPrChange>
        </w:rPr>
        <w:t>Correct</w:t>
      </w:r>
      <w:del w:id="552" w:author="David Coverston" w:date="2016-12-28T08:38:00Z">
        <w:r w:rsidRPr="00F12F72" w:rsidDel="007C4C92">
          <w:rPr>
            <w:i/>
            <w:rPrChange w:id="553" w:author="David Vandenbelt" w:date="2016-12-30T11:16:00Z">
              <w:rPr>
                <w:rFonts w:ascii="Times New Roman" w:eastAsia="Times New Roman" w:hAnsi="Times New Roman" w:cs="Times New Roman"/>
                <w:sz w:val="20"/>
                <w:szCs w:val="20"/>
              </w:rPr>
            </w:rPrChange>
          </w:rPr>
          <w:delText>*</w:delText>
        </w:r>
      </w:del>
      <w:r w:rsidRPr="00F12F72">
        <w:rPr>
          <w:i/>
          <w:rPrChange w:id="554" w:author="David Vandenbelt" w:date="2016-12-30T11:16:00Z">
            <w:rPr>
              <w:rFonts w:ascii="Times New Roman" w:eastAsia="Times New Roman" w:hAnsi="Times New Roman" w:cs="Times New Roman"/>
              <w:sz w:val="20"/>
              <w:szCs w:val="20"/>
            </w:rPr>
          </w:rPrChange>
        </w:rPr>
        <w:t xml:space="preserve">: </w:t>
      </w:r>
      <w:del w:id="555" w:author="David Coverston" w:date="2016-12-28T08:38:00Z">
        <w:r w:rsidRPr="00F12F72" w:rsidDel="007C4C92">
          <w:rPr>
            <w:i/>
            <w:rPrChange w:id="556" w:author="David Vandenbelt" w:date="2016-12-30T11:16:00Z">
              <w:rPr>
                <w:rFonts w:ascii="Times New Roman" w:eastAsia="Times New Roman" w:hAnsi="Times New Roman" w:cs="Times New Roman"/>
                <w:sz w:val="20"/>
                <w:szCs w:val="20"/>
              </w:rPr>
            </w:rPrChange>
          </w:rPr>
          <w:delText xml:space="preserve">• </w:delText>
        </w:r>
      </w:del>
      <w:r w:rsidRPr="00F12F72">
        <w:rPr>
          <w:i/>
          <w:rPrChange w:id="557" w:author="David Vandenbelt" w:date="2016-12-30T11:16:00Z">
            <w:rPr>
              <w:rFonts w:ascii="Times New Roman" w:eastAsia="Times New Roman" w:hAnsi="Times New Roman" w:cs="Times New Roman"/>
              <w:sz w:val="20"/>
              <w:szCs w:val="20"/>
            </w:rPr>
          </w:rPrChange>
        </w:rPr>
        <w:t>Press Y</w:t>
      </w:r>
      <w:ins w:id="558" w:author="David Coverston" w:date="2016-12-28T09:20:00Z">
        <w:r w:rsidR="00280BCD" w:rsidRPr="00F12F72">
          <w:rPr>
            <w:i/>
            <w:rPrChange w:id="559" w:author="David Vandenbelt" w:date="2016-12-30T11:16:00Z">
              <w:rPr>
                <w:rFonts w:ascii="Times New Roman" w:eastAsia="Times New Roman" w:hAnsi="Times New Roman" w:cs="Times New Roman"/>
                <w:sz w:val="20"/>
                <w:szCs w:val="20"/>
              </w:rPr>
            </w:rPrChange>
          </w:rPr>
          <w:t>,</w:t>
        </w:r>
      </w:ins>
      <w:r w:rsidRPr="00F12F72">
        <w:rPr>
          <w:i/>
          <w:rPrChange w:id="560" w:author="David Vandenbelt" w:date="2016-12-30T11:16:00Z">
            <w:rPr>
              <w:rFonts w:ascii="Times New Roman" w:eastAsia="Times New Roman" w:hAnsi="Times New Roman" w:cs="Times New Roman"/>
              <w:sz w:val="20"/>
              <w:szCs w:val="20"/>
            </w:rPr>
          </w:rPrChange>
        </w:rPr>
        <w:t xml:space="preserve"> </w:t>
      </w:r>
      <w:del w:id="561" w:author="David Coverston" w:date="2016-12-28T09:18:00Z">
        <w:r w:rsidRPr="00F12F72" w:rsidDel="00280BCD">
          <w:rPr>
            <w:i/>
            <w:rPrChange w:id="562" w:author="David Vandenbelt" w:date="2016-12-30T11:16:00Z">
              <w:rPr>
                <w:rFonts w:ascii="Times New Roman" w:eastAsia="Times New Roman" w:hAnsi="Times New Roman" w:cs="Times New Roman"/>
                <w:sz w:val="20"/>
                <w:szCs w:val="20"/>
              </w:rPr>
            </w:rPrChange>
          </w:rPr>
          <w:delText xml:space="preserve">• </w:delText>
        </w:r>
      </w:del>
      <w:r w:rsidRPr="00F12F72">
        <w:rPr>
          <w:i/>
          <w:rPrChange w:id="563" w:author="David Vandenbelt" w:date="2016-12-30T11:16:00Z">
            <w:rPr>
              <w:rFonts w:ascii="Times New Roman" w:eastAsia="Times New Roman" w:hAnsi="Times New Roman" w:cs="Times New Roman"/>
              <w:sz w:val="20"/>
              <w:szCs w:val="20"/>
            </w:rPr>
          </w:rPrChange>
        </w:rPr>
        <w:t>ALT+P</w:t>
      </w:r>
      <w:del w:id="564" w:author="David Coverston" w:date="2016-12-28T09:20:00Z">
        <w:r w:rsidRPr="00F12F72" w:rsidDel="00280BCD">
          <w:rPr>
            <w:i/>
            <w:rPrChange w:id="565" w:author="David Vandenbelt" w:date="2016-12-30T11:16:00Z">
              <w:rPr>
                <w:rFonts w:ascii="Times New Roman" w:eastAsia="Times New Roman" w:hAnsi="Times New Roman" w:cs="Times New Roman"/>
                <w:sz w:val="20"/>
                <w:szCs w:val="20"/>
              </w:rPr>
            </w:rPrChange>
          </w:rPr>
          <w:delText xml:space="preserve"> </w:delText>
        </w:r>
      </w:del>
      <w:del w:id="566" w:author="David Coverston" w:date="2016-12-28T09:18:00Z">
        <w:r w:rsidRPr="00F12F72" w:rsidDel="00280BCD">
          <w:rPr>
            <w:i/>
            <w:rPrChange w:id="567" w:author="David Vandenbelt" w:date="2016-12-30T11:16:00Z">
              <w:rPr>
                <w:rFonts w:ascii="Times New Roman" w:eastAsia="Times New Roman" w:hAnsi="Times New Roman" w:cs="Times New Roman"/>
                <w:sz w:val="20"/>
                <w:szCs w:val="20"/>
              </w:rPr>
            </w:rPrChange>
          </w:rPr>
          <w:delText xml:space="preserve">• </w:delText>
        </w:r>
      </w:del>
    </w:p>
    <w:p w14:paraId="6671353A" w14:textId="06BE98FE" w:rsidR="00280BCD" w:rsidRPr="005E5E51" w:rsidRDefault="00280BCD">
      <w:pPr>
        <w:spacing w:before="100" w:beforeAutospacing="1" w:after="100" w:afterAutospacing="1" w:line="240" w:lineRule="auto"/>
        <w:ind w:left="720"/>
        <w:rPr>
          <w:ins w:id="568" w:author="David Coverston" w:date="2016-12-28T09:19:00Z"/>
          <w:rPrChange w:id="569" w:author="David Coverston" w:date="2016-12-29T09:45:00Z">
            <w:rPr>
              <w:ins w:id="570" w:author="David Coverston" w:date="2016-12-28T09:19:00Z"/>
              <w:rFonts w:ascii="Times New Roman" w:eastAsia="Times New Roman" w:hAnsi="Times New Roman" w:cs="Times New Roman"/>
              <w:sz w:val="20"/>
              <w:szCs w:val="20"/>
            </w:rPr>
          </w:rPrChange>
        </w:rPr>
        <w:pPrChange w:id="571" w:author="David Vandenbelt" w:date="2016-12-30T11:16:00Z">
          <w:pPr>
            <w:spacing w:before="100" w:beforeAutospacing="1" w:after="100" w:afterAutospacing="1" w:line="240" w:lineRule="auto"/>
          </w:pPr>
        </w:pPrChange>
      </w:pPr>
      <w:ins w:id="572" w:author="David Coverston" w:date="2016-12-28T09:20:00Z">
        <w:r w:rsidRPr="00F12F72">
          <w:rPr>
            <w:b/>
            <w:i/>
            <w:rPrChange w:id="573" w:author="David Vandenbelt" w:date="2016-12-30T11:16:00Z">
              <w:rPr>
                <w:rFonts w:ascii="Times New Roman" w:eastAsia="Times New Roman" w:hAnsi="Times New Roman" w:cs="Times New Roman"/>
                <w:sz w:val="20"/>
                <w:szCs w:val="20"/>
              </w:rPr>
            </w:rPrChange>
          </w:rPr>
          <w:t>Correct</w:t>
        </w:r>
        <w:r w:rsidRPr="00F12F72">
          <w:rPr>
            <w:i/>
            <w:rPrChange w:id="574" w:author="David Vandenbelt" w:date="2016-12-30T11:16:00Z">
              <w:rPr>
                <w:rFonts w:ascii="Times New Roman" w:eastAsia="Times New Roman" w:hAnsi="Times New Roman" w:cs="Times New Roman"/>
                <w:sz w:val="20"/>
                <w:szCs w:val="20"/>
              </w:rPr>
            </w:rPrChange>
          </w:rPr>
          <w:t xml:space="preserve">: </w:t>
        </w:r>
      </w:ins>
      <w:r w:rsidR="00784EB6" w:rsidRPr="00F12F72">
        <w:rPr>
          <w:i/>
          <w:rPrChange w:id="575" w:author="David Vandenbelt" w:date="2016-12-30T11:16:00Z">
            <w:rPr>
              <w:rFonts w:ascii="Times New Roman" w:eastAsia="Times New Roman" w:hAnsi="Times New Roman" w:cs="Times New Roman"/>
              <w:sz w:val="20"/>
              <w:szCs w:val="20"/>
            </w:rPr>
          </w:rPrChange>
        </w:rPr>
        <w:t>Press ENTER</w:t>
      </w:r>
      <w:r w:rsidR="00784EB6" w:rsidRPr="005E5E51">
        <w:rPr>
          <w:rPrChange w:id="576" w:author="David Coverston" w:date="2016-12-29T09:45:00Z">
            <w:rPr>
              <w:rFonts w:ascii="Times New Roman" w:eastAsia="Times New Roman" w:hAnsi="Times New Roman" w:cs="Times New Roman"/>
              <w:sz w:val="20"/>
              <w:szCs w:val="20"/>
            </w:rPr>
          </w:rPrChange>
        </w:rPr>
        <w:t xml:space="preserve"> </w:t>
      </w:r>
    </w:p>
    <w:p w14:paraId="2D92DE84" w14:textId="2379345A" w:rsidR="006C60C4" w:rsidRPr="005E5E51" w:rsidRDefault="00F12F72" w:rsidP="00784EB6">
      <w:pPr>
        <w:spacing w:before="100" w:beforeAutospacing="1" w:after="100" w:afterAutospacing="1" w:line="240" w:lineRule="auto"/>
        <w:rPr>
          <w:ins w:id="577" w:author="David Coverston" w:date="2016-12-28T09:33:00Z"/>
          <w:rPrChange w:id="578" w:author="David Coverston" w:date="2016-12-29T09:45:00Z">
            <w:rPr>
              <w:ins w:id="579" w:author="David Coverston" w:date="2016-12-28T09:33:00Z"/>
              <w:rFonts w:ascii="Times New Roman" w:eastAsia="Times New Roman" w:hAnsi="Times New Roman" w:cs="Times New Roman"/>
              <w:sz w:val="20"/>
              <w:szCs w:val="20"/>
            </w:rPr>
          </w:rPrChange>
        </w:rPr>
      </w:pPr>
      <w:ins w:id="580" w:author="David Vandenbelt" w:date="2016-12-30T11:16:00Z">
        <w:r>
          <w:t xml:space="preserve">For </w:t>
        </w:r>
      </w:ins>
      <w:del w:id="581" w:author="David Coverston" w:date="2016-12-28T09:21:00Z">
        <w:r w:rsidR="00784EB6" w:rsidRPr="005E5E51" w:rsidDel="00280BCD">
          <w:rPr>
            <w:rPrChange w:id="582" w:author="David Coverston" w:date="2016-12-29T09:45:00Z">
              <w:rPr>
                <w:rFonts w:ascii="Times New Roman" w:eastAsia="Times New Roman" w:hAnsi="Times New Roman" w:cs="Times New Roman"/>
                <w:sz w:val="20"/>
                <w:szCs w:val="20"/>
              </w:rPr>
            </w:rPrChange>
          </w:rPr>
          <w:delText>*</w:delText>
        </w:r>
      </w:del>
      <w:r w:rsidR="00784EB6" w:rsidRPr="005E5E51">
        <w:rPr>
          <w:rPrChange w:id="583" w:author="David Coverston" w:date="2016-12-29T09:45:00Z">
            <w:rPr>
              <w:rFonts w:ascii="Times New Roman" w:eastAsia="Times New Roman" w:hAnsi="Times New Roman" w:cs="Times New Roman"/>
              <w:sz w:val="20"/>
              <w:szCs w:val="20"/>
            </w:rPr>
          </w:rPrChange>
        </w:rPr>
        <w:t>Arrow Keys and Numeric Keys</w:t>
      </w:r>
      <w:del w:id="584" w:author="David Coverston" w:date="2016-12-28T09:21:00Z">
        <w:r w:rsidR="00784EB6" w:rsidRPr="005E5E51" w:rsidDel="00280BCD">
          <w:rPr>
            <w:rPrChange w:id="585" w:author="David Coverston" w:date="2016-12-29T09:45:00Z">
              <w:rPr>
                <w:rFonts w:ascii="Times New Roman" w:eastAsia="Times New Roman" w:hAnsi="Times New Roman" w:cs="Times New Roman"/>
                <w:sz w:val="20"/>
                <w:szCs w:val="20"/>
              </w:rPr>
            </w:rPrChange>
          </w:rPr>
          <w:delText xml:space="preserve">* </w:delText>
        </w:r>
      </w:del>
      <w:ins w:id="586" w:author="David Vandenbelt" w:date="2016-12-30T11:16:00Z">
        <w:r>
          <w:t>; s</w:t>
        </w:r>
      </w:ins>
      <w:ins w:id="587" w:author="David Coverston" w:date="2016-12-28T09:21:00Z">
        <w:del w:id="588" w:author="David Vandenbelt" w:date="2016-12-30T11:16:00Z">
          <w:r w:rsidR="00280BCD" w:rsidRPr="005E5E51" w:rsidDel="00F12F72">
            <w:rPr>
              <w:rPrChange w:id="589" w:author="David Coverston" w:date="2016-12-29T09:45:00Z">
                <w:rPr>
                  <w:rFonts w:ascii="Times New Roman" w:eastAsia="Times New Roman" w:hAnsi="Times New Roman" w:cs="Times New Roman"/>
                  <w:sz w:val="20"/>
                  <w:szCs w:val="20"/>
                </w:rPr>
              </w:rPrChange>
            </w:rPr>
            <w:delText xml:space="preserve">: </w:delText>
          </w:r>
        </w:del>
      </w:ins>
      <w:del w:id="590" w:author="David Vandenbelt" w:date="2016-12-30T11:16:00Z">
        <w:r w:rsidR="00784EB6" w:rsidRPr="005E5E51" w:rsidDel="00F12F72">
          <w:rPr>
            <w:rPrChange w:id="591" w:author="David Coverston" w:date="2016-12-29T09:45:00Z">
              <w:rPr>
                <w:rFonts w:ascii="Times New Roman" w:eastAsia="Times New Roman" w:hAnsi="Times New Roman" w:cs="Times New Roman"/>
                <w:sz w:val="20"/>
                <w:szCs w:val="20"/>
              </w:rPr>
            </w:rPrChange>
          </w:rPr>
          <w:delText>S</w:delText>
        </w:r>
      </w:del>
      <w:r w:rsidR="00784EB6" w:rsidRPr="005E5E51">
        <w:rPr>
          <w:rPrChange w:id="592" w:author="David Coverston" w:date="2016-12-29T09:45:00Z">
            <w:rPr>
              <w:rFonts w:ascii="Times New Roman" w:eastAsia="Times New Roman" w:hAnsi="Times New Roman" w:cs="Times New Roman"/>
              <w:sz w:val="20"/>
              <w:szCs w:val="20"/>
            </w:rPr>
          </w:rPrChange>
        </w:rPr>
        <w:t>pell out plus</w:t>
      </w:r>
      <w:ins w:id="593" w:author="David Coverston" w:date="2016-12-28T08:44:00Z">
        <w:r w:rsidR="007C4C92" w:rsidRPr="005E5E51">
          <w:rPr>
            <w:rPrChange w:id="594" w:author="David Coverston" w:date="2016-12-29T09:45:00Z">
              <w:rPr>
                <w:rFonts w:ascii="Times New Roman" w:eastAsia="Times New Roman" w:hAnsi="Times New Roman" w:cs="Times New Roman"/>
                <w:sz w:val="20"/>
                <w:szCs w:val="20"/>
              </w:rPr>
            </w:rPrChange>
          </w:rPr>
          <w:t>,</w:t>
        </w:r>
      </w:ins>
      <w:r w:rsidR="00784EB6" w:rsidRPr="005E5E51">
        <w:rPr>
          <w:rPrChange w:id="595" w:author="David Coverston" w:date="2016-12-29T09:45:00Z">
            <w:rPr>
              <w:rFonts w:ascii="Times New Roman" w:eastAsia="Times New Roman" w:hAnsi="Times New Roman" w:cs="Times New Roman"/>
              <w:sz w:val="20"/>
              <w:szCs w:val="20"/>
            </w:rPr>
          </w:rPrChange>
        </w:rPr>
        <w:t xml:space="preserve"> </w:t>
      </w:r>
      <w:del w:id="596" w:author="David Coverston" w:date="2016-12-28T08:44:00Z">
        <w:r w:rsidR="00784EB6" w:rsidRPr="005E5E51" w:rsidDel="007C4C92">
          <w:rPr>
            <w:rPrChange w:id="597" w:author="David Coverston" w:date="2016-12-29T09:45:00Z">
              <w:rPr>
                <w:rFonts w:ascii="Times New Roman" w:eastAsia="Times New Roman" w:hAnsi="Times New Roman" w:cs="Times New Roman"/>
                <w:sz w:val="20"/>
                <w:szCs w:val="20"/>
              </w:rPr>
            </w:rPrChange>
          </w:rPr>
          <w:delText xml:space="preserve">and </w:delText>
        </w:r>
      </w:del>
      <w:r w:rsidR="00784EB6" w:rsidRPr="005E5E51">
        <w:rPr>
          <w:rPrChange w:id="598" w:author="David Coverston" w:date="2016-12-29T09:45:00Z">
            <w:rPr>
              <w:rFonts w:ascii="Times New Roman" w:eastAsia="Times New Roman" w:hAnsi="Times New Roman" w:cs="Times New Roman"/>
              <w:sz w:val="20"/>
              <w:szCs w:val="20"/>
            </w:rPr>
          </w:rPrChange>
        </w:rPr>
        <w:t xml:space="preserve">minus, hyphen, period, and comma. </w:t>
      </w:r>
      <w:del w:id="599" w:author="David Coverston" w:date="2016-12-28T09:21:00Z">
        <w:r w:rsidR="00784EB6" w:rsidRPr="005E5E51" w:rsidDel="00280BCD">
          <w:rPr>
            <w:rPrChange w:id="600" w:author="David Coverston" w:date="2016-12-29T09:45:00Z">
              <w:rPr>
                <w:rFonts w:ascii="Times New Roman" w:eastAsia="Times New Roman" w:hAnsi="Times New Roman" w:cs="Times New Roman"/>
                <w:sz w:val="20"/>
                <w:szCs w:val="20"/>
              </w:rPr>
            </w:rPrChange>
          </w:rPr>
          <w:delText>For general reference, u</w:delText>
        </w:r>
      </w:del>
      <w:ins w:id="601" w:author="David Coverston" w:date="2016-12-28T09:21:00Z">
        <w:r w:rsidR="00280BCD" w:rsidRPr="005E5E51">
          <w:rPr>
            <w:rPrChange w:id="602" w:author="David Coverston" w:date="2016-12-29T09:45:00Z">
              <w:rPr>
                <w:rFonts w:ascii="Times New Roman" w:eastAsia="Times New Roman" w:hAnsi="Times New Roman" w:cs="Times New Roman"/>
                <w:sz w:val="20"/>
                <w:szCs w:val="20"/>
              </w:rPr>
            </w:rPrChange>
          </w:rPr>
          <w:t>U</w:t>
        </w:r>
      </w:ins>
      <w:r w:rsidR="00784EB6" w:rsidRPr="005E5E51">
        <w:rPr>
          <w:rPrChange w:id="603" w:author="David Coverston" w:date="2016-12-29T09:45:00Z">
            <w:rPr>
              <w:rFonts w:ascii="Times New Roman" w:eastAsia="Times New Roman" w:hAnsi="Times New Roman" w:cs="Times New Roman"/>
              <w:sz w:val="20"/>
              <w:szCs w:val="20"/>
            </w:rPr>
          </w:rPrChange>
        </w:rPr>
        <w:t xml:space="preserve">se the term </w:t>
      </w:r>
      <w:del w:id="604" w:author="David Coverston" w:date="2016-12-28T09:21:00Z">
        <w:r w:rsidR="00784EB6" w:rsidRPr="005E5E51" w:rsidDel="00280BCD">
          <w:rPr>
            <w:rPrChange w:id="605" w:author="David Coverston" w:date="2016-12-29T09:45:00Z">
              <w:rPr>
                <w:rFonts w:ascii="Times New Roman" w:eastAsia="Times New Roman" w:hAnsi="Times New Roman" w:cs="Times New Roman"/>
                <w:sz w:val="20"/>
                <w:szCs w:val="20"/>
              </w:rPr>
            </w:rPrChange>
          </w:rPr>
          <w:delText xml:space="preserve">the </w:delText>
        </w:r>
      </w:del>
      <w:ins w:id="606" w:author="David Coverston" w:date="2016-12-28T09:21:00Z">
        <w:r w:rsidR="00280BCD" w:rsidRPr="005E5E51">
          <w:rPr>
            <w:rPrChange w:id="607" w:author="David Coverston" w:date="2016-12-29T09:45:00Z">
              <w:rPr>
                <w:rFonts w:ascii="Times New Roman" w:eastAsia="Times New Roman" w:hAnsi="Times New Roman" w:cs="Times New Roman"/>
                <w:sz w:val="20"/>
                <w:szCs w:val="20"/>
              </w:rPr>
            </w:rPrChange>
          </w:rPr>
          <w:t>“</w:t>
        </w:r>
      </w:ins>
      <w:r w:rsidR="00784EB6" w:rsidRPr="005E5E51">
        <w:rPr>
          <w:rPrChange w:id="608" w:author="David Coverston" w:date="2016-12-29T09:45:00Z">
            <w:rPr>
              <w:rFonts w:ascii="Times New Roman" w:eastAsia="Times New Roman" w:hAnsi="Times New Roman" w:cs="Times New Roman"/>
              <w:sz w:val="20"/>
              <w:szCs w:val="20"/>
            </w:rPr>
          </w:rPrChange>
        </w:rPr>
        <w:t>arrow keys</w:t>
      </w:r>
      <w:ins w:id="609" w:author="David Coverston" w:date="2016-12-28T09:21:00Z">
        <w:r w:rsidR="00280BCD" w:rsidRPr="005E5E51">
          <w:rPr>
            <w:rPrChange w:id="610" w:author="David Coverston" w:date="2016-12-29T09:45:00Z">
              <w:rPr>
                <w:rFonts w:ascii="Times New Roman" w:eastAsia="Times New Roman" w:hAnsi="Times New Roman" w:cs="Times New Roman"/>
                <w:sz w:val="20"/>
                <w:szCs w:val="20"/>
              </w:rPr>
            </w:rPrChange>
          </w:rPr>
          <w:t>”</w:t>
        </w:r>
      </w:ins>
      <w:ins w:id="611" w:author="David Coverston" w:date="2016-12-28T09:22:00Z">
        <w:r w:rsidR="00280BCD" w:rsidRPr="005E5E51">
          <w:rPr>
            <w:rPrChange w:id="612" w:author="David Coverston" w:date="2016-12-29T09:45:00Z">
              <w:rPr>
                <w:rFonts w:ascii="Times New Roman" w:eastAsia="Times New Roman" w:hAnsi="Times New Roman" w:cs="Times New Roman"/>
                <w:sz w:val="20"/>
                <w:szCs w:val="20"/>
              </w:rPr>
            </w:rPrChange>
          </w:rPr>
          <w:t>,</w:t>
        </w:r>
      </w:ins>
      <w:del w:id="613" w:author="David Coverston" w:date="2016-12-28T09:22:00Z">
        <w:r w:rsidR="00784EB6" w:rsidRPr="005E5E51" w:rsidDel="00280BCD">
          <w:rPr>
            <w:rPrChange w:id="614" w:author="David Coverston" w:date="2016-12-29T09:45:00Z">
              <w:rPr>
                <w:rFonts w:ascii="Times New Roman" w:eastAsia="Times New Roman" w:hAnsi="Times New Roman" w:cs="Times New Roman"/>
                <w:sz w:val="20"/>
                <w:szCs w:val="20"/>
              </w:rPr>
            </w:rPrChange>
          </w:rPr>
          <w:delText>.</w:delText>
        </w:r>
      </w:del>
      <w:ins w:id="615" w:author="David Coverston" w:date="2016-12-28T09:22:00Z">
        <w:r w:rsidR="00280BCD" w:rsidRPr="005E5E51">
          <w:rPr>
            <w:rPrChange w:id="616" w:author="David Coverston" w:date="2016-12-29T09:45:00Z">
              <w:rPr>
                <w:rFonts w:ascii="Times New Roman" w:eastAsia="Times New Roman" w:hAnsi="Times New Roman" w:cs="Times New Roman"/>
                <w:sz w:val="20"/>
                <w:szCs w:val="20"/>
              </w:rPr>
            </w:rPrChange>
          </w:rPr>
          <w:t xml:space="preserve"> </w:t>
        </w:r>
      </w:ins>
      <w:del w:id="617" w:author="David Vandenbelt" w:date="2016-12-30T11:16:00Z">
        <w:r w:rsidR="00784EB6" w:rsidRPr="005E5E51" w:rsidDel="00F12F72">
          <w:rPr>
            <w:rPrChange w:id="618" w:author="David Coverston" w:date="2016-12-29T09:45:00Z">
              <w:rPr>
                <w:rFonts w:ascii="Times New Roman" w:eastAsia="Times New Roman" w:hAnsi="Times New Roman" w:cs="Times New Roman"/>
                <w:sz w:val="20"/>
                <w:szCs w:val="20"/>
              </w:rPr>
            </w:rPrChange>
          </w:rPr>
          <w:delText xml:space="preserve"> </w:delText>
        </w:r>
      </w:del>
      <w:del w:id="619" w:author="David Coverston" w:date="2016-12-28T09:22:00Z">
        <w:r w:rsidR="00784EB6" w:rsidRPr="005E5E51" w:rsidDel="00280BCD">
          <w:rPr>
            <w:rPrChange w:id="620" w:author="David Coverston" w:date="2016-12-29T09:45:00Z">
              <w:rPr>
                <w:rFonts w:ascii="Times New Roman" w:eastAsia="Times New Roman" w:hAnsi="Times New Roman" w:cs="Times New Roman"/>
                <w:sz w:val="20"/>
                <w:szCs w:val="20"/>
              </w:rPr>
            </w:rPrChange>
          </w:rPr>
          <w:delText>Don't use</w:delText>
        </w:r>
      </w:del>
      <w:ins w:id="621" w:author="David Coverston" w:date="2016-12-28T09:22:00Z">
        <w:r w:rsidR="00280BCD" w:rsidRPr="005E5E51">
          <w:rPr>
            <w:rPrChange w:id="622" w:author="David Coverston" w:date="2016-12-29T09:45:00Z">
              <w:rPr>
                <w:rFonts w:ascii="Times New Roman" w:eastAsia="Times New Roman" w:hAnsi="Times New Roman" w:cs="Times New Roman"/>
                <w:sz w:val="20"/>
                <w:szCs w:val="20"/>
              </w:rPr>
            </w:rPrChange>
          </w:rPr>
          <w:t>not</w:t>
        </w:r>
      </w:ins>
      <w:r w:rsidR="00784EB6" w:rsidRPr="005E5E51">
        <w:rPr>
          <w:rPrChange w:id="623" w:author="David Coverston" w:date="2016-12-29T09:45:00Z">
            <w:rPr>
              <w:rFonts w:ascii="Times New Roman" w:eastAsia="Times New Roman" w:hAnsi="Times New Roman" w:cs="Times New Roman"/>
              <w:sz w:val="20"/>
              <w:szCs w:val="20"/>
            </w:rPr>
          </w:rPrChange>
        </w:rPr>
        <w:t xml:space="preserve"> direction keys or movement keys. For a specific arrow key, use</w:t>
      </w:r>
      <w:ins w:id="624" w:author="David Coverston" w:date="2016-12-28T09:19:00Z">
        <w:r w:rsidR="00280BCD" w:rsidRPr="005E5E51">
          <w:rPr>
            <w:rPrChange w:id="625" w:author="David Coverston" w:date="2016-12-29T09:45:00Z">
              <w:rPr>
                <w:rFonts w:ascii="Times New Roman" w:eastAsia="Times New Roman" w:hAnsi="Times New Roman" w:cs="Times New Roman"/>
                <w:sz w:val="20"/>
                <w:szCs w:val="20"/>
              </w:rPr>
            </w:rPrChange>
          </w:rPr>
          <w:t xml:space="preserve"> </w:t>
        </w:r>
      </w:ins>
      <w:ins w:id="626" w:author="David Coverston" w:date="2016-12-28T09:22:00Z">
        <w:r w:rsidR="00280BCD" w:rsidRPr="005E5E51">
          <w:rPr>
            <w:rPrChange w:id="627" w:author="David Coverston" w:date="2016-12-29T09:45:00Z">
              <w:rPr>
                <w:rFonts w:ascii="Times New Roman" w:eastAsia="Times New Roman" w:hAnsi="Times New Roman" w:cs="Times New Roman"/>
                <w:sz w:val="20"/>
                <w:szCs w:val="20"/>
              </w:rPr>
            </w:rPrChange>
          </w:rPr>
          <w:t>the pointing direction</w:t>
        </w:r>
      </w:ins>
      <w:ins w:id="628" w:author="David Coverston" w:date="2016-12-28T09:33:00Z">
        <w:r w:rsidR="006C60C4" w:rsidRPr="005E5E51">
          <w:rPr>
            <w:rPrChange w:id="629" w:author="David Coverston" w:date="2016-12-29T09:45:00Z">
              <w:rPr>
                <w:rFonts w:ascii="Times New Roman" w:eastAsia="Times New Roman" w:hAnsi="Times New Roman" w:cs="Times New Roman"/>
                <w:sz w:val="20"/>
                <w:szCs w:val="20"/>
              </w:rPr>
            </w:rPrChange>
          </w:rPr>
          <w:t>.</w:t>
        </w:r>
      </w:ins>
      <w:del w:id="630" w:author="David Coverston" w:date="2016-12-28T09:33:00Z">
        <w:r w:rsidR="00784EB6" w:rsidRPr="005E5E51" w:rsidDel="006C60C4">
          <w:rPr>
            <w:rPrChange w:id="631" w:author="David Coverston" w:date="2016-12-29T09:45:00Z">
              <w:rPr>
                <w:rFonts w:ascii="Times New Roman" w:eastAsia="Times New Roman" w:hAnsi="Times New Roman" w:cs="Times New Roman"/>
                <w:sz w:val="20"/>
                <w:szCs w:val="20"/>
              </w:rPr>
            </w:rPrChange>
          </w:rPr>
          <w:delText xml:space="preserve">, for example, </w:delText>
        </w:r>
      </w:del>
    </w:p>
    <w:p w14:paraId="3ED54EE6" w14:textId="681588F1" w:rsidR="00784EB6" w:rsidRPr="00F12F72" w:rsidRDefault="006C60C4">
      <w:pPr>
        <w:spacing w:before="100" w:beforeAutospacing="1" w:after="100" w:afterAutospacing="1" w:line="240" w:lineRule="auto"/>
        <w:ind w:left="720"/>
        <w:rPr>
          <w:i/>
          <w:rPrChange w:id="632" w:author="David Vandenbelt" w:date="2016-12-30T11:16:00Z">
            <w:rPr>
              <w:rFonts w:ascii="Times New Roman" w:eastAsia="Times New Roman" w:hAnsi="Times New Roman" w:cs="Times New Roman"/>
              <w:sz w:val="24"/>
              <w:szCs w:val="24"/>
            </w:rPr>
          </w:rPrChange>
        </w:rPr>
        <w:pPrChange w:id="633" w:author="David Vandenbelt" w:date="2016-12-30T11:16:00Z">
          <w:pPr>
            <w:spacing w:before="100" w:beforeAutospacing="1" w:after="100" w:afterAutospacing="1" w:line="240" w:lineRule="auto"/>
          </w:pPr>
        </w:pPrChange>
      </w:pPr>
      <w:ins w:id="634" w:author="David Coverston" w:date="2016-12-28T09:33:00Z">
        <w:r w:rsidRPr="00F12F72">
          <w:rPr>
            <w:b/>
            <w:i/>
            <w:rPrChange w:id="635" w:author="David Vandenbelt" w:date="2016-12-30T11:17:00Z">
              <w:rPr>
                <w:rFonts w:ascii="Times New Roman" w:eastAsia="Times New Roman" w:hAnsi="Times New Roman" w:cs="Times New Roman"/>
                <w:sz w:val="20"/>
                <w:szCs w:val="20"/>
              </w:rPr>
            </w:rPrChange>
          </w:rPr>
          <w:t>Correct</w:t>
        </w:r>
        <w:r w:rsidRPr="00F12F72">
          <w:rPr>
            <w:i/>
            <w:rPrChange w:id="636" w:author="David Vandenbelt" w:date="2016-12-30T11:16:00Z">
              <w:rPr>
                <w:rFonts w:ascii="Times New Roman" w:eastAsia="Times New Roman" w:hAnsi="Times New Roman" w:cs="Times New Roman"/>
                <w:sz w:val="20"/>
                <w:szCs w:val="20"/>
              </w:rPr>
            </w:rPrChange>
          </w:rPr>
          <w:t xml:space="preserve">: </w:t>
        </w:r>
      </w:ins>
      <w:del w:id="637" w:author="David Coverston" w:date="2016-12-28T09:33:00Z">
        <w:r w:rsidR="00784EB6" w:rsidRPr="00F12F72" w:rsidDel="006C60C4">
          <w:rPr>
            <w:i/>
            <w:rPrChange w:id="638" w:author="David Vandenbelt" w:date="2016-12-30T11:16:00Z">
              <w:rPr>
                <w:rFonts w:ascii="Times New Roman" w:eastAsia="Times New Roman" w:hAnsi="Times New Roman" w:cs="Times New Roman"/>
                <w:sz w:val="20"/>
                <w:szCs w:val="20"/>
              </w:rPr>
            </w:rPrChange>
          </w:rPr>
          <w:delText xml:space="preserve">the </w:delText>
        </w:r>
      </w:del>
      <w:ins w:id="639" w:author="David Coverston" w:date="2016-12-28T09:33:00Z">
        <w:r w:rsidRPr="00F12F72">
          <w:rPr>
            <w:i/>
            <w:rPrChange w:id="640" w:author="David Vandenbelt" w:date="2016-12-30T11:16:00Z">
              <w:rPr>
                <w:rFonts w:ascii="Times New Roman" w:eastAsia="Times New Roman" w:hAnsi="Times New Roman" w:cs="Times New Roman"/>
                <w:sz w:val="20"/>
                <w:szCs w:val="20"/>
              </w:rPr>
            </w:rPrChange>
          </w:rPr>
          <w:t xml:space="preserve">The </w:t>
        </w:r>
      </w:ins>
      <w:r w:rsidR="00784EB6" w:rsidRPr="00F12F72">
        <w:rPr>
          <w:i/>
          <w:rPrChange w:id="641" w:author="David Vandenbelt" w:date="2016-12-30T11:16:00Z">
            <w:rPr>
              <w:rFonts w:ascii="Times New Roman" w:eastAsia="Times New Roman" w:hAnsi="Times New Roman" w:cs="Times New Roman"/>
              <w:sz w:val="20"/>
              <w:szCs w:val="20"/>
            </w:rPr>
          </w:rPrChange>
        </w:rPr>
        <w:t xml:space="preserve">UP ARROW key. </w:t>
      </w:r>
      <w:del w:id="642" w:author="David Coverston" w:date="2016-12-28T08:45:00Z">
        <w:r w:rsidR="00784EB6" w:rsidRPr="00F12F72" w:rsidDel="007C4C92">
          <w:rPr>
            <w:i/>
            <w:rPrChange w:id="643" w:author="David Vandenbelt" w:date="2016-12-30T11:16:00Z">
              <w:rPr>
                <w:rFonts w:ascii="Times New Roman" w:eastAsia="Times New Roman" w:hAnsi="Times New Roman" w:cs="Times New Roman"/>
                <w:sz w:val="20"/>
                <w:szCs w:val="20"/>
              </w:rPr>
            </w:rPrChange>
          </w:rPr>
          <w:delText>Use the and key except in key combinations.</w:delText>
        </w:r>
      </w:del>
    </w:p>
    <w:p w14:paraId="1840A5F9" w14:textId="77777777" w:rsidR="00C30C1C"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Keypress/Keystroke</w:t>
      </w:r>
    </w:p>
    <w:p w14:paraId="032C01D3" w14:textId="7941A246"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26064E">
        <w:rPr>
          <w:rFonts w:ascii="Times New Roman" w:eastAsia="Times New Roman" w:hAnsi="Times New Roman" w:cs="Times New Roman"/>
          <w:sz w:val="24"/>
          <w:szCs w:val="24"/>
          <w:rPrChange w:id="644" w:author="David Coverston" w:date="2016-12-29T11:40:00Z">
            <w:rPr>
              <w:rFonts w:ascii="Times New Roman" w:eastAsia="Times New Roman" w:hAnsi="Times New Roman" w:cs="Times New Roman"/>
              <w:sz w:val="20"/>
              <w:szCs w:val="20"/>
            </w:rPr>
          </w:rPrChange>
        </w:rPr>
        <w:t xml:space="preserve">Do not use </w:t>
      </w:r>
      <w:ins w:id="645" w:author="David Vandenbelt" w:date="2016-12-30T11:17:00Z">
        <w:r w:rsidR="00F12F72" w:rsidRPr="00F12F72">
          <w:rPr>
            <w:rFonts w:ascii="Times New Roman" w:eastAsia="Times New Roman" w:hAnsi="Times New Roman" w:cs="Times New Roman"/>
            <w:i/>
            <w:sz w:val="24"/>
            <w:szCs w:val="24"/>
            <w:rPrChange w:id="646" w:author="David Vandenbelt" w:date="2016-12-30T11:17:00Z">
              <w:rPr>
                <w:rFonts w:ascii="Times New Roman" w:eastAsia="Times New Roman" w:hAnsi="Times New Roman" w:cs="Times New Roman"/>
                <w:sz w:val="24"/>
                <w:szCs w:val="24"/>
              </w:rPr>
            </w:rPrChange>
          </w:rPr>
          <w:t>K</w:t>
        </w:r>
      </w:ins>
      <w:del w:id="647" w:author="David Vandenbelt" w:date="2016-12-30T11:17:00Z">
        <w:r w:rsidRPr="00F12F72" w:rsidDel="00F12F72">
          <w:rPr>
            <w:rFonts w:ascii="Times New Roman" w:eastAsia="Times New Roman" w:hAnsi="Times New Roman" w:cs="Times New Roman"/>
            <w:i/>
            <w:sz w:val="24"/>
            <w:szCs w:val="24"/>
            <w:rPrChange w:id="648" w:author="David Vandenbelt" w:date="2016-12-30T11:17:00Z">
              <w:rPr>
                <w:rFonts w:ascii="Times New Roman" w:eastAsia="Times New Roman" w:hAnsi="Times New Roman" w:cs="Times New Roman"/>
                <w:sz w:val="20"/>
                <w:szCs w:val="20"/>
              </w:rPr>
            </w:rPrChange>
          </w:rPr>
          <w:delText>k</w:delText>
        </w:r>
      </w:del>
      <w:r w:rsidRPr="00F12F72">
        <w:rPr>
          <w:rFonts w:ascii="Times New Roman" w:eastAsia="Times New Roman" w:hAnsi="Times New Roman" w:cs="Times New Roman"/>
          <w:i/>
          <w:sz w:val="24"/>
          <w:szCs w:val="24"/>
          <w:rPrChange w:id="649" w:author="David Vandenbelt" w:date="2016-12-30T11:17:00Z">
            <w:rPr>
              <w:rFonts w:ascii="Times New Roman" w:eastAsia="Times New Roman" w:hAnsi="Times New Roman" w:cs="Times New Roman"/>
              <w:sz w:val="20"/>
              <w:szCs w:val="20"/>
            </w:rPr>
          </w:rPrChange>
        </w:rPr>
        <w:t>eypress</w:t>
      </w:r>
      <w:r w:rsidRPr="0026064E">
        <w:rPr>
          <w:rFonts w:ascii="Times New Roman" w:eastAsia="Times New Roman" w:hAnsi="Times New Roman" w:cs="Times New Roman"/>
          <w:sz w:val="24"/>
          <w:szCs w:val="24"/>
          <w:rPrChange w:id="650" w:author="David Coverston" w:date="2016-12-29T11:40:00Z">
            <w:rPr>
              <w:rFonts w:ascii="Times New Roman" w:eastAsia="Times New Roman" w:hAnsi="Times New Roman" w:cs="Times New Roman"/>
              <w:sz w:val="20"/>
              <w:szCs w:val="20"/>
            </w:rPr>
          </w:rPrChange>
        </w:rPr>
        <w:t xml:space="preserve">, use </w:t>
      </w:r>
      <w:ins w:id="651" w:author="David Vandenbelt" w:date="2016-12-30T11:17:00Z">
        <w:r w:rsidR="00F12F72" w:rsidRPr="00F12F72">
          <w:rPr>
            <w:rFonts w:ascii="Times New Roman" w:eastAsia="Times New Roman" w:hAnsi="Times New Roman" w:cs="Times New Roman"/>
            <w:i/>
            <w:sz w:val="24"/>
            <w:szCs w:val="24"/>
            <w:rPrChange w:id="652" w:author="David Vandenbelt" w:date="2016-12-30T11:17:00Z">
              <w:rPr>
                <w:rFonts w:ascii="Times New Roman" w:eastAsia="Times New Roman" w:hAnsi="Times New Roman" w:cs="Times New Roman"/>
                <w:sz w:val="24"/>
                <w:szCs w:val="24"/>
              </w:rPr>
            </w:rPrChange>
          </w:rPr>
          <w:t>K</w:t>
        </w:r>
      </w:ins>
      <w:del w:id="653" w:author="David Vandenbelt" w:date="2016-12-30T11:17:00Z">
        <w:r w:rsidRPr="00F12F72" w:rsidDel="00F12F72">
          <w:rPr>
            <w:rFonts w:ascii="Times New Roman" w:eastAsia="Times New Roman" w:hAnsi="Times New Roman" w:cs="Times New Roman"/>
            <w:i/>
            <w:sz w:val="24"/>
            <w:szCs w:val="24"/>
            <w:rPrChange w:id="654" w:author="David Vandenbelt" w:date="2016-12-30T11:17:00Z">
              <w:rPr>
                <w:rFonts w:ascii="Times New Roman" w:eastAsia="Times New Roman" w:hAnsi="Times New Roman" w:cs="Times New Roman"/>
                <w:sz w:val="20"/>
                <w:szCs w:val="20"/>
              </w:rPr>
            </w:rPrChange>
          </w:rPr>
          <w:delText>k</w:delText>
        </w:r>
      </w:del>
      <w:r w:rsidRPr="00F12F72">
        <w:rPr>
          <w:rFonts w:ascii="Times New Roman" w:eastAsia="Times New Roman" w:hAnsi="Times New Roman" w:cs="Times New Roman"/>
          <w:i/>
          <w:sz w:val="24"/>
          <w:szCs w:val="24"/>
          <w:rPrChange w:id="655" w:author="David Vandenbelt" w:date="2016-12-30T11:17:00Z">
            <w:rPr>
              <w:rFonts w:ascii="Times New Roman" w:eastAsia="Times New Roman" w:hAnsi="Times New Roman" w:cs="Times New Roman"/>
              <w:sz w:val="20"/>
              <w:szCs w:val="20"/>
            </w:rPr>
          </w:rPrChange>
        </w:rPr>
        <w:t>eystroke</w:t>
      </w:r>
      <w:r w:rsidRPr="0026064E">
        <w:rPr>
          <w:rFonts w:ascii="Times New Roman" w:eastAsia="Times New Roman" w:hAnsi="Times New Roman" w:cs="Times New Roman"/>
          <w:sz w:val="24"/>
          <w:szCs w:val="24"/>
          <w:rPrChange w:id="656" w:author="David Coverston" w:date="2016-12-29T11:40:00Z">
            <w:rPr>
              <w:rFonts w:ascii="Times New Roman" w:eastAsia="Times New Roman" w:hAnsi="Times New Roman" w:cs="Times New Roman"/>
              <w:sz w:val="20"/>
              <w:szCs w:val="20"/>
            </w:rPr>
          </w:rPrChange>
        </w:rPr>
        <w:t xml:space="preserve"> instead.</w:t>
      </w:r>
    </w:p>
    <w:p w14:paraId="4A4EB040"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L</w:t>
      </w:r>
    </w:p>
    <w:p w14:paraId="47CC74B9" w14:textId="56E5FC1A" w:rsidR="00C30C1C" w:rsidRPr="00E261C7" w:rsidRDefault="00784EB6">
      <w:pPr>
        <w:spacing w:before="100" w:beforeAutospacing="1" w:after="100" w:afterAutospacing="1" w:line="240" w:lineRule="auto"/>
        <w:outlineLvl w:val="4"/>
        <w:rPr>
          <w:rFonts w:ascii="Times New Roman" w:eastAsia="Times New Roman" w:hAnsi="Times New Roman" w:cs="Times New Roman"/>
          <w:b/>
          <w:bCs/>
          <w:color w:val="FF0000"/>
          <w:sz w:val="20"/>
          <w:szCs w:val="20"/>
          <w:rPrChange w:id="657" w:author="David Coverston" w:date="2016-12-28T09:56:00Z">
            <w:rPr>
              <w:rFonts w:ascii="Times New Roman" w:eastAsia="Times New Roman" w:hAnsi="Times New Roman" w:cs="Times New Roman"/>
              <w:b/>
              <w:bCs/>
              <w:sz w:val="24"/>
              <w:szCs w:val="24"/>
            </w:rPr>
          </w:rPrChange>
        </w:rPr>
        <w:pPrChange w:id="658" w:author="David Coverston" w:date="2016-12-28T09:56:00Z">
          <w:pPr>
            <w:spacing w:before="100" w:beforeAutospacing="1" w:after="100" w:afterAutospacing="1" w:line="240" w:lineRule="auto"/>
          </w:pPr>
        </w:pPrChange>
      </w:pPr>
      <w:r w:rsidRPr="00784EB6">
        <w:rPr>
          <w:rFonts w:ascii="Times New Roman" w:eastAsia="Times New Roman" w:hAnsi="Times New Roman" w:cs="Times New Roman"/>
          <w:b/>
          <w:bCs/>
          <w:sz w:val="24"/>
          <w:szCs w:val="24"/>
        </w:rPr>
        <w:t>Lightweight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Directory</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Access</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Protocol</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(LDAP)</w:t>
      </w:r>
      <w:ins w:id="659" w:author="David Coverston" w:date="2016-12-28T09:56:00Z">
        <w:r w:rsidR="00E261C7" w:rsidRPr="00E261C7">
          <w:rPr>
            <w:rFonts w:ascii="Times New Roman" w:eastAsia="Times New Roman" w:hAnsi="Times New Roman" w:cs="Times New Roman"/>
            <w:b/>
            <w:bCs/>
            <w:sz w:val="20"/>
            <w:szCs w:val="20"/>
          </w:rPr>
          <w:t xml:space="preserve"> </w:t>
        </w:r>
      </w:ins>
    </w:p>
    <w:p w14:paraId="09A6B627" w14:textId="5FC682FD" w:rsidR="00784EB6" w:rsidRPr="00784EB6" w:rsidRDefault="006E4D82">
      <w:pPr>
        <w:spacing w:before="100" w:beforeAutospacing="1" w:after="100" w:afterAutospacing="1" w:line="240" w:lineRule="auto"/>
        <w:jc w:val="both"/>
        <w:rPr>
          <w:rFonts w:ascii="Times New Roman" w:eastAsia="Times New Roman" w:hAnsi="Times New Roman" w:cs="Times New Roman"/>
          <w:sz w:val="24"/>
          <w:szCs w:val="24"/>
        </w:rPr>
        <w:pPrChange w:id="660" w:author="David Coverston" w:date="2016-12-29T15:34:00Z">
          <w:pPr>
            <w:spacing w:before="100" w:beforeAutospacing="1" w:after="100" w:afterAutospacing="1" w:line="240" w:lineRule="auto"/>
          </w:pPr>
        </w:pPrChange>
      </w:pPr>
      <w:ins w:id="661" w:author="David Coverston" w:date="2016-12-29T15:34:00Z">
        <w:r>
          <w:rPr>
            <w:rFonts w:ascii="Times New Roman" w:eastAsia="Times New Roman" w:hAnsi="Times New Roman" w:cs="Times New Roman"/>
            <w:sz w:val="24"/>
            <w:szCs w:val="24"/>
          </w:rPr>
          <w:t xml:space="preserve">Use </w:t>
        </w:r>
      </w:ins>
      <w:del w:id="662" w:author="David Coverston" w:date="2016-12-29T15:34:00Z">
        <w:r w:rsidR="00784EB6" w:rsidRPr="0026064E" w:rsidDel="006E4D82">
          <w:rPr>
            <w:rFonts w:ascii="Times New Roman" w:eastAsia="Times New Roman" w:hAnsi="Times New Roman" w:cs="Times New Roman"/>
            <w:sz w:val="24"/>
            <w:szCs w:val="24"/>
            <w:rPrChange w:id="663" w:author="David Coverston" w:date="2016-12-29T11:40:00Z">
              <w:rPr>
                <w:rFonts w:ascii="Times New Roman" w:eastAsia="Times New Roman" w:hAnsi="Times New Roman" w:cs="Times New Roman"/>
                <w:sz w:val="20"/>
                <w:szCs w:val="20"/>
              </w:rPr>
            </w:rPrChange>
          </w:rPr>
          <w:delText>L</w:delText>
        </w:r>
      </w:del>
      <w:ins w:id="664" w:author="David Coverston" w:date="2016-12-29T15:34:00Z">
        <w:r>
          <w:rPr>
            <w:rFonts w:ascii="Times New Roman" w:eastAsia="Times New Roman" w:hAnsi="Times New Roman" w:cs="Times New Roman"/>
            <w:sz w:val="24"/>
            <w:szCs w:val="24"/>
          </w:rPr>
          <w:t>L</w:t>
        </w:r>
      </w:ins>
      <w:r w:rsidR="00784EB6" w:rsidRPr="0026064E">
        <w:rPr>
          <w:rFonts w:ascii="Times New Roman" w:eastAsia="Times New Roman" w:hAnsi="Times New Roman" w:cs="Times New Roman"/>
          <w:sz w:val="24"/>
          <w:szCs w:val="24"/>
          <w:rPrChange w:id="665" w:author="David Coverston" w:date="2016-12-29T11:40:00Z">
            <w:rPr>
              <w:rFonts w:ascii="Times New Roman" w:eastAsia="Times New Roman" w:hAnsi="Times New Roman" w:cs="Times New Roman"/>
              <w:sz w:val="20"/>
              <w:szCs w:val="20"/>
            </w:rPr>
          </w:rPrChange>
        </w:rPr>
        <w:t>DAP</w:t>
      </w:r>
      <w:ins w:id="666" w:author="David Coverston" w:date="2016-12-29T15:34:00Z">
        <w:r>
          <w:rPr>
            <w:rFonts w:ascii="Times New Roman" w:eastAsia="Times New Roman" w:hAnsi="Times New Roman" w:cs="Times New Roman"/>
            <w:sz w:val="24"/>
            <w:szCs w:val="24"/>
          </w:rPr>
          <w:t>.</w:t>
        </w:r>
      </w:ins>
      <w:r w:rsidR="00784EB6" w:rsidRPr="0026064E">
        <w:rPr>
          <w:rFonts w:ascii="Times New Roman" w:eastAsia="Times New Roman" w:hAnsi="Times New Roman" w:cs="Times New Roman"/>
          <w:sz w:val="24"/>
          <w:szCs w:val="24"/>
          <w:rPrChange w:id="667" w:author="David Coverston" w:date="2016-12-29T11:40:00Z">
            <w:rPr>
              <w:rFonts w:ascii="Times New Roman" w:eastAsia="Times New Roman" w:hAnsi="Times New Roman" w:cs="Times New Roman"/>
              <w:sz w:val="20"/>
              <w:szCs w:val="20"/>
            </w:rPr>
          </w:rPrChange>
        </w:rPr>
        <w:t xml:space="preserve"> </w:t>
      </w:r>
      <w:del w:id="668" w:author="David Coverston" w:date="2016-12-29T15:34:00Z">
        <w:r w:rsidR="00784EB6" w:rsidRPr="0026064E" w:rsidDel="006E4D82">
          <w:rPr>
            <w:rFonts w:ascii="Times New Roman" w:eastAsia="Times New Roman" w:hAnsi="Times New Roman" w:cs="Times New Roman"/>
            <w:sz w:val="24"/>
            <w:szCs w:val="24"/>
            <w:rPrChange w:id="669" w:author="David Coverston" w:date="2016-12-29T11:40:00Z">
              <w:rPr>
                <w:rFonts w:ascii="Times New Roman" w:eastAsia="Times New Roman" w:hAnsi="Times New Roman" w:cs="Times New Roman"/>
                <w:sz w:val="20"/>
                <w:szCs w:val="20"/>
              </w:rPr>
            </w:rPrChange>
          </w:rPr>
          <w:delText>is is an application protocol for accessing and maintaining distributed directory information services over an Internet Protocol (IP) network.</w:delText>
        </w:r>
      </w:del>
    </w:p>
    <w:p w14:paraId="5BA69A95"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Linux</w:t>
      </w:r>
    </w:p>
    <w:p w14:paraId="21852A9C"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See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Operating</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Systems.</w:t>
      </w:r>
    </w:p>
    <w:p w14:paraId="0CC06C68" w14:textId="7A7FBC73" w:rsidR="00C30C1C" w:rsidDel="000F0D95" w:rsidRDefault="00784EB6" w:rsidP="00784EB6">
      <w:pPr>
        <w:spacing w:before="100" w:beforeAutospacing="1" w:after="100" w:afterAutospacing="1" w:line="240" w:lineRule="auto"/>
        <w:rPr>
          <w:del w:id="670" w:author="David Coverston" w:date="2016-12-28T10:03:00Z"/>
          <w:rFonts w:ascii="Times New Roman" w:eastAsia="Times New Roman" w:hAnsi="Times New Roman" w:cs="Times New Roman"/>
          <w:sz w:val="24"/>
          <w:szCs w:val="24"/>
        </w:rPr>
      </w:pPr>
      <w:del w:id="671" w:author="David Coverston" w:date="2016-12-28T10:03:00Z">
        <w:r w:rsidRPr="00784EB6" w:rsidDel="000F0D95">
          <w:rPr>
            <w:rFonts w:ascii="Times New Roman" w:eastAsia="Times New Roman" w:hAnsi="Times New Roman" w:cs="Times New Roman"/>
            <w:b/>
            <w:bCs/>
            <w:sz w:val="24"/>
            <w:szCs w:val="24"/>
          </w:rPr>
          <w:delText>Login,</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Logout</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(noun)</w:delText>
        </w:r>
      </w:del>
    </w:p>
    <w:p w14:paraId="4D0B7B11" w14:textId="4957A43B" w:rsidR="00C30C1C" w:rsidDel="000F0D95" w:rsidRDefault="00784EB6" w:rsidP="00784EB6">
      <w:pPr>
        <w:spacing w:before="100" w:beforeAutospacing="1" w:after="100" w:afterAutospacing="1" w:line="240" w:lineRule="auto"/>
        <w:rPr>
          <w:del w:id="672" w:author="David Coverston" w:date="2016-12-28T10:03:00Z"/>
          <w:rFonts w:ascii="Times New Roman" w:eastAsia="Times New Roman" w:hAnsi="Times New Roman" w:cs="Times New Roman"/>
          <w:sz w:val="24"/>
          <w:szCs w:val="24"/>
        </w:rPr>
      </w:pPr>
      <w:del w:id="673" w:author="David Coverston" w:date="2016-12-28T10:03:00Z">
        <w:r w:rsidRPr="00784EB6" w:rsidDel="000F0D95">
          <w:rPr>
            <w:rFonts w:ascii="Times New Roman" w:eastAsia="Times New Roman" w:hAnsi="Times New Roman" w:cs="Times New Roman"/>
            <w:b/>
            <w:bCs/>
            <w:sz w:val="24"/>
            <w:szCs w:val="24"/>
          </w:rPr>
          <w:delText>Login,</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Log</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out</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(verb)</w:delText>
        </w:r>
      </w:del>
    </w:p>
    <w:p w14:paraId="4C7D183C" w14:textId="1408F8C7" w:rsidR="00784EB6" w:rsidRPr="00784EB6" w:rsidDel="000F0D95" w:rsidRDefault="00784EB6" w:rsidP="00784EB6">
      <w:pPr>
        <w:spacing w:before="100" w:beforeAutospacing="1" w:after="100" w:afterAutospacing="1" w:line="240" w:lineRule="auto"/>
        <w:rPr>
          <w:del w:id="674" w:author="David Coverston" w:date="2016-12-28T10:03:00Z"/>
          <w:rFonts w:ascii="Times New Roman" w:eastAsia="Times New Roman" w:hAnsi="Times New Roman" w:cs="Times New Roman"/>
          <w:sz w:val="24"/>
          <w:szCs w:val="24"/>
        </w:rPr>
      </w:pPr>
      <w:del w:id="675" w:author="David Coverston" w:date="2016-12-28T10:03:00Z">
        <w:r w:rsidRPr="00784EB6" w:rsidDel="000F0D95">
          <w:rPr>
            <w:rFonts w:ascii="Times New Roman" w:eastAsia="Times New Roman" w:hAnsi="Times New Roman" w:cs="Times New Roman"/>
            <w:b/>
            <w:bCs/>
            <w:sz w:val="24"/>
            <w:szCs w:val="24"/>
          </w:rPr>
          <w:delText>Logging</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in,</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Logging</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out</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(verb,</w:delText>
        </w:r>
        <w:r w:rsidDel="000F0D95">
          <w:rPr>
            <w:rFonts w:ascii="Times New Roman" w:eastAsia="Times New Roman" w:hAnsi="Times New Roman" w:cs="Times New Roman"/>
            <w:b/>
            <w:bCs/>
            <w:sz w:val="24"/>
            <w:szCs w:val="24"/>
          </w:rPr>
          <w:delText xml:space="preserve"> </w:delText>
        </w:r>
        <w:r w:rsidRPr="00784EB6" w:rsidDel="000F0D95">
          <w:rPr>
            <w:rFonts w:ascii="Times New Roman" w:eastAsia="Times New Roman" w:hAnsi="Times New Roman" w:cs="Times New Roman"/>
            <w:b/>
            <w:bCs/>
            <w:sz w:val="24"/>
            <w:szCs w:val="24"/>
          </w:rPr>
          <w:delText>gerund)</w:delText>
        </w:r>
      </w:del>
    </w:p>
    <w:p w14:paraId="7617A690" w14:textId="6284467B" w:rsidR="00784EB6" w:rsidRPr="00784EB6" w:rsidDel="000F0D95" w:rsidRDefault="00784EB6" w:rsidP="00784EB6">
      <w:pPr>
        <w:spacing w:before="100" w:beforeAutospacing="1" w:after="100" w:afterAutospacing="1" w:line="240" w:lineRule="auto"/>
        <w:rPr>
          <w:del w:id="676" w:author="David Coverston" w:date="2016-12-28T10:03:00Z"/>
          <w:rFonts w:ascii="Times New Roman" w:eastAsia="Times New Roman" w:hAnsi="Times New Roman" w:cs="Times New Roman"/>
          <w:sz w:val="24"/>
          <w:szCs w:val="24"/>
        </w:rPr>
      </w:pPr>
      <w:del w:id="677" w:author="David Coverston" w:date="2016-12-28T10:03:00Z">
        <w:r w:rsidRPr="00784EB6" w:rsidDel="000F0D95">
          <w:rPr>
            <w:rFonts w:ascii="Times New Roman" w:eastAsia="Times New Roman" w:hAnsi="Times New Roman" w:cs="Times New Roman"/>
            <w:sz w:val="24"/>
            <w:szCs w:val="24"/>
          </w:rPr>
          <w:delText>Although</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the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i/>
            <w:iCs/>
            <w:sz w:val="24"/>
            <w:szCs w:val="24"/>
          </w:rPr>
          <w:delText>Microsoft</w:delText>
        </w:r>
        <w:r w:rsidDel="000F0D95">
          <w:rPr>
            <w:rFonts w:ascii="Times New Roman" w:eastAsia="Times New Roman" w:hAnsi="Times New Roman" w:cs="Times New Roman"/>
            <w:i/>
            <w:iCs/>
            <w:sz w:val="24"/>
            <w:szCs w:val="24"/>
          </w:rPr>
          <w:delText xml:space="preserve"> </w:delText>
        </w:r>
        <w:r w:rsidRPr="00784EB6" w:rsidDel="000F0D95">
          <w:rPr>
            <w:rFonts w:ascii="Times New Roman" w:eastAsia="Times New Roman" w:hAnsi="Times New Roman" w:cs="Times New Roman"/>
            <w:i/>
            <w:iCs/>
            <w:sz w:val="24"/>
            <w:szCs w:val="24"/>
          </w:rPr>
          <w:delText>Manual</w:delText>
        </w:r>
        <w:r w:rsidDel="000F0D95">
          <w:rPr>
            <w:rFonts w:ascii="Times New Roman" w:eastAsia="Times New Roman" w:hAnsi="Times New Roman" w:cs="Times New Roman"/>
            <w:i/>
            <w:iCs/>
            <w:sz w:val="24"/>
            <w:szCs w:val="24"/>
          </w:rPr>
          <w:delText xml:space="preserve"> </w:delText>
        </w:r>
        <w:r w:rsidRPr="00784EB6" w:rsidDel="000F0D95">
          <w:rPr>
            <w:rFonts w:ascii="Times New Roman" w:eastAsia="Times New Roman" w:hAnsi="Times New Roman" w:cs="Times New Roman"/>
            <w:i/>
            <w:iCs/>
            <w:sz w:val="24"/>
            <w:szCs w:val="24"/>
          </w:rPr>
          <w:delText>of</w:delText>
        </w:r>
        <w:r w:rsidDel="000F0D95">
          <w:rPr>
            <w:rFonts w:ascii="Times New Roman" w:eastAsia="Times New Roman" w:hAnsi="Times New Roman" w:cs="Times New Roman"/>
            <w:i/>
            <w:iCs/>
            <w:sz w:val="24"/>
            <w:szCs w:val="24"/>
          </w:rPr>
          <w:delText xml:space="preserve"> </w:delText>
        </w:r>
        <w:r w:rsidRPr="00784EB6" w:rsidDel="000F0D95">
          <w:rPr>
            <w:rFonts w:ascii="Times New Roman" w:eastAsia="Times New Roman" w:hAnsi="Times New Roman" w:cs="Times New Roman"/>
            <w:i/>
            <w:iCs/>
            <w:sz w:val="24"/>
            <w:szCs w:val="24"/>
          </w:rPr>
          <w:delText>Style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recommends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using</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“Log</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(two</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words),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feel</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it</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important</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to</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reflect</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words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they</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actually</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appear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our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GUI.</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case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point</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the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PUC</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screen,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which</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uses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the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word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“Login”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(one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word)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both</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noun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and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verb.</w:delText>
        </w:r>
      </w:del>
    </w:p>
    <w:p w14:paraId="045DCA51" w14:textId="7A2D0EBF" w:rsidR="00784EB6" w:rsidRPr="00784EB6" w:rsidDel="000F0D95" w:rsidRDefault="00784EB6" w:rsidP="00784EB6">
      <w:pPr>
        <w:spacing w:before="100" w:beforeAutospacing="1" w:after="100" w:afterAutospacing="1" w:line="240" w:lineRule="auto"/>
        <w:rPr>
          <w:del w:id="678" w:author="David Coverston" w:date="2016-12-28T10:03:00Z"/>
          <w:rFonts w:ascii="Times New Roman" w:eastAsia="Times New Roman" w:hAnsi="Times New Roman" w:cs="Times New Roman"/>
          <w:sz w:val="24"/>
          <w:szCs w:val="24"/>
        </w:rPr>
      </w:pPr>
      <w:del w:id="679" w:author="David Coverston" w:date="2016-12-28T10:03:00Z">
        <w:r w:rsidRPr="00784EB6" w:rsidDel="000F0D95">
          <w:rPr>
            <w:rFonts w:ascii="Times New Roman" w:eastAsia="Times New Roman" w:hAnsi="Times New Roman" w:cs="Times New Roman"/>
            <w:sz w:val="24"/>
            <w:szCs w:val="24"/>
          </w:rPr>
          <w:delText>Until</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Pentaho</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login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screens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change,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our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style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to</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use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“Login,”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one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word,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whether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noun,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verb,</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or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adjective.</w:delText>
        </w:r>
      </w:del>
    </w:p>
    <w:p w14:paraId="1D273D66" w14:textId="73C9D014" w:rsidR="00784EB6" w:rsidRPr="00784EB6" w:rsidDel="000F0D95" w:rsidRDefault="00784EB6" w:rsidP="00784EB6">
      <w:pPr>
        <w:spacing w:before="100" w:beforeAutospacing="1" w:after="100" w:afterAutospacing="1" w:line="240" w:lineRule="auto"/>
        <w:rPr>
          <w:del w:id="680" w:author="David Coverston" w:date="2016-12-28T10:03:00Z"/>
          <w:rFonts w:ascii="Times New Roman" w:eastAsia="Times New Roman" w:hAnsi="Times New Roman" w:cs="Times New Roman"/>
          <w:sz w:val="24"/>
          <w:szCs w:val="24"/>
        </w:rPr>
      </w:pPr>
      <w:del w:id="681" w:author="David Coverston" w:date="2016-12-28T10:03:00Z">
        <w:r w:rsidRPr="00784EB6" w:rsidDel="000F0D95">
          <w:rPr>
            <w:rFonts w:ascii="Times New Roman" w:eastAsia="Times New Roman" w:hAnsi="Times New Roman" w:cs="Times New Roman"/>
            <w:sz w:val="24"/>
            <w:szCs w:val="24"/>
          </w:rPr>
          <w:delText>If</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you</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need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to</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use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the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gerund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form,</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use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“Logging</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(two</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words).</w:delText>
        </w:r>
      </w:del>
    </w:p>
    <w:p w14:paraId="056B3FD6" w14:textId="6A775B0E" w:rsidR="00784EB6" w:rsidRPr="00784EB6" w:rsidDel="000F0D95" w:rsidRDefault="00784EB6" w:rsidP="00784EB6">
      <w:pPr>
        <w:spacing w:before="100" w:beforeAutospacing="1" w:after="100" w:afterAutospacing="1" w:line="240" w:lineRule="auto"/>
        <w:rPr>
          <w:del w:id="682" w:author="David Coverston" w:date="2016-12-28T10:03:00Z"/>
          <w:rFonts w:ascii="Times New Roman" w:eastAsia="Times New Roman" w:hAnsi="Times New Roman" w:cs="Times New Roman"/>
          <w:sz w:val="24"/>
          <w:szCs w:val="24"/>
        </w:rPr>
      </w:pPr>
      <w:del w:id="683" w:author="David Coverston" w:date="2016-12-28T10:03:00Z">
        <w:r w:rsidRPr="00784EB6" w:rsidDel="000F0D95">
          <w:rPr>
            <w:rFonts w:ascii="Times New Roman" w:eastAsia="Times New Roman" w:hAnsi="Times New Roman" w:cs="Times New Roman"/>
            <w:sz w:val="20"/>
            <w:szCs w:val="20"/>
          </w:rPr>
          <w:delText>Do</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not</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use</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the</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word</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“into”</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when</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describing</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login</w:delText>
        </w:r>
        <w:r w:rsidDel="000F0D95">
          <w:rPr>
            <w:rFonts w:ascii="Times New Roman" w:eastAsia="Times New Roman" w:hAnsi="Times New Roman" w:cs="Times New Roman"/>
            <w:sz w:val="20"/>
            <w:szCs w:val="20"/>
          </w:rPr>
          <w:delText xml:space="preserve"> </w:delText>
        </w:r>
        <w:r w:rsidRPr="00784EB6" w:rsidDel="000F0D95">
          <w:rPr>
            <w:rFonts w:ascii="Times New Roman" w:eastAsia="Times New Roman" w:hAnsi="Times New Roman" w:cs="Times New Roman"/>
            <w:sz w:val="20"/>
            <w:szCs w:val="20"/>
          </w:rPr>
          <w:delText>procedures.</w:delText>
        </w:r>
      </w:del>
    </w:p>
    <w:p w14:paraId="7E7C96AE" w14:textId="42444A4B" w:rsidR="00784EB6" w:rsidRPr="00784EB6" w:rsidDel="000F0D95" w:rsidRDefault="00784EB6" w:rsidP="00784EB6">
      <w:pPr>
        <w:spacing w:before="100" w:beforeAutospacing="1" w:after="100" w:afterAutospacing="1" w:line="240" w:lineRule="auto"/>
        <w:rPr>
          <w:del w:id="684" w:author="David Coverston" w:date="2016-12-28T10:03:00Z"/>
          <w:rFonts w:ascii="Times New Roman" w:eastAsia="Times New Roman" w:hAnsi="Times New Roman" w:cs="Times New Roman"/>
          <w:sz w:val="24"/>
          <w:szCs w:val="24"/>
        </w:rPr>
      </w:pPr>
      <w:del w:id="685" w:author="David Coverston" w:date="2016-12-28T10:03:00Z">
        <w:r w:rsidRPr="00784EB6" w:rsidDel="000F0D95">
          <w:rPr>
            <w:rFonts w:ascii="Times New Roman" w:eastAsia="Times New Roman" w:hAnsi="Times New Roman" w:cs="Times New Roman"/>
            <w:sz w:val="24"/>
            <w:szCs w:val="24"/>
          </w:rPr>
          <w:delText>Examples</w:delText>
        </w:r>
      </w:del>
    </w:p>
    <w:p w14:paraId="0CAD9C48" w14:textId="466571F5" w:rsidR="00C30C1C" w:rsidDel="000F0D95" w:rsidRDefault="00784EB6" w:rsidP="00784EB6">
      <w:pPr>
        <w:spacing w:before="100" w:beforeAutospacing="1" w:after="100" w:afterAutospacing="1" w:line="240" w:lineRule="auto"/>
        <w:rPr>
          <w:del w:id="686" w:author="David Coverston" w:date="2016-12-28T10:03:00Z"/>
          <w:rFonts w:ascii="Times New Roman" w:eastAsia="Times New Roman" w:hAnsi="Times New Roman" w:cs="Times New Roman"/>
          <w:sz w:val="24"/>
          <w:szCs w:val="24"/>
        </w:rPr>
      </w:pPr>
      <w:del w:id="687" w:author="David Coverston" w:date="2016-12-28T10:03:00Z">
        <w:r w:rsidRPr="00784EB6" w:rsidDel="000F0D95">
          <w:rPr>
            <w:rFonts w:ascii="Times New Roman" w:eastAsia="Times New Roman" w:hAnsi="Times New Roman" w:cs="Times New Roman"/>
            <w:sz w:val="24"/>
            <w:szCs w:val="24"/>
          </w:rPr>
          <w:delText>The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login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dialog</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box</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appears.</w:delText>
        </w:r>
      </w:del>
    </w:p>
    <w:p w14:paraId="7B512E6D" w14:textId="3C518A06" w:rsidR="00C30C1C" w:rsidDel="000F0D95" w:rsidRDefault="00784EB6" w:rsidP="00784EB6">
      <w:pPr>
        <w:spacing w:before="100" w:beforeAutospacing="1" w:after="100" w:afterAutospacing="1" w:line="240" w:lineRule="auto"/>
        <w:rPr>
          <w:del w:id="688" w:author="David Coverston" w:date="2016-12-28T10:03:00Z"/>
          <w:rFonts w:ascii="Times New Roman" w:eastAsia="Times New Roman" w:hAnsi="Times New Roman" w:cs="Times New Roman"/>
          <w:sz w:val="24"/>
          <w:szCs w:val="24"/>
        </w:rPr>
      </w:pPr>
      <w:del w:id="689" w:author="David Coverston" w:date="2016-12-28T10:03:00Z">
        <w:r w:rsidRPr="00784EB6" w:rsidDel="000F0D95">
          <w:rPr>
            <w:rFonts w:ascii="Times New Roman" w:eastAsia="Times New Roman" w:hAnsi="Times New Roman" w:cs="Times New Roman"/>
            <w:sz w:val="24"/>
            <w:szCs w:val="24"/>
          </w:rPr>
          <w:delText>Login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with</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your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user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name</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and</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password.</w:delText>
        </w:r>
      </w:del>
    </w:p>
    <w:p w14:paraId="746EF53E" w14:textId="3B4F38E2" w:rsidR="00784EB6" w:rsidDel="000F0D95" w:rsidRDefault="00784EB6" w:rsidP="00784EB6">
      <w:pPr>
        <w:spacing w:before="100" w:beforeAutospacing="1" w:after="100" w:afterAutospacing="1" w:line="240" w:lineRule="auto"/>
        <w:rPr>
          <w:del w:id="690" w:author="David Coverston" w:date="2016-12-28T10:03:00Z"/>
          <w:rFonts w:ascii="Times New Roman" w:eastAsia="Times New Roman" w:hAnsi="Times New Roman" w:cs="Times New Roman"/>
          <w:sz w:val="24"/>
          <w:szCs w:val="24"/>
        </w:rPr>
      </w:pPr>
      <w:del w:id="691" w:author="David Coverston" w:date="2016-12-28T10:03:00Z">
        <w:r w:rsidRPr="00784EB6" w:rsidDel="000F0D95">
          <w:rPr>
            <w:rFonts w:ascii="Times New Roman" w:eastAsia="Times New Roman" w:hAnsi="Times New Roman" w:cs="Times New Roman"/>
            <w:sz w:val="24"/>
            <w:szCs w:val="24"/>
          </w:rPr>
          <w:delText>Logging</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in</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activates</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your</w:delText>
        </w:r>
        <w:r w:rsidDel="000F0D95">
          <w:rPr>
            <w:rFonts w:ascii="Times New Roman" w:eastAsia="Times New Roman" w:hAnsi="Times New Roman" w:cs="Times New Roman"/>
            <w:sz w:val="24"/>
            <w:szCs w:val="24"/>
          </w:rPr>
          <w:delText xml:space="preserve"> </w:delText>
        </w:r>
        <w:r w:rsidRPr="00784EB6" w:rsidDel="000F0D95">
          <w:rPr>
            <w:rFonts w:ascii="Times New Roman" w:eastAsia="Times New Roman" w:hAnsi="Times New Roman" w:cs="Times New Roman"/>
            <w:sz w:val="24"/>
            <w:szCs w:val="24"/>
          </w:rPr>
          <w:delText>profile.</w:delText>
        </w:r>
      </w:del>
    </w:p>
    <w:p w14:paraId="2F0EE886" w14:textId="77777777" w:rsidR="008E32EA" w:rsidRDefault="00910BCB" w:rsidP="008E32EA">
      <w:pPr>
        <w:spacing w:before="100" w:beforeAutospacing="1" w:after="100" w:afterAutospacing="1" w:line="240" w:lineRule="auto"/>
        <w:rPr>
          <w:ins w:id="692" w:author="David Coverston" w:date="2016-12-29T09:46: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Logon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Log</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on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Log</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on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to</w:t>
      </w:r>
      <w:del w:id="693" w:author="David Coverston" w:date="2016-12-29T09:45:00Z">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noun</w:delText>
        </w:r>
        <w:r w:rsidDel="008E32EA">
          <w:rPr>
            <w:rFonts w:ascii="Open Sans Light" w:eastAsia="Times New Roman" w:hAnsi="Open Sans Light" w:cs="Open Sans Light"/>
            <w:i/>
            <w:iCs/>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or</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adjective</w:delText>
        </w:r>
        <w:r w:rsidDel="008E32EA">
          <w:rPr>
            <w:rFonts w:ascii="Open Sans Light" w:eastAsia="Times New Roman" w:hAnsi="Open Sans Light" w:cs="Open Sans Light"/>
            <w:i/>
            <w:iCs/>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verb</w:delText>
        </w:r>
        <w:r w:rsidDel="008E32EA">
          <w:rPr>
            <w:rFonts w:ascii="Open Sans Light" w:eastAsia="Times New Roman" w:hAnsi="Open Sans Light" w:cs="Open Sans Light"/>
            <w:i/>
            <w:iCs/>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verb</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del>
      <w:ins w:id="694" w:author="David Coverston" w:date="2016-12-29T09:46:00Z">
        <w:r w:rsidR="008E32EA">
          <w:rPr>
            <w:rFonts w:ascii="Open Sans Light" w:eastAsia="Times New Roman" w:hAnsi="Open Sans Light" w:cs="Open Sans Light"/>
            <w:color w:val="538135" w:themeColor="accent6" w:themeShade="BF"/>
            <w:sz w:val="24"/>
            <w:szCs w:val="24"/>
          </w:rPr>
          <w:t xml:space="preserve"> / </w:t>
        </w:r>
        <w:r w:rsidR="008E32EA" w:rsidRPr="00B226C2">
          <w:rPr>
            <w:rFonts w:ascii="Open Sans Light" w:eastAsia="Times New Roman" w:hAnsi="Open Sans Light" w:cs="Open Sans Light"/>
            <w:b/>
            <w:bCs/>
            <w:color w:val="538135" w:themeColor="accent6" w:themeShade="BF"/>
            <w:sz w:val="24"/>
            <w:szCs w:val="24"/>
          </w:rPr>
          <w:t>Logoff</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Log</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off</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Log</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off</w:t>
        </w:r>
        <w:r w:rsidR="008E32EA">
          <w:rPr>
            <w:rFonts w:ascii="Open Sans Light" w:eastAsia="Times New Roman" w:hAnsi="Open Sans Light" w:cs="Open Sans Light"/>
            <w:b/>
            <w:bCs/>
            <w:color w:val="538135" w:themeColor="accent6" w:themeShade="BF"/>
            <w:sz w:val="24"/>
            <w:szCs w:val="24"/>
          </w:rPr>
          <w:t xml:space="preserve"> </w:t>
        </w:r>
        <w:r w:rsidR="008E32EA" w:rsidRPr="00B226C2">
          <w:rPr>
            <w:rFonts w:ascii="Open Sans Light" w:eastAsia="Times New Roman" w:hAnsi="Open Sans Light" w:cs="Open Sans Light"/>
            <w:b/>
            <w:bCs/>
            <w:color w:val="538135" w:themeColor="accent6" w:themeShade="BF"/>
            <w:sz w:val="24"/>
            <w:szCs w:val="24"/>
          </w:rPr>
          <w:t>from</w:t>
        </w:r>
      </w:ins>
    </w:p>
    <w:p w14:paraId="5FC35038" w14:textId="31D57452" w:rsidR="00910BCB" w:rsidRPr="00B226C2" w:rsidDel="008E32EA" w:rsidRDefault="00910BCB" w:rsidP="00910BCB">
      <w:pPr>
        <w:spacing w:before="100" w:beforeAutospacing="1" w:after="100" w:afterAutospacing="1" w:line="240" w:lineRule="auto"/>
        <w:rPr>
          <w:del w:id="695" w:author="David Coverston" w:date="2016-12-29T09:4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creating</w:t>
      </w:r>
      <w:ins w:id="696" w:author="David Coverston" w:date="2016-12-29T09:46:00Z">
        <w:r w:rsidR="008E32EA">
          <w:rPr>
            <w:rFonts w:ascii="Open Sans Light" w:eastAsia="Times New Roman" w:hAnsi="Open Sans Light" w:cs="Open Sans Light"/>
            <w:color w:val="538135" w:themeColor="accent6" w:themeShade="BF"/>
            <w:sz w:val="24"/>
            <w:szCs w:val="24"/>
          </w:rPr>
          <w:t xml:space="preserve"> or ending</w:t>
        </w:r>
      </w:ins>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session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computer,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workstation,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network.</w:t>
      </w:r>
      <w:ins w:id="697" w:author="David Coverston" w:date="2016-12-29T09:49:00Z">
        <w:r w:rsidR="008E32EA">
          <w:rPr>
            <w:rFonts w:ascii="Open Sans Light" w:eastAsia="Times New Roman" w:hAnsi="Open Sans Light" w:cs="Open Sans Light"/>
            <w:color w:val="538135" w:themeColor="accent6" w:themeShade="BF"/>
            <w:sz w:val="24"/>
            <w:szCs w:val="24"/>
          </w:rPr>
          <w:t xml:space="preserve"> </w:t>
        </w:r>
      </w:ins>
    </w:p>
    <w:p w14:paraId="62E9688E" w14:textId="77777777" w:rsidR="00910BCB" w:rsidRPr="00B226C2" w:rsidRDefault="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698" w:author="David Coverston" w:date="2016-12-29T09:49:00Z">
          <w:pPr>
            <w:numPr>
              <w:numId w:val="23"/>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example,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"Enter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password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u w:val="single"/>
        </w:rPr>
        <w:t>logging</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on</w:t>
      </w:r>
      <w:r w:rsidRPr="00B226C2">
        <w:rPr>
          <w:rFonts w:ascii="Open Sans Light" w:eastAsia="Times New Roman" w:hAnsi="Open Sans Light" w:cs="Open Sans Light"/>
          <w:color w:val="538135" w:themeColor="accent6" w:themeShade="BF"/>
          <w:sz w:val="24"/>
          <w:szCs w:val="24"/>
        </w:rPr>
        <w:t>."</w:t>
      </w:r>
    </w:p>
    <w:p w14:paraId="2F5D053A" w14:textId="07522625" w:rsidR="00910BCB" w:rsidDel="008E32EA" w:rsidRDefault="00910BCB" w:rsidP="00910BCB">
      <w:pPr>
        <w:spacing w:before="100" w:beforeAutospacing="1" w:after="100" w:afterAutospacing="1" w:line="240" w:lineRule="auto"/>
        <w:rPr>
          <w:del w:id="699" w:author="David Coverston" w:date="2016-12-29T09:47:00Z"/>
          <w:rFonts w:ascii="Open Sans Light" w:eastAsia="Times New Roman" w:hAnsi="Open Sans Light" w:cs="Open Sans Light"/>
          <w:color w:val="538135" w:themeColor="accent6" w:themeShade="BF"/>
          <w:sz w:val="24"/>
          <w:szCs w:val="24"/>
        </w:rPr>
      </w:pPr>
      <w:del w:id="700" w:author="David Coverston" w:date="2016-12-29T09:47:00Z">
        <w:r w:rsidRPr="00B226C2" w:rsidDel="008E32EA">
          <w:rPr>
            <w:rFonts w:ascii="Open Sans Light" w:eastAsia="Times New Roman" w:hAnsi="Open Sans Light" w:cs="Open Sans Light"/>
            <w:b/>
            <w:bCs/>
            <w:color w:val="538135" w:themeColor="accent6" w:themeShade="BF"/>
            <w:sz w:val="24"/>
            <w:szCs w:val="24"/>
          </w:rPr>
          <w:delText>Logoff</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Log</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off</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Log</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off</w:delText>
        </w:r>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b/>
            <w:bCs/>
            <w:color w:val="538135" w:themeColor="accent6" w:themeShade="BF"/>
            <w:sz w:val="24"/>
            <w:szCs w:val="24"/>
          </w:rPr>
          <w:delText>from</w:delText>
        </w:r>
      </w:del>
      <w:del w:id="701" w:author="David Coverston" w:date="2016-12-29T09:46:00Z">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noun</w:delText>
        </w:r>
        <w:r w:rsidDel="008E32EA">
          <w:rPr>
            <w:rFonts w:ascii="Open Sans Light" w:eastAsia="Times New Roman" w:hAnsi="Open Sans Light" w:cs="Open Sans Light"/>
            <w:i/>
            <w:iCs/>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or</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adjective</w:delText>
        </w:r>
        <w:r w:rsidDel="008E32EA">
          <w:rPr>
            <w:rFonts w:ascii="Open Sans Light" w:eastAsia="Times New Roman" w:hAnsi="Open Sans Light" w:cs="Open Sans Light"/>
            <w:i/>
            <w:iCs/>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verb</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verb</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del>
      <w:del w:id="702" w:author="David Coverston" w:date="2016-12-29T09:47:00Z">
        <w:r w:rsidRPr="00B226C2" w:rsidDel="008E32EA">
          <w:rPr>
            <w:rFonts w:ascii="Open Sans Light" w:eastAsia="Times New Roman" w:hAnsi="Open Sans Light" w:cs="Open Sans Light"/>
            <w:color w:val="538135" w:themeColor="accent6" w:themeShade="BF"/>
            <w:sz w:val="24"/>
            <w:szCs w:val="24"/>
          </w:rPr>
          <w:delText>Use</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to</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refer</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to</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ending</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a</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user</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session</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on</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a</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computer,</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workstation,</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or</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network.</w:delText>
        </w:r>
      </w:del>
    </w:p>
    <w:p w14:paraId="1E9E3C4B" w14:textId="77777777" w:rsidR="00910BCB" w:rsidRPr="00910BCB" w:rsidRDefault="00910BCB" w:rsidP="00910BCB">
      <w:pPr>
        <w:spacing w:before="100" w:beforeAutospacing="1" w:after="100" w:afterAutospacing="1" w:line="240" w:lineRule="auto"/>
        <w:ind w:left="360"/>
        <w:outlineLvl w:val="2"/>
        <w:rPr>
          <w:rFonts w:ascii="Open Sans Light" w:eastAsia="Times New Roman" w:hAnsi="Open Sans Light" w:cs="Open Sans Light"/>
          <w:b/>
          <w:bCs/>
          <w:color w:val="538135" w:themeColor="accent6" w:themeShade="BF"/>
          <w:sz w:val="27"/>
          <w:szCs w:val="27"/>
        </w:rPr>
      </w:pPr>
      <w:r w:rsidRPr="00910BCB">
        <w:rPr>
          <w:rFonts w:ascii="Open Sans Light" w:eastAsia="Times New Roman" w:hAnsi="Open Sans Light" w:cs="Open Sans Light"/>
          <w:b/>
          <w:bCs/>
          <w:color w:val="538135" w:themeColor="accent6" w:themeShade="BF"/>
          <w:sz w:val="27"/>
          <w:szCs w:val="27"/>
        </w:rPr>
        <w:t xml:space="preserve">Do not use the following: </w:t>
      </w:r>
    </w:p>
    <w:p w14:paraId="377BC1E5" w14:textId="09250F8A" w:rsidR="00910BCB" w:rsidRPr="001D5B77" w:rsidRDefault="00910BCB" w:rsidP="001D5B77">
      <w:pPr>
        <w:numPr>
          <w:ilvl w:val="0"/>
          <w:numId w:val="28"/>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1D5B77">
        <w:rPr>
          <w:rFonts w:ascii="Open Sans Light" w:eastAsia="Times New Roman" w:hAnsi="Open Sans Light" w:cs="Open Sans Light"/>
          <w:b/>
          <w:bCs/>
          <w:color w:val="538135" w:themeColor="accent6" w:themeShade="BF"/>
          <w:sz w:val="24"/>
          <w:szCs w:val="24"/>
        </w:rPr>
        <w:t>Login / Log in</w:t>
      </w:r>
      <w:del w:id="703" w:author="David Coverston" w:date="2016-12-29T09:47:00Z">
        <w:r w:rsidRPr="001D5B77" w:rsidDel="008E32EA">
          <w:rPr>
            <w:rFonts w:ascii="Open Sans Light" w:eastAsia="Times New Roman" w:hAnsi="Open Sans Light" w:cs="Open Sans Light"/>
            <w:color w:val="538135" w:themeColor="accent6" w:themeShade="BF"/>
            <w:sz w:val="24"/>
            <w:szCs w:val="24"/>
          </w:rPr>
          <w:delText xml:space="preserve"> -- </w:delText>
        </w:r>
        <w:r w:rsidRPr="001D5B77" w:rsidDel="008E32EA">
          <w:rPr>
            <w:rFonts w:ascii="Open Sans Light" w:eastAsia="Times New Roman" w:hAnsi="Open Sans Light" w:cs="Open Sans Light"/>
            <w:i/>
            <w:iCs/>
            <w:color w:val="538135" w:themeColor="accent6" w:themeShade="BF"/>
            <w:sz w:val="24"/>
            <w:szCs w:val="24"/>
          </w:rPr>
          <w:delText xml:space="preserve">noun </w:delText>
        </w:r>
        <w:r w:rsidRPr="001D5B77" w:rsidDel="008E32EA">
          <w:rPr>
            <w:rFonts w:ascii="Open Sans Light" w:eastAsia="Times New Roman" w:hAnsi="Open Sans Light" w:cs="Open Sans Light"/>
            <w:color w:val="538135" w:themeColor="accent6" w:themeShade="BF"/>
            <w:sz w:val="24"/>
            <w:szCs w:val="24"/>
          </w:rPr>
          <w:delText xml:space="preserve">or </w:delText>
        </w:r>
        <w:r w:rsidRPr="001D5B77" w:rsidDel="008E32EA">
          <w:rPr>
            <w:rFonts w:ascii="Open Sans Light" w:eastAsia="Times New Roman" w:hAnsi="Open Sans Light" w:cs="Open Sans Light"/>
            <w:i/>
            <w:iCs/>
            <w:color w:val="538135" w:themeColor="accent6" w:themeShade="BF"/>
            <w:sz w:val="24"/>
            <w:szCs w:val="24"/>
          </w:rPr>
          <w:delText xml:space="preserve">adjective </w:delText>
        </w:r>
        <w:r w:rsidRPr="001D5B77" w:rsidDel="008E32EA">
          <w:rPr>
            <w:rFonts w:ascii="Open Sans Light" w:eastAsia="Times New Roman" w:hAnsi="Open Sans Light" w:cs="Open Sans Light"/>
            <w:color w:val="538135" w:themeColor="accent6" w:themeShade="BF"/>
            <w:sz w:val="24"/>
            <w:szCs w:val="24"/>
          </w:rPr>
          <w:delText xml:space="preserve">/ </w:delText>
        </w:r>
        <w:r w:rsidRPr="001D5B77" w:rsidDel="008E32EA">
          <w:rPr>
            <w:rFonts w:ascii="Open Sans Light" w:eastAsia="Times New Roman" w:hAnsi="Open Sans Light" w:cs="Open Sans Light"/>
            <w:i/>
            <w:iCs/>
            <w:color w:val="538135" w:themeColor="accent6" w:themeShade="BF"/>
            <w:sz w:val="24"/>
            <w:szCs w:val="24"/>
          </w:rPr>
          <w:delText>verb</w:delText>
        </w:r>
        <w:r w:rsidRPr="008E32EA" w:rsidDel="008E32EA">
          <w:rPr>
            <w:rFonts w:ascii="Open Sans Light" w:eastAsia="Times New Roman" w:hAnsi="Open Sans Light" w:cs="Open Sans Light"/>
            <w:color w:val="538135" w:themeColor="accent6" w:themeShade="BF"/>
            <w:sz w:val="24"/>
            <w:szCs w:val="24"/>
          </w:rPr>
          <w:delText xml:space="preserve">.  </w:delText>
        </w:r>
      </w:del>
      <w:ins w:id="704" w:author="David Coverston" w:date="2016-12-29T09:47:00Z">
        <w:r w:rsidR="008E32EA" w:rsidRPr="008E32EA">
          <w:rPr>
            <w:rFonts w:ascii="Open Sans Light" w:eastAsia="Times New Roman" w:hAnsi="Open Sans Light" w:cs="Open Sans Light"/>
            <w:color w:val="538135" w:themeColor="accent6" w:themeShade="BF"/>
            <w:sz w:val="24"/>
            <w:szCs w:val="24"/>
          </w:rPr>
          <w:t xml:space="preserve"> / </w:t>
        </w:r>
        <w:r w:rsidR="008E32EA" w:rsidRPr="008E32EA">
          <w:rPr>
            <w:rFonts w:ascii="Open Sans Light" w:eastAsia="Times New Roman" w:hAnsi="Open Sans Light" w:cs="Open Sans Light"/>
            <w:b/>
            <w:bCs/>
            <w:color w:val="538135" w:themeColor="accent6" w:themeShade="BF"/>
            <w:sz w:val="24"/>
            <w:szCs w:val="24"/>
          </w:rPr>
          <w:t>Logout / Log out</w:t>
        </w:r>
      </w:ins>
      <w:ins w:id="705" w:author="David Coverston" w:date="2016-12-29T09:48:00Z">
        <w:r w:rsidR="008E32EA" w:rsidRPr="008E32EA">
          <w:rPr>
            <w:rFonts w:ascii="Open Sans Light" w:eastAsia="Times New Roman" w:hAnsi="Open Sans Light" w:cs="Open Sans Light"/>
            <w:b/>
            <w:bCs/>
            <w:color w:val="538135" w:themeColor="accent6" w:themeShade="BF"/>
            <w:sz w:val="24"/>
            <w:szCs w:val="24"/>
          </w:rPr>
          <w:t xml:space="preserve"> / </w:t>
        </w:r>
        <w:r w:rsidR="008E32EA" w:rsidRPr="008E32EA">
          <w:rPr>
            <w:rFonts w:ascii="Open Sans Light" w:eastAsia="Times New Roman" w:hAnsi="Open Sans Light" w:cs="Open Sans Light"/>
            <w:b/>
            <w:color w:val="538135" w:themeColor="accent6" w:themeShade="BF"/>
            <w:sz w:val="24"/>
            <w:szCs w:val="24"/>
          </w:rPr>
          <w:t xml:space="preserve">Logging into </w:t>
        </w:r>
      </w:ins>
      <w:del w:id="706" w:author="David Coverston" w:date="2016-12-29T09:48:00Z">
        <w:r w:rsidRPr="008E32EA" w:rsidDel="008E32EA">
          <w:rPr>
            <w:rFonts w:ascii="Open Sans Light" w:eastAsia="Times New Roman" w:hAnsi="Open Sans Light" w:cs="Open Sans Light"/>
            <w:color w:val="538135" w:themeColor="accent6" w:themeShade="BF"/>
            <w:sz w:val="24"/>
            <w:szCs w:val="24"/>
          </w:rPr>
          <w:delText>In Documentation, o</w:delText>
        </w:r>
      </w:del>
      <w:ins w:id="707" w:author="David Coverston" w:date="2016-12-29T09:48:00Z">
        <w:r w:rsidR="008E32EA">
          <w:rPr>
            <w:rFonts w:ascii="Open Sans Light" w:eastAsia="Times New Roman" w:hAnsi="Open Sans Light" w:cs="Open Sans Light"/>
            <w:color w:val="538135" w:themeColor="accent6" w:themeShade="BF"/>
            <w:sz w:val="24"/>
            <w:szCs w:val="24"/>
          </w:rPr>
          <w:t>O</w:t>
        </w:r>
      </w:ins>
      <w:r w:rsidRPr="001D5B77">
        <w:rPr>
          <w:rFonts w:ascii="Open Sans Light" w:eastAsia="Times New Roman" w:hAnsi="Open Sans Light" w:cs="Open Sans Light"/>
          <w:color w:val="538135" w:themeColor="accent6" w:themeShade="BF"/>
          <w:sz w:val="24"/>
          <w:szCs w:val="24"/>
        </w:rPr>
        <w:t>nly use if these terms appear in the UI.</w:t>
      </w:r>
    </w:p>
    <w:p w14:paraId="1803E03C" w14:textId="355C3181" w:rsidR="008F793B" w:rsidRPr="00F12F72" w:rsidRDefault="00910BCB">
      <w:pPr>
        <w:spacing w:before="100" w:beforeAutospacing="1" w:after="100" w:afterAutospacing="1" w:line="240" w:lineRule="auto"/>
        <w:rPr>
          <w:rPrChange w:id="708" w:author="David Vandenbelt" w:date="2016-12-30T11:18:00Z">
            <w:rPr>
              <w:rFonts w:ascii="Open Sans Light" w:eastAsia="Times New Roman" w:hAnsi="Open Sans Light" w:cs="Open Sans Light"/>
              <w:color w:val="538135" w:themeColor="accent6" w:themeShade="BF"/>
              <w:sz w:val="24"/>
              <w:szCs w:val="24"/>
            </w:rPr>
          </w:rPrChange>
        </w:rPr>
        <w:pPrChange w:id="709" w:author="David Vandenbelt" w:date="2016-12-30T11:18:00Z">
          <w:pPr>
            <w:numPr>
              <w:numId w:val="28"/>
            </w:numPr>
            <w:tabs>
              <w:tab w:val="num" w:pos="720"/>
            </w:tabs>
            <w:spacing w:before="100" w:beforeAutospacing="1" w:after="100" w:afterAutospacing="1" w:line="240" w:lineRule="auto"/>
            <w:ind w:left="720" w:hanging="360"/>
          </w:pPr>
        </w:pPrChange>
      </w:pPr>
      <w:del w:id="710" w:author="David Coverston" w:date="2016-12-29T09:47:00Z">
        <w:r w:rsidRPr="008E32EA" w:rsidDel="008E32EA">
          <w:rPr>
            <w:rPrChange w:id="711" w:author="David Coverston" w:date="2016-12-29T09:51:00Z">
              <w:rPr>
                <w:rFonts w:ascii="Open Sans Light" w:eastAsia="Times New Roman" w:hAnsi="Open Sans Light" w:cs="Open Sans Light"/>
                <w:b/>
                <w:bCs/>
                <w:color w:val="538135" w:themeColor="accent6" w:themeShade="BF"/>
                <w:sz w:val="24"/>
                <w:szCs w:val="24"/>
              </w:rPr>
            </w:rPrChange>
          </w:rPr>
          <w:lastRenderedPageBreak/>
          <w:delText>Logout / Log out</w:delText>
        </w:r>
        <w:r w:rsidRPr="008E32EA" w:rsidDel="008E32EA">
          <w:rPr>
            <w:rPrChange w:id="712" w:author="David Coverston" w:date="2016-12-29T09:51:00Z">
              <w:rPr>
                <w:rFonts w:ascii="Open Sans Light" w:eastAsia="Times New Roman" w:hAnsi="Open Sans Light" w:cs="Open Sans Light"/>
                <w:color w:val="538135" w:themeColor="accent6" w:themeShade="BF"/>
                <w:sz w:val="24"/>
                <w:szCs w:val="24"/>
              </w:rPr>
            </w:rPrChange>
          </w:rPr>
          <w:delText xml:space="preserve"> -- </w:delText>
        </w:r>
        <w:r w:rsidRPr="008E32EA" w:rsidDel="008E32EA">
          <w:rPr>
            <w:rPrChange w:id="713" w:author="David Coverston" w:date="2016-12-29T09:51:00Z">
              <w:rPr>
                <w:rFonts w:ascii="Open Sans Light" w:eastAsia="Times New Roman" w:hAnsi="Open Sans Light" w:cs="Open Sans Light"/>
                <w:i/>
                <w:iCs/>
                <w:color w:val="538135" w:themeColor="accent6" w:themeShade="BF"/>
                <w:sz w:val="24"/>
                <w:szCs w:val="24"/>
              </w:rPr>
            </w:rPrChange>
          </w:rPr>
          <w:delText xml:space="preserve">noun </w:delText>
        </w:r>
        <w:r w:rsidRPr="008E32EA" w:rsidDel="008E32EA">
          <w:rPr>
            <w:rPrChange w:id="714" w:author="David Coverston" w:date="2016-12-29T09:51:00Z">
              <w:rPr>
                <w:rFonts w:ascii="Open Sans Light" w:eastAsia="Times New Roman" w:hAnsi="Open Sans Light" w:cs="Open Sans Light"/>
                <w:color w:val="538135" w:themeColor="accent6" w:themeShade="BF"/>
                <w:sz w:val="24"/>
                <w:szCs w:val="24"/>
              </w:rPr>
            </w:rPrChange>
          </w:rPr>
          <w:delText xml:space="preserve">or </w:delText>
        </w:r>
        <w:r w:rsidRPr="008E32EA" w:rsidDel="008E32EA">
          <w:rPr>
            <w:rPrChange w:id="715" w:author="David Coverston" w:date="2016-12-29T09:51:00Z">
              <w:rPr>
                <w:rFonts w:ascii="Open Sans Light" w:eastAsia="Times New Roman" w:hAnsi="Open Sans Light" w:cs="Open Sans Light"/>
                <w:i/>
                <w:iCs/>
                <w:color w:val="538135" w:themeColor="accent6" w:themeShade="BF"/>
                <w:sz w:val="24"/>
                <w:szCs w:val="24"/>
              </w:rPr>
            </w:rPrChange>
          </w:rPr>
          <w:delText xml:space="preserve">adjective </w:delText>
        </w:r>
        <w:r w:rsidRPr="008E32EA" w:rsidDel="008E32EA">
          <w:rPr>
            <w:rPrChange w:id="716" w:author="David Coverston" w:date="2016-12-29T09:51:00Z">
              <w:rPr>
                <w:rFonts w:ascii="Open Sans Light" w:eastAsia="Times New Roman" w:hAnsi="Open Sans Light" w:cs="Open Sans Light"/>
                <w:color w:val="538135" w:themeColor="accent6" w:themeShade="BF"/>
                <w:sz w:val="24"/>
                <w:szCs w:val="24"/>
              </w:rPr>
            </w:rPrChange>
          </w:rPr>
          <w:delText xml:space="preserve">/ </w:delText>
        </w:r>
        <w:r w:rsidRPr="008E32EA" w:rsidDel="008E32EA">
          <w:rPr>
            <w:rPrChange w:id="717" w:author="David Coverston" w:date="2016-12-29T09:51:00Z">
              <w:rPr>
                <w:rFonts w:ascii="Open Sans Light" w:eastAsia="Times New Roman" w:hAnsi="Open Sans Light" w:cs="Open Sans Light"/>
                <w:i/>
                <w:iCs/>
                <w:color w:val="538135" w:themeColor="accent6" w:themeShade="BF"/>
                <w:sz w:val="24"/>
                <w:szCs w:val="24"/>
              </w:rPr>
            </w:rPrChange>
          </w:rPr>
          <w:delText>verb</w:delText>
        </w:r>
        <w:r w:rsidRPr="008E32EA" w:rsidDel="008E32EA">
          <w:rPr>
            <w:rPrChange w:id="718" w:author="David Coverston" w:date="2016-12-29T09:51:00Z">
              <w:rPr>
                <w:rFonts w:ascii="Open Sans Light" w:eastAsia="Times New Roman" w:hAnsi="Open Sans Light" w:cs="Open Sans Light"/>
                <w:color w:val="538135" w:themeColor="accent6" w:themeShade="BF"/>
                <w:sz w:val="24"/>
                <w:szCs w:val="24"/>
              </w:rPr>
            </w:rPrChange>
          </w:rPr>
          <w:delText>. In Documentation, only use if these terms appear in the UI.</w:delText>
        </w:r>
      </w:del>
      <w:ins w:id="719" w:author="David Coverston" w:date="2016-12-29T09:26:00Z">
        <w:r w:rsidR="008F793B" w:rsidRPr="008E32EA">
          <w:rPr>
            <w:rPrChange w:id="720" w:author="David Coverston" w:date="2016-12-29T09:51:00Z">
              <w:rPr>
                <w:rFonts w:ascii="Open Sans Light" w:eastAsia="Times New Roman" w:hAnsi="Open Sans Light" w:cs="Open Sans Light"/>
                <w:b/>
                <w:color w:val="538135" w:themeColor="accent6" w:themeShade="BF"/>
                <w:sz w:val="24"/>
                <w:szCs w:val="24"/>
              </w:rPr>
            </w:rPrChange>
          </w:rPr>
          <w:t xml:space="preserve">See also </w:t>
        </w:r>
      </w:ins>
      <w:commentRangeStart w:id="721"/>
      <w:ins w:id="722" w:author="David Vandenbelt" w:date="2016-12-30T11:18:00Z">
        <w:r w:rsidR="00F12F72" w:rsidRPr="00F12F72">
          <w:rPr>
            <w:b/>
            <w:rPrChange w:id="723" w:author="David Vandenbelt" w:date="2016-12-30T11:18:00Z">
              <w:rPr/>
            </w:rPrChange>
          </w:rPr>
          <w:t>C</w:t>
        </w:r>
      </w:ins>
      <w:ins w:id="724" w:author="David Coverston" w:date="2016-12-29T09:26:00Z">
        <w:del w:id="725" w:author="David Vandenbelt" w:date="2016-12-30T11:18:00Z">
          <w:r w:rsidR="008F793B" w:rsidRPr="00F12F72" w:rsidDel="00F12F72">
            <w:rPr>
              <w:b/>
              <w:rPrChange w:id="726" w:author="David Vandenbelt" w:date="2016-12-30T11:18:00Z">
                <w:rPr>
                  <w:rFonts w:ascii="Open Sans Light" w:eastAsia="Times New Roman" w:hAnsi="Open Sans Light" w:cs="Open Sans Light"/>
                  <w:b/>
                  <w:color w:val="538135" w:themeColor="accent6" w:themeShade="BF"/>
                  <w:sz w:val="24"/>
                  <w:szCs w:val="24"/>
                </w:rPr>
              </w:rPrChange>
            </w:rPr>
            <w:delText>c</w:delText>
          </w:r>
        </w:del>
        <w:r w:rsidR="008F793B" w:rsidRPr="00F12F72">
          <w:rPr>
            <w:b/>
            <w:rPrChange w:id="727" w:author="David Vandenbelt" w:date="2016-12-30T11:18:00Z">
              <w:rPr>
                <w:rFonts w:ascii="Open Sans Light" w:eastAsia="Times New Roman" w:hAnsi="Open Sans Light" w:cs="Open Sans Light"/>
                <w:b/>
                <w:color w:val="538135" w:themeColor="accent6" w:themeShade="BF"/>
                <w:sz w:val="24"/>
                <w:szCs w:val="24"/>
              </w:rPr>
            </w:rPrChange>
          </w:rPr>
          <w:t>onnect</w:t>
        </w:r>
      </w:ins>
      <w:commentRangeEnd w:id="721"/>
      <w:r w:rsidR="00F12F72">
        <w:rPr>
          <w:rStyle w:val="CommentReference"/>
        </w:rPr>
        <w:commentReference w:id="721"/>
      </w:r>
      <w:ins w:id="728" w:author="David Vandenbelt" w:date="2016-12-30T11:18:00Z">
        <w:r w:rsidR="00F12F72" w:rsidRPr="00F12F72">
          <w:rPr>
            <w:rPrChange w:id="729" w:author="David Vandenbelt" w:date="2016-12-30T11:18:00Z">
              <w:rPr>
                <w:b/>
              </w:rPr>
            </w:rPrChange>
          </w:rPr>
          <w:t>.</w:t>
        </w:r>
      </w:ins>
    </w:p>
    <w:p w14:paraId="6451D995"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M</w:t>
      </w:r>
    </w:p>
    <w:p w14:paraId="33151135"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Machine</w:t>
      </w:r>
    </w:p>
    <w:p w14:paraId="4A41DD32" w14:textId="30B4539F"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730" w:author="David Coverston" w:date="2016-12-28T10:40:00Z">
        <w:r w:rsidRPr="00784EB6" w:rsidDel="00F61D9C">
          <w:rPr>
            <w:rFonts w:ascii="Times New Roman" w:eastAsia="Times New Roman" w:hAnsi="Times New Roman" w:cs="Times New Roman"/>
            <w:sz w:val="24"/>
            <w:szCs w:val="24"/>
          </w:rPr>
          <w:delText>Do</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not</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use.</w:delText>
        </w:r>
        <w:r w:rsidDel="00F61D9C">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731"/>
      <w:r w:rsidRPr="00784EB6">
        <w:rPr>
          <w:rFonts w:ascii="Times New Roman" w:eastAsia="Times New Roman" w:hAnsi="Times New Roman" w:cs="Times New Roman"/>
          <w:b/>
          <w:bCs/>
          <w:sz w:val="24"/>
          <w:szCs w:val="24"/>
        </w:rPr>
        <w:t>Computer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References</w:t>
      </w:r>
      <w:commentRangeEnd w:id="731"/>
      <w:r w:rsidR="00926A3C">
        <w:rPr>
          <w:rStyle w:val="CommentReference"/>
        </w:rPr>
        <w:commentReference w:id="731"/>
      </w:r>
      <w:r w:rsidRPr="00784EB6">
        <w:rPr>
          <w:rFonts w:ascii="Times New Roman" w:eastAsia="Times New Roman" w:hAnsi="Times New Roman" w:cs="Times New Roman"/>
          <w:sz w:val="24"/>
          <w:szCs w:val="24"/>
        </w:rPr>
        <w:t>.</w:t>
      </w:r>
    </w:p>
    <w:p w14:paraId="5BCF90D1" w14:textId="105BA32B"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Make</w:t>
      </w:r>
      <w:r>
        <w:rPr>
          <w:rFonts w:ascii="Times New Roman" w:eastAsia="Times New Roman" w:hAnsi="Times New Roman" w:cs="Times New Roman"/>
          <w:b/>
          <w:bCs/>
          <w:sz w:val="24"/>
          <w:szCs w:val="24"/>
        </w:rPr>
        <w:t xml:space="preserve"> </w:t>
      </w:r>
      <w:ins w:id="732" w:author="David Vandenbelt" w:date="2016-12-30T12:21:00Z">
        <w:r w:rsidR="00926A3C">
          <w:rPr>
            <w:rFonts w:ascii="Times New Roman" w:eastAsia="Times New Roman" w:hAnsi="Times New Roman" w:cs="Times New Roman"/>
            <w:b/>
            <w:bCs/>
            <w:sz w:val="24"/>
            <w:szCs w:val="24"/>
          </w:rPr>
          <w:t>S</w:t>
        </w:r>
      </w:ins>
      <w:del w:id="733" w:author="David Vandenbelt" w:date="2016-12-30T12:21:00Z">
        <w:r w:rsidRPr="00784EB6" w:rsidDel="00926A3C">
          <w:rPr>
            <w:rFonts w:ascii="Times New Roman" w:eastAsia="Times New Roman" w:hAnsi="Times New Roman" w:cs="Times New Roman"/>
            <w:b/>
            <w:bCs/>
            <w:sz w:val="24"/>
            <w:szCs w:val="24"/>
          </w:rPr>
          <w:delText>s</w:delText>
        </w:r>
      </w:del>
      <w:r w:rsidRPr="00784EB6">
        <w:rPr>
          <w:rFonts w:ascii="Times New Roman" w:eastAsia="Times New Roman" w:hAnsi="Times New Roman" w:cs="Times New Roman"/>
          <w:b/>
          <w:bCs/>
          <w:sz w:val="24"/>
          <w:szCs w:val="24"/>
        </w:rPr>
        <w:t>ure</w:t>
      </w:r>
      <w:del w:id="734" w:author="David Vandenbelt" w:date="2016-12-30T12:21:00Z">
        <w:r w:rsidDel="00926A3C">
          <w:rPr>
            <w:rFonts w:ascii="Times New Roman" w:eastAsia="Times New Roman" w:hAnsi="Times New Roman" w:cs="Times New Roman"/>
            <w:b/>
            <w:bCs/>
            <w:sz w:val="24"/>
            <w:szCs w:val="24"/>
          </w:rPr>
          <w:delText xml:space="preserve"> </w:delText>
        </w:r>
        <w:r w:rsidRPr="00784EB6" w:rsidDel="00926A3C">
          <w:rPr>
            <w:rFonts w:ascii="Times New Roman" w:eastAsia="Times New Roman" w:hAnsi="Times New Roman" w:cs="Times New Roman"/>
            <w:b/>
            <w:bCs/>
            <w:sz w:val="24"/>
            <w:szCs w:val="24"/>
          </w:rPr>
          <w:delText>vs</w:delText>
        </w:r>
        <w:r w:rsidDel="00926A3C">
          <w:rPr>
            <w:rFonts w:ascii="Times New Roman" w:eastAsia="Times New Roman" w:hAnsi="Times New Roman" w:cs="Times New Roman"/>
            <w:b/>
            <w:bCs/>
            <w:sz w:val="24"/>
            <w:szCs w:val="24"/>
          </w:rPr>
          <w:delText xml:space="preserve"> </w:delText>
        </w:r>
        <w:r w:rsidRPr="00784EB6" w:rsidDel="00926A3C">
          <w:rPr>
            <w:rFonts w:ascii="Times New Roman" w:eastAsia="Times New Roman" w:hAnsi="Times New Roman" w:cs="Times New Roman"/>
            <w:b/>
            <w:bCs/>
            <w:sz w:val="24"/>
            <w:szCs w:val="24"/>
          </w:rPr>
          <w:delText>Ensure</w:delText>
        </w:r>
      </w:del>
    </w:p>
    <w:p w14:paraId="44F390F8" w14:textId="145205A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ins w:id="735" w:author="David Vandenbelt" w:date="2016-12-30T12:21:00Z">
        <w:r w:rsidR="00926A3C" w:rsidRPr="00926A3C">
          <w:rPr>
            <w:rFonts w:ascii="Times New Roman" w:eastAsia="Times New Roman" w:hAnsi="Times New Roman" w:cs="Times New Roman"/>
            <w:i/>
            <w:sz w:val="24"/>
            <w:szCs w:val="24"/>
            <w:rPrChange w:id="736" w:author="David Vandenbelt" w:date="2016-12-30T12:21:00Z">
              <w:rPr>
                <w:rFonts w:ascii="Times New Roman" w:eastAsia="Times New Roman" w:hAnsi="Times New Roman" w:cs="Times New Roman"/>
                <w:sz w:val="24"/>
                <w:szCs w:val="24"/>
              </w:rPr>
            </w:rPrChange>
          </w:rPr>
          <w:t>M</w:t>
        </w:r>
      </w:ins>
      <w:del w:id="737" w:author="David Vandenbelt" w:date="2016-12-30T12:21:00Z">
        <w:r w:rsidRPr="00926A3C" w:rsidDel="00926A3C">
          <w:rPr>
            <w:rFonts w:ascii="Times New Roman" w:eastAsia="Times New Roman" w:hAnsi="Times New Roman" w:cs="Times New Roman"/>
            <w:i/>
            <w:sz w:val="24"/>
            <w:szCs w:val="24"/>
            <w:rPrChange w:id="738" w:author="David Vandenbelt" w:date="2016-12-30T12:21:00Z">
              <w:rPr>
                <w:rFonts w:ascii="Times New Roman" w:eastAsia="Times New Roman" w:hAnsi="Times New Roman" w:cs="Times New Roman"/>
                <w:sz w:val="24"/>
                <w:szCs w:val="24"/>
              </w:rPr>
            </w:rPrChange>
          </w:rPr>
          <w:delText>m</w:delText>
        </w:r>
      </w:del>
      <w:r w:rsidRPr="00926A3C">
        <w:rPr>
          <w:rFonts w:ascii="Times New Roman" w:eastAsia="Times New Roman" w:hAnsi="Times New Roman" w:cs="Times New Roman"/>
          <w:i/>
          <w:sz w:val="24"/>
          <w:szCs w:val="24"/>
          <w:rPrChange w:id="739" w:author="David Vandenbelt" w:date="2016-12-30T12:21:00Z">
            <w:rPr>
              <w:rFonts w:ascii="Times New Roman" w:eastAsia="Times New Roman" w:hAnsi="Times New Roman" w:cs="Times New Roman"/>
              <w:sz w:val="24"/>
              <w:szCs w:val="24"/>
            </w:rPr>
          </w:rPrChange>
        </w:rPr>
        <w:t xml:space="preserve">ake </w:t>
      </w:r>
      <w:ins w:id="740" w:author="David Vandenbelt" w:date="2016-12-30T12:21:00Z">
        <w:r w:rsidR="00926A3C" w:rsidRPr="00926A3C">
          <w:rPr>
            <w:rFonts w:ascii="Times New Roman" w:eastAsia="Times New Roman" w:hAnsi="Times New Roman" w:cs="Times New Roman"/>
            <w:i/>
            <w:sz w:val="24"/>
            <w:szCs w:val="24"/>
            <w:rPrChange w:id="741" w:author="David Vandenbelt" w:date="2016-12-30T12:21:00Z">
              <w:rPr>
                <w:rFonts w:ascii="Times New Roman" w:eastAsia="Times New Roman" w:hAnsi="Times New Roman" w:cs="Times New Roman"/>
                <w:sz w:val="24"/>
                <w:szCs w:val="24"/>
              </w:rPr>
            </w:rPrChange>
          </w:rPr>
          <w:t>S</w:t>
        </w:r>
      </w:ins>
      <w:del w:id="742" w:author="David Vandenbelt" w:date="2016-12-30T12:21:00Z">
        <w:r w:rsidRPr="00926A3C" w:rsidDel="00926A3C">
          <w:rPr>
            <w:rFonts w:ascii="Times New Roman" w:eastAsia="Times New Roman" w:hAnsi="Times New Roman" w:cs="Times New Roman"/>
            <w:i/>
            <w:sz w:val="24"/>
            <w:szCs w:val="24"/>
            <w:rPrChange w:id="743" w:author="David Vandenbelt" w:date="2016-12-30T12:21:00Z">
              <w:rPr>
                <w:rFonts w:ascii="Times New Roman" w:eastAsia="Times New Roman" w:hAnsi="Times New Roman" w:cs="Times New Roman"/>
                <w:sz w:val="24"/>
                <w:szCs w:val="24"/>
              </w:rPr>
            </w:rPrChange>
          </w:rPr>
          <w:delText>s</w:delText>
        </w:r>
      </w:del>
      <w:r w:rsidRPr="00926A3C">
        <w:rPr>
          <w:rFonts w:ascii="Times New Roman" w:eastAsia="Times New Roman" w:hAnsi="Times New Roman" w:cs="Times New Roman"/>
          <w:i/>
          <w:sz w:val="24"/>
          <w:szCs w:val="24"/>
          <w:rPrChange w:id="744" w:author="David Vandenbelt" w:date="2016-12-30T12:21:00Z">
            <w:rPr>
              <w:rFonts w:ascii="Times New Roman" w:eastAsia="Times New Roman" w:hAnsi="Times New Roman" w:cs="Times New Roman"/>
              <w:sz w:val="24"/>
              <w:szCs w:val="24"/>
            </w:rPr>
          </w:rPrChange>
        </w:rPr>
        <w:t>ure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ins w:id="745" w:author="David Vandenbelt" w:date="2016-12-30T12:21:00Z">
        <w:r w:rsidR="00926A3C" w:rsidRPr="00926A3C">
          <w:rPr>
            <w:rFonts w:ascii="Times New Roman" w:eastAsia="Times New Roman" w:hAnsi="Times New Roman" w:cs="Times New Roman"/>
            <w:i/>
            <w:sz w:val="24"/>
            <w:szCs w:val="24"/>
            <w:rPrChange w:id="746" w:author="David Vandenbelt" w:date="2016-12-30T12:21:00Z">
              <w:rPr>
                <w:rFonts w:ascii="Times New Roman" w:eastAsia="Times New Roman" w:hAnsi="Times New Roman" w:cs="Times New Roman"/>
                <w:sz w:val="24"/>
                <w:szCs w:val="24"/>
              </w:rPr>
            </w:rPrChange>
          </w:rPr>
          <w:t>E</w:t>
        </w:r>
      </w:ins>
      <w:del w:id="747" w:author="David Vandenbelt" w:date="2016-12-30T12:21:00Z">
        <w:r w:rsidRPr="00926A3C" w:rsidDel="00926A3C">
          <w:rPr>
            <w:rFonts w:ascii="Times New Roman" w:eastAsia="Times New Roman" w:hAnsi="Times New Roman" w:cs="Times New Roman"/>
            <w:i/>
            <w:sz w:val="24"/>
            <w:szCs w:val="24"/>
            <w:rPrChange w:id="748" w:author="David Vandenbelt" w:date="2016-12-30T12:21:00Z">
              <w:rPr>
                <w:rFonts w:ascii="Times New Roman" w:eastAsia="Times New Roman" w:hAnsi="Times New Roman" w:cs="Times New Roman"/>
                <w:sz w:val="24"/>
                <w:szCs w:val="24"/>
              </w:rPr>
            </w:rPrChange>
          </w:rPr>
          <w:delText>e</w:delText>
        </w:r>
      </w:del>
      <w:r w:rsidRPr="00926A3C">
        <w:rPr>
          <w:rFonts w:ascii="Times New Roman" w:eastAsia="Times New Roman" w:hAnsi="Times New Roman" w:cs="Times New Roman"/>
          <w:i/>
          <w:sz w:val="24"/>
          <w:szCs w:val="24"/>
          <w:rPrChange w:id="749" w:author="David Vandenbelt" w:date="2016-12-30T12:21:00Z">
            <w:rPr>
              <w:rFonts w:ascii="Times New Roman" w:eastAsia="Times New Roman" w:hAnsi="Times New Roman" w:cs="Times New Roman"/>
              <w:sz w:val="24"/>
              <w:szCs w:val="24"/>
            </w:rPr>
          </w:rPrChange>
        </w:rPr>
        <w:t>nsure</w:t>
      </w:r>
      <w:r w:rsidRPr="00784EB6">
        <w:rPr>
          <w:rFonts w:ascii="Times New Roman" w:eastAsia="Times New Roman" w:hAnsi="Times New Roman" w:cs="Times New Roman"/>
          <w:sz w:val="24"/>
          <w:szCs w:val="24"/>
        </w:rPr>
        <w:t>.</w:t>
      </w:r>
    </w:p>
    <w:p w14:paraId="4F0D5B46" w14:textId="77777777" w:rsidR="00784EB6" w:rsidRPr="00926A3C" w:rsidRDefault="00784EB6">
      <w:pPr>
        <w:spacing w:before="100" w:beforeAutospacing="1" w:after="100" w:afterAutospacing="1" w:line="240" w:lineRule="auto"/>
        <w:ind w:left="720"/>
        <w:rPr>
          <w:rFonts w:ascii="Times New Roman" w:eastAsia="Times New Roman" w:hAnsi="Times New Roman" w:cs="Times New Roman"/>
          <w:i/>
          <w:sz w:val="24"/>
          <w:szCs w:val="24"/>
          <w:rPrChange w:id="750" w:author="David Vandenbelt" w:date="2016-12-30T12:21:00Z">
            <w:rPr>
              <w:rFonts w:ascii="Times New Roman" w:eastAsia="Times New Roman" w:hAnsi="Times New Roman" w:cs="Times New Roman"/>
              <w:sz w:val="24"/>
              <w:szCs w:val="24"/>
            </w:rPr>
          </w:rPrChange>
        </w:rPr>
        <w:pPrChange w:id="751" w:author="David Vandenbelt" w:date="2016-12-30T12:21:00Z">
          <w:pPr>
            <w:spacing w:before="100" w:beforeAutospacing="1" w:after="100" w:afterAutospacing="1" w:line="240" w:lineRule="auto"/>
          </w:pPr>
        </w:pPrChange>
      </w:pPr>
      <w:r w:rsidRPr="00926A3C">
        <w:rPr>
          <w:rFonts w:ascii="Times New Roman" w:eastAsia="Times New Roman" w:hAnsi="Times New Roman" w:cs="Times New Roman"/>
          <w:b/>
          <w:i/>
          <w:sz w:val="24"/>
          <w:szCs w:val="24"/>
          <w:rPrChange w:id="752" w:author="David Vandenbelt" w:date="2016-12-30T12:21:00Z">
            <w:rPr>
              <w:rFonts w:ascii="Times New Roman" w:eastAsia="Times New Roman" w:hAnsi="Times New Roman" w:cs="Times New Roman"/>
              <w:sz w:val="24"/>
              <w:szCs w:val="24"/>
            </w:rPr>
          </w:rPrChange>
        </w:rPr>
        <w:t>Correct</w:t>
      </w:r>
      <w:r w:rsidRPr="00926A3C">
        <w:rPr>
          <w:rFonts w:ascii="Times New Roman" w:eastAsia="Times New Roman" w:hAnsi="Times New Roman" w:cs="Times New Roman"/>
          <w:i/>
          <w:sz w:val="24"/>
          <w:szCs w:val="24"/>
          <w:rPrChange w:id="753" w:author="David Vandenbelt" w:date="2016-12-30T12:21:00Z">
            <w:rPr>
              <w:rFonts w:ascii="Times New Roman" w:eastAsia="Times New Roman" w:hAnsi="Times New Roman" w:cs="Times New Roman"/>
              <w:sz w:val="24"/>
              <w:szCs w:val="24"/>
            </w:rPr>
          </w:rPrChange>
        </w:rPr>
        <w:t>: Make sure you set the JAVA_OPTS variable before you continue.</w:t>
      </w:r>
    </w:p>
    <w:p w14:paraId="4E737CD2" w14:textId="77777777" w:rsidR="00784EB6" w:rsidRPr="00784EB6" w:rsidRDefault="00784EB6">
      <w:pPr>
        <w:spacing w:before="100" w:beforeAutospacing="1" w:after="100" w:afterAutospacing="1" w:line="240" w:lineRule="auto"/>
        <w:ind w:left="720"/>
        <w:rPr>
          <w:rFonts w:ascii="Times New Roman" w:eastAsia="Times New Roman" w:hAnsi="Times New Roman" w:cs="Times New Roman"/>
          <w:sz w:val="24"/>
          <w:szCs w:val="24"/>
        </w:rPr>
        <w:pPrChange w:id="754" w:author="David Vandenbelt" w:date="2016-12-30T12:21:00Z">
          <w:pPr>
            <w:spacing w:before="100" w:beforeAutospacing="1" w:after="100" w:afterAutospacing="1" w:line="240" w:lineRule="auto"/>
          </w:pPr>
        </w:pPrChange>
      </w:pPr>
      <w:r w:rsidRPr="00926A3C">
        <w:rPr>
          <w:rFonts w:ascii="Times New Roman" w:eastAsia="Times New Roman" w:hAnsi="Times New Roman" w:cs="Times New Roman"/>
          <w:b/>
          <w:i/>
          <w:sz w:val="24"/>
          <w:szCs w:val="24"/>
          <w:rPrChange w:id="755" w:author="David Vandenbelt" w:date="2016-12-30T12:22:00Z">
            <w:rPr>
              <w:rFonts w:ascii="Times New Roman" w:eastAsia="Times New Roman" w:hAnsi="Times New Roman" w:cs="Times New Roman"/>
              <w:sz w:val="24"/>
              <w:szCs w:val="24"/>
            </w:rPr>
          </w:rPrChange>
        </w:rPr>
        <w:t>Incorrect</w:t>
      </w:r>
      <w:r w:rsidRPr="00926A3C">
        <w:rPr>
          <w:rFonts w:ascii="Times New Roman" w:eastAsia="Times New Roman" w:hAnsi="Times New Roman" w:cs="Times New Roman"/>
          <w:i/>
          <w:sz w:val="24"/>
          <w:szCs w:val="24"/>
          <w:rPrChange w:id="756" w:author="David Vandenbelt" w:date="2016-12-30T12:21:00Z">
            <w:rPr>
              <w:rFonts w:ascii="Times New Roman" w:eastAsia="Times New Roman" w:hAnsi="Times New Roman" w:cs="Times New Roman"/>
              <w:sz w:val="24"/>
              <w:szCs w:val="24"/>
            </w:rPr>
          </w:rPrChange>
        </w:rPr>
        <w:t>: Ensure you set the JAVA_OPTS variable before you continue.</w:t>
      </w:r>
      <w:r>
        <w:rPr>
          <w:rFonts w:ascii="Times New Roman" w:eastAsia="Times New Roman" w:hAnsi="Times New Roman" w:cs="Times New Roman"/>
          <w:sz w:val="24"/>
          <w:szCs w:val="24"/>
        </w:rPr>
        <w:t xml:space="preserve"> </w:t>
      </w:r>
    </w:p>
    <w:p w14:paraId="5AA1DC38" w14:textId="77777777" w:rsidR="00F61D9C" w:rsidRDefault="00784EB6" w:rsidP="00F61D9C">
      <w:pPr>
        <w:spacing w:before="100" w:beforeAutospacing="1" w:after="100" w:afterAutospacing="1" w:line="240" w:lineRule="auto"/>
        <w:rPr>
          <w:moveTo w:id="757" w:author="David Coverston" w:date="2016-12-28T10:41:00Z"/>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Mac</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OS,</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Mac</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OS</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X</w:t>
      </w:r>
      <w:ins w:id="758" w:author="David Coverston" w:date="2016-12-28T10:40:00Z">
        <w:r w:rsidR="00F61D9C">
          <w:rPr>
            <w:rFonts w:ascii="Times New Roman" w:eastAsia="Times New Roman" w:hAnsi="Times New Roman" w:cs="Times New Roman"/>
            <w:b/>
            <w:bCs/>
            <w:sz w:val="24"/>
            <w:szCs w:val="24"/>
          </w:rPr>
          <w:t xml:space="preserve">, </w:t>
        </w:r>
      </w:ins>
      <w:moveToRangeStart w:id="759" w:author="David Coverston" w:date="2016-12-28T10:41:00Z" w:name="move470684988"/>
      <w:moveTo w:id="760" w:author="David Coverston" w:date="2016-12-28T10:41:00Z">
        <w:r w:rsidR="00F61D9C" w:rsidRPr="00784EB6">
          <w:rPr>
            <w:rFonts w:ascii="Times New Roman" w:eastAsia="Times New Roman" w:hAnsi="Times New Roman" w:cs="Times New Roman"/>
            <w:b/>
            <w:bCs/>
            <w:sz w:val="24"/>
            <w:szCs w:val="24"/>
          </w:rPr>
          <w:t>Macintosh</w:t>
        </w:r>
        <w:r w:rsidR="00F61D9C">
          <w:rPr>
            <w:rFonts w:ascii="Times New Roman" w:eastAsia="Times New Roman" w:hAnsi="Times New Roman" w:cs="Times New Roman"/>
            <w:b/>
            <w:bCs/>
            <w:sz w:val="24"/>
            <w:szCs w:val="24"/>
          </w:rPr>
          <w:t xml:space="preserve"> </w:t>
        </w:r>
        <w:r w:rsidR="00F61D9C" w:rsidRPr="00784EB6">
          <w:rPr>
            <w:rFonts w:ascii="Times New Roman" w:eastAsia="Times New Roman" w:hAnsi="Times New Roman" w:cs="Times New Roman"/>
            <w:b/>
            <w:bCs/>
            <w:sz w:val="24"/>
            <w:szCs w:val="24"/>
          </w:rPr>
          <w:t>OS,</w:t>
        </w:r>
        <w:r w:rsidR="00F61D9C">
          <w:rPr>
            <w:rFonts w:ascii="Times New Roman" w:eastAsia="Times New Roman" w:hAnsi="Times New Roman" w:cs="Times New Roman"/>
            <w:b/>
            <w:bCs/>
            <w:sz w:val="24"/>
            <w:szCs w:val="24"/>
          </w:rPr>
          <w:t xml:space="preserve"> </w:t>
        </w:r>
        <w:r w:rsidR="00F61D9C" w:rsidRPr="00784EB6">
          <w:rPr>
            <w:rFonts w:ascii="Times New Roman" w:eastAsia="Times New Roman" w:hAnsi="Times New Roman" w:cs="Times New Roman"/>
            <w:b/>
            <w:bCs/>
            <w:sz w:val="24"/>
            <w:szCs w:val="24"/>
          </w:rPr>
          <w:t>Macintosh</w:t>
        </w:r>
        <w:r w:rsidR="00F61D9C">
          <w:rPr>
            <w:rFonts w:ascii="Times New Roman" w:eastAsia="Times New Roman" w:hAnsi="Times New Roman" w:cs="Times New Roman"/>
            <w:b/>
            <w:bCs/>
            <w:sz w:val="24"/>
            <w:szCs w:val="24"/>
          </w:rPr>
          <w:t xml:space="preserve"> </w:t>
        </w:r>
        <w:r w:rsidR="00F61D9C" w:rsidRPr="00784EB6">
          <w:rPr>
            <w:rFonts w:ascii="Times New Roman" w:eastAsia="Times New Roman" w:hAnsi="Times New Roman" w:cs="Times New Roman"/>
            <w:b/>
            <w:bCs/>
            <w:sz w:val="24"/>
            <w:szCs w:val="24"/>
          </w:rPr>
          <w:t>OS</w:t>
        </w:r>
        <w:r w:rsidR="00F61D9C">
          <w:rPr>
            <w:rFonts w:ascii="Times New Roman" w:eastAsia="Times New Roman" w:hAnsi="Times New Roman" w:cs="Times New Roman"/>
            <w:b/>
            <w:bCs/>
            <w:sz w:val="24"/>
            <w:szCs w:val="24"/>
          </w:rPr>
          <w:t xml:space="preserve"> </w:t>
        </w:r>
        <w:r w:rsidR="00F61D9C" w:rsidRPr="00784EB6">
          <w:rPr>
            <w:rFonts w:ascii="Times New Roman" w:eastAsia="Times New Roman" w:hAnsi="Times New Roman" w:cs="Times New Roman"/>
            <w:b/>
            <w:bCs/>
            <w:sz w:val="24"/>
            <w:szCs w:val="24"/>
          </w:rPr>
          <w:t>X</w:t>
        </w:r>
      </w:moveTo>
    </w:p>
    <w:moveToRangeEnd w:id="759"/>
    <w:p w14:paraId="3F886FD0" w14:textId="18E41EDF" w:rsidR="00C30C1C" w:rsidDel="00F61D9C" w:rsidRDefault="00C30C1C" w:rsidP="00784EB6">
      <w:pPr>
        <w:spacing w:before="100" w:beforeAutospacing="1" w:after="100" w:afterAutospacing="1" w:line="240" w:lineRule="auto"/>
        <w:rPr>
          <w:del w:id="761" w:author="David Coverston" w:date="2016-12-28T10:41:00Z"/>
          <w:rFonts w:ascii="Times New Roman" w:eastAsia="Times New Roman" w:hAnsi="Times New Roman" w:cs="Times New Roman"/>
          <w:sz w:val="24"/>
          <w:szCs w:val="24"/>
        </w:rPr>
      </w:pPr>
    </w:p>
    <w:p w14:paraId="70364B23" w14:textId="75870E0B" w:rsidR="00784EB6" w:rsidRPr="00784EB6" w:rsidDel="00F61D9C" w:rsidRDefault="00784EB6" w:rsidP="00784EB6">
      <w:pPr>
        <w:spacing w:before="100" w:beforeAutospacing="1" w:after="100" w:afterAutospacing="1" w:line="240" w:lineRule="auto"/>
        <w:rPr>
          <w:del w:id="762" w:author="David Coverston" w:date="2016-12-28T10:41:00Z"/>
          <w:rFonts w:ascii="Times New Roman" w:eastAsia="Times New Roman" w:hAnsi="Times New Roman" w:cs="Times New Roman"/>
          <w:sz w:val="24"/>
          <w:szCs w:val="24"/>
        </w:rPr>
      </w:pPr>
      <w:del w:id="763" w:author="David Coverston" w:date="2016-12-28T10:41:00Z">
        <w:r w:rsidRPr="00784EB6" w:rsidDel="00F61D9C">
          <w:rPr>
            <w:rFonts w:ascii="Times New Roman" w:eastAsia="Times New Roman" w:hAnsi="Times New Roman" w:cs="Times New Roman"/>
            <w:sz w:val="24"/>
            <w:szCs w:val="24"/>
          </w:rPr>
          <w:delText>See</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Operating</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Systems.</w:delText>
        </w:r>
      </w:del>
    </w:p>
    <w:p w14:paraId="6DED6FFA" w14:textId="555FE35A" w:rsidR="00C30C1C" w:rsidDel="00F61D9C" w:rsidRDefault="00784EB6" w:rsidP="00784EB6">
      <w:pPr>
        <w:spacing w:before="100" w:beforeAutospacing="1" w:after="100" w:afterAutospacing="1" w:line="240" w:lineRule="auto"/>
        <w:rPr>
          <w:moveFrom w:id="764" w:author="David Coverston" w:date="2016-12-28T10:41:00Z"/>
          <w:rFonts w:ascii="Times New Roman" w:eastAsia="Times New Roman" w:hAnsi="Times New Roman" w:cs="Times New Roman"/>
          <w:sz w:val="24"/>
          <w:szCs w:val="24"/>
        </w:rPr>
      </w:pPr>
      <w:moveFromRangeStart w:id="765" w:author="David Coverston" w:date="2016-12-28T10:41:00Z" w:name="move470684988"/>
      <w:moveFrom w:id="766" w:author="David Coverston" w:date="2016-12-28T10:41:00Z">
        <w:r w:rsidRPr="00784EB6" w:rsidDel="00F61D9C">
          <w:rPr>
            <w:rFonts w:ascii="Times New Roman" w:eastAsia="Times New Roman" w:hAnsi="Times New Roman" w:cs="Times New Roman"/>
            <w:b/>
            <w:bCs/>
            <w:sz w:val="24"/>
            <w:szCs w:val="24"/>
          </w:rPr>
          <w:t>Macintosh</w:t>
        </w:r>
        <w:r w:rsidDel="00F61D9C">
          <w:rPr>
            <w:rFonts w:ascii="Times New Roman" w:eastAsia="Times New Roman" w:hAnsi="Times New Roman" w:cs="Times New Roman"/>
            <w:b/>
            <w:bCs/>
            <w:sz w:val="24"/>
            <w:szCs w:val="24"/>
          </w:rPr>
          <w:t xml:space="preserve"> </w:t>
        </w:r>
        <w:r w:rsidRPr="00784EB6" w:rsidDel="00F61D9C">
          <w:rPr>
            <w:rFonts w:ascii="Times New Roman" w:eastAsia="Times New Roman" w:hAnsi="Times New Roman" w:cs="Times New Roman"/>
            <w:b/>
            <w:bCs/>
            <w:sz w:val="24"/>
            <w:szCs w:val="24"/>
          </w:rPr>
          <w:t>OS,</w:t>
        </w:r>
        <w:r w:rsidDel="00F61D9C">
          <w:rPr>
            <w:rFonts w:ascii="Times New Roman" w:eastAsia="Times New Roman" w:hAnsi="Times New Roman" w:cs="Times New Roman"/>
            <w:b/>
            <w:bCs/>
            <w:sz w:val="24"/>
            <w:szCs w:val="24"/>
          </w:rPr>
          <w:t xml:space="preserve"> </w:t>
        </w:r>
        <w:r w:rsidRPr="00784EB6" w:rsidDel="00F61D9C">
          <w:rPr>
            <w:rFonts w:ascii="Times New Roman" w:eastAsia="Times New Roman" w:hAnsi="Times New Roman" w:cs="Times New Roman"/>
            <w:b/>
            <w:bCs/>
            <w:sz w:val="24"/>
            <w:szCs w:val="24"/>
          </w:rPr>
          <w:t>Macintosh</w:t>
        </w:r>
        <w:r w:rsidDel="00F61D9C">
          <w:rPr>
            <w:rFonts w:ascii="Times New Roman" w:eastAsia="Times New Roman" w:hAnsi="Times New Roman" w:cs="Times New Roman"/>
            <w:b/>
            <w:bCs/>
            <w:sz w:val="24"/>
            <w:szCs w:val="24"/>
          </w:rPr>
          <w:t xml:space="preserve"> </w:t>
        </w:r>
        <w:r w:rsidRPr="00784EB6" w:rsidDel="00F61D9C">
          <w:rPr>
            <w:rFonts w:ascii="Times New Roman" w:eastAsia="Times New Roman" w:hAnsi="Times New Roman" w:cs="Times New Roman"/>
            <w:b/>
            <w:bCs/>
            <w:sz w:val="24"/>
            <w:szCs w:val="24"/>
          </w:rPr>
          <w:t>OS</w:t>
        </w:r>
        <w:r w:rsidDel="00F61D9C">
          <w:rPr>
            <w:rFonts w:ascii="Times New Roman" w:eastAsia="Times New Roman" w:hAnsi="Times New Roman" w:cs="Times New Roman"/>
            <w:b/>
            <w:bCs/>
            <w:sz w:val="24"/>
            <w:szCs w:val="24"/>
          </w:rPr>
          <w:t xml:space="preserve"> </w:t>
        </w:r>
        <w:r w:rsidRPr="00784EB6" w:rsidDel="00F61D9C">
          <w:rPr>
            <w:rFonts w:ascii="Times New Roman" w:eastAsia="Times New Roman" w:hAnsi="Times New Roman" w:cs="Times New Roman"/>
            <w:b/>
            <w:bCs/>
            <w:sz w:val="24"/>
            <w:szCs w:val="24"/>
          </w:rPr>
          <w:t>X</w:t>
        </w:r>
      </w:moveFrom>
    </w:p>
    <w:moveFromRangeEnd w:id="765"/>
    <w:p w14:paraId="48EDCA2C"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767"/>
      <w:r w:rsidRPr="00926A3C">
        <w:rPr>
          <w:rFonts w:ascii="Times New Roman" w:eastAsia="Times New Roman" w:hAnsi="Times New Roman" w:cs="Times New Roman"/>
          <w:b/>
          <w:sz w:val="24"/>
          <w:szCs w:val="24"/>
          <w:rPrChange w:id="768" w:author="David Vandenbelt" w:date="2016-12-30T12:22:00Z">
            <w:rPr>
              <w:rFonts w:ascii="Times New Roman" w:eastAsia="Times New Roman" w:hAnsi="Times New Roman" w:cs="Times New Roman"/>
              <w:sz w:val="24"/>
              <w:szCs w:val="24"/>
            </w:rPr>
          </w:rPrChange>
        </w:rPr>
        <w:t>Operating Systems</w:t>
      </w:r>
      <w:commentRangeEnd w:id="767"/>
      <w:r w:rsidR="00926A3C">
        <w:rPr>
          <w:rStyle w:val="CommentReference"/>
        </w:rPr>
        <w:commentReference w:id="767"/>
      </w:r>
      <w:r w:rsidRPr="00784EB6">
        <w:rPr>
          <w:rFonts w:ascii="Times New Roman" w:eastAsia="Times New Roman" w:hAnsi="Times New Roman" w:cs="Times New Roman"/>
          <w:sz w:val="24"/>
          <w:szCs w:val="24"/>
        </w:rPr>
        <w:t>.</w:t>
      </w:r>
    </w:p>
    <w:p w14:paraId="6571D9AA"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Metadata</w:t>
      </w:r>
    </w:p>
    <w:p w14:paraId="5BB84D3C"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hyphenated.</w:t>
      </w:r>
    </w:p>
    <w:p w14:paraId="4877E803" w14:textId="5412BBEF" w:rsidR="00784EB6" w:rsidRPr="00784EB6" w:rsidDel="00F61D9C" w:rsidRDefault="00784EB6" w:rsidP="00784EB6">
      <w:pPr>
        <w:spacing w:before="100" w:beforeAutospacing="1" w:after="100" w:afterAutospacing="1" w:line="240" w:lineRule="auto"/>
        <w:rPr>
          <w:del w:id="769" w:author="David Coverston" w:date="2016-12-28T10:36:00Z"/>
          <w:rFonts w:ascii="Times New Roman" w:eastAsia="Times New Roman" w:hAnsi="Times New Roman" w:cs="Times New Roman"/>
          <w:sz w:val="24"/>
          <w:szCs w:val="24"/>
        </w:rPr>
      </w:pPr>
      <w:del w:id="770" w:author="David Coverston" w:date="2016-12-28T10:36:00Z">
        <w:r w:rsidRPr="00784EB6" w:rsidDel="00F61D9C">
          <w:rPr>
            <w:rFonts w:ascii="Times New Roman" w:eastAsia="Times New Roman" w:hAnsi="Times New Roman" w:cs="Times New Roman"/>
            <w:sz w:val="24"/>
            <w:szCs w:val="24"/>
          </w:rPr>
          <w:delText>Correct:</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metadata</w:delText>
        </w:r>
      </w:del>
    </w:p>
    <w:p w14:paraId="3B0CA68A" w14:textId="411B4DE0" w:rsidR="00784EB6" w:rsidRPr="00784EB6" w:rsidDel="00F61D9C" w:rsidRDefault="00784EB6" w:rsidP="00784EB6">
      <w:pPr>
        <w:spacing w:before="100" w:beforeAutospacing="1" w:after="100" w:afterAutospacing="1" w:line="240" w:lineRule="auto"/>
        <w:rPr>
          <w:del w:id="771" w:author="David Coverston" w:date="2016-12-28T10:36:00Z"/>
          <w:rFonts w:ascii="Times New Roman" w:eastAsia="Times New Roman" w:hAnsi="Times New Roman" w:cs="Times New Roman"/>
          <w:sz w:val="24"/>
          <w:szCs w:val="24"/>
        </w:rPr>
      </w:pPr>
      <w:del w:id="772" w:author="David Coverston" w:date="2016-12-28T10:36:00Z">
        <w:r w:rsidRPr="00784EB6" w:rsidDel="00F61D9C">
          <w:rPr>
            <w:rFonts w:ascii="Times New Roman" w:eastAsia="Times New Roman" w:hAnsi="Times New Roman" w:cs="Times New Roman"/>
            <w:sz w:val="24"/>
            <w:szCs w:val="24"/>
          </w:rPr>
          <w:delText>Incorrect:</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meta-data</w:delText>
        </w:r>
      </w:del>
    </w:p>
    <w:p w14:paraId="6F5DC1BD"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Metadata</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data</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model</w:t>
      </w:r>
    </w:p>
    <w:p w14:paraId="7ADE660B"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synonym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reporting.</w:t>
      </w:r>
    </w:p>
    <w:p w14:paraId="40FDB3E6" w14:textId="1AC30D8C"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del w:id="773" w:author="David Coverston" w:date="2016-12-28T10:41:00Z">
        <w:r w:rsidRPr="00784EB6" w:rsidDel="00F61D9C">
          <w:rPr>
            <w:rFonts w:ascii="Times New Roman" w:eastAsia="Times New Roman" w:hAnsi="Times New Roman" w:cs="Times New Roman"/>
            <w:sz w:val="24"/>
            <w:szCs w:val="24"/>
          </w:rPr>
          <w:delText>We</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prefer</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to</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use</w:delText>
        </w:r>
        <w:r w:rsidDel="00F61D9C">
          <w:rPr>
            <w:rFonts w:ascii="Times New Roman" w:eastAsia="Times New Roman" w:hAnsi="Times New Roman" w:cs="Times New Roman"/>
            <w:sz w:val="24"/>
            <w:szCs w:val="24"/>
          </w:rPr>
          <w:delText xml:space="preserve"> </w:delText>
        </w:r>
        <w:r w:rsidRPr="00784EB6" w:rsidDel="00F61D9C">
          <w:rPr>
            <w:rFonts w:ascii="Times New Roman" w:eastAsia="Times New Roman" w:hAnsi="Times New Roman" w:cs="Times New Roman"/>
            <w:sz w:val="24"/>
            <w:szCs w:val="24"/>
          </w:rPr>
          <w:delText>t</w:delText>
        </w:r>
      </w:del>
      <w:ins w:id="774" w:author="David Coverston" w:date="2016-12-28T10:41:00Z">
        <w:r w:rsidR="00F61D9C">
          <w:rPr>
            <w:rFonts w:ascii="Times New Roman" w:eastAsia="Times New Roman" w:hAnsi="Times New Roman" w:cs="Times New Roman"/>
            <w:sz w:val="24"/>
            <w:szCs w:val="24"/>
          </w:rPr>
          <w:t>T</w:t>
        </w:r>
      </w:ins>
      <w:r w:rsidRPr="00784EB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"relational"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model</w:t>
      </w:r>
      <w:ins w:id="775" w:author="David Coverston" w:date="2016-12-28T10:41:00Z">
        <w:r w:rsidR="00F61D9C">
          <w:rPr>
            <w:rFonts w:ascii="Times New Roman" w:eastAsia="Times New Roman" w:hAnsi="Times New Roman" w:cs="Times New Roman"/>
            <w:sz w:val="24"/>
            <w:szCs w:val="24"/>
          </w:rPr>
          <w:t xml:space="preserve"> is preferred</w:t>
        </w:r>
      </w:ins>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unless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addressing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ETL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audience.</w:t>
      </w:r>
    </w:p>
    <w:p w14:paraId="5FEB5ACA" w14:textId="4ECF503D"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Microsoft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Active</w:t>
      </w:r>
      <w:r>
        <w:rPr>
          <w:rFonts w:ascii="Times New Roman" w:eastAsia="Times New Roman" w:hAnsi="Times New Roman" w:cs="Times New Roman"/>
          <w:b/>
          <w:bCs/>
          <w:sz w:val="24"/>
          <w:szCs w:val="24"/>
        </w:rPr>
        <w:t xml:space="preserve"> </w:t>
      </w:r>
      <w:commentRangeStart w:id="776"/>
      <w:commentRangeStart w:id="777"/>
      <w:r w:rsidRPr="00784EB6">
        <w:rPr>
          <w:rFonts w:ascii="Times New Roman" w:eastAsia="Times New Roman" w:hAnsi="Times New Roman" w:cs="Times New Roman"/>
          <w:b/>
          <w:bCs/>
          <w:sz w:val="24"/>
          <w:szCs w:val="24"/>
        </w:rPr>
        <w:t>Directory</w:t>
      </w:r>
      <w:commentRangeEnd w:id="776"/>
      <w:r w:rsidR="001D5B77">
        <w:rPr>
          <w:rStyle w:val="CommentReference"/>
        </w:rPr>
        <w:commentReference w:id="776"/>
      </w:r>
      <w:commentRangeEnd w:id="777"/>
      <w:r w:rsidR="00926A3C">
        <w:rPr>
          <w:rStyle w:val="CommentReference"/>
        </w:rPr>
        <w:commentReference w:id="777"/>
      </w:r>
    </w:p>
    <w:p w14:paraId="6306E839"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MSAD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Microsoft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networks.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operating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p>
    <w:p w14:paraId="1B07C1AE"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MSAD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controller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authenticates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authorizes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computers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domain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network—assigning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enforces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policies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computers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installing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updating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p>
    <w:p w14:paraId="139DE410"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Microsoft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Windows</w:t>
      </w:r>
    </w:p>
    <w:p w14:paraId="2B4307F7"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778"/>
      <w:commentRangeStart w:id="779"/>
      <w:r w:rsidRPr="00926A3C">
        <w:rPr>
          <w:rFonts w:ascii="Times New Roman" w:eastAsia="Times New Roman" w:hAnsi="Times New Roman" w:cs="Times New Roman"/>
          <w:b/>
          <w:sz w:val="24"/>
          <w:szCs w:val="24"/>
          <w:rPrChange w:id="780" w:author="David Vandenbelt" w:date="2016-12-30T12:23:00Z">
            <w:rPr>
              <w:rFonts w:ascii="Times New Roman" w:eastAsia="Times New Roman" w:hAnsi="Times New Roman" w:cs="Times New Roman"/>
              <w:sz w:val="24"/>
              <w:szCs w:val="24"/>
            </w:rPr>
          </w:rPrChange>
        </w:rPr>
        <w:t>Operating Syste</w:t>
      </w:r>
      <w:commentRangeEnd w:id="778"/>
      <w:r w:rsidR="00926A3C" w:rsidRPr="00926A3C">
        <w:rPr>
          <w:rStyle w:val="CommentReference"/>
          <w:b/>
          <w:rPrChange w:id="781" w:author="David Vandenbelt" w:date="2016-12-30T12:23:00Z">
            <w:rPr>
              <w:rStyle w:val="CommentReference"/>
            </w:rPr>
          </w:rPrChange>
        </w:rPr>
        <w:commentReference w:id="778"/>
      </w:r>
      <w:r w:rsidRPr="00926A3C">
        <w:rPr>
          <w:rFonts w:ascii="Times New Roman" w:eastAsia="Times New Roman" w:hAnsi="Times New Roman" w:cs="Times New Roman"/>
          <w:b/>
          <w:sz w:val="24"/>
          <w:szCs w:val="24"/>
          <w:rPrChange w:id="782" w:author="David Vandenbelt" w:date="2016-12-30T12:23:00Z">
            <w:rPr>
              <w:rFonts w:ascii="Times New Roman" w:eastAsia="Times New Roman" w:hAnsi="Times New Roman" w:cs="Times New Roman"/>
              <w:sz w:val="24"/>
              <w:szCs w:val="24"/>
            </w:rPr>
          </w:rPrChange>
        </w:rPr>
        <w:t>ms</w:t>
      </w:r>
      <w:commentRangeEnd w:id="779"/>
      <w:r w:rsidR="00926A3C">
        <w:rPr>
          <w:rStyle w:val="CommentReference"/>
        </w:rPr>
        <w:commentReference w:id="779"/>
      </w:r>
      <w:r w:rsidRPr="00784EB6">
        <w:rPr>
          <w:rFonts w:ascii="Times New Roman" w:eastAsia="Times New Roman" w:hAnsi="Times New Roman" w:cs="Times New Roman"/>
          <w:sz w:val="24"/>
          <w:szCs w:val="24"/>
        </w:rPr>
        <w:t>.</w:t>
      </w:r>
    </w:p>
    <w:p w14:paraId="45955384"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Mobile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Device</w:t>
      </w:r>
    </w:p>
    <w:p w14:paraId="0CB1BF0E"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lastRenderedPageBreak/>
        <w:t>See</w:t>
      </w:r>
      <w:r>
        <w:rPr>
          <w:rFonts w:ascii="Times New Roman" w:eastAsia="Times New Roman" w:hAnsi="Times New Roman" w:cs="Times New Roman"/>
          <w:sz w:val="24"/>
          <w:szCs w:val="24"/>
        </w:rPr>
        <w:t xml:space="preserve"> </w:t>
      </w:r>
      <w:commentRangeStart w:id="783"/>
      <w:r w:rsidRPr="00784EB6">
        <w:rPr>
          <w:rFonts w:ascii="Times New Roman" w:eastAsia="Times New Roman" w:hAnsi="Times New Roman" w:cs="Times New Roman"/>
          <w:b/>
          <w:bCs/>
          <w:sz w:val="24"/>
          <w:szCs w:val="24"/>
        </w:rPr>
        <w:t>Computer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References</w:t>
      </w:r>
      <w:commentRangeEnd w:id="783"/>
      <w:r w:rsidR="00926A3C">
        <w:rPr>
          <w:rStyle w:val="CommentReference"/>
        </w:rPr>
        <w:commentReference w:id="783"/>
      </w:r>
      <w:r w:rsidRPr="00784EB6">
        <w:rPr>
          <w:rFonts w:ascii="Times New Roman" w:eastAsia="Times New Roman" w:hAnsi="Times New Roman" w:cs="Times New Roman"/>
          <w:sz w:val="24"/>
          <w:szCs w:val="24"/>
        </w:rPr>
        <w:t>.</w:t>
      </w:r>
    </w:p>
    <w:p w14:paraId="490A1225" w14:textId="77777777" w:rsidR="008E32EA" w:rsidRDefault="00B06162" w:rsidP="00B06162">
      <w:pPr>
        <w:spacing w:before="100" w:beforeAutospacing="1" w:after="100" w:afterAutospacing="1" w:line="240" w:lineRule="auto"/>
        <w:rPr>
          <w:ins w:id="784" w:author="David Coverston" w:date="2016-12-29T09:51: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Modify</w:t>
      </w:r>
      <w:del w:id="785" w:author="David Coverston" w:date="2016-12-29T09:51:00Z">
        <w:r w:rsidDel="008E32EA">
          <w:rPr>
            <w:rFonts w:ascii="Open Sans Light" w:eastAsia="Times New Roman" w:hAnsi="Open Sans Light" w:cs="Open Sans Light"/>
            <w:b/>
            <w:bCs/>
            <w:color w:val="538135" w:themeColor="accent6" w:themeShade="BF"/>
            <w:sz w:val="24"/>
            <w:szCs w:val="24"/>
          </w:rPr>
          <w:delText xml:space="preserve"> </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r w:rsidRPr="00B226C2" w:rsidDel="008E32EA">
          <w:rPr>
            <w:rFonts w:ascii="Open Sans Light" w:eastAsia="Times New Roman" w:hAnsi="Open Sans Light" w:cs="Open Sans Light"/>
            <w:i/>
            <w:iCs/>
            <w:color w:val="538135" w:themeColor="accent6" w:themeShade="BF"/>
            <w:sz w:val="24"/>
            <w:szCs w:val="24"/>
          </w:rPr>
          <w:delText>verb</w:delText>
        </w:r>
        <w:r w:rsidRPr="00B226C2" w:rsidDel="008E32EA">
          <w:rPr>
            <w:rFonts w:ascii="Open Sans Light" w:eastAsia="Times New Roman" w:hAnsi="Open Sans Light" w:cs="Open Sans Light"/>
            <w:color w:val="538135" w:themeColor="accent6" w:themeShade="BF"/>
            <w:sz w:val="24"/>
            <w:szCs w:val="24"/>
          </w:rPr>
          <w:delText>.</w:delText>
        </w:r>
        <w:r w:rsidDel="008E32EA">
          <w:rPr>
            <w:rFonts w:ascii="Open Sans Light" w:eastAsia="Times New Roman" w:hAnsi="Open Sans Light" w:cs="Open Sans Light"/>
            <w:color w:val="538135" w:themeColor="accent6" w:themeShade="BF"/>
            <w:sz w:val="24"/>
            <w:szCs w:val="24"/>
          </w:rPr>
          <w:delText xml:space="preserve"> </w:delText>
        </w:r>
      </w:del>
    </w:p>
    <w:p w14:paraId="19FB363C" w14:textId="1C5A21DC" w:rsidR="00B06162" w:rsidRPr="00B226C2" w:rsidDel="00850349" w:rsidRDefault="00B06162" w:rsidP="00B06162">
      <w:pPr>
        <w:spacing w:before="100" w:beforeAutospacing="1" w:after="100" w:afterAutospacing="1" w:line="240" w:lineRule="auto"/>
        <w:rPr>
          <w:del w:id="786" w:author="David Coverston" w:date="2016-12-29T10:28: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Modify</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edit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commands.</w:t>
      </w:r>
      <w:r>
        <w:rPr>
          <w:rFonts w:ascii="Open Sans Light" w:eastAsia="Times New Roman" w:hAnsi="Open Sans Light" w:cs="Open Sans Light"/>
          <w:color w:val="538135" w:themeColor="accent6" w:themeShade="BF"/>
          <w:sz w:val="24"/>
          <w:szCs w:val="24"/>
        </w:rPr>
        <w:t xml:space="preserve"> </w:t>
      </w:r>
      <w:del w:id="787" w:author="David Coverston" w:date="2016-12-29T10:28:00Z">
        <w:r w:rsidRPr="00B226C2" w:rsidDel="00850349">
          <w:rPr>
            <w:rFonts w:ascii="Open Sans Light" w:eastAsia="Times New Roman" w:hAnsi="Open Sans Light" w:cs="Open Sans Light"/>
            <w:i/>
            <w:iCs/>
            <w:color w:val="538135" w:themeColor="accent6" w:themeShade="BF"/>
            <w:sz w:val="24"/>
            <w:szCs w:val="24"/>
          </w:rPr>
          <w:delText>Modify</w:delText>
        </w:r>
        <w:r w:rsidDel="00850349">
          <w:rPr>
            <w:rFonts w:ascii="Open Sans Light" w:eastAsia="Times New Roman" w:hAnsi="Open Sans Light" w:cs="Open Sans Light"/>
            <w:i/>
            <w:iCs/>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synonymous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with</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i/>
            <w:iCs/>
            <w:color w:val="538135" w:themeColor="accent6" w:themeShade="BF"/>
            <w:sz w:val="24"/>
            <w:szCs w:val="24"/>
          </w:rPr>
          <w:delText>Change</w:delText>
        </w:r>
        <w:r w:rsidRPr="00B226C2" w:rsidDel="00850349">
          <w:rPr>
            <w:rFonts w:ascii="Open Sans Light" w:eastAsia="Times New Roman" w:hAnsi="Open Sans Light" w:cs="Open Sans Light"/>
            <w:color w:val="538135" w:themeColor="accent6" w:themeShade="BF"/>
            <w:sz w:val="24"/>
            <w:szCs w:val="24"/>
          </w:rPr>
          <w:delText>.</w:delText>
        </w:r>
      </w:del>
    </w:p>
    <w:p w14:paraId="555C4D79" w14:textId="7A55D5C0" w:rsidR="00B06162" w:rsidRPr="00B226C2" w:rsidDel="00850349" w:rsidRDefault="00B06162">
      <w:pPr>
        <w:spacing w:before="100" w:beforeAutospacing="1" w:after="100" w:afterAutospacing="1" w:line="240" w:lineRule="auto"/>
        <w:rPr>
          <w:del w:id="788" w:author="David Coverston" w:date="2016-12-29T10:28:00Z"/>
          <w:rFonts w:ascii="Open Sans Light" w:eastAsia="Times New Roman" w:hAnsi="Open Sans Light" w:cs="Open Sans Light"/>
          <w:color w:val="538135" w:themeColor="accent6" w:themeShade="BF"/>
          <w:sz w:val="24"/>
          <w:szCs w:val="24"/>
        </w:rPr>
        <w:pPrChange w:id="789" w:author="David Coverston" w:date="2016-12-29T10:28:00Z">
          <w:pPr>
            <w:numPr>
              <w:numId w:val="16"/>
            </w:numPr>
            <w:tabs>
              <w:tab w:val="num" w:pos="720"/>
            </w:tabs>
            <w:spacing w:before="100" w:beforeAutospacing="1" w:after="100" w:afterAutospacing="1" w:line="240" w:lineRule="auto"/>
            <w:ind w:left="720" w:hanging="360"/>
          </w:pPr>
        </w:pPrChange>
      </w:pPr>
      <w:del w:id="790" w:author="David Coverston" w:date="2016-12-29T10:28:00Z">
        <w:r w:rsidRPr="00B226C2" w:rsidDel="00850349">
          <w:rPr>
            <w:rFonts w:ascii="Open Sans Light" w:eastAsia="Times New Roman" w:hAnsi="Open Sans Light" w:cs="Open Sans Light"/>
            <w:color w:val="538135" w:themeColor="accent6" w:themeShade="BF"/>
            <w:sz w:val="24"/>
            <w:szCs w:val="24"/>
          </w:rPr>
          <w:delText>Use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i/>
            <w:iCs/>
            <w:color w:val="538135" w:themeColor="accent6" w:themeShade="BF"/>
            <w:sz w:val="24"/>
            <w:szCs w:val="24"/>
          </w:rPr>
          <w:delText>Change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over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i/>
            <w:iCs/>
            <w:color w:val="538135" w:themeColor="accent6" w:themeShade="BF"/>
            <w:sz w:val="24"/>
            <w:szCs w:val="24"/>
          </w:rPr>
          <w:delText>Modify</w:delText>
        </w:r>
        <w:r w:rsidDel="00850349">
          <w:rPr>
            <w:rFonts w:ascii="Open Sans Light" w:eastAsia="Times New Roman" w:hAnsi="Open Sans Light" w:cs="Open Sans Light"/>
            <w:i/>
            <w:iCs/>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because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change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one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syllable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and</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its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implication</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more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universal</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small,</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large,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or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complete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changes: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w:delText>
        </w:r>
        <w:r w:rsidRPr="00B226C2" w:rsidDel="00850349">
          <w:rPr>
            <w:rFonts w:ascii="Open Sans Light" w:eastAsia="Times New Roman" w:hAnsi="Open Sans Light" w:cs="Open Sans Light"/>
            <w:color w:val="538135" w:themeColor="accent6" w:themeShade="BF"/>
            <w:sz w:val="24"/>
            <w:szCs w:val="24"/>
            <w:u w:val="single"/>
          </w:rPr>
          <w:delText>Change</w:delText>
        </w:r>
        <w:r w:rsidDel="00850349">
          <w:rPr>
            <w:rFonts w:ascii="Open Sans Light" w:eastAsia="Times New Roman" w:hAnsi="Open Sans Light" w:cs="Open Sans Light"/>
            <w:color w:val="538135" w:themeColor="accent6" w:themeShade="BF"/>
            <w:sz w:val="24"/>
            <w:szCs w:val="24"/>
            <w:u w:val="single"/>
          </w:rPr>
          <w:delText xml:space="preserve"> </w:delText>
        </w:r>
        <w:r w:rsidRPr="00B226C2" w:rsidDel="00850349">
          <w:rPr>
            <w:rFonts w:ascii="Open Sans Light" w:eastAsia="Times New Roman" w:hAnsi="Open Sans Light" w:cs="Open Sans Light"/>
            <w:color w:val="538135" w:themeColor="accent6" w:themeShade="BF"/>
            <w:sz w:val="24"/>
            <w:szCs w:val="24"/>
          </w:rPr>
          <w:delText>the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template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for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your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report."</w:delText>
        </w:r>
      </w:del>
    </w:p>
    <w:p w14:paraId="51150534" w14:textId="3321C14C" w:rsidR="00B06162" w:rsidRPr="00B226C2" w:rsidDel="00850349" w:rsidRDefault="00B06162" w:rsidP="00B06162">
      <w:pPr>
        <w:numPr>
          <w:ilvl w:val="0"/>
          <w:numId w:val="16"/>
        </w:numPr>
        <w:spacing w:before="100" w:beforeAutospacing="1" w:after="100" w:afterAutospacing="1" w:line="240" w:lineRule="auto"/>
        <w:rPr>
          <w:del w:id="791" w:author="David Coverston" w:date="2016-12-29T10:28:00Z"/>
          <w:rFonts w:ascii="Open Sans Light" w:eastAsia="Times New Roman" w:hAnsi="Open Sans Light" w:cs="Open Sans Light"/>
          <w:color w:val="538135" w:themeColor="accent6" w:themeShade="BF"/>
          <w:sz w:val="24"/>
          <w:szCs w:val="24"/>
        </w:rPr>
      </w:pPr>
      <w:del w:id="792" w:author="David Coverston" w:date="2016-12-29T10:28:00Z">
        <w:r w:rsidRPr="00B226C2" w:rsidDel="00850349">
          <w:rPr>
            <w:rFonts w:ascii="Open Sans Light" w:eastAsia="Times New Roman" w:hAnsi="Open Sans Light" w:cs="Open Sans Light"/>
            <w:i/>
            <w:iCs/>
            <w:color w:val="538135" w:themeColor="accent6" w:themeShade="BF"/>
            <w:sz w:val="24"/>
            <w:szCs w:val="24"/>
          </w:rPr>
          <w:delText>Modify</w:delText>
        </w:r>
        <w:r w:rsidDel="00850349">
          <w:rPr>
            <w:rFonts w:ascii="Open Sans Light" w:eastAsia="Times New Roman" w:hAnsi="Open Sans Light" w:cs="Open Sans Light"/>
            <w:i/>
            <w:iCs/>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connotes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a</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small</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change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or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tweak.</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It</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may</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make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sense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to</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use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modify</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as</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in,</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w:delText>
        </w:r>
        <w:r w:rsidRPr="00B226C2" w:rsidDel="00850349">
          <w:rPr>
            <w:rFonts w:ascii="Open Sans Light" w:eastAsia="Times New Roman" w:hAnsi="Open Sans Light" w:cs="Open Sans Light"/>
            <w:color w:val="538135" w:themeColor="accent6" w:themeShade="BF"/>
            <w:sz w:val="24"/>
            <w:szCs w:val="24"/>
            <w:u w:val="single"/>
          </w:rPr>
          <w:delText>Modify</w:delText>
        </w:r>
        <w:r w:rsidDel="00850349">
          <w:rPr>
            <w:rFonts w:ascii="Open Sans Light" w:eastAsia="Times New Roman" w:hAnsi="Open Sans Light" w:cs="Open Sans Light"/>
            <w:color w:val="538135" w:themeColor="accent6" w:themeShade="BF"/>
            <w:sz w:val="24"/>
            <w:szCs w:val="24"/>
            <w:u w:val="single"/>
          </w:rPr>
          <w:delText xml:space="preserve"> </w:delText>
        </w:r>
        <w:r w:rsidRPr="00B226C2" w:rsidDel="00850349">
          <w:rPr>
            <w:rFonts w:ascii="Open Sans Light" w:eastAsia="Times New Roman" w:hAnsi="Open Sans Light" w:cs="Open Sans Light"/>
            <w:color w:val="538135" w:themeColor="accent6" w:themeShade="BF"/>
            <w:sz w:val="24"/>
            <w:szCs w:val="24"/>
          </w:rPr>
          <w:delText>the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header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of</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your</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report." </w:delText>
        </w:r>
      </w:del>
    </w:p>
    <w:p w14:paraId="2E758B76" w14:textId="216BE6DB" w:rsidR="00B06162" w:rsidRPr="00B226C2" w:rsidRDefault="00B06162" w:rsidP="001D5B77">
      <w:pPr>
        <w:numPr>
          <w:ilvl w:val="0"/>
          <w:numId w:val="16"/>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del w:id="793" w:author="David Coverston" w:date="2016-12-29T10:29:00Z">
        <w:r w:rsidRPr="00B226C2" w:rsidDel="00850349">
          <w:rPr>
            <w:rFonts w:ascii="Open Sans Light" w:eastAsia="Times New Roman" w:hAnsi="Open Sans Light" w:cs="Open Sans Light"/>
            <w:color w:val="538135" w:themeColor="accent6" w:themeShade="BF"/>
            <w:sz w:val="24"/>
            <w:szCs w:val="24"/>
          </w:rPr>
          <w:delText>UX</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Usage: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Do</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not</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use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in</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the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UI</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use</w:delText>
        </w:r>
        <w:r w:rsidDel="00850349">
          <w:rPr>
            <w:rFonts w:ascii="Open Sans Light" w:eastAsia="Times New Roman" w:hAnsi="Open Sans Light" w:cs="Open Sans Light"/>
            <w:color w:val="538135" w:themeColor="accent6" w:themeShade="BF"/>
            <w:sz w:val="24"/>
            <w:szCs w:val="24"/>
          </w:rPr>
          <w:delText xml:space="preserve"> </w:delText>
        </w:r>
        <w:r w:rsidRPr="00B226C2" w:rsidDel="00850349">
          <w:rPr>
            <w:rFonts w:ascii="Open Sans Light" w:eastAsia="Times New Roman" w:hAnsi="Open Sans Light" w:cs="Open Sans Light"/>
            <w:i/>
            <w:iCs/>
            <w:color w:val="538135" w:themeColor="accent6" w:themeShade="BF"/>
            <w:sz w:val="24"/>
            <w:szCs w:val="24"/>
          </w:rPr>
          <w:delText>Edit</w:delText>
        </w:r>
        <w:r w:rsidDel="00850349">
          <w:rPr>
            <w:rFonts w:ascii="Open Sans Light" w:eastAsia="Times New Roman" w:hAnsi="Open Sans Light" w:cs="Open Sans Light"/>
            <w:i/>
            <w:iCs/>
            <w:color w:val="538135" w:themeColor="accent6" w:themeShade="BF"/>
            <w:sz w:val="24"/>
            <w:szCs w:val="24"/>
          </w:rPr>
          <w:delText xml:space="preserve"> </w:delText>
        </w:r>
        <w:r w:rsidRPr="00B226C2" w:rsidDel="00850349">
          <w:rPr>
            <w:rFonts w:ascii="Open Sans Light" w:eastAsia="Times New Roman" w:hAnsi="Open Sans Light" w:cs="Open Sans Light"/>
            <w:color w:val="538135" w:themeColor="accent6" w:themeShade="BF"/>
            <w:sz w:val="24"/>
            <w:szCs w:val="24"/>
          </w:rPr>
          <w:delText>instead.</w:delText>
        </w:r>
      </w:del>
    </w:p>
    <w:p w14:paraId="6E73F319" w14:textId="6FE38B45" w:rsidR="00C30C1C" w:rsidDel="00850349" w:rsidRDefault="00784EB6" w:rsidP="00784EB6">
      <w:pPr>
        <w:spacing w:before="100" w:beforeAutospacing="1" w:after="100" w:afterAutospacing="1" w:line="240" w:lineRule="auto"/>
        <w:rPr>
          <w:del w:id="794" w:author="David Coverston" w:date="2016-12-29T10:35:00Z"/>
          <w:rFonts w:ascii="Times New Roman" w:eastAsia="Times New Roman" w:hAnsi="Times New Roman" w:cs="Times New Roman"/>
          <w:sz w:val="24"/>
          <w:szCs w:val="24"/>
        </w:rPr>
      </w:pPr>
      <w:del w:id="795" w:author="David Coverston" w:date="2016-12-29T10:35:00Z">
        <w:r w:rsidRPr="00784EB6" w:rsidDel="00850349">
          <w:rPr>
            <w:rFonts w:ascii="Times New Roman" w:eastAsia="Times New Roman" w:hAnsi="Times New Roman" w:cs="Times New Roman"/>
            <w:b/>
            <w:bCs/>
            <w:sz w:val="24"/>
            <w:szCs w:val="24"/>
          </w:rPr>
          <w:delText>Mondrian</w:delText>
        </w:r>
      </w:del>
    </w:p>
    <w:p w14:paraId="7141FFFD" w14:textId="461D8DD3" w:rsidR="00784EB6" w:rsidRPr="00784EB6" w:rsidDel="00850349" w:rsidRDefault="00784EB6" w:rsidP="00784EB6">
      <w:pPr>
        <w:spacing w:before="100" w:beforeAutospacing="1" w:after="100" w:afterAutospacing="1" w:line="240" w:lineRule="auto"/>
        <w:rPr>
          <w:del w:id="796" w:author="David Coverston" w:date="2016-12-29T10:35:00Z"/>
          <w:rFonts w:ascii="Times New Roman" w:eastAsia="Times New Roman" w:hAnsi="Times New Roman" w:cs="Times New Roman"/>
          <w:sz w:val="24"/>
          <w:szCs w:val="24"/>
        </w:rPr>
      </w:pPr>
      <w:del w:id="797" w:author="David Coverston" w:date="2016-12-29T10:35:00Z">
        <w:r w:rsidRPr="00784EB6" w:rsidDel="00850349">
          <w:rPr>
            <w:rFonts w:ascii="Times New Roman" w:eastAsia="Times New Roman" w:hAnsi="Times New Roman" w:cs="Times New Roman"/>
            <w:sz w:val="24"/>
            <w:szCs w:val="24"/>
          </w:rPr>
          <w:delText>Can</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use</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as</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synonym</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for</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analysis</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and</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reporting</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in</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the</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schema</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workbench</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documentation.</w:delText>
        </w:r>
      </w:del>
    </w:p>
    <w:p w14:paraId="0C067B22" w14:textId="5928E9B1" w:rsidR="00784EB6" w:rsidRPr="00784EB6" w:rsidDel="00850349" w:rsidRDefault="00784EB6" w:rsidP="00784EB6">
      <w:pPr>
        <w:spacing w:before="100" w:beforeAutospacing="1" w:after="100" w:afterAutospacing="1" w:line="240" w:lineRule="auto"/>
        <w:rPr>
          <w:del w:id="798" w:author="David Coverston" w:date="2016-12-29T10:35:00Z"/>
          <w:rFonts w:ascii="Times New Roman" w:eastAsia="Times New Roman" w:hAnsi="Times New Roman" w:cs="Times New Roman"/>
          <w:sz w:val="24"/>
          <w:szCs w:val="24"/>
        </w:rPr>
      </w:pPr>
      <w:del w:id="799" w:author="David Coverston" w:date="2016-12-29T10:35:00Z">
        <w:r w:rsidRPr="00784EB6" w:rsidDel="00850349">
          <w:rPr>
            <w:rFonts w:ascii="Times New Roman" w:eastAsia="Times New Roman" w:hAnsi="Times New Roman" w:cs="Times New Roman"/>
            <w:sz w:val="24"/>
            <w:szCs w:val="24"/>
          </w:rPr>
          <w:delText>We</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prefer</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to</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use</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the</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term</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"multidimensional"</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(one</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word)</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data</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model,</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unless</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addressing</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an</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ETL</w:delText>
        </w:r>
        <w:r w:rsidDel="00850349">
          <w:rPr>
            <w:rFonts w:ascii="Times New Roman" w:eastAsia="Times New Roman" w:hAnsi="Times New Roman" w:cs="Times New Roman"/>
            <w:sz w:val="24"/>
            <w:szCs w:val="24"/>
          </w:rPr>
          <w:delText xml:space="preserve"> </w:delText>
        </w:r>
        <w:r w:rsidRPr="00784EB6" w:rsidDel="00850349">
          <w:rPr>
            <w:rFonts w:ascii="Times New Roman" w:eastAsia="Times New Roman" w:hAnsi="Times New Roman" w:cs="Times New Roman"/>
            <w:sz w:val="24"/>
            <w:szCs w:val="24"/>
          </w:rPr>
          <w:delText>audience.</w:delText>
        </w:r>
      </w:del>
    </w:p>
    <w:p w14:paraId="6FAE8251"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Mouse</w:t>
      </w:r>
    </w:p>
    <w:p w14:paraId="14CA5BC2" w14:textId="6C1A0B45"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general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ins w:id="800" w:author="David Vandenbelt" w:date="2016-12-30T12:24:00Z">
        <w:r w:rsidR="00926A3C" w:rsidRPr="00926A3C">
          <w:rPr>
            <w:rFonts w:ascii="Times New Roman" w:eastAsia="Times New Roman" w:hAnsi="Times New Roman" w:cs="Times New Roman"/>
            <w:i/>
            <w:sz w:val="24"/>
            <w:szCs w:val="24"/>
            <w:rPrChange w:id="801" w:author="David Vandenbelt" w:date="2016-12-30T12:24:00Z">
              <w:rPr>
                <w:rFonts w:ascii="Times New Roman" w:eastAsia="Times New Roman" w:hAnsi="Times New Roman" w:cs="Times New Roman"/>
                <w:sz w:val="24"/>
                <w:szCs w:val="24"/>
              </w:rPr>
            </w:rPrChange>
          </w:rPr>
          <w:t>P</w:t>
        </w:r>
      </w:ins>
      <w:del w:id="802" w:author="David Vandenbelt" w:date="2016-12-30T12:24:00Z">
        <w:r w:rsidRPr="00926A3C" w:rsidDel="00926A3C">
          <w:rPr>
            <w:rFonts w:ascii="Times New Roman" w:eastAsia="Times New Roman" w:hAnsi="Times New Roman" w:cs="Times New Roman"/>
            <w:i/>
            <w:sz w:val="24"/>
            <w:szCs w:val="24"/>
            <w:rPrChange w:id="803" w:author="David Vandenbelt" w:date="2016-12-30T12:24:00Z">
              <w:rPr>
                <w:rFonts w:ascii="Times New Roman" w:eastAsia="Times New Roman" w:hAnsi="Times New Roman" w:cs="Times New Roman"/>
                <w:sz w:val="24"/>
                <w:szCs w:val="24"/>
              </w:rPr>
            </w:rPrChange>
          </w:rPr>
          <w:delText>p</w:delText>
        </w:r>
      </w:del>
      <w:r w:rsidRPr="00926A3C">
        <w:rPr>
          <w:rFonts w:ascii="Times New Roman" w:eastAsia="Times New Roman" w:hAnsi="Times New Roman" w:cs="Times New Roman"/>
          <w:i/>
          <w:sz w:val="24"/>
          <w:szCs w:val="24"/>
          <w:rPrChange w:id="804" w:author="David Vandenbelt" w:date="2016-12-30T12:24:00Z">
            <w:rPr>
              <w:rFonts w:ascii="Times New Roman" w:eastAsia="Times New Roman" w:hAnsi="Times New Roman" w:cs="Times New Roman"/>
              <w:sz w:val="24"/>
              <w:szCs w:val="24"/>
            </w:rPr>
          </w:rPrChange>
        </w:rPr>
        <w:t xml:space="preserve">oint </w:t>
      </w:r>
      <w:ins w:id="805" w:author="David Vandenbelt" w:date="2016-12-30T12:24:00Z">
        <w:r w:rsidR="00926A3C" w:rsidRPr="00926A3C">
          <w:rPr>
            <w:rFonts w:ascii="Times New Roman" w:eastAsia="Times New Roman" w:hAnsi="Times New Roman" w:cs="Times New Roman"/>
            <w:i/>
            <w:sz w:val="24"/>
            <w:szCs w:val="24"/>
            <w:rPrChange w:id="806" w:author="David Vandenbelt" w:date="2016-12-30T12:24:00Z">
              <w:rPr>
                <w:rFonts w:ascii="Times New Roman" w:eastAsia="Times New Roman" w:hAnsi="Times New Roman" w:cs="Times New Roman"/>
                <w:sz w:val="24"/>
                <w:szCs w:val="24"/>
              </w:rPr>
            </w:rPrChange>
          </w:rPr>
          <w:t>T</w:t>
        </w:r>
      </w:ins>
      <w:del w:id="807" w:author="David Vandenbelt" w:date="2016-12-30T12:24:00Z">
        <w:r w:rsidRPr="00926A3C" w:rsidDel="00926A3C">
          <w:rPr>
            <w:rFonts w:ascii="Times New Roman" w:eastAsia="Times New Roman" w:hAnsi="Times New Roman" w:cs="Times New Roman"/>
            <w:i/>
            <w:sz w:val="24"/>
            <w:szCs w:val="24"/>
            <w:rPrChange w:id="808" w:author="David Vandenbelt" w:date="2016-12-30T12:24:00Z">
              <w:rPr>
                <w:rFonts w:ascii="Times New Roman" w:eastAsia="Times New Roman" w:hAnsi="Times New Roman" w:cs="Times New Roman"/>
                <w:sz w:val="24"/>
                <w:szCs w:val="24"/>
              </w:rPr>
            </w:rPrChange>
          </w:rPr>
          <w:delText>t</w:delText>
        </w:r>
      </w:del>
      <w:r w:rsidRPr="00926A3C">
        <w:rPr>
          <w:rFonts w:ascii="Times New Roman" w:eastAsia="Times New Roman" w:hAnsi="Times New Roman" w:cs="Times New Roman"/>
          <w:i/>
          <w:sz w:val="24"/>
          <w:szCs w:val="24"/>
          <w:rPrChange w:id="809" w:author="David Vandenbelt" w:date="2016-12-30T12:24:00Z">
            <w:rPr>
              <w:rFonts w:ascii="Times New Roman" w:eastAsia="Times New Roman" w:hAnsi="Times New Roman" w:cs="Times New Roman"/>
              <w:sz w:val="24"/>
              <w:szCs w:val="24"/>
            </w:rPr>
          </w:rPrChange>
        </w:rPr>
        <w:t>o</w:t>
      </w:r>
      <w:ins w:id="810" w:author="David Coverston" w:date="2016-12-28T10:42:00Z">
        <w:r w:rsidR="00F61D9C">
          <w:rPr>
            <w:rFonts w:ascii="Times New Roman" w:eastAsia="Times New Roman" w:hAnsi="Times New Roman" w:cs="Times New Roman"/>
            <w:sz w:val="24"/>
            <w:szCs w:val="24"/>
          </w:rPr>
          <w:t>.</w:t>
        </w:r>
      </w:ins>
    </w:p>
    <w:p w14:paraId="322EDE8B" w14:textId="3ECEB9D5"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ins w:id="811" w:author="David Vandenbelt" w:date="2016-12-30T12:24:00Z">
        <w:r w:rsidR="00926A3C">
          <w:rPr>
            <w:rFonts w:ascii="Times New Roman" w:eastAsia="Times New Roman" w:hAnsi="Times New Roman" w:cs="Times New Roman"/>
            <w:i/>
            <w:iCs/>
            <w:sz w:val="24"/>
            <w:szCs w:val="24"/>
          </w:rPr>
          <w:t>C</w:t>
        </w:r>
      </w:ins>
      <w:del w:id="812" w:author="David Vandenbelt" w:date="2016-12-30T12:24:00Z">
        <w:r w:rsidRPr="00784EB6" w:rsidDel="00926A3C">
          <w:rPr>
            <w:rFonts w:ascii="Times New Roman" w:eastAsia="Times New Roman" w:hAnsi="Times New Roman" w:cs="Times New Roman"/>
            <w:i/>
            <w:iCs/>
            <w:sz w:val="24"/>
            <w:szCs w:val="24"/>
          </w:rPr>
          <w:delText>c</w:delText>
        </w:r>
      </w:del>
      <w:r w:rsidRPr="00784EB6">
        <w:rPr>
          <w:rFonts w:ascii="Times New Roman" w:eastAsia="Times New Roman" w:hAnsi="Times New Roman" w:cs="Times New Roman"/>
          <w:i/>
          <w:iCs/>
          <w:sz w:val="24"/>
          <w:szCs w:val="24"/>
        </w:rPr>
        <w:t>lick</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ins w:id="813" w:author="David Vandenbelt" w:date="2016-12-30T12:24:00Z">
        <w:r w:rsidR="00926A3C">
          <w:rPr>
            <w:rFonts w:ascii="Times New Roman" w:eastAsia="Times New Roman" w:hAnsi="Times New Roman" w:cs="Times New Roman"/>
            <w:i/>
            <w:iCs/>
            <w:sz w:val="24"/>
            <w:szCs w:val="24"/>
          </w:rPr>
          <w:t>C</w:t>
        </w:r>
      </w:ins>
      <w:del w:id="814" w:author="David Vandenbelt" w:date="2016-12-30T12:24:00Z">
        <w:r w:rsidRPr="00784EB6" w:rsidDel="00926A3C">
          <w:rPr>
            <w:rFonts w:ascii="Times New Roman" w:eastAsia="Times New Roman" w:hAnsi="Times New Roman" w:cs="Times New Roman"/>
            <w:i/>
            <w:iCs/>
            <w:sz w:val="24"/>
            <w:szCs w:val="24"/>
          </w:rPr>
          <w:delText>c</w:delText>
        </w:r>
      </w:del>
      <w:r w:rsidRPr="00784EB6">
        <w:rPr>
          <w:rFonts w:ascii="Times New Roman" w:eastAsia="Times New Roman" w:hAnsi="Times New Roman" w:cs="Times New Roman"/>
          <w:i/>
          <w:iCs/>
          <w:sz w:val="24"/>
          <w:szCs w:val="24"/>
        </w:rPr>
        <w:t>lick</w:t>
      </w:r>
      <w:r>
        <w:rPr>
          <w:rFonts w:ascii="Times New Roman" w:eastAsia="Times New Roman" w:hAnsi="Times New Roman" w:cs="Times New Roman"/>
          <w:i/>
          <w:iCs/>
          <w:sz w:val="24"/>
          <w:szCs w:val="24"/>
        </w:rPr>
        <w:t xml:space="preserve"> </w:t>
      </w:r>
      <w:ins w:id="815" w:author="David Vandenbelt" w:date="2016-12-30T12:24:00Z">
        <w:r w:rsidR="00926A3C">
          <w:rPr>
            <w:rFonts w:ascii="Times New Roman" w:eastAsia="Times New Roman" w:hAnsi="Times New Roman" w:cs="Times New Roman"/>
            <w:i/>
            <w:iCs/>
            <w:sz w:val="24"/>
            <w:szCs w:val="24"/>
          </w:rPr>
          <w:t>O</w:t>
        </w:r>
      </w:ins>
      <w:del w:id="816" w:author="David Vandenbelt" w:date="2016-12-30T12:24:00Z">
        <w:r w:rsidRPr="00784EB6" w:rsidDel="00926A3C">
          <w:rPr>
            <w:rFonts w:ascii="Times New Roman" w:eastAsia="Times New Roman" w:hAnsi="Times New Roman" w:cs="Times New Roman"/>
            <w:i/>
            <w:iCs/>
            <w:sz w:val="24"/>
            <w:szCs w:val="24"/>
          </w:rPr>
          <w:delText>o</w:delText>
        </w:r>
      </w:del>
      <w:r w:rsidRPr="00784EB6">
        <w:rPr>
          <w:rFonts w:ascii="Times New Roman" w:eastAsia="Times New Roman" w:hAnsi="Times New Roman" w:cs="Times New Roman"/>
          <w:i/>
          <w:iCs/>
          <w:sz w:val="24"/>
          <w:szCs w:val="24"/>
        </w:rPr>
        <w:t>n</w:t>
      </w:r>
    </w:p>
    <w:p w14:paraId="4B1C55C2" w14:textId="35D67B06"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Hyphenate</w:t>
      </w:r>
      <w:r>
        <w:rPr>
          <w:rFonts w:ascii="Times New Roman" w:eastAsia="Times New Roman" w:hAnsi="Times New Roman" w:cs="Times New Roman"/>
          <w:sz w:val="24"/>
          <w:szCs w:val="24"/>
        </w:rPr>
        <w:t xml:space="preserve"> </w:t>
      </w:r>
      <w:ins w:id="817" w:author="David Vandenbelt" w:date="2016-12-30T12:24:00Z">
        <w:r w:rsidR="00926A3C">
          <w:rPr>
            <w:rFonts w:ascii="Times New Roman" w:eastAsia="Times New Roman" w:hAnsi="Times New Roman" w:cs="Times New Roman"/>
            <w:i/>
            <w:iCs/>
            <w:sz w:val="24"/>
            <w:szCs w:val="24"/>
          </w:rPr>
          <w:t>D</w:t>
        </w:r>
      </w:ins>
      <w:del w:id="818" w:author="David Vandenbelt" w:date="2016-12-30T12:24:00Z">
        <w:r w:rsidRPr="00784EB6" w:rsidDel="00926A3C">
          <w:rPr>
            <w:rFonts w:ascii="Times New Roman" w:eastAsia="Times New Roman" w:hAnsi="Times New Roman" w:cs="Times New Roman"/>
            <w:i/>
            <w:iCs/>
            <w:sz w:val="24"/>
            <w:szCs w:val="24"/>
          </w:rPr>
          <w:delText>d</w:delText>
        </w:r>
      </w:del>
      <w:r w:rsidRPr="00784EB6">
        <w:rPr>
          <w:rFonts w:ascii="Times New Roman" w:eastAsia="Times New Roman" w:hAnsi="Times New Roman" w:cs="Times New Roman"/>
          <w:i/>
          <w:iCs/>
          <w:sz w:val="24"/>
          <w:szCs w:val="24"/>
        </w:rPr>
        <w:t>ouble-</w:t>
      </w:r>
      <w:ins w:id="819" w:author="David Vandenbelt" w:date="2016-12-30T12:24:00Z">
        <w:r w:rsidR="00926A3C">
          <w:rPr>
            <w:rFonts w:ascii="Times New Roman" w:eastAsia="Times New Roman" w:hAnsi="Times New Roman" w:cs="Times New Roman"/>
            <w:i/>
            <w:iCs/>
            <w:sz w:val="24"/>
            <w:szCs w:val="24"/>
          </w:rPr>
          <w:t>C</w:t>
        </w:r>
      </w:ins>
      <w:del w:id="820" w:author="David Vandenbelt" w:date="2016-12-30T12:24:00Z">
        <w:r w:rsidRPr="00784EB6" w:rsidDel="00926A3C">
          <w:rPr>
            <w:rFonts w:ascii="Times New Roman" w:eastAsia="Times New Roman" w:hAnsi="Times New Roman" w:cs="Times New Roman"/>
            <w:i/>
            <w:iCs/>
            <w:sz w:val="24"/>
            <w:szCs w:val="24"/>
          </w:rPr>
          <w:delText>c</w:delText>
        </w:r>
      </w:del>
      <w:r w:rsidRPr="00784EB6">
        <w:rPr>
          <w:rFonts w:ascii="Times New Roman" w:eastAsia="Times New Roman" w:hAnsi="Times New Roman" w:cs="Times New Roman"/>
          <w:i/>
          <w:iCs/>
          <w:sz w:val="24"/>
          <w:szCs w:val="24"/>
        </w:rPr>
        <w:t>lick</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ins w:id="821" w:author="David Vandenbelt" w:date="2016-12-30T12:24:00Z">
        <w:r w:rsidR="00926A3C">
          <w:rPr>
            <w:rFonts w:ascii="Times New Roman" w:eastAsia="Times New Roman" w:hAnsi="Times New Roman" w:cs="Times New Roman"/>
            <w:i/>
            <w:iCs/>
            <w:sz w:val="24"/>
            <w:szCs w:val="24"/>
          </w:rPr>
          <w:t>R</w:t>
        </w:r>
      </w:ins>
      <w:del w:id="822" w:author="David Vandenbelt" w:date="2016-12-30T12:24:00Z">
        <w:r w:rsidRPr="00784EB6" w:rsidDel="00926A3C">
          <w:rPr>
            <w:rFonts w:ascii="Times New Roman" w:eastAsia="Times New Roman" w:hAnsi="Times New Roman" w:cs="Times New Roman"/>
            <w:i/>
            <w:iCs/>
            <w:sz w:val="24"/>
            <w:szCs w:val="24"/>
          </w:rPr>
          <w:delText>r</w:delText>
        </w:r>
      </w:del>
      <w:r w:rsidRPr="00784EB6">
        <w:rPr>
          <w:rFonts w:ascii="Times New Roman" w:eastAsia="Times New Roman" w:hAnsi="Times New Roman" w:cs="Times New Roman"/>
          <w:i/>
          <w:iCs/>
          <w:sz w:val="24"/>
          <w:szCs w:val="24"/>
        </w:rPr>
        <w:t>ight-</w:t>
      </w:r>
      <w:ins w:id="823" w:author="David Vandenbelt" w:date="2016-12-30T12:24:00Z">
        <w:r w:rsidR="00926A3C">
          <w:rPr>
            <w:rFonts w:ascii="Times New Roman" w:eastAsia="Times New Roman" w:hAnsi="Times New Roman" w:cs="Times New Roman"/>
            <w:i/>
            <w:iCs/>
            <w:sz w:val="24"/>
            <w:szCs w:val="24"/>
          </w:rPr>
          <w:t>C</w:t>
        </w:r>
      </w:ins>
      <w:del w:id="824" w:author="David Vandenbelt" w:date="2016-12-30T12:24:00Z">
        <w:r w:rsidRPr="00784EB6" w:rsidDel="00926A3C">
          <w:rPr>
            <w:rFonts w:ascii="Times New Roman" w:eastAsia="Times New Roman" w:hAnsi="Times New Roman" w:cs="Times New Roman"/>
            <w:i/>
            <w:iCs/>
            <w:sz w:val="24"/>
            <w:szCs w:val="24"/>
          </w:rPr>
          <w:delText>c</w:delText>
        </w:r>
      </w:del>
      <w:r w:rsidRPr="00784EB6">
        <w:rPr>
          <w:rFonts w:ascii="Times New Roman" w:eastAsia="Times New Roman" w:hAnsi="Times New Roman" w:cs="Times New Roman"/>
          <w:i/>
          <w:iCs/>
          <w:sz w:val="24"/>
          <w:szCs w:val="24"/>
        </w:rPr>
        <w:t>lick</w:t>
      </w:r>
    </w:p>
    <w:p w14:paraId="1912D676" w14:textId="14BD508E"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825" w:author="David Coverston" w:date="2016-12-27T15:45:00Z">
        <w:r w:rsidRPr="00784EB6" w:rsidDel="00C129FD">
          <w:rPr>
            <w:rFonts w:ascii="Times New Roman" w:eastAsia="Times New Roman" w:hAnsi="Times New Roman" w:cs="Times New Roman"/>
            <w:sz w:val="24"/>
            <w:szCs w:val="24"/>
          </w:rPr>
          <w:delText>Avoid</w:delText>
        </w:r>
        <w:r w:rsidDel="00C129FD">
          <w:rPr>
            <w:rFonts w:ascii="Times New Roman" w:eastAsia="Times New Roman" w:hAnsi="Times New Roman" w:cs="Times New Roman"/>
            <w:sz w:val="24"/>
            <w:szCs w:val="24"/>
          </w:rPr>
          <w:delText xml:space="preserve"> </w:delText>
        </w:r>
      </w:del>
      <w:ins w:id="826" w:author="David Coverston" w:date="2016-12-27T15:45:00Z">
        <w:r w:rsidR="00C129FD">
          <w:rPr>
            <w:rFonts w:ascii="Times New Roman" w:eastAsia="Times New Roman" w:hAnsi="Times New Roman" w:cs="Times New Roman"/>
            <w:sz w:val="24"/>
            <w:szCs w:val="24"/>
          </w:rPr>
          <w:t xml:space="preserve">Do not </w:t>
        </w:r>
      </w:ins>
      <w:r w:rsidRPr="00784EB6">
        <w:rPr>
          <w:rFonts w:ascii="Times New Roman" w:eastAsia="Times New Roman" w:hAnsi="Times New Roman" w:cs="Times New Roman"/>
          <w:sz w:val="24"/>
          <w:szCs w:val="24"/>
        </w:rPr>
        <w:t>mice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plural;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ins w:id="827" w:author="David Vandenbelt" w:date="2016-12-30T12:24:00Z">
        <w:r w:rsidR="00926A3C">
          <w:rPr>
            <w:rFonts w:ascii="Times New Roman" w:eastAsia="Times New Roman" w:hAnsi="Times New Roman" w:cs="Times New Roman"/>
            <w:i/>
            <w:iCs/>
            <w:sz w:val="24"/>
            <w:szCs w:val="24"/>
          </w:rPr>
          <w:t>P</w:t>
        </w:r>
      </w:ins>
      <w:del w:id="828" w:author="David Vandenbelt" w:date="2016-12-30T12:24:00Z">
        <w:r w:rsidRPr="00784EB6" w:rsidDel="00926A3C">
          <w:rPr>
            <w:rFonts w:ascii="Times New Roman" w:eastAsia="Times New Roman" w:hAnsi="Times New Roman" w:cs="Times New Roman"/>
            <w:i/>
            <w:iCs/>
            <w:sz w:val="24"/>
            <w:szCs w:val="24"/>
          </w:rPr>
          <w:delText>p</w:delText>
        </w:r>
      </w:del>
      <w:r w:rsidRPr="00784EB6">
        <w:rPr>
          <w:rFonts w:ascii="Times New Roman" w:eastAsia="Times New Roman" w:hAnsi="Times New Roman" w:cs="Times New Roman"/>
          <w:i/>
          <w:iCs/>
          <w:sz w:val="24"/>
          <w:szCs w:val="24"/>
        </w:rPr>
        <w:t>ointing</w:t>
      </w:r>
      <w:r>
        <w:rPr>
          <w:rFonts w:ascii="Times New Roman" w:eastAsia="Times New Roman" w:hAnsi="Times New Roman" w:cs="Times New Roman"/>
          <w:i/>
          <w:iCs/>
          <w:sz w:val="24"/>
          <w:szCs w:val="24"/>
        </w:rPr>
        <w:t xml:space="preserve"> </w:t>
      </w:r>
      <w:ins w:id="829" w:author="David Vandenbelt" w:date="2016-12-30T12:24:00Z">
        <w:r w:rsidR="00926A3C">
          <w:rPr>
            <w:rFonts w:ascii="Times New Roman" w:eastAsia="Times New Roman" w:hAnsi="Times New Roman" w:cs="Times New Roman"/>
            <w:i/>
            <w:iCs/>
            <w:sz w:val="24"/>
            <w:szCs w:val="24"/>
          </w:rPr>
          <w:t>D</w:t>
        </w:r>
      </w:ins>
      <w:del w:id="830" w:author="David Vandenbelt" w:date="2016-12-30T12:24:00Z">
        <w:r w:rsidRPr="00784EB6" w:rsidDel="00926A3C">
          <w:rPr>
            <w:rFonts w:ascii="Times New Roman" w:eastAsia="Times New Roman" w:hAnsi="Times New Roman" w:cs="Times New Roman"/>
            <w:i/>
            <w:iCs/>
            <w:sz w:val="24"/>
            <w:szCs w:val="24"/>
          </w:rPr>
          <w:delText>d</w:delText>
        </w:r>
      </w:del>
      <w:r w:rsidRPr="00784EB6">
        <w:rPr>
          <w:rFonts w:ascii="Times New Roman" w:eastAsia="Times New Roman" w:hAnsi="Times New Roman" w:cs="Times New Roman"/>
          <w:i/>
          <w:iCs/>
          <w:sz w:val="24"/>
          <w:szCs w:val="24"/>
        </w:rPr>
        <w:t>evices</w:t>
      </w:r>
      <w:r>
        <w:rPr>
          <w:rFonts w:ascii="Times New Roman" w:eastAsia="Times New Roman" w:hAnsi="Times New Roman" w:cs="Times New Roman"/>
          <w:sz w:val="24"/>
          <w:szCs w:val="24"/>
        </w:rPr>
        <w:t xml:space="preserve"> </w:t>
      </w:r>
    </w:p>
    <w:p w14:paraId="02BA1E53" w14:textId="16D52C79"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Multi</w:t>
      </w:r>
      <w:del w:id="831" w:author="David Coverston" w:date="2016-12-29T10:35:00Z">
        <w:r w:rsidRPr="00784EB6" w:rsidDel="00850349">
          <w:rPr>
            <w:rFonts w:ascii="Times New Roman" w:eastAsia="Times New Roman" w:hAnsi="Times New Roman" w:cs="Times New Roman"/>
            <w:b/>
            <w:bCs/>
            <w:sz w:val="24"/>
            <w:szCs w:val="24"/>
          </w:rPr>
          <w:delText>-</w:delText>
        </w:r>
      </w:del>
      <w:del w:id="832" w:author="David Coverston" w:date="2016-12-29T10:36:00Z">
        <w:r w:rsidRPr="00784EB6" w:rsidDel="00850349">
          <w:rPr>
            <w:rFonts w:ascii="Times New Roman" w:eastAsia="Times New Roman" w:hAnsi="Times New Roman" w:cs="Times New Roman"/>
            <w:b/>
            <w:bCs/>
            <w:sz w:val="24"/>
            <w:szCs w:val="24"/>
          </w:rPr>
          <w:delText>D</w:delText>
        </w:r>
      </w:del>
      <w:ins w:id="833" w:author="David Coverston" w:date="2016-12-29T10:36:00Z">
        <w:r w:rsidR="00850349">
          <w:rPr>
            <w:rFonts w:ascii="Times New Roman" w:eastAsia="Times New Roman" w:hAnsi="Times New Roman" w:cs="Times New Roman"/>
            <w:b/>
            <w:bCs/>
            <w:sz w:val="24"/>
            <w:szCs w:val="24"/>
          </w:rPr>
          <w:t>d</w:t>
        </w:r>
      </w:ins>
      <w:r w:rsidRPr="00784EB6">
        <w:rPr>
          <w:rFonts w:ascii="Times New Roman" w:eastAsia="Times New Roman" w:hAnsi="Times New Roman" w:cs="Times New Roman"/>
          <w:b/>
          <w:bCs/>
          <w:sz w:val="24"/>
          <w:szCs w:val="24"/>
        </w:rPr>
        <w:t>imensional</w:t>
      </w:r>
    </w:p>
    <w:p w14:paraId="392A0522" w14:textId="00778635" w:rsidR="00C30C1C" w:rsidRDefault="00850349" w:rsidP="00784EB6">
      <w:pPr>
        <w:spacing w:before="100" w:beforeAutospacing="1" w:after="100" w:afterAutospacing="1" w:line="240" w:lineRule="auto"/>
        <w:rPr>
          <w:rFonts w:ascii="Times New Roman" w:eastAsia="Times New Roman" w:hAnsi="Times New Roman" w:cs="Times New Roman"/>
          <w:sz w:val="24"/>
          <w:szCs w:val="24"/>
        </w:rPr>
      </w:pPr>
      <w:ins w:id="834" w:author="David Coverston" w:date="2016-12-29T10:36:00Z">
        <w:r>
          <w:rPr>
            <w:rFonts w:ascii="Times New Roman" w:eastAsia="Times New Roman" w:hAnsi="Times New Roman" w:cs="Times New Roman"/>
            <w:sz w:val="24"/>
            <w:szCs w:val="24"/>
          </w:rPr>
          <w:t>One word, not hyphenated.</w:t>
        </w:r>
      </w:ins>
      <w:del w:id="835" w:author="David Coverston" w:date="2016-12-29T10:36:00Z">
        <w:r w:rsidR="00784EB6" w:rsidRPr="00784EB6" w:rsidDel="00850349">
          <w:rPr>
            <w:rFonts w:ascii="Times New Roman" w:eastAsia="Times New Roman" w:hAnsi="Times New Roman" w:cs="Times New Roman"/>
            <w:sz w:val="24"/>
            <w:szCs w:val="24"/>
          </w:rPr>
          <w:delText>Refers</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to</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multi-dimensional</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data</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models</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which</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contain</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more</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than</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two</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dimensions.</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In</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Pentaho,</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Mondrian</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is</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a</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multi-dimensional</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data</w:delText>
        </w:r>
        <w:r w:rsidR="00784EB6" w:rsidDel="00850349">
          <w:rPr>
            <w:rFonts w:ascii="Times New Roman" w:eastAsia="Times New Roman" w:hAnsi="Times New Roman" w:cs="Times New Roman"/>
            <w:sz w:val="24"/>
            <w:szCs w:val="24"/>
          </w:rPr>
          <w:delText xml:space="preserve"> </w:delText>
        </w:r>
        <w:r w:rsidR="00784EB6" w:rsidRPr="00784EB6" w:rsidDel="00850349">
          <w:rPr>
            <w:rFonts w:ascii="Times New Roman" w:eastAsia="Times New Roman" w:hAnsi="Times New Roman" w:cs="Times New Roman"/>
            <w:sz w:val="24"/>
            <w:szCs w:val="24"/>
          </w:rPr>
          <w:delText>model.</w:delText>
        </w:r>
      </w:del>
    </w:p>
    <w:p w14:paraId="1C13BEED" w14:textId="77777777" w:rsidR="00C30C1C" w:rsidRPr="00926A3C" w:rsidRDefault="00784EB6" w:rsidP="00784EB6">
      <w:pPr>
        <w:spacing w:before="100" w:beforeAutospacing="1" w:after="100" w:afterAutospacing="1" w:line="240" w:lineRule="auto"/>
        <w:rPr>
          <w:rFonts w:ascii="Times New Roman" w:eastAsia="Times New Roman" w:hAnsi="Times New Roman" w:cs="Times New Roman"/>
          <w:strike/>
          <w:sz w:val="24"/>
          <w:szCs w:val="24"/>
          <w:rPrChange w:id="836" w:author="David Vandenbelt" w:date="2016-12-30T12:25:00Z">
            <w:rPr>
              <w:rFonts w:ascii="Times New Roman" w:eastAsia="Times New Roman" w:hAnsi="Times New Roman" w:cs="Times New Roman"/>
              <w:sz w:val="24"/>
              <w:szCs w:val="24"/>
            </w:rPr>
          </w:rPrChange>
        </w:rPr>
      </w:pPr>
      <w:commentRangeStart w:id="837"/>
      <w:r w:rsidRPr="00926A3C">
        <w:rPr>
          <w:rFonts w:ascii="Times New Roman" w:eastAsia="Times New Roman" w:hAnsi="Times New Roman" w:cs="Times New Roman"/>
          <w:b/>
          <w:bCs/>
          <w:strike/>
          <w:sz w:val="24"/>
          <w:szCs w:val="24"/>
          <w:rPrChange w:id="838" w:author="David Vandenbelt" w:date="2016-12-30T12:25:00Z">
            <w:rPr>
              <w:rFonts w:ascii="Times New Roman" w:eastAsia="Times New Roman" w:hAnsi="Times New Roman" w:cs="Times New Roman"/>
              <w:b/>
              <w:bCs/>
              <w:sz w:val="24"/>
              <w:szCs w:val="24"/>
            </w:rPr>
          </w:rPrChange>
        </w:rPr>
        <w:t>My Workspace</w:t>
      </w:r>
    </w:p>
    <w:p w14:paraId="3C903ED9" w14:textId="77777777" w:rsidR="00784EB6" w:rsidRPr="00926A3C" w:rsidRDefault="00784EB6" w:rsidP="00784EB6">
      <w:pPr>
        <w:spacing w:before="100" w:beforeAutospacing="1" w:after="100" w:afterAutospacing="1" w:line="240" w:lineRule="auto"/>
        <w:rPr>
          <w:rFonts w:ascii="Times New Roman" w:eastAsia="Times New Roman" w:hAnsi="Times New Roman" w:cs="Times New Roman"/>
          <w:strike/>
          <w:sz w:val="24"/>
          <w:szCs w:val="24"/>
          <w:rPrChange w:id="839" w:author="David Vandenbelt" w:date="2016-12-30T12:25:00Z">
            <w:rPr>
              <w:rFonts w:ascii="Times New Roman" w:eastAsia="Times New Roman" w:hAnsi="Times New Roman" w:cs="Times New Roman"/>
              <w:sz w:val="24"/>
              <w:szCs w:val="24"/>
            </w:rPr>
          </w:rPrChange>
        </w:rPr>
      </w:pPr>
      <w:r w:rsidRPr="00926A3C">
        <w:rPr>
          <w:rFonts w:ascii="Times New Roman" w:eastAsia="Times New Roman" w:hAnsi="Times New Roman" w:cs="Times New Roman"/>
          <w:strike/>
          <w:sz w:val="24"/>
          <w:szCs w:val="24"/>
          <w:rPrChange w:id="840" w:author="David Vandenbelt" w:date="2016-12-30T12:25:00Z">
            <w:rPr>
              <w:rFonts w:ascii="Times New Roman" w:eastAsia="Times New Roman" w:hAnsi="Times New Roman" w:cs="Times New Roman"/>
              <w:sz w:val="24"/>
              <w:szCs w:val="24"/>
            </w:rPr>
          </w:rPrChange>
        </w:rPr>
        <w:t>Now called Scheduling on the User console. No longer used to refer to the Workspace tab.</w:t>
      </w:r>
      <w:commentRangeEnd w:id="837"/>
      <w:r w:rsidR="00926A3C" w:rsidRPr="00926A3C">
        <w:rPr>
          <w:rStyle w:val="CommentReference"/>
          <w:strike/>
          <w:rPrChange w:id="841" w:author="David Vandenbelt" w:date="2016-12-30T12:25:00Z">
            <w:rPr>
              <w:rStyle w:val="CommentReference"/>
            </w:rPr>
          </w:rPrChange>
        </w:rPr>
        <w:commentReference w:id="837"/>
      </w:r>
    </w:p>
    <w:p w14:paraId="04C7DFE1"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N</w:t>
      </w:r>
    </w:p>
    <w:p w14:paraId="6157056D" w14:textId="77777777" w:rsidR="00F2687A" w:rsidRDefault="00B06162" w:rsidP="00B06162">
      <w:pPr>
        <w:spacing w:before="100" w:beforeAutospacing="1" w:after="100" w:afterAutospacing="1" w:line="240" w:lineRule="auto"/>
        <w:rPr>
          <w:ins w:id="842" w:author="David Coverston" w:date="2016-12-29T10:38: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New</w:t>
      </w:r>
      <w:del w:id="843" w:author="David Coverston" w:date="2016-12-29T10:38:00Z">
        <w:r w:rsidDel="00F2687A">
          <w:rPr>
            <w:rFonts w:ascii="Open Sans Light" w:eastAsia="Times New Roman" w:hAnsi="Open Sans Light" w:cs="Open Sans Light"/>
            <w:b/>
            <w:bCs/>
            <w:color w:val="538135" w:themeColor="accent6" w:themeShade="BF"/>
            <w:sz w:val="24"/>
            <w:szCs w:val="24"/>
          </w:rPr>
          <w:delText xml:space="preserve"> </w:delText>
        </w:r>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r w:rsidRPr="00B226C2" w:rsidDel="00F2687A">
          <w:rPr>
            <w:rFonts w:ascii="Open Sans Light" w:eastAsia="Times New Roman" w:hAnsi="Open Sans Light" w:cs="Open Sans Light"/>
            <w:i/>
            <w:iCs/>
            <w:color w:val="538135" w:themeColor="accent6" w:themeShade="BF"/>
            <w:sz w:val="24"/>
            <w:szCs w:val="24"/>
          </w:rPr>
          <w:delText>adjective</w:delText>
        </w:r>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del>
    </w:p>
    <w:p w14:paraId="02E47470" w14:textId="7593AC09" w:rsidR="00B06162" w:rsidRPr="00B226C2" w:rsidRDefault="00B06162"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del w:id="844" w:author="David Coverston" w:date="2016-12-28T10:45:00Z">
        <w:r w:rsidRPr="00B226C2" w:rsidDel="00F61D9C">
          <w:rPr>
            <w:rFonts w:ascii="Open Sans Light" w:eastAsia="Times New Roman" w:hAnsi="Open Sans Light" w:cs="Open Sans Light"/>
            <w:color w:val="FF0000"/>
            <w:sz w:val="24"/>
            <w:szCs w:val="24"/>
          </w:rPr>
          <w:delText>(No</w:delText>
        </w:r>
        <w:r w:rsidDel="00F61D9C">
          <w:rPr>
            <w:rFonts w:ascii="Open Sans Light" w:eastAsia="Times New Roman" w:hAnsi="Open Sans Light" w:cs="Open Sans Light"/>
            <w:color w:val="FF0000"/>
            <w:sz w:val="24"/>
            <w:szCs w:val="24"/>
          </w:rPr>
          <w:delText xml:space="preserve"> </w:delText>
        </w:r>
        <w:r w:rsidRPr="00B226C2" w:rsidDel="00F61D9C">
          <w:rPr>
            <w:rFonts w:ascii="Open Sans Light" w:eastAsia="Times New Roman" w:hAnsi="Open Sans Light" w:cs="Open Sans Light"/>
            <w:color w:val="FF0000"/>
            <w:sz w:val="24"/>
            <w:szCs w:val="24"/>
          </w:rPr>
          <w:delText>MSTP</w:delText>
        </w:r>
        <w:r w:rsidDel="00F61D9C">
          <w:rPr>
            <w:rFonts w:ascii="Open Sans Light" w:eastAsia="Times New Roman" w:hAnsi="Open Sans Light" w:cs="Open Sans Light"/>
            <w:color w:val="FF0000"/>
            <w:sz w:val="24"/>
            <w:szCs w:val="24"/>
          </w:rPr>
          <w:delText xml:space="preserve"> </w:delText>
        </w:r>
        <w:r w:rsidRPr="00B226C2" w:rsidDel="00F61D9C">
          <w:rPr>
            <w:rFonts w:ascii="Open Sans Light" w:eastAsia="Times New Roman" w:hAnsi="Open Sans Light" w:cs="Open Sans Light"/>
            <w:color w:val="FF0000"/>
            <w:sz w:val="24"/>
            <w:szCs w:val="24"/>
          </w:rPr>
          <w:delText>info.)</w:delText>
        </w:r>
        <w:r w:rsidDel="00F61D9C">
          <w:rPr>
            <w:rFonts w:ascii="Open Sans Light" w:eastAsia="Times New Roman" w:hAnsi="Open Sans Light" w:cs="Open Sans Light"/>
            <w:sz w:val="24"/>
            <w:szCs w:val="24"/>
          </w:rPr>
          <w:delText xml:space="preserve"> </w:delText>
        </w:r>
      </w:del>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New</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command,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unless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menu</w:t>
      </w:r>
      <w:del w:id="845" w:author="David Coverston" w:date="2016-12-29T10:38:00Z">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del>
      <w:ins w:id="846" w:author="David Coverston" w:date="2016-12-29T10:38:00Z">
        <w:r w:rsidR="00F2687A">
          <w:rPr>
            <w:rFonts w:ascii="Open Sans Light" w:eastAsia="Times New Roman" w:hAnsi="Open Sans Light" w:cs="Open Sans Light"/>
            <w:color w:val="538135" w:themeColor="accent6" w:themeShade="BF"/>
            <w:sz w:val="24"/>
            <w:szCs w:val="24"/>
          </w:rPr>
          <w:t xml:space="preserve">. For example, </w:t>
        </w:r>
      </w:ins>
      <w:del w:id="847" w:author="David Coverston" w:date="2016-12-29T10:39:00Z">
        <w:r w:rsidRPr="00B226C2" w:rsidDel="00F2687A">
          <w:rPr>
            <w:rFonts w:ascii="Open Sans Light" w:eastAsia="Times New Roman" w:hAnsi="Open Sans Light" w:cs="Open Sans Light"/>
            <w:color w:val="538135" w:themeColor="accent6" w:themeShade="BF"/>
            <w:sz w:val="24"/>
            <w:szCs w:val="24"/>
          </w:rPr>
          <w:delText>like</w:delText>
        </w:r>
        <w:r w:rsidDel="00F2687A">
          <w:rPr>
            <w:rFonts w:ascii="Open Sans Light" w:eastAsia="Times New Roman" w:hAnsi="Open Sans Light" w:cs="Open Sans Light"/>
            <w:color w:val="538135" w:themeColor="accent6" w:themeShade="BF"/>
            <w:sz w:val="24"/>
            <w:szCs w:val="24"/>
          </w:rPr>
          <w:delText xml:space="preserve"> </w:delText>
        </w:r>
      </w:del>
      <w:r w:rsidRPr="00B226C2">
        <w:rPr>
          <w:rFonts w:ascii="Open Sans Light" w:eastAsia="Times New Roman" w:hAnsi="Open Sans Light" w:cs="Open Sans Light"/>
          <w:color w:val="538135" w:themeColor="accent6" w:themeShade="BF"/>
          <w:sz w:val="24"/>
          <w:szCs w:val="24"/>
        </w:rPr>
        <w: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926A3C">
        <w:rPr>
          <w:rFonts w:ascii="Open Sans Light" w:eastAsia="Times New Roman" w:hAnsi="Open Sans Light" w:cs="Open Sans Light"/>
          <w:b/>
          <w:color w:val="538135" w:themeColor="accent6" w:themeShade="BF"/>
          <w:sz w:val="24"/>
          <w:szCs w:val="24"/>
          <w:rPrChange w:id="848" w:author="David Vandenbelt" w:date="2016-12-30T12:25:00Z">
            <w:rPr>
              <w:rFonts w:ascii="Open Sans Light" w:eastAsia="Times New Roman" w:hAnsi="Open Sans Light" w:cs="Open Sans Light"/>
              <w:color w:val="538135" w:themeColor="accent6" w:themeShade="BF"/>
              <w:sz w:val="24"/>
              <w:szCs w:val="24"/>
            </w:rPr>
          </w:rPrChange>
        </w:rPr>
        <w:t>File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menu,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click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New</w:t>
      </w:r>
      <w:r w:rsidRPr="00B226C2">
        <w:rPr>
          <w:rFonts w:ascii="Open Sans Light" w:eastAsia="Times New Roman" w:hAnsi="Open Sans Light" w:cs="Open Sans Light"/>
          <w:color w:val="538135" w:themeColor="accent6" w:themeShade="BF"/>
          <w:sz w:val="24"/>
          <w:szCs w:val="24"/>
        </w:rPr>
        <w:t>."</w:t>
      </w:r>
    </w:p>
    <w:p w14:paraId="11539AEC" w14:textId="084E7FA2" w:rsidR="00B06162" w:rsidRPr="00B226C2" w:rsidDel="009A58E7" w:rsidRDefault="00B06162" w:rsidP="00B06162">
      <w:pPr>
        <w:spacing w:before="100" w:beforeAutospacing="1" w:after="100" w:afterAutospacing="1" w:line="240" w:lineRule="auto"/>
        <w:rPr>
          <w:del w:id="849" w:author="David Coverston" w:date="2016-12-28T10:46:00Z"/>
          <w:rFonts w:ascii="Open Sans Light" w:eastAsia="Times New Roman" w:hAnsi="Open Sans Light" w:cs="Open Sans Light"/>
          <w:sz w:val="24"/>
          <w:szCs w:val="24"/>
        </w:rPr>
      </w:pPr>
      <w:del w:id="850" w:author="David Coverston" w:date="2016-12-28T10:46:00Z">
        <w:r w:rsidRPr="00B226C2" w:rsidDel="009A58E7">
          <w:rPr>
            <w:rFonts w:ascii="Open Sans Light" w:eastAsia="Times New Roman" w:hAnsi="Open Sans Light" w:cs="Open Sans Light"/>
            <w:b/>
            <w:bCs/>
            <w:color w:val="538135" w:themeColor="accent6" w:themeShade="BF"/>
            <w:sz w:val="24"/>
            <w:szCs w:val="24"/>
          </w:rPr>
          <w:delText>Notification</w:delText>
        </w:r>
        <w:r w:rsidDel="009A58E7">
          <w:rPr>
            <w:rFonts w:ascii="Open Sans Light" w:eastAsia="Times New Roman" w:hAnsi="Open Sans Light" w:cs="Open Sans Light"/>
            <w:b/>
            <w:bCs/>
            <w:color w:val="538135" w:themeColor="accent6" w:themeShade="BF"/>
            <w:sz w:val="24"/>
            <w:szCs w:val="24"/>
          </w:rPr>
          <w:delText xml:space="preserve"> </w:delText>
        </w:r>
        <w:r w:rsidRPr="00B226C2" w:rsidDel="009A58E7">
          <w:rPr>
            <w:rFonts w:ascii="Open Sans Light" w:eastAsia="Times New Roman" w:hAnsi="Open Sans Light" w:cs="Open Sans Light"/>
            <w:color w:val="538135" w:themeColor="accent6" w:themeShade="BF"/>
            <w:sz w:val="24"/>
            <w:szCs w:val="24"/>
          </w:rPr>
          <w:delText>--</w:delText>
        </w:r>
        <w:r w:rsidDel="009A58E7">
          <w:rPr>
            <w:rFonts w:ascii="Open Sans Light" w:eastAsia="Times New Roman" w:hAnsi="Open Sans Light" w:cs="Open Sans Light"/>
            <w:color w:val="538135" w:themeColor="accent6" w:themeShade="BF"/>
            <w:sz w:val="24"/>
            <w:szCs w:val="24"/>
          </w:rPr>
          <w:delText xml:space="preserve"> </w:delText>
        </w:r>
        <w:r w:rsidRPr="00B226C2" w:rsidDel="009A58E7">
          <w:rPr>
            <w:rFonts w:ascii="Open Sans Light" w:eastAsia="Times New Roman" w:hAnsi="Open Sans Light" w:cs="Open Sans Light"/>
            <w:i/>
            <w:iCs/>
            <w:color w:val="538135" w:themeColor="accent6" w:themeShade="BF"/>
            <w:sz w:val="24"/>
            <w:szCs w:val="24"/>
          </w:rPr>
          <w:delText>noun</w:delText>
        </w:r>
        <w:r w:rsidRPr="00B226C2" w:rsidDel="009A58E7">
          <w:rPr>
            <w:rFonts w:ascii="Open Sans Light" w:eastAsia="Times New Roman" w:hAnsi="Open Sans Light" w:cs="Open Sans Light"/>
            <w:color w:val="538135" w:themeColor="accent6" w:themeShade="BF"/>
            <w:sz w:val="24"/>
            <w:szCs w:val="24"/>
          </w:rPr>
          <w:delText>.</w:delText>
        </w:r>
        <w:r w:rsidDel="009A58E7">
          <w:rPr>
            <w:rFonts w:ascii="Open Sans Light" w:eastAsia="Times New Roman" w:hAnsi="Open Sans Light" w:cs="Open Sans Light"/>
            <w:color w:val="538135" w:themeColor="accent6" w:themeShade="BF"/>
            <w:sz w:val="24"/>
            <w:szCs w:val="24"/>
          </w:rPr>
          <w:delText xml:space="preserve"> </w:delText>
        </w:r>
        <w:r w:rsidRPr="00B226C2" w:rsidDel="009A58E7">
          <w:rPr>
            <w:rFonts w:ascii="Open Sans Light" w:eastAsia="Times New Roman" w:hAnsi="Open Sans Light" w:cs="Open Sans Light"/>
            <w:color w:val="FF0000"/>
            <w:sz w:val="24"/>
            <w:szCs w:val="24"/>
          </w:rPr>
          <w:delText>Need</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more</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detail</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here.</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What</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is</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Notification</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referring</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to</w:delText>
        </w:r>
        <w:r w:rsidDel="009A58E7">
          <w:rPr>
            <w:rFonts w:ascii="Open Sans Light" w:eastAsia="Times New Roman" w:hAnsi="Open Sans Light" w:cs="Open Sans Light"/>
            <w:color w:val="FF0000"/>
            <w:sz w:val="24"/>
            <w:szCs w:val="24"/>
          </w:rPr>
          <w:delText xml:space="preserve"> </w:delText>
        </w:r>
        <w:r w:rsidRPr="00B226C2" w:rsidDel="009A58E7">
          <w:rPr>
            <w:rFonts w:ascii="Open Sans Light" w:eastAsia="Times New Roman" w:hAnsi="Open Sans Light" w:cs="Open Sans Light"/>
            <w:color w:val="FF0000"/>
            <w:sz w:val="24"/>
            <w:szCs w:val="24"/>
          </w:rPr>
          <w:delText>here?</w:delText>
        </w:r>
      </w:del>
    </w:p>
    <w:p w14:paraId="4F6B05FC"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Notification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Area</w:t>
      </w:r>
    </w:p>
    <w:p w14:paraId="57D17281" w14:textId="0F7FCD75"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ins w:id="851" w:author="David Vandenbelt" w:date="2016-12-30T12:26:00Z">
        <w:r w:rsidR="00926A3C">
          <w:rPr>
            <w:rFonts w:ascii="Times New Roman" w:eastAsia="Times New Roman" w:hAnsi="Times New Roman" w:cs="Times New Roman"/>
            <w:i/>
            <w:iCs/>
            <w:sz w:val="24"/>
            <w:szCs w:val="24"/>
          </w:rPr>
          <w:t>N</w:t>
        </w:r>
      </w:ins>
      <w:del w:id="852" w:author="David Vandenbelt" w:date="2016-12-30T12:25:00Z">
        <w:r w:rsidRPr="00784EB6" w:rsidDel="00926A3C">
          <w:rPr>
            <w:rFonts w:ascii="Times New Roman" w:eastAsia="Times New Roman" w:hAnsi="Times New Roman" w:cs="Times New Roman"/>
            <w:i/>
            <w:iCs/>
            <w:sz w:val="24"/>
            <w:szCs w:val="24"/>
          </w:rPr>
          <w:delText>n</w:delText>
        </w:r>
      </w:del>
      <w:r w:rsidRPr="00784EB6">
        <w:rPr>
          <w:rFonts w:ascii="Times New Roman" w:eastAsia="Times New Roman" w:hAnsi="Times New Roman" w:cs="Times New Roman"/>
          <w:i/>
          <w:iCs/>
          <w:sz w:val="24"/>
          <w:szCs w:val="24"/>
        </w:rPr>
        <w:t>otification</w:t>
      </w:r>
      <w:r>
        <w:rPr>
          <w:rFonts w:ascii="Times New Roman" w:eastAsia="Times New Roman" w:hAnsi="Times New Roman" w:cs="Times New Roman"/>
          <w:i/>
          <w:iCs/>
          <w:sz w:val="24"/>
          <w:szCs w:val="24"/>
        </w:rPr>
        <w:t xml:space="preserve"> </w:t>
      </w:r>
      <w:ins w:id="853" w:author="David Vandenbelt" w:date="2016-12-30T12:26:00Z">
        <w:r w:rsidR="00926A3C">
          <w:rPr>
            <w:rFonts w:ascii="Times New Roman" w:eastAsia="Times New Roman" w:hAnsi="Times New Roman" w:cs="Times New Roman"/>
            <w:i/>
            <w:iCs/>
            <w:sz w:val="24"/>
            <w:szCs w:val="24"/>
          </w:rPr>
          <w:t>A</w:t>
        </w:r>
      </w:ins>
      <w:del w:id="854" w:author="David Vandenbelt" w:date="2016-12-30T12:26:00Z">
        <w:r w:rsidRPr="00784EB6" w:rsidDel="00926A3C">
          <w:rPr>
            <w:rFonts w:ascii="Times New Roman" w:eastAsia="Times New Roman" w:hAnsi="Times New Roman" w:cs="Times New Roman"/>
            <w:i/>
            <w:iCs/>
            <w:sz w:val="24"/>
            <w:szCs w:val="24"/>
          </w:rPr>
          <w:delText>a</w:delText>
        </w:r>
      </w:del>
      <w:r w:rsidRPr="00784EB6">
        <w:rPr>
          <w:rFonts w:ascii="Times New Roman" w:eastAsia="Times New Roman" w:hAnsi="Times New Roman" w:cs="Times New Roman"/>
          <w:i/>
          <w:iCs/>
          <w:sz w:val="24"/>
          <w:szCs w:val="24"/>
        </w:rPr>
        <w:t>rea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area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containing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clock,</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shortcuts,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status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notification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icon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screen.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ins w:id="855" w:author="David Vandenbelt" w:date="2016-12-30T12:26:00Z">
        <w:r w:rsidR="00926A3C">
          <w:rPr>
            <w:rFonts w:ascii="Times New Roman" w:eastAsia="Times New Roman" w:hAnsi="Times New Roman" w:cs="Times New Roman"/>
            <w:i/>
            <w:iCs/>
            <w:sz w:val="24"/>
            <w:szCs w:val="24"/>
          </w:rPr>
          <w:t>S</w:t>
        </w:r>
      </w:ins>
      <w:del w:id="856" w:author="David Vandenbelt" w:date="2016-12-30T12:26:00Z">
        <w:r w:rsidRPr="00784EB6" w:rsidDel="00926A3C">
          <w:rPr>
            <w:rFonts w:ascii="Times New Roman" w:eastAsia="Times New Roman" w:hAnsi="Times New Roman" w:cs="Times New Roman"/>
            <w:i/>
            <w:iCs/>
            <w:sz w:val="24"/>
            <w:szCs w:val="24"/>
          </w:rPr>
          <w:delText>s</w:delText>
        </w:r>
      </w:del>
      <w:r w:rsidRPr="00784EB6">
        <w:rPr>
          <w:rFonts w:ascii="Times New Roman" w:eastAsia="Times New Roman" w:hAnsi="Times New Roman" w:cs="Times New Roman"/>
          <w:i/>
          <w:iCs/>
          <w:sz w:val="24"/>
          <w:szCs w:val="24"/>
        </w:rPr>
        <w:t>ystem</w:t>
      </w:r>
      <w:r>
        <w:rPr>
          <w:rFonts w:ascii="Times New Roman" w:eastAsia="Times New Roman" w:hAnsi="Times New Roman" w:cs="Times New Roman"/>
          <w:i/>
          <w:iCs/>
          <w:sz w:val="24"/>
          <w:szCs w:val="24"/>
        </w:rPr>
        <w:t xml:space="preserve"> </w:t>
      </w:r>
      <w:ins w:id="857" w:author="David Vandenbelt" w:date="2016-12-30T12:26:00Z">
        <w:r w:rsidR="00926A3C">
          <w:rPr>
            <w:rFonts w:ascii="Times New Roman" w:eastAsia="Times New Roman" w:hAnsi="Times New Roman" w:cs="Times New Roman"/>
            <w:i/>
            <w:iCs/>
            <w:sz w:val="24"/>
            <w:szCs w:val="24"/>
          </w:rPr>
          <w:t>T</w:t>
        </w:r>
      </w:ins>
      <w:del w:id="858" w:author="David Vandenbelt" w:date="2016-12-30T12:26:00Z">
        <w:r w:rsidRPr="00784EB6" w:rsidDel="00926A3C">
          <w:rPr>
            <w:rFonts w:ascii="Times New Roman" w:eastAsia="Times New Roman" w:hAnsi="Times New Roman" w:cs="Times New Roman"/>
            <w:i/>
            <w:iCs/>
            <w:sz w:val="24"/>
            <w:szCs w:val="24"/>
          </w:rPr>
          <w:delText>t</w:delText>
        </w:r>
      </w:del>
      <w:r w:rsidRPr="00784EB6">
        <w:rPr>
          <w:rFonts w:ascii="Times New Roman" w:eastAsia="Times New Roman" w:hAnsi="Times New Roman" w:cs="Times New Roman"/>
          <w:i/>
          <w:iCs/>
          <w:sz w:val="24"/>
          <w:szCs w:val="24"/>
        </w:rPr>
        <w:t>ray</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922B687"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O</w:t>
      </w:r>
    </w:p>
    <w:p w14:paraId="63C10F97"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Online</w:t>
      </w:r>
    </w:p>
    <w:p w14:paraId="007FF6B1" w14:textId="43641BD3"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859" w:author="David Coverston" w:date="2016-12-29T10:40:00Z">
        <w:r w:rsidRPr="00784EB6" w:rsidDel="00F2687A">
          <w:rPr>
            <w:rFonts w:ascii="Times New Roman" w:eastAsia="Times New Roman" w:hAnsi="Times New Roman" w:cs="Times New Roman"/>
            <w:sz w:val="24"/>
            <w:szCs w:val="24"/>
          </w:rPr>
          <w:lastRenderedPageBreak/>
          <w:delText>Is</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o</w:delText>
        </w:r>
      </w:del>
      <w:ins w:id="860" w:author="David Coverston" w:date="2016-12-29T10:40:00Z">
        <w:r w:rsidR="00F2687A">
          <w:rPr>
            <w:rFonts w:ascii="Times New Roman" w:eastAsia="Times New Roman" w:hAnsi="Times New Roman" w:cs="Times New Roman"/>
            <w:sz w:val="24"/>
            <w:szCs w:val="24"/>
          </w:rPr>
          <w:t>O</w:t>
        </w:r>
      </w:ins>
      <w:r w:rsidRPr="00784EB6">
        <w:rPr>
          <w:rFonts w:ascii="Times New Roman" w:eastAsia="Times New Roman" w:hAnsi="Times New Roman" w:cs="Times New Roman"/>
          <w:sz w:val="24"/>
          <w:szCs w:val="24"/>
        </w:rPr>
        <w:t>ne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hyphenated.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wary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synonymous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Internet"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rather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generally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contrasting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computerized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material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hardcopy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material.</w:t>
      </w:r>
      <w:r>
        <w:rPr>
          <w:rFonts w:ascii="Times New Roman" w:eastAsia="Times New Roman" w:hAnsi="Times New Roman" w:cs="Times New Roman"/>
          <w:sz w:val="24"/>
          <w:szCs w:val="24"/>
        </w:rPr>
        <w:t xml:space="preserve"> </w:t>
      </w:r>
    </w:p>
    <w:p w14:paraId="482787D1"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Operating</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Systems</w:t>
      </w:r>
    </w:p>
    <w:p w14:paraId="2F923A84" w14:textId="287A3025" w:rsidR="00784EB6" w:rsidRDefault="00F2687A" w:rsidP="00784EB6">
      <w:pPr>
        <w:spacing w:before="100" w:beforeAutospacing="1" w:after="100" w:afterAutospacing="1" w:line="240" w:lineRule="auto"/>
        <w:rPr>
          <w:rFonts w:ascii="Times New Roman" w:eastAsia="Times New Roman" w:hAnsi="Times New Roman" w:cs="Times New Roman"/>
          <w:sz w:val="24"/>
          <w:szCs w:val="24"/>
        </w:rPr>
      </w:pPr>
      <w:ins w:id="861" w:author="David Coverston" w:date="2016-12-29T10:41:00Z">
        <w:r>
          <w:rPr>
            <w:rFonts w:ascii="Times New Roman" w:eastAsia="Times New Roman" w:hAnsi="Times New Roman" w:cs="Times New Roman"/>
            <w:sz w:val="24"/>
            <w:szCs w:val="24"/>
          </w:rPr>
          <w:t>Use w</w:t>
        </w:r>
      </w:ins>
      <w:del w:id="862" w:author="David Coverston" w:date="2016-12-29T10:41:00Z">
        <w:r w:rsidR="00784EB6" w:rsidRPr="00784EB6" w:rsidDel="00F2687A">
          <w:rPr>
            <w:rFonts w:ascii="Times New Roman" w:eastAsia="Times New Roman" w:hAnsi="Times New Roman" w:cs="Times New Roman"/>
            <w:sz w:val="24"/>
            <w:szCs w:val="24"/>
          </w:rPr>
          <w:delText>W</w:delText>
        </w:r>
      </w:del>
      <w:r w:rsidR="00784EB6" w:rsidRPr="00784EB6">
        <w:rPr>
          <w:rFonts w:ascii="Times New Roman" w:eastAsia="Times New Roman" w:hAnsi="Times New Roman" w:cs="Times New Roman"/>
          <w:sz w:val="24"/>
          <w:szCs w:val="24"/>
        </w:rPr>
        <w:t>hen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referencing</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technology</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in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support</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reference,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such</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as</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supporting</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technologies</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matrix.</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For</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all</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other</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technical</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documentation,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use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following</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terms.</w:t>
      </w:r>
      <w:r w:rsidR="00784EB6">
        <w:rPr>
          <w:rFonts w:ascii="Times New Roman" w:eastAsia="Times New Roman" w:hAnsi="Times New Roman" w:cs="Times New Roman"/>
          <w:sz w:val="24"/>
          <w:szCs w:val="24"/>
        </w:rPr>
        <w:t xml:space="preserve"> </w:t>
      </w:r>
    </w:p>
    <w:p w14:paraId="17DB93E0" w14:textId="36B25583"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863" w:author="David Coverston" w:date="2016-12-28T10:48:00Z">
        <w:r w:rsidRPr="00784EB6" w:rsidDel="009A58E7">
          <w:rPr>
            <w:rFonts w:ascii="Times New Roman" w:eastAsia="Times New Roman" w:hAnsi="Times New Roman" w:cs="Times New Roman"/>
            <w:sz w:val="24"/>
            <w:szCs w:val="24"/>
          </w:rPr>
          <w:delText>*</w:delText>
        </w:r>
      </w:del>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64" w:author="David Vandenbelt" w:date="2016-12-30T12:26:00Z">
            <w:rPr>
              <w:rFonts w:ascii="Times New Roman" w:eastAsia="Times New Roman" w:hAnsi="Times New Roman" w:cs="Times New Roman"/>
              <w:sz w:val="24"/>
              <w:szCs w:val="24"/>
            </w:rPr>
          </w:rPrChange>
        </w:rPr>
        <w:t>Linux</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65" w:author="David Vandenbelt" w:date="2016-12-30T12:26:00Z">
            <w:rPr>
              <w:rFonts w:ascii="Times New Roman" w:eastAsia="Times New Roman" w:hAnsi="Times New Roman" w:cs="Times New Roman"/>
              <w:sz w:val="24"/>
              <w:szCs w:val="24"/>
            </w:rPr>
          </w:rPrChange>
        </w:rPr>
        <w:t>Unix</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DC4BB82" w14:textId="4E81732A"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866" w:author="David Coverston" w:date="2016-12-28T10:48:00Z">
        <w:r w:rsidRPr="00784EB6" w:rsidDel="009A58E7">
          <w:rPr>
            <w:rFonts w:ascii="Times New Roman" w:eastAsia="Times New Roman" w:hAnsi="Times New Roman" w:cs="Times New Roman"/>
            <w:sz w:val="24"/>
            <w:szCs w:val="24"/>
          </w:rPr>
          <w:delText>*</w:delText>
        </w:r>
      </w:del>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67" w:author="David Vandenbelt" w:date="2016-12-30T12:27:00Z">
            <w:rPr>
              <w:rFonts w:ascii="Times New Roman" w:eastAsia="Times New Roman" w:hAnsi="Times New Roman" w:cs="Times New Roman"/>
              <w:sz w:val="24"/>
              <w:szCs w:val="24"/>
            </w:rPr>
          </w:rPrChange>
        </w:rPr>
        <w:t>Mac OS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68" w:author="David Vandenbelt" w:date="2016-12-30T12:27:00Z">
            <w:rPr>
              <w:rFonts w:ascii="Times New Roman" w:eastAsia="Times New Roman" w:hAnsi="Times New Roman" w:cs="Times New Roman"/>
              <w:sz w:val="24"/>
              <w:szCs w:val="24"/>
            </w:rPr>
          </w:rPrChange>
        </w:rPr>
        <w:t>Macintosh OS</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69" w:author="David Vandenbelt" w:date="2016-12-30T12:27:00Z">
            <w:rPr>
              <w:rFonts w:ascii="Times New Roman" w:eastAsia="Times New Roman" w:hAnsi="Times New Roman" w:cs="Times New Roman"/>
              <w:sz w:val="24"/>
              <w:szCs w:val="24"/>
            </w:rPr>
          </w:rPrChange>
        </w:rPr>
        <w:t>Macintosh OS X</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0" w:author="David Vandenbelt" w:date="2016-12-30T12:27:00Z">
            <w:rPr>
              <w:rFonts w:ascii="Times New Roman" w:eastAsia="Times New Roman" w:hAnsi="Times New Roman" w:cs="Times New Roman"/>
              <w:sz w:val="24"/>
              <w:szCs w:val="24"/>
            </w:rPr>
          </w:rPrChange>
        </w:rPr>
        <w:t>Apple OS</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1" w:author="David Vandenbelt" w:date="2016-12-30T12:27:00Z">
            <w:rPr>
              <w:rFonts w:ascii="Times New Roman" w:eastAsia="Times New Roman" w:hAnsi="Times New Roman" w:cs="Times New Roman"/>
              <w:sz w:val="24"/>
              <w:szCs w:val="24"/>
            </w:rPr>
          </w:rPrChange>
        </w:rPr>
        <w:t>Mac OS X</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F5A60D6" w14:textId="572C03C6"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del w:id="872" w:author="David Coverston" w:date="2016-12-28T10:48:00Z">
        <w:r w:rsidRPr="00784EB6" w:rsidDel="009A58E7">
          <w:rPr>
            <w:rFonts w:ascii="Times New Roman" w:eastAsia="Times New Roman" w:hAnsi="Times New Roman" w:cs="Times New Roman"/>
            <w:sz w:val="24"/>
            <w:szCs w:val="24"/>
          </w:rPr>
          <w:delText>*</w:delText>
        </w:r>
      </w:del>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3" w:author="David Vandenbelt" w:date="2016-12-30T12:27:00Z">
            <w:rPr>
              <w:rFonts w:ascii="Times New Roman" w:eastAsia="Times New Roman" w:hAnsi="Times New Roman" w:cs="Times New Roman"/>
              <w:sz w:val="24"/>
              <w:szCs w:val="24"/>
            </w:rPr>
          </w:rPrChange>
        </w:rPr>
        <w:t>Windows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4" w:author="David Vandenbelt" w:date="2016-12-30T12:27:00Z">
            <w:rPr>
              <w:rFonts w:ascii="Times New Roman" w:eastAsia="Times New Roman" w:hAnsi="Times New Roman" w:cs="Times New Roman"/>
              <w:sz w:val="24"/>
              <w:szCs w:val="24"/>
            </w:rPr>
          </w:rPrChange>
        </w:rPr>
        <w:t>Microsoft Windows</w:t>
      </w:r>
      <w:r w:rsidRPr="00784EB6">
        <w:rPr>
          <w:rFonts w:ascii="Times New Roman" w:eastAsia="Times New Roman" w:hAnsi="Times New Roman" w:cs="Times New Roman"/>
          <w:sz w:val="24"/>
          <w:szCs w:val="24"/>
        </w:rPr>
        <w:t>.</w:t>
      </w:r>
    </w:p>
    <w:p w14:paraId="2941E030" w14:textId="4E99A3E3"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875" w:author="David Coverston" w:date="2016-12-28T10:49:00Z">
        <w:r w:rsidRPr="00784EB6" w:rsidDel="009A58E7">
          <w:rPr>
            <w:rFonts w:ascii="Times New Roman" w:eastAsia="Times New Roman" w:hAnsi="Times New Roman" w:cs="Times New Roman"/>
            <w:sz w:val="24"/>
            <w:szCs w:val="24"/>
          </w:rPr>
          <w:delText>*</w:delText>
        </w:r>
      </w:del>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6" w:author="David Vandenbelt" w:date="2016-12-30T12:27:00Z">
            <w:rPr>
              <w:rFonts w:ascii="Times New Roman" w:eastAsia="Times New Roman" w:hAnsi="Times New Roman" w:cs="Times New Roman"/>
              <w:sz w:val="24"/>
              <w:szCs w:val="24"/>
            </w:rPr>
          </w:rPrChange>
        </w:rPr>
        <w:t>iOS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7" w:author="David Vandenbelt" w:date="2016-12-30T12:27:00Z">
            <w:rPr>
              <w:rFonts w:ascii="Times New Roman" w:eastAsia="Times New Roman" w:hAnsi="Times New Roman" w:cs="Times New Roman"/>
              <w:sz w:val="24"/>
              <w:szCs w:val="24"/>
            </w:rPr>
          </w:rPrChange>
        </w:rPr>
        <w:t>Macintosh Mobile OS</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926A3C">
        <w:rPr>
          <w:rFonts w:ascii="Times New Roman" w:eastAsia="Times New Roman" w:hAnsi="Times New Roman" w:cs="Times New Roman"/>
          <w:i/>
          <w:sz w:val="24"/>
          <w:szCs w:val="24"/>
          <w:rPrChange w:id="878" w:author="David Vandenbelt" w:date="2016-12-30T12:27:00Z">
            <w:rPr>
              <w:rFonts w:ascii="Times New Roman" w:eastAsia="Times New Roman" w:hAnsi="Times New Roman" w:cs="Times New Roman"/>
              <w:sz w:val="24"/>
              <w:szCs w:val="24"/>
            </w:rPr>
          </w:rPrChange>
        </w:rPr>
        <w:t>iPhone OS</w:t>
      </w:r>
      <w:r w:rsidRPr="00784EB6">
        <w:rPr>
          <w:rFonts w:ascii="Times New Roman" w:eastAsia="Times New Roman" w:hAnsi="Times New Roman" w:cs="Times New Roman"/>
          <w:sz w:val="24"/>
          <w:szCs w:val="24"/>
        </w:rPr>
        <w:t>.</w:t>
      </w:r>
    </w:p>
    <w:p w14:paraId="42B1BA73" w14:textId="77777777" w:rsidR="00F2687A" w:rsidRDefault="001D68B5" w:rsidP="001D68B5">
      <w:pPr>
        <w:spacing w:before="100" w:beforeAutospacing="1" w:after="100" w:afterAutospacing="1" w:line="240" w:lineRule="auto"/>
        <w:rPr>
          <w:ins w:id="879" w:author="David Coverston" w:date="2016-12-29T10:41:00Z"/>
          <w:rFonts w:ascii="Open Sans Light" w:eastAsia="Times New Roman" w:hAnsi="Open Sans Light" w:cs="Open Sans Light"/>
          <w:color w:val="538135" w:themeColor="accent6" w:themeShade="BF"/>
          <w:sz w:val="24"/>
          <w:szCs w:val="24"/>
        </w:rPr>
      </w:pPr>
      <w:commentRangeStart w:id="880"/>
      <w:r w:rsidRPr="00B226C2">
        <w:rPr>
          <w:rFonts w:ascii="Open Sans Light" w:eastAsia="Times New Roman" w:hAnsi="Open Sans Light" w:cs="Open Sans Light"/>
          <w:b/>
          <w:bCs/>
          <w:color w:val="538135" w:themeColor="accent6" w:themeShade="BF"/>
          <w:sz w:val="24"/>
          <w:szCs w:val="24"/>
        </w:rPr>
        <w:t>Options</w:t>
      </w:r>
      <w:del w:id="881" w:author="David Coverston" w:date="2016-12-29T10:41:00Z">
        <w:r w:rsidDel="00F2687A">
          <w:rPr>
            <w:rFonts w:ascii="Open Sans Light" w:eastAsia="Times New Roman" w:hAnsi="Open Sans Light" w:cs="Open Sans Light"/>
            <w:b/>
            <w:bCs/>
            <w:color w:val="538135" w:themeColor="accent6" w:themeShade="BF"/>
            <w:sz w:val="24"/>
            <w:szCs w:val="24"/>
          </w:rPr>
          <w:delText xml:space="preserve"> </w:delText>
        </w:r>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r w:rsidRPr="00B226C2" w:rsidDel="00F2687A">
          <w:rPr>
            <w:rFonts w:ascii="Open Sans Light" w:eastAsia="Times New Roman" w:hAnsi="Open Sans Light" w:cs="Open Sans Light"/>
            <w:i/>
            <w:iCs/>
            <w:color w:val="538135" w:themeColor="accent6" w:themeShade="BF"/>
            <w:sz w:val="24"/>
            <w:szCs w:val="24"/>
          </w:rPr>
          <w:delText>noun</w:delText>
        </w:r>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del>
    </w:p>
    <w:p w14:paraId="5F42613C" w14:textId="34F9BDE6" w:rsidR="001D68B5" w:rsidRPr="00B226C2" w:rsidRDefault="001D68B5" w:rsidP="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items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dialog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w:t>
      </w:r>
      <w:r>
        <w:rPr>
          <w:rFonts w:ascii="Open Sans Light" w:eastAsia="Times New Roman" w:hAnsi="Open Sans Light" w:cs="Open Sans Light"/>
          <w:color w:val="538135" w:themeColor="accent6" w:themeShade="BF"/>
          <w:sz w:val="24"/>
          <w:szCs w:val="24"/>
        </w:rPr>
        <w:t xml:space="preserve"> </w:t>
      </w:r>
      <w:del w:id="882" w:author="David Coverston" w:date="2016-12-29T10:41:00Z">
        <w:r w:rsidRPr="00B226C2" w:rsidDel="00F2687A">
          <w:rPr>
            <w:rFonts w:ascii="Open Sans Light" w:eastAsia="Times New Roman" w:hAnsi="Open Sans Light" w:cs="Open Sans Light"/>
            <w:color w:val="538135" w:themeColor="accent6" w:themeShade="BF"/>
            <w:sz w:val="24"/>
            <w:szCs w:val="24"/>
          </w:rPr>
          <w:delText>only</w:delText>
        </w:r>
        <w:r w:rsidDel="00F2687A">
          <w:rPr>
            <w:rFonts w:ascii="Open Sans Light" w:eastAsia="Times New Roman" w:hAnsi="Open Sans Light" w:cs="Open Sans Light"/>
            <w:color w:val="538135" w:themeColor="accent6" w:themeShade="BF"/>
            <w:sz w:val="24"/>
            <w:szCs w:val="24"/>
          </w:rPr>
          <w:delText xml:space="preserve"> </w:delText>
        </w:r>
      </w:del>
      <w:r w:rsidRPr="00B226C2">
        <w:rPr>
          <w:rFonts w:ascii="Open Sans Light" w:eastAsia="Times New Roman" w:hAnsi="Open Sans Light" w:cs="Open Sans Light"/>
          <w:color w:val="538135" w:themeColor="accent6" w:themeShade="BF"/>
          <w:sz w:val="24"/>
          <w:szCs w:val="24"/>
        </w:rPr>
        <w:t>by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their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labels.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provide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descriptor,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ins w:id="883" w:author="David Vandenbelt" w:date="2016-12-30T12:27:00Z">
        <w:r w:rsidR="00926A3C">
          <w:rPr>
            <w:rFonts w:ascii="Open Sans Light" w:eastAsia="Times New Roman" w:hAnsi="Open Sans Light" w:cs="Open Sans Light"/>
            <w:i/>
            <w:iCs/>
            <w:color w:val="538135" w:themeColor="accent6" w:themeShade="BF"/>
            <w:sz w:val="24"/>
            <w:szCs w:val="24"/>
          </w:rPr>
          <w:t>O</w:t>
        </w:r>
      </w:ins>
      <w:del w:id="884" w:author="David Vandenbelt" w:date="2016-12-30T12:27:00Z">
        <w:r w:rsidRPr="00B226C2" w:rsidDel="00926A3C">
          <w:rPr>
            <w:rFonts w:ascii="Open Sans Light" w:eastAsia="Times New Roman" w:hAnsi="Open Sans Light" w:cs="Open Sans Light"/>
            <w:i/>
            <w:iCs/>
            <w:color w:val="538135" w:themeColor="accent6" w:themeShade="BF"/>
            <w:sz w:val="24"/>
            <w:szCs w:val="24"/>
          </w:rPr>
          <w:delText>o</w:delText>
        </w:r>
      </w:del>
      <w:r w:rsidRPr="00B226C2">
        <w:rPr>
          <w:rFonts w:ascii="Open Sans Light" w:eastAsia="Times New Roman" w:hAnsi="Open Sans Light" w:cs="Open Sans Light"/>
          <w:i/>
          <w:iCs/>
          <w:color w:val="538135" w:themeColor="accent6" w:themeShade="BF"/>
          <w:sz w:val="24"/>
          <w:szCs w:val="24"/>
        </w:rPr>
        <w:t>ption</w:t>
      </w:r>
      <w:r w:rsidRPr="00B226C2">
        <w:rPr>
          <w:rFonts w:ascii="Open Sans Light" w:eastAsia="Times New Roman" w:hAnsi="Open Sans Light" w:cs="Open Sans Light"/>
          <w:color w:val="538135" w:themeColor="accent6" w:themeShade="BF"/>
          <w:sz w:val="24"/>
          <w:szCs w:val="24"/>
        </w:rPr>
        <w:t>.</w:t>
      </w:r>
      <w:commentRangeEnd w:id="880"/>
      <w:r w:rsidR="00926A3C">
        <w:rPr>
          <w:rStyle w:val="CommentReference"/>
        </w:rPr>
        <w:commentReference w:id="880"/>
      </w:r>
    </w:p>
    <w:p w14:paraId="109925CC"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P</w:t>
      </w:r>
    </w:p>
    <w:p w14:paraId="5E4BC545"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Page</w:t>
      </w:r>
    </w:p>
    <w:p w14:paraId="1BDBD0D2" w14:textId="55ED6214" w:rsidR="0023566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del w:id="885" w:author="David Vandenbelt" w:date="2016-12-30T12:29:00Z">
        <w:r w:rsidRPr="0031633B" w:rsidDel="0031633B">
          <w:rPr>
            <w:rFonts w:ascii="Times New Roman" w:eastAsia="Times New Roman" w:hAnsi="Times New Roman" w:cs="Times New Roman"/>
            <w:i/>
            <w:sz w:val="24"/>
            <w:szCs w:val="24"/>
            <w:rPrChange w:id="886" w:author="David Vandenbelt" w:date="2016-12-30T12:29:00Z">
              <w:rPr>
                <w:rFonts w:ascii="Times New Roman" w:eastAsia="Times New Roman" w:hAnsi="Times New Roman" w:cs="Times New Roman"/>
                <w:sz w:val="24"/>
                <w:szCs w:val="24"/>
              </w:rPr>
            </w:rPrChange>
          </w:rPr>
          <w:delText>"w</w:delText>
        </w:r>
      </w:del>
      <w:ins w:id="887" w:author="David Vandenbelt" w:date="2016-12-30T12:29:00Z">
        <w:r w:rsidR="0031633B" w:rsidRPr="0031633B">
          <w:rPr>
            <w:rFonts w:ascii="Times New Roman" w:eastAsia="Times New Roman" w:hAnsi="Times New Roman" w:cs="Times New Roman"/>
            <w:i/>
            <w:sz w:val="24"/>
            <w:szCs w:val="24"/>
            <w:rPrChange w:id="888" w:author="David Vandenbelt" w:date="2016-12-30T12:29:00Z">
              <w:rPr>
                <w:rFonts w:ascii="Times New Roman" w:eastAsia="Times New Roman" w:hAnsi="Times New Roman" w:cs="Times New Roman"/>
                <w:sz w:val="24"/>
                <w:szCs w:val="24"/>
              </w:rPr>
            </w:rPrChange>
          </w:rPr>
          <w:t>W</w:t>
        </w:r>
      </w:ins>
      <w:r w:rsidRPr="0031633B">
        <w:rPr>
          <w:rFonts w:ascii="Times New Roman" w:eastAsia="Times New Roman" w:hAnsi="Times New Roman" w:cs="Times New Roman"/>
          <w:i/>
          <w:sz w:val="24"/>
          <w:szCs w:val="24"/>
          <w:rPrChange w:id="889" w:author="David Vandenbelt" w:date="2016-12-30T12:29:00Z">
            <w:rPr>
              <w:rFonts w:ascii="Times New Roman" w:eastAsia="Times New Roman" w:hAnsi="Times New Roman" w:cs="Times New Roman"/>
              <w:sz w:val="24"/>
              <w:szCs w:val="24"/>
            </w:rPr>
          </w:rPrChange>
        </w:rPr>
        <w:t>indow</w:t>
      </w:r>
      <w:del w:id="890" w:author="David Vandenbelt" w:date="2016-12-30T12:29:00Z">
        <w:r w:rsidRPr="00784EB6" w:rsidDel="0031633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web-based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del w:id="891" w:author="David Vandenbelt" w:date="2016-12-30T12:29:00Z">
        <w:r w:rsidRPr="0031633B" w:rsidDel="0031633B">
          <w:rPr>
            <w:rFonts w:ascii="Times New Roman" w:eastAsia="Times New Roman" w:hAnsi="Times New Roman" w:cs="Times New Roman"/>
            <w:i/>
            <w:sz w:val="24"/>
            <w:szCs w:val="24"/>
            <w:rPrChange w:id="892" w:author="David Vandenbelt" w:date="2016-12-30T12:29:00Z">
              <w:rPr>
                <w:rFonts w:ascii="Times New Roman" w:eastAsia="Times New Roman" w:hAnsi="Times New Roman" w:cs="Times New Roman"/>
                <w:sz w:val="24"/>
                <w:szCs w:val="24"/>
              </w:rPr>
            </w:rPrChange>
          </w:rPr>
          <w:delText>"</w:delText>
        </w:r>
      </w:del>
      <w:ins w:id="893" w:author="David Vandenbelt" w:date="2016-12-30T12:29:00Z">
        <w:r w:rsidR="0031633B" w:rsidRPr="0031633B">
          <w:rPr>
            <w:rFonts w:ascii="Times New Roman" w:eastAsia="Times New Roman" w:hAnsi="Times New Roman" w:cs="Times New Roman"/>
            <w:i/>
            <w:sz w:val="24"/>
            <w:szCs w:val="24"/>
            <w:rPrChange w:id="894" w:author="David Vandenbelt" w:date="2016-12-30T12:29:00Z">
              <w:rPr>
                <w:rFonts w:ascii="Times New Roman" w:eastAsia="Times New Roman" w:hAnsi="Times New Roman" w:cs="Times New Roman"/>
                <w:sz w:val="24"/>
                <w:szCs w:val="24"/>
              </w:rPr>
            </w:rPrChange>
          </w:rPr>
          <w:t>P</w:t>
        </w:r>
      </w:ins>
      <w:del w:id="895" w:author="David Vandenbelt" w:date="2016-12-30T12:29:00Z">
        <w:r w:rsidRPr="0031633B" w:rsidDel="0031633B">
          <w:rPr>
            <w:rFonts w:ascii="Times New Roman" w:eastAsia="Times New Roman" w:hAnsi="Times New Roman" w:cs="Times New Roman"/>
            <w:i/>
            <w:sz w:val="24"/>
            <w:szCs w:val="24"/>
            <w:rPrChange w:id="896" w:author="David Vandenbelt" w:date="2016-12-30T12:29:00Z">
              <w:rPr>
                <w:rFonts w:ascii="Times New Roman" w:eastAsia="Times New Roman" w:hAnsi="Times New Roman" w:cs="Times New Roman"/>
                <w:sz w:val="24"/>
                <w:szCs w:val="24"/>
              </w:rPr>
            </w:rPrChange>
          </w:rPr>
          <w:delText>p</w:delText>
        </w:r>
      </w:del>
      <w:r w:rsidRPr="0031633B">
        <w:rPr>
          <w:rFonts w:ascii="Times New Roman" w:eastAsia="Times New Roman" w:hAnsi="Times New Roman" w:cs="Times New Roman"/>
          <w:i/>
          <w:sz w:val="24"/>
          <w:szCs w:val="24"/>
          <w:rPrChange w:id="897" w:author="David Vandenbelt" w:date="2016-12-30T12:29:00Z">
            <w:rPr>
              <w:rFonts w:ascii="Times New Roman" w:eastAsia="Times New Roman" w:hAnsi="Times New Roman" w:cs="Times New Roman"/>
              <w:sz w:val="24"/>
              <w:szCs w:val="24"/>
            </w:rPr>
          </w:rPrChange>
        </w:rPr>
        <w:t>erspective</w:t>
      </w:r>
      <w:r w:rsidRPr="00784EB6">
        <w:rPr>
          <w:rFonts w:ascii="Times New Roman" w:eastAsia="Times New Roman" w:hAnsi="Times New Roman" w:cs="Times New Roman"/>
          <w:sz w:val="24"/>
          <w:szCs w:val="24"/>
        </w:rPr>
        <w:t>.</w:t>
      </w:r>
      <w:del w:id="898" w:author="David Vandenbelt" w:date="2016-12-30T12:29:00Z">
        <w:r w:rsidRPr="00784EB6" w:rsidDel="0031633B">
          <w:rPr>
            <w:rFonts w:ascii="Times New Roman" w:eastAsia="Times New Roman" w:hAnsi="Times New Roman" w:cs="Times New Roman"/>
            <w:sz w:val="24"/>
            <w:szCs w:val="24"/>
          </w:rPr>
          <w:delText>"</w:delText>
        </w:r>
      </w:del>
    </w:p>
    <w:p w14:paraId="5AE6B937" w14:textId="5627F85D" w:rsidR="0023566C" w:rsidDel="00F2687A" w:rsidRDefault="00784EB6" w:rsidP="00784EB6">
      <w:pPr>
        <w:spacing w:before="100" w:beforeAutospacing="1" w:after="100" w:afterAutospacing="1" w:line="240" w:lineRule="auto"/>
        <w:rPr>
          <w:del w:id="899" w:author="David Coverston" w:date="2016-12-29T10:42:00Z"/>
          <w:rFonts w:ascii="Times New Roman" w:eastAsia="Times New Roman" w:hAnsi="Times New Roman" w:cs="Times New Roman"/>
          <w:sz w:val="24"/>
          <w:szCs w:val="24"/>
        </w:rPr>
      </w:pPr>
      <w:del w:id="900" w:author="David Coverston" w:date="2016-12-29T10:42:00Z">
        <w:r w:rsidRPr="00784EB6" w:rsidDel="00F2687A">
          <w:rPr>
            <w:rFonts w:ascii="Times New Roman" w:eastAsia="Times New Roman" w:hAnsi="Times New Roman" w:cs="Times New Roman"/>
            <w:sz w:val="24"/>
            <w:szCs w:val="24"/>
          </w:rPr>
          <w:delText>You</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can</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guide</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a</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user</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through</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navigation</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by</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saying,</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"Click</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b/>
            <w:bCs/>
            <w:sz w:val="24"/>
            <w:szCs w:val="24"/>
          </w:rPr>
          <w:delText>Administration</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in</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the</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upper-right</w:delText>
        </w:r>
        <w:r w:rsidDel="00F2687A">
          <w:rPr>
            <w:rFonts w:ascii="Times New Roman" w:eastAsia="Times New Roman" w:hAnsi="Times New Roman" w:cs="Times New Roman"/>
            <w:sz w:val="24"/>
            <w:szCs w:val="24"/>
          </w:rPr>
          <w:delText xml:space="preserve"> </w:delText>
        </w:r>
        <w:r w:rsidRPr="00784EB6" w:rsidDel="00F2687A">
          <w:rPr>
            <w:rFonts w:ascii="Times New Roman" w:eastAsia="Times New Roman" w:hAnsi="Times New Roman" w:cs="Times New Roman"/>
            <w:sz w:val="24"/>
            <w:szCs w:val="24"/>
          </w:rPr>
          <w:delText>corner."</w:delText>
        </w:r>
      </w:del>
    </w:p>
    <w:p w14:paraId="605C6445"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Pages</w:t>
      </w:r>
    </w:p>
    <w:p w14:paraId="537F9D7B" w14:textId="0ED89008"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ins w:id="901" w:author="David Vandenbelt" w:date="2016-12-30T12:29:00Z">
        <w:r w:rsidR="0031633B">
          <w:rPr>
            <w:rFonts w:ascii="Times New Roman" w:eastAsia="Times New Roman" w:hAnsi="Times New Roman" w:cs="Times New Roman"/>
            <w:sz w:val="24"/>
            <w:szCs w:val="24"/>
          </w:rPr>
          <w:t>w</w:t>
        </w:r>
      </w:ins>
      <w:del w:id="902" w:author="David Vandenbelt" w:date="2016-12-30T12:29:00Z">
        <w:r w:rsidRPr="00784EB6" w:rsidDel="0031633B">
          <w:rPr>
            <w:rFonts w:ascii="Times New Roman" w:eastAsia="Times New Roman" w:hAnsi="Times New Roman" w:cs="Times New Roman"/>
            <w:sz w:val="24"/>
            <w:szCs w:val="24"/>
          </w:rPr>
          <w:delText>W</w:delText>
        </w:r>
      </w:del>
      <w:r w:rsidRPr="00784EB6">
        <w:rPr>
          <w:rFonts w:ascii="Times New Roman" w:eastAsia="Times New Roman" w:hAnsi="Times New Roman" w:cs="Times New Roman"/>
          <w:sz w:val="24"/>
          <w:szCs w:val="24"/>
        </w:rPr>
        <w:t>eb</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pages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screens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wizard.</w:t>
      </w:r>
      <w:r>
        <w:rPr>
          <w:rFonts w:ascii="Times New Roman" w:eastAsia="Times New Roman" w:hAnsi="Times New Roman" w:cs="Times New Roman"/>
          <w:sz w:val="24"/>
          <w:szCs w:val="24"/>
        </w:rPr>
        <w:t xml:space="preserve"> </w:t>
      </w:r>
    </w:p>
    <w:p w14:paraId="61C95F88"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Pentaho</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support</w:t>
      </w:r>
    </w:p>
    <w:p w14:paraId="0562DB2C" w14:textId="7A73E4CD" w:rsidR="0023566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lowercase.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del w:id="903" w:author="David Coverston" w:date="2016-12-28T10:52:00Z">
        <w:r w:rsidRPr="00784EB6" w:rsidDel="009A58E7">
          <w:rPr>
            <w:rFonts w:ascii="Times New Roman" w:eastAsia="Times New Roman" w:hAnsi="Times New Roman" w:cs="Times New Roman"/>
            <w:sz w:val="24"/>
            <w:szCs w:val="24"/>
          </w:rPr>
          <w:delText>you</w:delText>
        </w:r>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mention</w:delText>
        </w:r>
        <w:r w:rsidDel="009A58E7">
          <w:rPr>
            <w:rFonts w:ascii="Times New Roman" w:eastAsia="Times New Roman" w:hAnsi="Times New Roman" w:cs="Times New Roman"/>
            <w:sz w:val="24"/>
            <w:szCs w:val="24"/>
          </w:rPr>
          <w:delText xml:space="preserve"> </w:delText>
        </w:r>
      </w:del>
      <w:ins w:id="904" w:author="David Coverston" w:date="2016-12-28T10:52:00Z">
        <w:r w:rsidR="009A58E7">
          <w:rPr>
            <w:rFonts w:ascii="Times New Roman" w:eastAsia="Times New Roman" w:hAnsi="Times New Roman" w:cs="Times New Roman"/>
            <w:sz w:val="24"/>
            <w:szCs w:val="24"/>
          </w:rPr>
          <w:t xml:space="preserve">referring to </w:t>
        </w:r>
      </w:ins>
      <w:r w:rsidRPr="00784EB6">
        <w:rPr>
          <w:rFonts w:ascii="Times New Roman" w:eastAsia="Times New Roman" w:hAnsi="Times New Roman" w:cs="Times New Roman"/>
          <w:sz w:val="24"/>
          <w:szCs w:val="24"/>
        </w:rPr>
        <w:t>Pentaho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w:t>
      </w:r>
      <w:del w:id="905" w:author="David Coverston" w:date="2016-12-28T10:51:00Z">
        <w:r w:rsidRPr="00784EB6" w:rsidDel="009A58E7">
          <w:rPr>
            <w:rFonts w:ascii="Times New Roman" w:eastAsia="Times New Roman" w:hAnsi="Times New Roman" w:cs="Times New Roman"/>
            <w:sz w:val="24"/>
            <w:szCs w:val="24"/>
          </w:rPr>
          <w:delText>insert</w:delText>
        </w:r>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a</w:delText>
        </w:r>
        <w:r w:rsidDel="009A58E7">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hyperlink</w:t>
      </w:r>
      <w:r>
        <w:rPr>
          <w:rFonts w:ascii="Times New Roman" w:eastAsia="Times New Roman" w:hAnsi="Times New Roman" w:cs="Times New Roman"/>
          <w:sz w:val="24"/>
          <w:szCs w:val="24"/>
        </w:rPr>
        <w:t xml:space="preserve"> </w:t>
      </w:r>
      <w:del w:id="906" w:author="David Coverston" w:date="2016-12-28T10:51:00Z">
        <w:r w:rsidRPr="00784EB6" w:rsidDel="009A58E7">
          <w:rPr>
            <w:rFonts w:ascii="Times New Roman" w:eastAsia="Times New Roman" w:hAnsi="Times New Roman" w:cs="Times New Roman"/>
            <w:sz w:val="24"/>
            <w:szCs w:val="24"/>
          </w:rPr>
          <w:delText>for</w:delText>
        </w:r>
        <w:r w:rsidDel="009A58E7">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"support</w:t>
      </w:r>
      <w:ins w:id="907" w:author="David Coverston" w:date="2016-12-28T10:51:00Z">
        <w:r w:rsidR="009A58E7">
          <w:rPr>
            <w:rFonts w:ascii="Times New Roman" w:eastAsia="Times New Roman" w:hAnsi="Times New Roman" w:cs="Times New Roman"/>
            <w:sz w:val="24"/>
            <w:szCs w:val="24"/>
          </w:rPr>
          <w:t xml:space="preserve"> to </w:t>
        </w:r>
        <w:r w:rsidR="009A58E7" w:rsidRPr="009A58E7">
          <w:rPr>
            <w:rFonts w:ascii="Times New Roman" w:eastAsia="Times New Roman" w:hAnsi="Times New Roman" w:cs="Times New Roman"/>
            <w:sz w:val="24"/>
            <w:szCs w:val="24"/>
          </w:rPr>
          <w:t>https://support.pentaho.com</w:t>
        </w:r>
      </w:ins>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del w:id="908" w:author="David Coverston" w:date="2016-12-28T10:53:00Z">
        <w:r w:rsidRPr="00784EB6" w:rsidDel="009A58E7">
          <w:rPr>
            <w:rFonts w:ascii="Times New Roman" w:eastAsia="Times New Roman" w:hAnsi="Times New Roman" w:cs="Times New Roman"/>
            <w:sz w:val="24"/>
            <w:szCs w:val="24"/>
          </w:rPr>
          <w:delText>which</w:delText>
        </w:r>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leads</w:delText>
        </w:r>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to</w:delText>
        </w:r>
        <w:r w:rsidDel="009A58E7">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w:t>
      </w:r>
      <w:ins w:id="909" w:author="David Coverston" w:date="2016-12-28T10:54:00Z">
        <w:r w:rsidR="009A58E7">
          <w:rPr>
            <w:rFonts w:ascii="Times New Roman" w:eastAsia="Times New Roman" w:hAnsi="Times New Roman" w:cs="Times New Roman"/>
            <w:sz w:val="24"/>
            <w:szCs w:val="24"/>
          </w:rPr>
          <w:t xml:space="preserve">ustomer </w:t>
        </w:r>
      </w:ins>
      <w:del w:id="910" w:author="David Coverston" w:date="2016-12-28T10:54:00Z">
        <w:r w:rsidRPr="00784EB6" w:rsidDel="009A58E7">
          <w:rPr>
            <w:rFonts w:ascii="Times New Roman" w:eastAsia="Times New Roman" w:hAnsi="Times New Roman" w:cs="Times New Roman"/>
            <w:sz w:val="24"/>
            <w:szCs w:val="24"/>
          </w:rPr>
          <w:delText>ontact</w:delText>
        </w:r>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Support</w:delText>
        </w:r>
        <w:r w:rsidDel="009A58E7">
          <w:rPr>
            <w:rFonts w:ascii="Times New Roman" w:eastAsia="Times New Roman" w:hAnsi="Times New Roman" w:cs="Times New Roman"/>
            <w:sz w:val="24"/>
            <w:szCs w:val="24"/>
          </w:rPr>
          <w:delText xml:space="preserve"> </w:delText>
        </w:r>
      </w:del>
      <w:ins w:id="911" w:author="David Coverston" w:date="2016-12-28T10:54:00Z">
        <w:r w:rsidR="009A58E7">
          <w:rPr>
            <w:rFonts w:ascii="Times New Roman" w:eastAsia="Times New Roman" w:hAnsi="Times New Roman" w:cs="Times New Roman"/>
            <w:sz w:val="24"/>
            <w:szCs w:val="24"/>
          </w:rPr>
          <w:t xml:space="preserve">Portal </w:t>
        </w:r>
      </w:ins>
      <w:r w:rsidRPr="00784EB6">
        <w:rPr>
          <w:rFonts w:ascii="Times New Roman" w:eastAsia="Times New Roman" w:hAnsi="Times New Roman" w:cs="Times New Roman"/>
          <w:sz w:val="24"/>
          <w:szCs w:val="24"/>
        </w:rPr>
        <w:t>page</w:t>
      </w:r>
      <w:del w:id="912" w:author="David Coverston" w:date="2016-12-28T10:53:00Z">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on</w:delText>
        </w:r>
        <w:r w:rsidDel="009A58E7">
          <w:rPr>
            <w:rFonts w:ascii="Times New Roman" w:eastAsia="Times New Roman" w:hAnsi="Times New Roman" w:cs="Times New Roman"/>
            <w:sz w:val="24"/>
            <w:szCs w:val="24"/>
          </w:rPr>
          <w:delText xml:space="preserve"> </w:delText>
        </w:r>
        <w:r w:rsidRPr="00784EB6" w:rsidDel="009A58E7">
          <w:rPr>
            <w:rFonts w:ascii="Times New Roman" w:eastAsia="Times New Roman" w:hAnsi="Times New Roman" w:cs="Times New Roman"/>
            <w:sz w:val="24"/>
            <w:szCs w:val="24"/>
          </w:rPr>
          <w:delText>InfoCenter</w:delText>
        </w:r>
      </w:del>
      <w:r w:rsidRPr="00784EB6">
        <w:rPr>
          <w:rFonts w:ascii="Times New Roman" w:eastAsia="Times New Roman" w:hAnsi="Times New Roman" w:cs="Times New Roman"/>
          <w:sz w:val="24"/>
          <w:szCs w:val="24"/>
        </w:rPr>
        <w:t>.</w:t>
      </w:r>
    </w:p>
    <w:p w14:paraId="13E830D8" w14:textId="77777777" w:rsidR="00F2687A" w:rsidRDefault="00B06162" w:rsidP="00B06162">
      <w:pPr>
        <w:spacing w:before="100" w:beforeAutospacing="1" w:after="100" w:afterAutospacing="1" w:line="240" w:lineRule="auto"/>
        <w:rPr>
          <w:ins w:id="913" w:author="David Coverston" w:date="2016-12-29T10:42: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Permissions</w:t>
      </w:r>
      <w:del w:id="914" w:author="David Coverston" w:date="2016-12-29T10:42:00Z">
        <w:r w:rsidDel="00F2687A">
          <w:rPr>
            <w:rFonts w:ascii="Open Sans Light" w:eastAsia="Times New Roman" w:hAnsi="Open Sans Light" w:cs="Open Sans Light"/>
            <w:b/>
            <w:bCs/>
            <w:color w:val="538135" w:themeColor="accent6" w:themeShade="BF"/>
            <w:sz w:val="24"/>
            <w:szCs w:val="24"/>
          </w:rPr>
          <w:delText xml:space="preserve"> </w:delText>
        </w:r>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r w:rsidRPr="00B226C2" w:rsidDel="00F2687A">
          <w:rPr>
            <w:rFonts w:ascii="Open Sans Light" w:eastAsia="Times New Roman" w:hAnsi="Open Sans Light" w:cs="Open Sans Light"/>
            <w:i/>
            <w:iCs/>
            <w:color w:val="538135" w:themeColor="accent6" w:themeShade="BF"/>
            <w:sz w:val="24"/>
            <w:szCs w:val="24"/>
          </w:rPr>
          <w:delText>noun</w:delText>
        </w:r>
        <w:r w:rsidRPr="00B226C2" w:rsidDel="00F2687A">
          <w:rPr>
            <w:rFonts w:ascii="Open Sans Light" w:eastAsia="Times New Roman" w:hAnsi="Open Sans Light" w:cs="Open Sans Light"/>
            <w:color w:val="538135" w:themeColor="accent6" w:themeShade="BF"/>
            <w:sz w:val="24"/>
            <w:szCs w:val="24"/>
          </w:rPr>
          <w:delText>.</w:delText>
        </w:r>
        <w:r w:rsidDel="00F2687A">
          <w:rPr>
            <w:rFonts w:ascii="Open Sans Light" w:eastAsia="Times New Roman" w:hAnsi="Open Sans Light" w:cs="Open Sans Light"/>
            <w:color w:val="538135" w:themeColor="accent6" w:themeShade="BF"/>
            <w:sz w:val="24"/>
            <w:szCs w:val="24"/>
          </w:rPr>
          <w:delText xml:space="preserve"> </w:delText>
        </w:r>
      </w:del>
    </w:p>
    <w:p w14:paraId="3C7ED6A4" w14:textId="0BA6AA84" w:rsidR="00B06162" w:rsidRPr="00B226C2" w:rsidRDefault="00B06162"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i/>
          <w:iCs/>
          <w:color w:val="538135" w:themeColor="accent6" w:themeShade="BF"/>
          <w:sz w:val="24"/>
          <w:szCs w:val="24"/>
        </w:rPr>
        <w:t>Permissions</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operations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associated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shared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resources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directory,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printer,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software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feature)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which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authorized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system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administrator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individual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accounts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groups.</w:t>
      </w:r>
    </w:p>
    <w:p w14:paraId="68FD1922" w14:textId="77777777" w:rsidR="00B06162" w:rsidRPr="00B226C2" w:rsidRDefault="00B06162" w:rsidP="00B06162">
      <w:pPr>
        <w:numPr>
          <w:ilvl w:val="0"/>
          <w:numId w:val="22"/>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lastRenderedPageBreak/>
        <w:t>Permissions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granted</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assigned</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allowed</w:t>
      </w:r>
      <w:r w:rsidRPr="00B226C2">
        <w:rPr>
          <w:rFonts w:ascii="Open Sans Light" w:eastAsia="Times New Roman" w:hAnsi="Open Sans Light" w:cs="Open Sans Light"/>
          <w:color w:val="538135" w:themeColor="accent6" w:themeShade="BF"/>
          <w:sz w:val="24"/>
          <w:szCs w:val="24"/>
        </w:rPr>
        <w:t>).</w:t>
      </w:r>
    </w:p>
    <w:p w14:paraId="50BA1919" w14:textId="77777777" w:rsidR="00B06162" w:rsidRPr="00B226C2" w:rsidRDefault="00B06162" w:rsidP="00B06162">
      <w:pPr>
        <w:numPr>
          <w:ilvl w:val="0"/>
          <w:numId w:val="22"/>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permissions</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privileges</w:t>
      </w:r>
      <w:r w:rsidRPr="00B226C2">
        <w:rPr>
          <w:rFonts w:ascii="Open Sans Light" w:eastAsia="Times New Roman" w:hAnsi="Open Sans Light" w:cs="Open Sans Light"/>
          <w:color w:val="538135" w:themeColor="accent6" w:themeShade="BF"/>
          <w:sz w:val="24"/>
          <w:szCs w:val="24"/>
        </w:rPr>
        <w:t>.</w:t>
      </w:r>
    </w:p>
    <w:p w14:paraId="0E61B591" w14:textId="77777777" w:rsidR="00B06162" w:rsidRPr="00B226C2" w:rsidRDefault="00B06162" w:rsidP="00B06162">
      <w:pPr>
        <w:numPr>
          <w:ilvl w:val="0"/>
          <w:numId w:val="22"/>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initial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caps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titles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specific</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permissions,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t>
      </w:r>
      <w:r w:rsidRPr="00B226C2">
        <w:rPr>
          <w:rFonts w:ascii="Open Sans Light" w:eastAsia="Times New Roman" w:hAnsi="Open Sans Light" w:cs="Open Sans Light"/>
          <w:color w:val="538135" w:themeColor="accent6" w:themeShade="BF"/>
          <w:sz w:val="24"/>
          <w:szCs w:val="24"/>
          <w:u w:val="single"/>
        </w:rPr>
        <w:t>Grant</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the</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Execute</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File</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permission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Business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Analysts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group."</w:t>
      </w:r>
    </w:p>
    <w:p w14:paraId="557F3B37" w14:textId="6277D38E" w:rsidR="00C30C1C" w:rsidRPr="00B35239" w:rsidRDefault="00784EB6" w:rsidP="00784EB6">
      <w:pPr>
        <w:spacing w:before="100" w:beforeAutospacing="1" w:after="100" w:afterAutospacing="1" w:line="240" w:lineRule="auto"/>
        <w:rPr>
          <w:rFonts w:ascii="Times New Roman" w:eastAsia="Times New Roman" w:hAnsi="Times New Roman" w:cs="Times New Roman"/>
          <w:color w:val="FF0000"/>
          <w:sz w:val="24"/>
          <w:szCs w:val="24"/>
          <w:rPrChange w:id="915" w:author="David Coverston" w:date="2016-12-28T10:58:00Z">
            <w:rPr>
              <w:rFonts w:ascii="Times New Roman" w:eastAsia="Times New Roman" w:hAnsi="Times New Roman" w:cs="Times New Roman"/>
              <w:sz w:val="24"/>
              <w:szCs w:val="24"/>
            </w:rPr>
          </w:rPrChange>
        </w:rPr>
      </w:pPr>
      <w:r w:rsidRPr="00784EB6">
        <w:rPr>
          <w:rFonts w:ascii="Times New Roman" w:eastAsia="Times New Roman" w:hAnsi="Times New Roman" w:cs="Times New Roman"/>
          <w:b/>
          <w:bCs/>
          <w:sz w:val="24"/>
          <w:szCs w:val="24"/>
        </w:rPr>
        <w:t>Perspective</w:t>
      </w:r>
      <w:ins w:id="916" w:author="David Coverston" w:date="2016-12-28T10:57:00Z">
        <w:r w:rsidR="00B35239">
          <w:rPr>
            <w:rFonts w:ascii="Times New Roman" w:eastAsia="Times New Roman" w:hAnsi="Times New Roman" w:cs="Times New Roman"/>
            <w:b/>
            <w:bCs/>
            <w:sz w:val="24"/>
            <w:szCs w:val="24"/>
          </w:rPr>
          <w:t xml:space="preserve"> </w:t>
        </w:r>
      </w:ins>
    </w:p>
    <w:p w14:paraId="0D0F8806"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917"/>
      <w:commentRangeStart w:id="918"/>
      <w:r w:rsidRPr="00784EB6">
        <w:rPr>
          <w:rFonts w:ascii="Times New Roman" w:eastAsia="Times New Roman" w:hAnsi="Times New Roman" w:cs="Times New Roman"/>
          <w:b/>
          <w:bCs/>
          <w:sz w:val="24"/>
          <w:szCs w:val="24"/>
        </w:rPr>
        <w:t>Page</w:t>
      </w:r>
      <w:commentRangeEnd w:id="917"/>
      <w:r w:rsidR="00AF2736">
        <w:rPr>
          <w:rStyle w:val="CommentReference"/>
        </w:rPr>
        <w:commentReference w:id="917"/>
      </w:r>
      <w:commentRangeEnd w:id="918"/>
      <w:r w:rsidR="00BE51D6">
        <w:rPr>
          <w:rStyle w:val="CommentReference"/>
        </w:rPr>
        <w:commentReference w:id="918"/>
      </w:r>
      <w:r w:rsidRPr="00784EB6">
        <w:rPr>
          <w:rFonts w:ascii="Times New Roman" w:eastAsia="Times New Roman" w:hAnsi="Times New Roman" w:cs="Times New Roman"/>
          <w:sz w:val="24"/>
          <w:szCs w:val="24"/>
        </w:rPr>
        <w:t>.</w:t>
      </w:r>
    </w:p>
    <w:p w14:paraId="27E1F5E5"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Pixel-perfect</w:t>
      </w:r>
    </w:p>
    <w:p w14:paraId="22A31002"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describe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something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visualizations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Analyzer)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changed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dynamically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instantly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PUC.</w:t>
      </w:r>
    </w:p>
    <w:p w14:paraId="64A9F0F2" w14:textId="72FF2E7F" w:rsidR="00784EB6" w:rsidRDefault="00784EB6" w:rsidP="00784EB6">
      <w:pPr>
        <w:spacing w:before="100" w:beforeAutospacing="1" w:after="100" w:afterAutospacing="1" w:line="240" w:lineRule="auto"/>
        <w:rPr>
          <w:ins w:id="919" w:author="David Coverston" w:date="2016-12-28T11:03:00Z"/>
          <w:rFonts w:ascii="Times New Roman" w:eastAsia="Times New Roman" w:hAnsi="Times New Roman" w:cs="Times New Roman"/>
          <w:sz w:val="24"/>
          <w:szCs w:val="24"/>
        </w:rPr>
      </w:pPr>
      <w:del w:id="920" w:author="David Vandenbelt" w:date="2016-12-30T12:39:00Z">
        <w:r w:rsidRPr="00784EB6" w:rsidDel="00BE51D6">
          <w:rPr>
            <w:rFonts w:ascii="Times New Roman" w:eastAsia="Times New Roman" w:hAnsi="Times New Roman" w:cs="Times New Roman"/>
            <w:sz w:val="24"/>
            <w:szCs w:val="24"/>
          </w:rPr>
          <w:delText>-We</w:delText>
        </w:r>
      </w:del>
      <w:ins w:id="921" w:author="David Vandenbelt" w:date="2016-12-30T12:39:00Z">
        <w:r w:rsidR="00BE51D6">
          <w:rPr>
            <w:rFonts w:ascii="Times New Roman" w:eastAsia="Times New Roman" w:hAnsi="Times New Roman" w:cs="Times New Roman"/>
            <w:sz w:val="24"/>
            <w:szCs w:val="24"/>
          </w:rPr>
          <w:t>You</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pixel-perfect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UNLESS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difference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PIR</w:t>
      </w:r>
      <w:ins w:id="922" w:author="David Vandenbelt" w:date="2016-12-30T12:40:00Z">
        <w:r w:rsidR="00BE51D6">
          <w:rPr>
            <w:rFonts w:ascii="Times New Roman" w:eastAsia="Times New Roman" w:hAnsi="Times New Roman" w:cs="Times New Roman"/>
            <w:sz w:val="24"/>
            <w:szCs w:val="24"/>
          </w:rPr>
          <w:t xml:space="preserve"> (Pentaho Interactive Reports)</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PRD</w:t>
      </w:r>
      <w:ins w:id="923" w:author="David Vandenbelt" w:date="2016-12-30T12:40:00Z">
        <w:r w:rsidR="00BE51D6">
          <w:rPr>
            <w:rFonts w:ascii="Times New Roman" w:eastAsia="Times New Roman" w:hAnsi="Times New Roman" w:cs="Times New Roman"/>
            <w:sz w:val="24"/>
            <w:szCs w:val="24"/>
          </w:rPr>
          <w:t xml:space="preserve"> (Pentaho Report Designer)</w:t>
        </w:r>
      </w:ins>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del w:id="924" w:author="David Vandenbelt" w:date="2016-12-30T12:40:00Z">
        <w:r w:rsidRPr="00784EB6" w:rsidDel="00BE51D6">
          <w:rPr>
            <w:rFonts w:ascii="Times New Roman" w:eastAsia="Times New Roman" w:hAnsi="Times New Roman" w:cs="Times New Roman"/>
            <w:sz w:val="24"/>
            <w:szCs w:val="24"/>
          </w:rPr>
          <w:delText>it</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has</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nothing</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to</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do</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with</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that</w:delText>
        </w:r>
      </w:del>
      <w:ins w:id="925" w:author="David Vandenbelt" w:date="2016-12-30T12:40:00Z">
        <w:r w:rsidR="00BE51D6">
          <w:rPr>
            <w:rFonts w:ascii="Times New Roman" w:eastAsia="Times New Roman" w:hAnsi="Times New Roman" w:cs="Times New Roman"/>
            <w:sz w:val="24"/>
            <w:szCs w:val="24"/>
          </w:rPr>
          <w:t>not</w:t>
        </w:r>
      </w:ins>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del w:id="926" w:author="David Vandenbelt" w:date="2016-12-30T12:41:00Z">
        <w:r w:rsidRPr="00784EB6" w:rsidDel="00BE51D6">
          <w:rPr>
            <w:rFonts w:ascii="Times New Roman" w:eastAsia="Times New Roman" w:hAnsi="Times New Roman" w:cs="Times New Roman"/>
            <w:sz w:val="24"/>
            <w:szCs w:val="24"/>
          </w:rPr>
          <w:delText>we</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should</w:delText>
        </w:r>
      </w:del>
      <w:ins w:id="927" w:author="David Vandenbelt" w:date="2016-12-30T12:41:00Z">
        <w:r w:rsidR="00BE51D6">
          <w:rPr>
            <w:rFonts w:ascii="Times New Roman" w:eastAsia="Times New Roman" w:hAnsi="Times New Roman" w:cs="Times New Roman"/>
            <w:sz w:val="24"/>
            <w:szCs w:val="24"/>
          </w:rPr>
          <w:t>do</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del w:id="928" w:author="David Vandenbelt" w:date="2016-12-30T12:41:00Z">
        <w:r w:rsidRPr="00784EB6" w:rsidDel="00BE51D6">
          <w:rPr>
            <w:rFonts w:ascii="Times New Roman" w:eastAsia="Times New Roman" w:hAnsi="Times New Roman" w:cs="Times New Roman"/>
            <w:sz w:val="24"/>
            <w:szCs w:val="24"/>
          </w:rPr>
          <w:delText>need</w:delText>
        </w:r>
        <w:r w:rsidDel="00BE51D6">
          <w:rPr>
            <w:rFonts w:ascii="Times New Roman" w:eastAsia="Times New Roman" w:hAnsi="Times New Roman" w:cs="Times New Roman"/>
            <w:sz w:val="24"/>
            <w:szCs w:val="24"/>
          </w:rPr>
          <w:delText xml:space="preserve"> </w:delText>
        </w:r>
        <w:r w:rsidRPr="00784EB6" w:rsidDel="00BE51D6">
          <w:rPr>
            <w:rFonts w:ascii="Times New Roman" w:eastAsia="Times New Roman" w:hAnsi="Times New Roman" w:cs="Times New Roman"/>
            <w:sz w:val="24"/>
            <w:szCs w:val="24"/>
          </w:rPr>
          <w:delText>to</w:delText>
        </w:r>
        <w:r w:rsidDel="00BE51D6">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commentRangeStart w:id="929"/>
      <w:commentRangeStart w:id="930"/>
      <w:r w:rsidRPr="00784EB6">
        <w:rPr>
          <w:rFonts w:ascii="Times New Roman" w:eastAsia="Times New Roman" w:hAnsi="Times New Roman" w:cs="Times New Roman"/>
          <w:sz w:val="24"/>
          <w:szCs w:val="24"/>
        </w:rPr>
        <w:t>it</w:t>
      </w:r>
      <w:commentRangeEnd w:id="929"/>
      <w:r w:rsidR="00AF2736">
        <w:rPr>
          <w:rStyle w:val="CommentReference"/>
        </w:rPr>
        <w:commentReference w:id="929"/>
      </w:r>
      <w:commentRangeEnd w:id="930"/>
      <w:r w:rsidR="00BE51D6">
        <w:rPr>
          <w:rStyle w:val="CommentReference"/>
        </w:rPr>
        <w:commentReference w:id="930"/>
      </w:r>
      <w:ins w:id="931" w:author="David Coverston" w:date="2016-12-28T11:03:00Z">
        <w:r w:rsidR="00D84A96">
          <w:rPr>
            <w:rFonts w:ascii="Times New Roman" w:eastAsia="Times New Roman" w:hAnsi="Times New Roman" w:cs="Times New Roman"/>
            <w:sz w:val="24"/>
            <w:szCs w:val="24"/>
          </w:rPr>
          <w:t>.</w:t>
        </w:r>
      </w:ins>
    </w:p>
    <w:p w14:paraId="390171DB" w14:textId="77777777" w:rsidR="00D84A96" w:rsidRPr="00B226C2" w:rsidRDefault="00D84A96" w:rsidP="00D84A96">
      <w:pPr>
        <w:spacing w:before="100" w:beforeAutospacing="1" w:after="100" w:afterAutospacing="1" w:line="240" w:lineRule="auto"/>
        <w:rPr>
          <w:ins w:id="932" w:author="David Coverston" w:date="2016-12-29T11:52:00Z"/>
          <w:rFonts w:ascii="Open Sans Light" w:eastAsia="Times New Roman" w:hAnsi="Open Sans Light" w:cs="Open Sans Light"/>
          <w:color w:val="538135" w:themeColor="accent6" w:themeShade="BF"/>
          <w:sz w:val="24"/>
          <w:szCs w:val="24"/>
        </w:rPr>
      </w:pPr>
      <w:commentRangeStart w:id="933"/>
      <w:ins w:id="934" w:author="David Coverston" w:date="2016-12-29T11:52:00Z">
        <w:r w:rsidRPr="00B226C2">
          <w:rPr>
            <w:rFonts w:ascii="Open Sans Light" w:eastAsia="Times New Roman" w:hAnsi="Open Sans Light" w:cs="Open Sans Light"/>
            <w:b/>
            <w:bCs/>
            <w:color w:val="538135" w:themeColor="accent6" w:themeShade="BF"/>
            <w:sz w:val="24"/>
            <w:szCs w:val="24"/>
          </w:rPr>
          <w:t>Plugin/Plug-in</w:t>
        </w:r>
      </w:ins>
    </w:p>
    <w:p w14:paraId="181D598F" w14:textId="3B0B7D5A" w:rsidR="00D84A96" w:rsidRPr="00784EB6" w:rsidRDefault="00D84A96" w:rsidP="00784EB6">
      <w:pPr>
        <w:spacing w:before="100" w:beforeAutospacing="1" w:after="100" w:afterAutospacing="1" w:line="240" w:lineRule="auto"/>
        <w:rPr>
          <w:rFonts w:ascii="Times New Roman" w:eastAsia="Times New Roman" w:hAnsi="Times New Roman" w:cs="Times New Roman"/>
          <w:sz w:val="24"/>
          <w:szCs w:val="24"/>
        </w:rPr>
      </w:pPr>
      <w:ins w:id="935" w:author="David Coverston" w:date="2016-12-29T11:52:00Z">
        <w:r>
          <w:rPr>
            <w:rFonts w:ascii="Times New Roman" w:eastAsia="Times New Roman" w:hAnsi="Times New Roman" w:cs="Times New Roman"/>
            <w:sz w:val="24"/>
            <w:szCs w:val="24"/>
          </w:rPr>
          <w:t xml:space="preserve">Hyphenated word. </w:t>
        </w:r>
      </w:ins>
      <w:ins w:id="936" w:author="David Coverston" w:date="2016-12-29T11:53:00Z">
        <w:r w:rsidRPr="00D84A96">
          <w:rPr>
            <w:rFonts w:ascii="Times New Roman" w:eastAsia="Times New Roman" w:hAnsi="Times New Roman" w:cs="Times New Roman"/>
            <w:sz w:val="24"/>
            <w:szCs w:val="24"/>
          </w:rPr>
          <w:t>Plug-in</w:t>
        </w:r>
        <w:r>
          <w:rPr>
            <w:rFonts w:ascii="Times New Roman" w:eastAsia="Times New Roman" w:hAnsi="Times New Roman" w:cs="Times New Roman"/>
            <w:sz w:val="24"/>
            <w:szCs w:val="24"/>
          </w:rPr>
          <w:t>.</w:t>
        </w:r>
      </w:ins>
      <w:commentRangeEnd w:id="933"/>
      <w:r w:rsidR="00AB1BF3">
        <w:rPr>
          <w:rStyle w:val="CommentReference"/>
        </w:rPr>
        <w:commentReference w:id="933"/>
      </w:r>
    </w:p>
    <w:p w14:paraId="668D540C"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Print-quality</w:t>
      </w:r>
    </w:p>
    <w:p w14:paraId="56DE2BEC" w14:textId="128D8E83"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describe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PRD</w:t>
      </w:r>
      <w:ins w:id="937" w:author="David Vandenbelt" w:date="2016-12-30T12:44:00Z">
        <w:r w:rsidR="00AB1BF3">
          <w:rPr>
            <w:rFonts w:ascii="Times New Roman" w:eastAsia="Times New Roman" w:hAnsi="Times New Roman" w:cs="Times New Roman"/>
            <w:sz w:val="24"/>
            <w:szCs w:val="24"/>
          </w:rPr>
          <w:t xml:space="preserve"> (Pentaho Report Designer)</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email</w:t>
      </w:r>
    </w:p>
    <w:p w14:paraId="2447D53A"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Product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Names</w:t>
      </w:r>
    </w:p>
    <w:p w14:paraId="72CBD966" w14:textId="4AB47728"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abbreviated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external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unless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specifically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approved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w:t>
      </w:r>
      <w:ins w:id="938" w:author="David Vandenbelt" w:date="2016-12-30T12:44:00Z">
        <w:r w:rsidR="00AB1BF3">
          <w:rPr>
            <w:rFonts w:ascii="Times New Roman" w:eastAsia="Times New Roman" w:hAnsi="Times New Roman" w:cs="Times New Roman"/>
            <w:sz w:val="24"/>
            <w:szCs w:val="24"/>
          </w:rPr>
          <w:t>The following approved names are just a few examples:</w:t>
        </w:r>
      </w:ins>
      <w:del w:id="939" w:author="David Vandenbelt" w:date="2016-12-30T12:45:00Z">
        <w:r w:rsidRPr="00784EB6" w:rsidDel="00AB1BF3">
          <w:rPr>
            <w:rFonts w:ascii="Times New Roman" w:eastAsia="Times New Roman" w:hAnsi="Times New Roman" w:cs="Times New Roman"/>
            <w:sz w:val="24"/>
            <w:szCs w:val="24"/>
          </w:rPr>
          <w:delText>Here</w:delText>
        </w:r>
        <w:r w:rsidDel="00AB1BF3">
          <w:rPr>
            <w:rFonts w:ascii="Times New Roman" w:eastAsia="Times New Roman" w:hAnsi="Times New Roman" w:cs="Times New Roman"/>
            <w:sz w:val="24"/>
            <w:szCs w:val="24"/>
          </w:rPr>
          <w:delText xml:space="preserve"> </w:delText>
        </w:r>
        <w:r w:rsidRPr="00784EB6" w:rsidDel="00AB1BF3">
          <w:rPr>
            <w:rFonts w:ascii="Times New Roman" w:eastAsia="Times New Roman" w:hAnsi="Times New Roman" w:cs="Times New Roman"/>
            <w:sz w:val="24"/>
            <w:szCs w:val="24"/>
          </w:rPr>
          <w:delText>is</w:delText>
        </w:r>
        <w:r w:rsidDel="00AB1BF3">
          <w:rPr>
            <w:rFonts w:ascii="Times New Roman" w:eastAsia="Times New Roman" w:hAnsi="Times New Roman" w:cs="Times New Roman"/>
            <w:sz w:val="24"/>
            <w:szCs w:val="24"/>
          </w:rPr>
          <w:delText xml:space="preserve"> </w:delText>
        </w:r>
        <w:r w:rsidRPr="00784EB6" w:rsidDel="00AB1BF3">
          <w:rPr>
            <w:rFonts w:ascii="Times New Roman" w:eastAsia="Times New Roman" w:hAnsi="Times New Roman" w:cs="Times New Roman"/>
            <w:sz w:val="24"/>
            <w:szCs w:val="24"/>
          </w:rPr>
          <w:delText>a</w:delText>
        </w:r>
        <w:r w:rsidDel="00AB1BF3">
          <w:rPr>
            <w:rFonts w:ascii="Times New Roman" w:eastAsia="Times New Roman" w:hAnsi="Times New Roman" w:cs="Times New Roman"/>
            <w:sz w:val="24"/>
            <w:szCs w:val="24"/>
          </w:rPr>
          <w:delText xml:space="preserve"> </w:delText>
        </w:r>
        <w:r w:rsidRPr="00784EB6" w:rsidDel="00AB1BF3">
          <w:rPr>
            <w:rFonts w:ascii="Times New Roman" w:eastAsia="Times New Roman" w:hAnsi="Times New Roman" w:cs="Times New Roman"/>
            <w:sz w:val="24"/>
            <w:szCs w:val="24"/>
          </w:rPr>
          <w:delText>list</w:delText>
        </w:r>
        <w:r w:rsidDel="00AB1BF3">
          <w:rPr>
            <w:rFonts w:ascii="Times New Roman" w:eastAsia="Times New Roman" w:hAnsi="Times New Roman" w:cs="Times New Roman"/>
            <w:sz w:val="24"/>
            <w:szCs w:val="24"/>
          </w:rPr>
          <w:delText xml:space="preserve"> </w:delText>
        </w:r>
        <w:r w:rsidRPr="00784EB6" w:rsidDel="00AB1BF3">
          <w:rPr>
            <w:rFonts w:ascii="Times New Roman" w:eastAsia="Times New Roman" w:hAnsi="Times New Roman" w:cs="Times New Roman"/>
            <w:sz w:val="24"/>
            <w:szCs w:val="24"/>
          </w:rPr>
          <w:delText>of</w:delText>
        </w:r>
        <w:r w:rsidDel="00AB1BF3">
          <w:rPr>
            <w:rFonts w:ascii="Times New Roman" w:eastAsia="Times New Roman" w:hAnsi="Times New Roman" w:cs="Times New Roman"/>
            <w:sz w:val="24"/>
            <w:szCs w:val="24"/>
          </w:rPr>
          <w:delText xml:space="preserve"> </w:delText>
        </w:r>
        <w:r w:rsidRPr="00784EB6" w:rsidDel="00AB1BF3">
          <w:rPr>
            <w:rFonts w:ascii="Times New Roman" w:eastAsia="Times New Roman" w:hAnsi="Times New Roman" w:cs="Times New Roman"/>
            <w:sz w:val="24"/>
            <w:szCs w:val="24"/>
          </w:rPr>
          <w:delText>approved</w:delText>
        </w:r>
        <w:r w:rsidDel="00AB1BF3">
          <w:rPr>
            <w:rFonts w:ascii="Times New Roman" w:eastAsia="Times New Roman" w:hAnsi="Times New Roman" w:cs="Times New Roman"/>
            <w:sz w:val="24"/>
            <w:szCs w:val="24"/>
          </w:rPr>
          <w:delText xml:space="preserve"> </w:delText>
        </w:r>
        <w:r w:rsidRPr="00784EB6" w:rsidDel="00AB1BF3">
          <w:rPr>
            <w:rFonts w:ascii="Times New Roman" w:eastAsia="Times New Roman" w:hAnsi="Times New Roman" w:cs="Times New Roman"/>
            <w:sz w:val="24"/>
            <w:szCs w:val="24"/>
          </w:rPr>
          <w:delText>names.</w:delText>
        </w:r>
      </w:del>
    </w:p>
    <w:p w14:paraId="11601B43" w14:textId="77C9F0E4" w:rsidR="00C30C1C" w:rsidRPr="00AB1BF3" w:rsidRDefault="00784EB6">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Change w:id="940" w:author="David Vandenbelt" w:date="2016-12-30T12:45:00Z">
            <w:rPr/>
          </w:rPrChange>
        </w:rPr>
        <w:pPrChange w:id="941" w:author="David Vandenbelt" w:date="2016-12-30T12:45:00Z">
          <w:pPr>
            <w:spacing w:before="100" w:beforeAutospacing="1" w:after="100" w:afterAutospacing="1" w:line="240" w:lineRule="auto"/>
          </w:pPr>
        </w:pPrChange>
      </w:pPr>
      <w:del w:id="942" w:author="David Vandenbelt" w:date="2016-12-30T12:45:00Z">
        <w:r w:rsidRPr="00AB1BF3" w:rsidDel="00AB1BF3">
          <w:rPr>
            <w:rFonts w:ascii="Times New Roman" w:eastAsia="Times New Roman" w:hAnsi="Times New Roman" w:cs="Times New Roman"/>
            <w:sz w:val="24"/>
            <w:szCs w:val="24"/>
            <w:rPrChange w:id="943" w:author="David Vandenbelt" w:date="2016-12-30T12:45:00Z">
              <w:rPr/>
            </w:rPrChange>
          </w:rPr>
          <w:delText>-</w:delText>
        </w:r>
      </w:del>
      <w:r w:rsidRPr="00AB1BF3">
        <w:rPr>
          <w:rFonts w:ascii="Times New Roman" w:eastAsia="Times New Roman" w:hAnsi="Times New Roman" w:cs="Times New Roman"/>
          <w:sz w:val="24"/>
          <w:szCs w:val="24"/>
          <w:rPrChange w:id="944" w:author="David Vandenbelt" w:date="2016-12-30T12:45:00Z">
            <w:rPr/>
          </w:rPrChange>
        </w:rPr>
        <w:t xml:space="preserve">The </w:t>
      </w:r>
      <w:r w:rsidRPr="00AB1BF3">
        <w:rPr>
          <w:rFonts w:ascii="Times New Roman" w:eastAsia="Times New Roman" w:hAnsi="Times New Roman" w:cs="Times New Roman"/>
          <w:i/>
          <w:sz w:val="24"/>
          <w:szCs w:val="24"/>
          <w:rPrChange w:id="945" w:author="David Vandenbelt" w:date="2016-12-30T12:46:00Z">
            <w:rPr/>
          </w:rPrChange>
        </w:rPr>
        <w:t xml:space="preserve">Pentaho </w:t>
      </w:r>
      <w:del w:id="946" w:author="David Coverston" w:date="2016-12-28T11:28:00Z">
        <w:r w:rsidRPr="00AB1BF3" w:rsidDel="009542AD">
          <w:rPr>
            <w:rFonts w:ascii="Times New Roman" w:eastAsia="Times New Roman" w:hAnsi="Times New Roman" w:cs="Times New Roman"/>
            <w:i/>
            <w:sz w:val="24"/>
            <w:szCs w:val="24"/>
            <w:rPrChange w:id="947" w:author="David Vandenbelt" w:date="2016-12-30T12:46:00Z">
              <w:rPr/>
            </w:rPrChange>
          </w:rPr>
          <w:delText xml:space="preserve">Business Analytics </w:delText>
        </w:r>
      </w:del>
      <w:r w:rsidRPr="00AB1BF3">
        <w:rPr>
          <w:rFonts w:ascii="Times New Roman" w:eastAsia="Times New Roman" w:hAnsi="Times New Roman" w:cs="Times New Roman"/>
          <w:i/>
          <w:sz w:val="24"/>
          <w:szCs w:val="24"/>
          <w:rPrChange w:id="948" w:author="David Vandenbelt" w:date="2016-12-30T12:46:00Z">
            <w:rPr/>
          </w:rPrChange>
        </w:rPr>
        <w:t>Suite</w:t>
      </w:r>
      <w:r w:rsidRPr="00AB1BF3">
        <w:rPr>
          <w:rFonts w:ascii="Times New Roman" w:eastAsia="Times New Roman" w:hAnsi="Times New Roman" w:cs="Times New Roman"/>
          <w:sz w:val="24"/>
          <w:szCs w:val="24"/>
          <w:rPrChange w:id="949" w:author="David Vandenbelt" w:date="2016-12-30T12:45:00Z">
            <w:rPr/>
          </w:rPrChange>
        </w:rPr>
        <w:t xml:space="preserve"> includes </w:t>
      </w:r>
      <w:ins w:id="950" w:author="David Coverston" w:date="2016-12-28T11:30:00Z">
        <w:r w:rsidR="009542AD" w:rsidRPr="00AB1BF3">
          <w:rPr>
            <w:rFonts w:ascii="Times New Roman" w:eastAsia="Times New Roman" w:hAnsi="Times New Roman" w:cs="Times New Roman"/>
            <w:sz w:val="24"/>
            <w:szCs w:val="24"/>
            <w:rPrChange w:id="951" w:author="David Vandenbelt" w:date="2016-12-30T12:45:00Z">
              <w:rPr/>
            </w:rPrChange>
          </w:rPr>
          <w:t xml:space="preserve">the </w:t>
        </w:r>
        <w:r w:rsidR="009542AD" w:rsidRPr="00AB1BF3">
          <w:rPr>
            <w:rFonts w:ascii="Times New Roman" w:eastAsia="Times New Roman" w:hAnsi="Times New Roman" w:cs="Times New Roman"/>
            <w:i/>
            <w:sz w:val="24"/>
            <w:szCs w:val="24"/>
            <w:rPrChange w:id="952" w:author="David Vandenbelt" w:date="2016-12-30T12:46:00Z">
              <w:rPr/>
            </w:rPrChange>
          </w:rPr>
          <w:t>Pentaho Server</w:t>
        </w:r>
        <w:r w:rsidR="009542AD" w:rsidRPr="00AB1BF3">
          <w:rPr>
            <w:rFonts w:ascii="Times New Roman" w:eastAsia="Times New Roman" w:hAnsi="Times New Roman" w:cs="Times New Roman"/>
            <w:sz w:val="24"/>
            <w:szCs w:val="24"/>
            <w:rPrChange w:id="953" w:author="David Vandenbelt" w:date="2016-12-30T12:45:00Z">
              <w:rPr/>
            </w:rPrChange>
          </w:rPr>
          <w:t xml:space="preserve">, </w:t>
        </w:r>
        <w:r w:rsidR="009542AD" w:rsidRPr="00AB1BF3">
          <w:rPr>
            <w:rFonts w:ascii="Times New Roman" w:eastAsia="Times New Roman" w:hAnsi="Times New Roman" w:cs="Times New Roman"/>
            <w:i/>
            <w:sz w:val="24"/>
            <w:szCs w:val="24"/>
            <w:rPrChange w:id="954" w:author="David Vandenbelt" w:date="2016-12-30T12:46:00Z">
              <w:rPr/>
            </w:rPrChange>
          </w:rPr>
          <w:t>BA components</w:t>
        </w:r>
        <w:r w:rsidR="009542AD" w:rsidRPr="00AB1BF3">
          <w:rPr>
            <w:rFonts w:ascii="Times New Roman" w:eastAsia="Times New Roman" w:hAnsi="Times New Roman" w:cs="Times New Roman"/>
            <w:sz w:val="24"/>
            <w:szCs w:val="24"/>
            <w:rPrChange w:id="955" w:author="David Vandenbelt" w:date="2016-12-30T12:45:00Z">
              <w:rPr/>
            </w:rPrChange>
          </w:rPr>
          <w:t xml:space="preserve">, </w:t>
        </w:r>
        <w:r w:rsidR="009542AD" w:rsidRPr="00AB1BF3">
          <w:rPr>
            <w:rFonts w:ascii="Times New Roman" w:eastAsia="Times New Roman" w:hAnsi="Times New Roman" w:cs="Times New Roman"/>
            <w:i/>
            <w:sz w:val="24"/>
            <w:szCs w:val="24"/>
            <w:rPrChange w:id="956" w:author="David Vandenbelt" w:date="2016-12-30T12:46:00Z">
              <w:rPr/>
            </w:rPrChange>
          </w:rPr>
          <w:t>DI components</w:t>
        </w:r>
        <w:r w:rsidR="009542AD" w:rsidRPr="00AB1BF3">
          <w:rPr>
            <w:rFonts w:ascii="Times New Roman" w:eastAsia="Times New Roman" w:hAnsi="Times New Roman" w:cs="Times New Roman"/>
            <w:sz w:val="24"/>
            <w:szCs w:val="24"/>
            <w:rPrChange w:id="957" w:author="David Vandenbelt" w:date="2016-12-30T12:45:00Z">
              <w:rPr/>
            </w:rPrChange>
          </w:rPr>
          <w:t xml:space="preserve">, and </w:t>
        </w:r>
      </w:ins>
      <w:ins w:id="958" w:author="David Coverston" w:date="2017-01-03T08:52:00Z">
        <w:r w:rsidR="009963C5">
          <w:rPr>
            <w:rFonts w:ascii="Times New Roman" w:eastAsia="Times New Roman" w:hAnsi="Times New Roman" w:cs="Times New Roman"/>
            <w:sz w:val="24"/>
            <w:szCs w:val="24"/>
          </w:rPr>
          <w:t>design</w:t>
        </w:r>
      </w:ins>
      <w:commentRangeStart w:id="959"/>
      <w:commentRangeStart w:id="960"/>
      <w:ins w:id="961" w:author="David Coverston" w:date="2016-12-28T11:30:00Z">
        <w:r w:rsidR="009542AD" w:rsidRPr="00AB1BF3">
          <w:rPr>
            <w:rFonts w:ascii="Times New Roman" w:eastAsia="Times New Roman" w:hAnsi="Times New Roman" w:cs="Times New Roman"/>
            <w:sz w:val="24"/>
            <w:szCs w:val="24"/>
            <w:rPrChange w:id="962" w:author="David Vandenbelt" w:date="2016-12-30T12:45:00Z">
              <w:rPr/>
            </w:rPrChange>
          </w:rPr>
          <w:t xml:space="preserve"> tools</w:t>
        </w:r>
      </w:ins>
      <w:commentRangeEnd w:id="959"/>
      <w:r w:rsidR="00AB1BF3">
        <w:rPr>
          <w:rStyle w:val="CommentReference"/>
        </w:rPr>
        <w:commentReference w:id="959"/>
      </w:r>
      <w:commentRangeEnd w:id="960"/>
      <w:r w:rsidR="009963C5">
        <w:rPr>
          <w:rStyle w:val="CommentReference"/>
        </w:rPr>
        <w:commentReference w:id="960"/>
      </w:r>
      <w:ins w:id="963" w:author="David Coverston" w:date="2016-12-28T11:30:00Z">
        <w:r w:rsidR="009542AD" w:rsidRPr="00AB1BF3">
          <w:rPr>
            <w:rFonts w:ascii="Times New Roman" w:eastAsia="Times New Roman" w:hAnsi="Times New Roman" w:cs="Times New Roman"/>
            <w:sz w:val="24"/>
            <w:szCs w:val="24"/>
            <w:rPrChange w:id="964" w:author="David Vandenbelt" w:date="2016-12-30T12:45:00Z">
              <w:rPr/>
            </w:rPrChange>
          </w:rPr>
          <w:t>.</w:t>
        </w:r>
      </w:ins>
      <w:del w:id="965" w:author="David Coverston" w:date="2016-12-28T11:30:00Z">
        <w:r w:rsidRPr="00AB1BF3" w:rsidDel="009542AD">
          <w:rPr>
            <w:rFonts w:ascii="Times New Roman" w:eastAsia="Times New Roman" w:hAnsi="Times New Roman" w:cs="Times New Roman"/>
            <w:sz w:val="24"/>
            <w:szCs w:val="24"/>
            <w:rPrChange w:id="966" w:author="David Vandenbelt" w:date="2016-12-30T12:45:00Z">
              <w:rPr/>
            </w:rPrChange>
          </w:rPr>
          <w:delText>BA and PDI.</w:delText>
        </w:r>
      </w:del>
    </w:p>
    <w:p w14:paraId="2F02A0E6" w14:textId="15F97AC1" w:rsidR="00C30C1C" w:rsidRPr="00AB1BF3" w:rsidRDefault="00C30C1C">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Change w:id="967" w:author="David Vandenbelt" w:date="2016-12-30T12:45:00Z">
            <w:rPr/>
          </w:rPrChange>
        </w:rPr>
        <w:pPrChange w:id="968" w:author="David Vandenbelt" w:date="2016-12-30T12:45:00Z">
          <w:pPr>
            <w:spacing w:before="100" w:beforeAutospacing="1" w:after="100" w:afterAutospacing="1" w:line="240" w:lineRule="auto"/>
          </w:pPr>
        </w:pPrChange>
      </w:pPr>
      <w:commentRangeStart w:id="969"/>
      <w:del w:id="970" w:author="David Vandenbelt" w:date="2016-12-30T12:45:00Z">
        <w:r w:rsidRPr="00AB1BF3" w:rsidDel="00AB1BF3">
          <w:rPr>
            <w:rFonts w:ascii="Times New Roman" w:eastAsia="Times New Roman" w:hAnsi="Times New Roman" w:cs="Times New Roman"/>
            <w:i/>
            <w:sz w:val="24"/>
            <w:szCs w:val="24"/>
            <w:rPrChange w:id="971" w:author="David Vandenbelt" w:date="2016-12-30T12:47:00Z">
              <w:rPr/>
            </w:rPrChange>
          </w:rPr>
          <w:delText>-</w:delText>
        </w:r>
      </w:del>
      <w:r w:rsidR="00784EB6" w:rsidRPr="00AB1BF3">
        <w:rPr>
          <w:rFonts w:ascii="Times New Roman" w:eastAsia="Times New Roman" w:hAnsi="Times New Roman" w:cs="Times New Roman"/>
          <w:i/>
          <w:sz w:val="24"/>
          <w:szCs w:val="24"/>
          <w:rPrChange w:id="972" w:author="David Vandenbelt" w:date="2016-12-30T12:47:00Z">
            <w:rPr/>
          </w:rPrChange>
        </w:rPr>
        <w:t>BA Repository</w:t>
      </w:r>
      <w:r w:rsidR="00784EB6" w:rsidRPr="00AB1BF3">
        <w:rPr>
          <w:rFonts w:ascii="Times New Roman" w:eastAsia="Times New Roman" w:hAnsi="Times New Roman" w:cs="Times New Roman"/>
          <w:sz w:val="24"/>
          <w:szCs w:val="24"/>
          <w:rPrChange w:id="973" w:author="David Vandenbelt" w:date="2016-12-30T12:45:00Z">
            <w:rPr/>
          </w:rPrChange>
        </w:rPr>
        <w:t xml:space="preserve"> and </w:t>
      </w:r>
      <w:r w:rsidR="00784EB6" w:rsidRPr="00AB1BF3">
        <w:rPr>
          <w:rFonts w:ascii="Times New Roman" w:eastAsia="Times New Roman" w:hAnsi="Times New Roman" w:cs="Times New Roman"/>
          <w:i/>
          <w:sz w:val="24"/>
          <w:szCs w:val="24"/>
          <w:rPrChange w:id="974" w:author="David Vandenbelt" w:date="2016-12-30T12:47:00Z">
            <w:rPr/>
          </w:rPrChange>
        </w:rPr>
        <w:t>DI Repository</w:t>
      </w:r>
      <w:r w:rsidR="00784EB6" w:rsidRPr="00AB1BF3">
        <w:rPr>
          <w:rFonts w:ascii="Times New Roman" w:eastAsia="Times New Roman" w:hAnsi="Times New Roman" w:cs="Times New Roman"/>
          <w:sz w:val="24"/>
          <w:szCs w:val="24"/>
          <w:rPrChange w:id="975" w:author="David Vandenbelt" w:date="2016-12-30T12:45:00Z">
            <w:rPr/>
          </w:rPrChange>
        </w:rPr>
        <w:t xml:space="preserve"> are data storage areas</w:t>
      </w:r>
      <w:ins w:id="976" w:author="David Vandenbelt" w:date="2016-12-30T12:45:00Z">
        <w:r w:rsidR="00AB1BF3">
          <w:rPr>
            <w:rFonts w:ascii="Times New Roman" w:eastAsia="Times New Roman" w:hAnsi="Times New Roman" w:cs="Times New Roman"/>
            <w:sz w:val="24"/>
            <w:szCs w:val="24"/>
          </w:rPr>
          <w:t>. I</w:t>
        </w:r>
      </w:ins>
      <w:ins w:id="977" w:author="David Coverston" w:date="2016-12-28T11:19:00Z">
        <w:del w:id="978" w:author="David Vandenbelt" w:date="2016-12-30T12:45:00Z">
          <w:r w:rsidR="00890A55" w:rsidRPr="00AB1BF3" w:rsidDel="00AB1BF3">
            <w:rPr>
              <w:rFonts w:ascii="Times New Roman" w:eastAsia="Times New Roman" w:hAnsi="Times New Roman" w:cs="Times New Roman"/>
              <w:sz w:val="24"/>
              <w:szCs w:val="24"/>
              <w:rPrChange w:id="979" w:author="David Vandenbelt" w:date="2016-12-30T12:45:00Z">
                <w:rPr/>
              </w:rPrChange>
            </w:rPr>
            <w:delText xml:space="preserve"> (i</w:delText>
          </w:r>
        </w:del>
        <w:r w:rsidR="00890A55" w:rsidRPr="00AB1BF3">
          <w:rPr>
            <w:rFonts w:ascii="Times New Roman" w:eastAsia="Times New Roman" w:hAnsi="Times New Roman" w:cs="Times New Roman"/>
            <w:sz w:val="24"/>
            <w:szCs w:val="24"/>
            <w:rPrChange w:id="980" w:author="David Vandenbelt" w:date="2016-12-30T12:45:00Z">
              <w:rPr/>
            </w:rPrChange>
          </w:rPr>
          <w:t xml:space="preserve">n </w:t>
        </w:r>
      </w:ins>
      <w:ins w:id="981" w:author="David Coverston" w:date="2016-12-28T11:22:00Z">
        <w:r w:rsidR="00BB23B6" w:rsidRPr="00AB1BF3">
          <w:rPr>
            <w:rFonts w:ascii="Times New Roman" w:eastAsia="Times New Roman" w:hAnsi="Times New Roman" w:cs="Times New Roman"/>
            <w:sz w:val="24"/>
            <w:szCs w:val="24"/>
            <w:rPrChange w:id="982" w:author="David Vandenbelt" w:date="2016-12-30T12:45:00Z">
              <w:rPr/>
            </w:rPrChange>
          </w:rPr>
          <w:t>6</w:t>
        </w:r>
      </w:ins>
      <w:ins w:id="983" w:author="David Coverston" w:date="2016-12-28T11:19:00Z">
        <w:r w:rsidR="00890A55" w:rsidRPr="00AB1BF3">
          <w:rPr>
            <w:rFonts w:ascii="Times New Roman" w:eastAsia="Times New Roman" w:hAnsi="Times New Roman" w:cs="Times New Roman"/>
            <w:sz w:val="24"/>
            <w:szCs w:val="24"/>
            <w:rPrChange w:id="984" w:author="David Vandenbelt" w:date="2016-12-30T12:45:00Z">
              <w:rPr/>
            </w:rPrChange>
          </w:rPr>
          <w:t>.</w:t>
        </w:r>
      </w:ins>
      <w:ins w:id="985" w:author="David Coverston" w:date="2016-12-28T11:22:00Z">
        <w:r w:rsidR="00BB23B6" w:rsidRPr="00AB1BF3">
          <w:rPr>
            <w:rFonts w:ascii="Times New Roman" w:eastAsia="Times New Roman" w:hAnsi="Times New Roman" w:cs="Times New Roman"/>
            <w:sz w:val="24"/>
            <w:szCs w:val="24"/>
            <w:rPrChange w:id="986" w:author="David Vandenbelt" w:date="2016-12-30T12:45:00Z">
              <w:rPr/>
            </w:rPrChange>
          </w:rPr>
          <w:t>1</w:t>
        </w:r>
      </w:ins>
      <w:ins w:id="987" w:author="David Coverston" w:date="2016-12-28T11:19:00Z">
        <w:r w:rsidR="00890A55" w:rsidRPr="00AB1BF3">
          <w:rPr>
            <w:rFonts w:ascii="Times New Roman" w:eastAsia="Times New Roman" w:hAnsi="Times New Roman" w:cs="Times New Roman"/>
            <w:sz w:val="24"/>
            <w:szCs w:val="24"/>
            <w:rPrChange w:id="988" w:author="David Vandenbelt" w:date="2016-12-30T12:45:00Z">
              <w:rPr/>
            </w:rPrChange>
          </w:rPr>
          <w:t xml:space="preserve"> </w:t>
        </w:r>
      </w:ins>
      <w:ins w:id="989" w:author="David Vandenbelt" w:date="2016-12-30T12:46:00Z">
        <w:r w:rsidR="00AB1BF3">
          <w:rPr>
            <w:rFonts w:ascii="Times New Roman" w:eastAsia="Times New Roman" w:hAnsi="Times New Roman" w:cs="Times New Roman"/>
            <w:sz w:val="24"/>
            <w:szCs w:val="24"/>
          </w:rPr>
          <w:t xml:space="preserve">and later, </w:t>
        </w:r>
      </w:ins>
      <w:ins w:id="990" w:author="David Coverston" w:date="2016-12-28T11:19:00Z">
        <w:r w:rsidR="00890A55" w:rsidRPr="00AB1BF3">
          <w:rPr>
            <w:rFonts w:ascii="Times New Roman" w:eastAsia="Times New Roman" w:hAnsi="Times New Roman" w:cs="Times New Roman"/>
            <w:sz w:val="24"/>
            <w:szCs w:val="24"/>
            <w:rPrChange w:id="991" w:author="David Vandenbelt" w:date="2016-12-30T12:45:00Z">
              <w:rPr/>
            </w:rPrChange>
          </w:rPr>
          <w:t xml:space="preserve">they are combined into the </w:t>
        </w:r>
      </w:ins>
      <w:ins w:id="992" w:author="David Coverston" w:date="2016-12-28T11:22:00Z">
        <w:r w:rsidR="00BB23B6" w:rsidRPr="00AB1BF3">
          <w:rPr>
            <w:rFonts w:ascii="Times New Roman" w:eastAsia="Times New Roman" w:hAnsi="Times New Roman" w:cs="Times New Roman"/>
            <w:sz w:val="24"/>
            <w:szCs w:val="24"/>
            <w:rPrChange w:id="993" w:author="David Vandenbelt" w:date="2016-12-30T12:45:00Z">
              <w:rPr/>
            </w:rPrChange>
          </w:rPr>
          <w:t xml:space="preserve">one </w:t>
        </w:r>
      </w:ins>
      <w:ins w:id="994" w:author="David Coverston" w:date="2016-12-28T11:19:00Z">
        <w:r w:rsidR="00890A55" w:rsidRPr="00AB1BF3">
          <w:rPr>
            <w:rFonts w:ascii="Times New Roman" w:eastAsia="Times New Roman" w:hAnsi="Times New Roman" w:cs="Times New Roman"/>
            <w:i/>
            <w:sz w:val="24"/>
            <w:szCs w:val="24"/>
            <w:rPrChange w:id="995" w:author="David Vandenbelt" w:date="2016-12-30T12:47:00Z">
              <w:rPr/>
            </w:rPrChange>
          </w:rPr>
          <w:t xml:space="preserve">Pentaho </w:t>
        </w:r>
      </w:ins>
      <w:ins w:id="996" w:author="David Vandenbelt" w:date="2016-12-30T12:47:00Z">
        <w:r w:rsidR="00AB1BF3" w:rsidRPr="00AB1BF3">
          <w:rPr>
            <w:rFonts w:ascii="Times New Roman" w:eastAsia="Times New Roman" w:hAnsi="Times New Roman" w:cs="Times New Roman"/>
            <w:i/>
            <w:sz w:val="24"/>
            <w:szCs w:val="24"/>
            <w:rPrChange w:id="997" w:author="David Vandenbelt" w:date="2016-12-30T12:47:00Z">
              <w:rPr>
                <w:rFonts w:ascii="Times New Roman" w:eastAsia="Times New Roman" w:hAnsi="Times New Roman" w:cs="Times New Roman"/>
                <w:sz w:val="24"/>
                <w:szCs w:val="24"/>
              </w:rPr>
            </w:rPrChange>
          </w:rPr>
          <w:t>R</w:t>
        </w:r>
      </w:ins>
      <w:ins w:id="998" w:author="David Coverston" w:date="2016-12-28T11:20:00Z">
        <w:del w:id="999" w:author="David Vandenbelt" w:date="2016-12-30T12:47:00Z">
          <w:r w:rsidR="00890A55" w:rsidRPr="00AB1BF3" w:rsidDel="00AB1BF3">
            <w:rPr>
              <w:rFonts w:ascii="Times New Roman" w:eastAsia="Times New Roman" w:hAnsi="Times New Roman" w:cs="Times New Roman"/>
              <w:i/>
              <w:sz w:val="24"/>
              <w:szCs w:val="24"/>
              <w:rPrChange w:id="1000" w:author="David Vandenbelt" w:date="2016-12-30T12:47:00Z">
                <w:rPr/>
              </w:rPrChange>
            </w:rPr>
            <w:delText>r</w:delText>
          </w:r>
        </w:del>
      </w:ins>
      <w:ins w:id="1001" w:author="David Coverston" w:date="2016-12-28T11:19:00Z">
        <w:r w:rsidR="00890A55" w:rsidRPr="00AB1BF3">
          <w:rPr>
            <w:rFonts w:ascii="Times New Roman" w:eastAsia="Times New Roman" w:hAnsi="Times New Roman" w:cs="Times New Roman"/>
            <w:i/>
            <w:sz w:val="24"/>
            <w:szCs w:val="24"/>
            <w:rPrChange w:id="1002" w:author="David Vandenbelt" w:date="2016-12-30T12:47:00Z">
              <w:rPr/>
            </w:rPrChange>
          </w:rPr>
          <w:t>epository</w:t>
        </w:r>
      </w:ins>
      <w:r w:rsidR="00784EB6" w:rsidRPr="00AB1BF3">
        <w:rPr>
          <w:rFonts w:ascii="Times New Roman" w:eastAsia="Times New Roman" w:hAnsi="Times New Roman" w:cs="Times New Roman"/>
          <w:sz w:val="24"/>
          <w:szCs w:val="24"/>
          <w:rPrChange w:id="1003" w:author="David Vandenbelt" w:date="2016-12-30T12:45:00Z">
            <w:rPr/>
          </w:rPrChange>
        </w:rPr>
        <w:t xml:space="preserve">. </w:t>
      </w:r>
      <w:del w:id="1004" w:author="David Coverston" w:date="2016-12-29T11:07:00Z">
        <w:r w:rsidR="00784EB6" w:rsidRPr="00AB1BF3" w:rsidDel="00F74206">
          <w:rPr>
            <w:rFonts w:ascii="Times New Roman" w:eastAsia="Times New Roman" w:hAnsi="Times New Roman" w:cs="Times New Roman"/>
            <w:sz w:val="24"/>
            <w:szCs w:val="24"/>
            <w:rPrChange w:id="1005" w:author="David Vandenbelt" w:date="2016-12-30T12:45:00Z">
              <w:rPr/>
            </w:rPrChange>
          </w:rPr>
          <w:delText>You can u</w:delText>
        </w:r>
      </w:del>
      <w:ins w:id="1006" w:author="David Coverston" w:date="2016-12-29T11:07:00Z">
        <w:r w:rsidR="00F74206" w:rsidRPr="00AB1BF3">
          <w:rPr>
            <w:rFonts w:ascii="Times New Roman" w:eastAsia="Times New Roman" w:hAnsi="Times New Roman" w:cs="Times New Roman"/>
            <w:sz w:val="24"/>
            <w:szCs w:val="24"/>
            <w:rPrChange w:id="1007" w:author="David Vandenbelt" w:date="2016-12-30T12:45:00Z">
              <w:rPr/>
            </w:rPrChange>
          </w:rPr>
          <w:t>U</w:t>
        </w:r>
      </w:ins>
      <w:r w:rsidR="00784EB6" w:rsidRPr="00AB1BF3">
        <w:rPr>
          <w:rFonts w:ascii="Times New Roman" w:eastAsia="Times New Roman" w:hAnsi="Times New Roman" w:cs="Times New Roman"/>
          <w:sz w:val="24"/>
          <w:szCs w:val="24"/>
          <w:rPrChange w:id="1008" w:author="David Vandenbelt" w:date="2016-12-30T12:45:00Z">
            <w:rPr/>
          </w:rPrChange>
        </w:rPr>
        <w:t xml:space="preserve">se </w:t>
      </w:r>
      <w:del w:id="1009" w:author="David Coverston" w:date="2016-12-29T11:08:00Z">
        <w:r w:rsidR="00784EB6" w:rsidRPr="00AB1BF3" w:rsidDel="00F74206">
          <w:rPr>
            <w:rFonts w:ascii="Times New Roman" w:eastAsia="Times New Roman" w:hAnsi="Times New Roman" w:cs="Times New Roman"/>
            <w:sz w:val="24"/>
            <w:szCs w:val="24"/>
            <w:rPrChange w:id="1010" w:author="David Vandenbelt" w:date="2016-12-30T12:45:00Z">
              <w:rPr/>
            </w:rPrChange>
          </w:rPr>
          <w:delText>the word "</w:delText>
        </w:r>
      </w:del>
      <w:r w:rsidR="00784EB6" w:rsidRPr="00AB1BF3">
        <w:rPr>
          <w:rFonts w:ascii="Times New Roman" w:eastAsia="Times New Roman" w:hAnsi="Times New Roman" w:cs="Times New Roman"/>
          <w:sz w:val="24"/>
          <w:szCs w:val="24"/>
          <w:rPrChange w:id="1011" w:author="David Vandenbelt" w:date="2016-12-30T12:45:00Z">
            <w:rPr/>
          </w:rPrChange>
        </w:rPr>
        <w:t>repository</w:t>
      </w:r>
      <w:del w:id="1012" w:author="David Coverston" w:date="2016-12-29T11:08:00Z">
        <w:r w:rsidR="00784EB6" w:rsidRPr="00AB1BF3" w:rsidDel="00F74206">
          <w:rPr>
            <w:rFonts w:ascii="Times New Roman" w:eastAsia="Times New Roman" w:hAnsi="Times New Roman" w:cs="Times New Roman"/>
            <w:sz w:val="24"/>
            <w:szCs w:val="24"/>
            <w:rPrChange w:id="1013" w:author="David Vandenbelt" w:date="2016-12-30T12:45:00Z">
              <w:rPr/>
            </w:rPrChange>
          </w:rPr>
          <w:delText>"</w:delText>
        </w:r>
      </w:del>
      <w:r w:rsidR="00784EB6" w:rsidRPr="00AB1BF3">
        <w:rPr>
          <w:rFonts w:ascii="Times New Roman" w:eastAsia="Times New Roman" w:hAnsi="Times New Roman" w:cs="Times New Roman"/>
          <w:sz w:val="24"/>
          <w:szCs w:val="24"/>
          <w:rPrChange w:id="1014" w:author="David Vandenbelt" w:date="2016-12-30T12:45:00Z">
            <w:rPr/>
          </w:rPrChange>
        </w:rPr>
        <w:t xml:space="preserve"> on subsequent references.</w:t>
      </w:r>
      <w:commentRangeEnd w:id="969"/>
      <w:r w:rsidR="00AB1BF3">
        <w:rPr>
          <w:rStyle w:val="CommentReference"/>
        </w:rPr>
        <w:commentReference w:id="969"/>
      </w:r>
    </w:p>
    <w:p w14:paraId="0B92D034" w14:textId="5C3F3403" w:rsidR="00BB23B6" w:rsidRPr="00AB1BF3" w:rsidRDefault="00C30C1C">
      <w:pPr>
        <w:pStyle w:val="ListParagraph"/>
        <w:numPr>
          <w:ilvl w:val="0"/>
          <w:numId w:val="35"/>
        </w:numPr>
        <w:spacing w:before="100" w:beforeAutospacing="1" w:after="100" w:afterAutospacing="1" w:line="240" w:lineRule="auto"/>
        <w:rPr>
          <w:ins w:id="1015" w:author="David Coverston" w:date="2016-12-28T11:24:00Z"/>
          <w:rFonts w:ascii="Times New Roman" w:eastAsia="Times New Roman" w:hAnsi="Times New Roman" w:cs="Times New Roman"/>
          <w:sz w:val="24"/>
          <w:szCs w:val="24"/>
          <w:rPrChange w:id="1016" w:author="David Vandenbelt" w:date="2016-12-30T12:45:00Z">
            <w:rPr>
              <w:ins w:id="1017" w:author="David Coverston" w:date="2016-12-28T11:24:00Z"/>
            </w:rPr>
          </w:rPrChange>
        </w:rPr>
        <w:pPrChange w:id="1018" w:author="David Vandenbelt" w:date="2016-12-30T12:45:00Z">
          <w:pPr>
            <w:spacing w:before="100" w:beforeAutospacing="1" w:after="100" w:afterAutospacing="1" w:line="240" w:lineRule="auto"/>
          </w:pPr>
        </w:pPrChange>
      </w:pPr>
      <w:commentRangeStart w:id="1019"/>
      <w:del w:id="1020" w:author="David Vandenbelt" w:date="2016-12-30T12:46:00Z">
        <w:r w:rsidRPr="00AB1BF3" w:rsidDel="00AB1BF3">
          <w:rPr>
            <w:rFonts w:ascii="Times New Roman" w:eastAsia="Times New Roman" w:hAnsi="Times New Roman" w:cs="Times New Roman"/>
            <w:i/>
            <w:sz w:val="24"/>
            <w:szCs w:val="24"/>
            <w:rPrChange w:id="1021" w:author="David Vandenbelt" w:date="2016-12-30T12:47:00Z">
              <w:rPr/>
            </w:rPrChange>
          </w:rPr>
          <w:delText>-</w:delText>
        </w:r>
      </w:del>
      <w:r w:rsidR="00784EB6" w:rsidRPr="00AB1BF3">
        <w:rPr>
          <w:rFonts w:ascii="Times New Roman" w:eastAsia="Times New Roman" w:hAnsi="Times New Roman" w:cs="Times New Roman"/>
          <w:i/>
          <w:sz w:val="24"/>
          <w:szCs w:val="24"/>
          <w:rPrChange w:id="1022" w:author="David Vandenbelt" w:date="2016-12-30T12:47:00Z">
            <w:rPr/>
          </w:rPrChange>
        </w:rPr>
        <w:t>BA Server</w:t>
      </w:r>
      <w:r w:rsidR="00784EB6" w:rsidRPr="00AB1BF3">
        <w:rPr>
          <w:rFonts w:ascii="Times New Roman" w:eastAsia="Times New Roman" w:hAnsi="Times New Roman" w:cs="Times New Roman"/>
          <w:sz w:val="24"/>
          <w:szCs w:val="24"/>
          <w:rPrChange w:id="1023" w:author="David Vandenbelt" w:date="2016-12-30T12:45:00Z">
            <w:rPr/>
          </w:rPrChange>
        </w:rPr>
        <w:t xml:space="preserve"> is the most commonly used name of the Business Analytics Server. Use </w:t>
      </w:r>
      <w:r w:rsidR="00784EB6" w:rsidRPr="00AB1BF3">
        <w:rPr>
          <w:rFonts w:ascii="Times New Roman" w:eastAsia="Times New Roman" w:hAnsi="Times New Roman" w:cs="Times New Roman"/>
          <w:i/>
          <w:sz w:val="24"/>
          <w:szCs w:val="24"/>
          <w:rPrChange w:id="1024" w:author="David Vandenbelt" w:date="2016-12-30T12:47:00Z">
            <w:rPr/>
          </w:rPrChange>
        </w:rPr>
        <w:t>BA Server</w:t>
      </w:r>
      <w:r w:rsidR="00784EB6" w:rsidRPr="00AB1BF3">
        <w:rPr>
          <w:rFonts w:ascii="Times New Roman" w:eastAsia="Times New Roman" w:hAnsi="Times New Roman" w:cs="Times New Roman"/>
          <w:sz w:val="24"/>
          <w:szCs w:val="24"/>
          <w:rPrChange w:id="1025" w:author="David Vandenbelt" w:date="2016-12-30T12:45:00Z">
            <w:rPr/>
          </w:rPrChange>
        </w:rPr>
        <w:t xml:space="preserve"> instead of </w:t>
      </w:r>
      <w:r w:rsidR="00784EB6" w:rsidRPr="00AB1BF3">
        <w:rPr>
          <w:rFonts w:ascii="Times New Roman" w:eastAsia="Times New Roman" w:hAnsi="Times New Roman" w:cs="Times New Roman"/>
          <w:i/>
          <w:sz w:val="24"/>
          <w:szCs w:val="24"/>
          <w:rPrChange w:id="1026" w:author="David Vandenbelt" w:date="2016-12-30T12:47:00Z">
            <w:rPr/>
          </w:rPrChange>
        </w:rPr>
        <w:t>BI Platform</w:t>
      </w:r>
      <w:r w:rsidR="00784EB6" w:rsidRPr="00AB1BF3">
        <w:rPr>
          <w:rFonts w:ascii="Times New Roman" w:eastAsia="Times New Roman" w:hAnsi="Times New Roman" w:cs="Times New Roman"/>
          <w:sz w:val="24"/>
          <w:szCs w:val="24"/>
          <w:rPrChange w:id="1027" w:author="David Vandenbelt" w:date="2016-12-30T12:45:00Z">
            <w:rPr/>
          </w:rPrChange>
        </w:rPr>
        <w:t xml:space="preserve">, </w:t>
      </w:r>
      <w:r w:rsidR="00784EB6" w:rsidRPr="00AB1BF3">
        <w:rPr>
          <w:rFonts w:ascii="Times New Roman" w:eastAsia="Times New Roman" w:hAnsi="Times New Roman" w:cs="Times New Roman"/>
          <w:i/>
          <w:sz w:val="24"/>
          <w:szCs w:val="24"/>
          <w:rPrChange w:id="1028" w:author="David Vandenbelt" w:date="2016-12-30T12:48:00Z">
            <w:rPr/>
          </w:rPrChange>
        </w:rPr>
        <w:t>BI Server</w:t>
      </w:r>
      <w:ins w:id="1029" w:author="David Coverston" w:date="2016-12-28T11:24:00Z">
        <w:r w:rsidR="00BB23B6" w:rsidRPr="00AB1BF3">
          <w:rPr>
            <w:rFonts w:ascii="Times New Roman" w:eastAsia="Times New Roman" w:hAnsi="Times New Roman" w:cs="Times New Roman"/>
            <w:sz w:val="24"/>
            <w:szCs w:val="24"/>
            <w:rPrChange w:id="1030" w:author="David Vandenbelt" w:date="2016-12-30T12:45:00Z">
              <w:rPr/>
            </w:rPrChange>
          </w:rPr>
          <w:t>.</w:t>
        </w:r>
      </w:ins>
      <w:del w:id="1031" w:author="David Coverston" w:date="2016-12-28T11:23:00Z">
        <w:r w:rsidR="00784EB6" w:rsidRPr="00AB1BF3" w:rsidDel="00BB23B6">
          <w:rPr>
            <w:rFonts w:ascii="Times New Roman" w:eastAsia="Times New Roman" w:hAnsi="Times New Roman" w:cs="Times New Roman"/>
            <w:sz w:val="24"/>
            <w:szCs w:val="24"/>
            <w:rPrChange w:id="1032" w:author="David Vandenbelt" w:date="2016-12-30T12:45:00Z">
              <w:rPr/>
            </w:rPrChange>
          </w:rPr>
          <w:delText>,</w:delText>
        </w:r>
      </w:del>
      <w:r w:rsidR="00784EB6" w:rsidRPr="00AB1BF3">
        <w:rPr>
          <w:rFonts w:ascii="Times New Roman" w:eastAsia="Times New Roman" w:hAnsi="Times New Roman" w:cs="Times New Roman"/>
          <w:sz w:val="24"/>
          <w:szCs w:val="24"/>
          <w:rPrChange w:id="1033" w:author="David Vandenbelt" w:date="2016-12-30T12:45:00Z">
            <w:rPr/>
          </w:rPrChange>
        </w:rPr>
        <w:t xml:space="preserve"> </w:t>
      </w:r>
      <w:ins w:id="1034" w:author="David Coverston" w:date="2016-12-28T11:24:00Z">
        <w:r w:rsidR="00BB23B6" w:rsidRPr="00AB1BF3">
          <w:rPr>
            <w:rFonts w:ascii="Times New Roman" w:eastAsia="Times New Roman" w:hAnsi="Times New Roman" w:cs="Times New Roman"/>
            <w:sz w:val="24"/>
            <w:szCs w:val="24"/>
            <w:rPrChange w:id="1035" w:author="David Vandenbelt" w:date="2016-12-30T12:45:00Z">
              <w:rPr/>
            </w:rPrChange>
          </w:rPr>
          <w:t>For 7.0 or later</w:t>
        </w:r>
      </w:ins>
      <w:ins w:id="1036" w:author="David Vandenbelt" w:date="2016-12-30T12:46:00Z">
        <w:r w:rsidR="00AB1BF3">
          <w:rPr>
            <w:rFonts w:ascii="Times New Roman" w:eastAsia="Times New Roman" w:hAnsi="Times New Roman" w:cs="Times New Roman"/>
            <w:sz w:val="24"/>
            <w:szCs w:val="24"/>
          </w:rPr>
          <w:t>,</w:t>
        </w:r>
      </w:ins>
      <w:ins w:id="1037" w:author="David Coverston" w:date="2016-12-28T11:24:00Z">
        <w:r w:rsidR="00BB23B6" w:rsidRPr="00AB1BF3">
          <w:rPr>
            <w:rFonts w:ascii="Times New Roman" w:eastAsia="Times New Roman" w:hAnsi="Times New Roman" w:cs="Times New Roman"/>
            <w:sz w:val="24"/>
            <w:szCs w:val="24"/>
            <w:rPrChange w:id="1038" w:author="David Vandenbelt" w:date="2016-12-30T12:45:00Z">
              <w:rPr/>
            </w:rPrChange>
          </w:rPr>
          <w:t xml:space="preserve"> use </w:t>
        </w:r>
        <w:r w:rsidR="00BB23B6" w:rsidRPr="00AB1BF3">
          <w:rPr>
            <w:rFonts w:ascii="Times New Roman" w:eastAsia="Times New Roman" w:hAnsi="Times New Roman" w:cs="Times New Roman"/>
            <w:i/>
            <w:sz w:val="24"/>
            <w:szCs w:val="24"/>
            <w:rPrChange w:id="1039" w:author="David Vandenbelt" w:date="2016-12-30T12:48:00Z">
              <w:rPr/>
            </w:rPrChange>
          </w:rPr>
          <w:t>Pentaho Server</w:t>
        </w:r>
        <w:r w:rsidR="00BB23B6" w:rsidRPr="00AB1BF3">
          <w:rPr>
            <w:rFonts w:ascii="Times New Roman" w:eastAsia="Times New Roman" w:hAnsi="Times New Roman" w:cs="Times New Roman"/>
            <w:sz w:val="24"/>
            <w:szCs w:val="24"/>
            <w:rPrChange w:id="1040" w:author="David Vandenbelt" w:date="2016-12-30T12:45:00Z">
              <w:rPr/>
            </w:rPrChange>
          </w:rPr>
          <w:t>.</w:t>
        </w:r>
      </w:ins>
      <w:commentRangeEnd w:id="1019"/>
      <w:r w:rsidR="00BA2A0F">
        <w:rPr>
          <w:rStyle w:val="CommentReference"/>
        </w:rPr>
        <w:commentReference w:id="1019"/>
      </w:r>
    </w:p>
    <w:p w14:paraId="12E35CF1" w14:textId="3A3D9D4F" w:rsidR="00784EB6" w:rsidRPr="00AB1BF3" w:rsidDel="00BB23B6" w:rsidRDefault="00AB1BF3" w:rsidP="00784EB6">
      <w:pPr>
        <w:spacing w:before="100" w:beforeAutospacing="1" w:after="100" w:afterAutospacing="1" w:line="240" w:lineRule="auto"/>
        <w:rPr>
          <w:del w:id="1041" w:author="David Coverston" w:date="2016-12-28T11:24:00Z"/>
          <w:rFonts w:ascii="Times New Roman" w:eastAsia="Times New Roman" w:hAnsi="Times New Roman" w:cs="Times New Roman"/>
          <w:i/>
          <w:sz w:val="24"/>
          <w:szCs w:val="24"/>
          <w:rPrChange w:id="1042" w:author="David Vandenbelt" w:date="2016-12-30T12:48:00Z">
            <w:rPr>
              <w:del w:id="1043" w:author="David Coverston" w:date="2016-12-28T11:24:00Z"/>
              <w:rFonts w:ascii="Times New Roman" w:eastAsia="Times New Roman" w:hAnsi="Times New Roman" w:cs="Times New Roman"/>
              <w:sz w:val="24"/>
              <w:szCs w:val="24"/>
            </w:rPr>
          </w:rPrChange>
        </w:rPr>
      </w:pPr>
      <w:ins w:id="1044" w:author="David Vandenbelt" w:date="2016-12-30T12:48:00Z">
        <w:r>
          <w:rPr>
            <w:rFonts w:ascii="Times New Roman" w:eastAsia="Times New Roman" w:hAnsi="Times New Roman" w:cs="Times New Roman"/>
            <w:i/>
            <w:sz w:val="24"/>
            <w:szCs w:val="24"/>
          </w:rPr>
          <w:t xml:space="preserve">Pentaho </w:t>
        </w:r>
      </w:ins>
      <w:del w:id="1045" w:author="David Coverston" w:date="2016-12-28T11:24:00Z">
        <w:r w:rsidR="00784EB6" w:rsidRPr="00AB1BF3" w:rsidDel="00BB23B6">
          <w:rPr>
            <w:rFonts w:ascii="Times New Roman" w:eastAsia="Times New Roman" w:hAnsi="Times New Roman" w:cs="Times New Roman"/>
            <w:i/>
            <w:sz w:val="24"/>
            <w:szCs w:val="24"/>
            <w:rPrChange w:id="1046" w:author="David Vandenbelt" w:date="2016-12-30T12:48:00Z">
              <w:rPr>
                <w:rFonts w:ascii="Times New Roman" w:eastAsia="Times New Roman" w:hAnsi="Times New Roman" w:cs="Times New Roman"/>
                <w:sz w:val="24"/>
                <w:szCs w:val="24"/>
              </w:rPr>
            </w:rPrChange>
          </w:rPr>
          <w:delText xml:space="preserve">or anything referring to "Pentaho Server" or "Pentaho Platform". </w:delText>
        </w:r>
      </w:del>
    </w:p>
    <w:p w14:paraId="377144AC" w14:textId="77777777" w:rsidR="00C30C1C" w:rsidRPr="00AB1BF3" w:rsidRDefault="00784EB6">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Change w:id="1047" w:author="David Vandenbelt" w:date="2016-12-30T12:45:00Z">
            <w:rPr/>
          </w:rPrChange>
        </w:rPr>
        <w:pPrChange w:id="1048" w:author="David Vandenbelt" w:date="2016-12-30T12:45:00Z">
          <w:pPr>
            <w:spacing w:before="100" w:beforeAutospacing="1" w:after="100" w:afterAutospacing="1" w:line="240" w:lineRule="auto"/>
          </w:pPr>
        </w:pPrChange>
      </w:pPr>
      <w:del w:id="1049" w:author="David Vandenbelt" w:date="2016-12-30T12:46:00Z">
        <w:r w:rsidRPr="00AB1BF3" w:rsidDel="00AB1BF3">
          <w:rPr>
            <w:rFonts w:ascii="Times New Roman" w:eastAsia="Times New Roman" w:hAnsi="Times New Roman" w:cs="Times New Roman"/>
            <w:i/>
            <w:sz w:val="24"/>
            <w:szCs w:val="24"/>
            <w:rPrChange w:id="1050" w:author="David Vandenbelt" w:date="2016-12-30T12:48:00Z">
              <w:rPr/>
            </w:rPrChange>
          </w:rPr>
          <w:delText>-</w:delText>
        </w:r>
      </w:del>
      <w:r w:rsidRPr="00AB1BF3">
        <w:rPr>
          <w:rFonts w:ascii="Times New Roman" w:eastAsia="Times New Roman" w:hAnsi="Times New Roman" w:cs="Times New Roman"/>
          <w:i/>
          <w:sz w:val="24"/>
          <w:szCs w:val="24"/>
          <w:rPrChange w:id="1051" w:author="David Vandenbelt" w:date="2016-12-30T12:48:00Z">
            <w:rPr/>
          </w:rPrChange>
        </w:rPr>
        <w:t>Data Integration</w:t>
      </w:r>
      <w:r w:rsidRPr="00AB1BF3">
        <w:rPr>
          <w:rFonts w:ascii="Times New Roman" w:eastAsia="Times New Roman" w:hAnsi="Times New Roman" w:cs="Times New Roman"/>
          <w:sz w:val="24"/>
          <w:szCs w:val="24"/>
          <w:rPrChange w:id="1052" w:author="David Vandenbelt" w:date="2016-12-30T12:45:00Z">
            <w:rPr/>
          </w:rPrChange>
        </w:rPr>
        <w:t xml:space="preserve"> is the enterprise ETL toolset. If your documentation references the community edition, use the word </w:t>
      </w:r>
      <w:del w:id="1053" w:author="David Vandenbelt" w:date="2016-12-30T12:48:00Z">
        <w:r w:rsidRPr="00AB1BF3" w:rsidDel="00AB1BF3">
          <w:rPr>
            <w:rFonts w:ascii="Times New Roman" w:eastAsia="Times New Roman" w:hAnsi="Times New Roman" w:cs="Times New Roman"/>
            <w:i/>
            <w:sz w:val="24"/>
            <w:szCs w:val="24"/>
            <w:rPrChange w:id="1054" w:author="David Vandenbelt" w:date="2016-12-30T12:48:00Z">
              <w:rPr/>
            </w:rPrChange>
          </w:rPr>
          <w:delText>"</w:delText>
        </w:r>
      </w:del>
      <w:r w:rsidRPr="00AB1BF3">
        <w:rPr>
          <w:rFonts w:ascii="Times New Roman" w:eastAsia="Times New Roman" w:hAnsi="Times New Roman" w:cs="Times New Roman"/>
          <w:i/>
          <w:sz w:val="24"/>
          <w:szCs w:val="24"/>
          <w:rPrChange w:id="1055" w:author="David Vandenbelt" w:date="2016-12-30T12:48:00Z">
            <w:rPr/>
          </w:rPrChange>
        </w:rPr>
        <w:t>Kettle</w:t>
      </w:r>
      <w:r w:rsidRPr="00AB1BF3">
        <w:rPr>
          <w:rFonts w:ascii="Times New Roman" w:eastAsia="Times New Roman" w:hAnsi="Times New Roman" w:cs="Times New Roman"/>
          <w:sz w:val="24"/>
          <w:szCs w:val="24"/>
          <w:rPrChange w:id="1056" w:author="David Vandenbelt" w:date="2016-12-30T12:45:00Z">
            <w:rPr/>
          </w:rPrChange>
        </w:rPr>
        <w:t>.</w:t>
      </w:r>
      <w:del w:id="1057" w:author="David Vandenbelt" w:date="2016-12-30T12:48:00Z">
        <w:r w:rsidRPr="00AB1BF3" w:rsidDel="00AB1BF3">
          <w:rPr>
            <w:rFonts w:ascii="Times New Roman" w:eastAsia="Times New Roman" w:hAnsi="Times New Roman" w:cs="Times New Roman"/>
            <w:sz w:val="24"/>
            <w:szCs w:val="24"/>
            <w:rPrChange w:id="1058" w:author="David Vandenbelt" w:date="2016-12-30T12:45:00Z">
              <w:rPr/>
            </w:rPrChange>
          </w:rPr>
          <w:delText>"</w:delText>
        </w:r>
      </w:del>
    </w:p>
    <w:p w14:paraId="0F643A07" w14:textId="77777777" w:rsidR="00784EB6" w:rsidRPr="00AB1BF3" w:rsidRDefault="00C30C1C">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Change w:id="1059" w:author="David Vandenbelt" w:date="2016-12-30T12:45:00Z">
            <w:rPr/>
          </w:rPrChange>
        </w:rPr>
        <w:pPrChange w:id="1060" w:author="David Vandenbelt" w:date="2016-12-30T12:45:00Z">
          <w:pPr>
            <w:spacing w:before="100" w:beforeAutospacing="1" w:after="100" w:afterAutospacing="1" w:line="240" w:lineRule="auto"/>
          </w:pPr>
        </w:pPrChange>
      </w:pPr>
      <w:commentRangeStart w:id="1061"/>
      <w:del w:id="1062" w:author="David Vandenbelt" w:date="2016-12-30T12:46:00Z">
        <w:r w:rsidRPr="00AB1BF3" w:rsidDel="00AB1BF3">
          <w:rPr>
            <w:rFonts w:ascii="Times New Roman" w:eastAsia="Times New Roman" w:hAnsi="Times New Roman" w:cs="Times New Roman"/>
            <w:i/>
            <w:sz w:val="24"/>
            <w:szCs w:val="24"/>
            <w:rPrChange w:id="1063" w:author="David Vandenbelt" w:date="2016-12-30T12:48:00Z">
              <w:rPr/>
            </w:rPrChange>
          </w:rPr>
          <w:delText>-</w:delText>
        </w:r>
      </w:del>
      <w:r w:rsidR="00784EB6" w:rsidRPr="00AB1BF3">
        <w:rPr>
          <w:rFonts w:ascii="Times New Roman" w:eastAsia="Times New Roman" w:hAnsi="Times New Roman" w:cs="Times New Roman"/>
          <w:i/>
          <w:sz w:val="24"/>
          <w:szCs w:val="24"/>
          <w:rPrChange w:id="1064" w:author="David Vandenbelt" w:date="2016-12-30T12:48:00Z">
            <w:rPr/>
          </w:rPrChange>
        </w:rPr>
        <w:t>DI Server</w:t>
      </w:r>
      <w:r w:rsidR="00784EB6" w:rsidRPr="00AB1BF3">
        <w:rPr>
          <w:rFonts w:ascii="Times New Roman" w:eastAsia="Times New Roman" w:hAnsi="Times New Roman" w:cs="Times New Roman"/>
          <w:sz w:val="24"/>
          <w:szCs w:val="24"/>
          <w:rPrChange w:id="1065" w:author="David Vandenbelt" w:date="2016-12-30T12:45:00Z">
            <w:rPr/>
          </w:rPrChange>
        </w:rPr>
        <w:t xml:space="preserve"> is the most commonly used name of the Data Integration Server. </w:t>
      </w:r>
      <w:ins w:id="1066" w:author="David Coverston" w:date="2016-12-27T15:53:00Z">
        <w:r w:rsidR="00306633" w:rsidRPr="00AB1BF3">
          <w:rPr>
            <w:rFonts w:ascii="Times New Roman" w:eastAsia="Times New Roman" w:hAnsi="Times New Roman" w:cs="Times New Roman"/>
            <w:sz w:val="24"/>
            <w:szCs w:val="24"/>
            <w:rPrChange w:id="1067" w:author="David Vandenbelt" w:date="2016-12-30T12:45:00Z">
              <w:rPr/>
            </w:rPrChange>
          </w:rPr>
          <w:t xml:space="preserve">For 7.0 or later use </w:t>
        </w:r>
        <w:r w:rsidR="00306633" w:rsidRPr="00AB1BF3">
          <w:rPr>
            <w:rFonts w:ascii="Times New Roman" w:eastAsia="Times New Roman" w:hAnsi="Times New Roman" w:cs="Times New Roman"/>
            <w:i/>
            <w:sz w:val="24"/>
            <w:szCs w:val="24"/>
            <w:rPrChange w:id="1068" w:author="David Vandenbelt" w:date="2016-12-30T12:48:00Z">
              <w:rPr/>
            </w:rPrChange>
          </w:rPr>
          <w:t>Pentaho Server</w:t>
        </w:r>
        <w:r w:rsidR="00306633" w:rsidRPr="00AB1BF3">
          <w:rPr>
            <w:rFonts w:ascii="Times New Roman" w:eastAsia="Times New Roman" w:hAnsi="Times New Roman" w:cs="Times New Roman"/>
            <w:sz w:val="24"/>
            <w:szCs w:val="24"/>
            <w:rPrChange w:id="1069" w:author="David Vandenbelt" w:date="2016-12-30T12:45:00Z">
              <w:rPr/>
            </w:rPrChange>
          </w:rPr>
          <w:t>.</w:t>
        </w:r>
      </w:ins>
      <w:commentRangeEnd w:id="1061"/>
      <w:r w:rsidR="00BA2A0F">
        <w:rPr>
          <w:rStyle w:val="CommentReference"/>
        </w:rPr>
        <w:commentReference w:id="1061"/>
      </w:r>
    </w:p>
    <w:p w14:paraId="1312D338" w14:textId="1B4D0BB6" w:rsidR="00C30C1C" w:rsidRPr="00AB1BF3" w:rsidRDefault="00784EB6">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Change w:id="1070" w:author="David Vandenbelt" w:date="2016-12-30T12:45:00Z">
            <w:rPr/>
          </w:rPrChange>
        </w:rPr>
        <w:pPrChange w:id="1071" w:author="David Vandenbelt" w:date="2016-12-30T12:45:00Z">
          <w:pPr>
            <w:spacing w:before="100" w:beforeAutospacing="1" w:after="100" w:afterAutospacing="1" w:line="240" w:lineRule="auto"/>
          </w:pPr>
        </w:pPrChange>
      </w:pPr>
      <w:del w:id="1072" w:author="David Vandenbelt" w:date="2016-12-30T12:46:00Z">
        <w:r w:rsidRPr="00AB1BF3" w:rsidDel="00AB1BF3">
          <w:rPr>
            <w:rFonts w:ascii="Times New Roman" w:eastAsia="Times New Roman" w:hAnsi="Times New Roman" w:cs="Times New Roman"/>
            <w:i/>
            <w:sz w:val="24"/>
            <w:szCs w:val="24"/>
            <w:rPrChange w:id="1073" w:author="David Vandenbelt" w:date="2016-12-30T12:49:00Z">
              <w:rPr/>
            </w:rPrChange>
          </w:rPr>
          <w:delText>-</w:delText>
        </w:r>
      </w:del>
      <w:r w:rsidRPr="00AB1BF3">
        <w:rPr>
          <w:rFonts w:ascii="Times New Roman" w:eastAsia="Times New Roman" w:hAnsi="Times New Roman" w:cs="Times New Roman"/>
          <w:i/>
          <w:sz w:val="24"/>
          <w:szCs w:val="24"/>
          <w:rPrChange w:id="1074" w:author="David Vandenbelt" w:date="2016-12-30T12:49:00Z">
            <w:rPr/>
          </w:rPrChange>
        </w:rPr>
        <w:t>Spoon</w:t>
      </w:r>
      <w:r w:rsidRPr="00AB1BF3">
        <w:rPr>
          <w:rFonts w:ascii="Times New Roman" w:eastAsia="Times New Roman" w:hAnsi="Times New Roman" w:cs="Times New Roman"/>
          <w:sz w:val="24"/>
          <w:szCs w:val="24"/>
          <w:rPrChange w:id="1075" w:author="David Vandenbelt" w:date="2016-12-30T12:45:00Z">
            <w:rPr/>
          </w:rPrChange>
        </w:rPr>
        <w:t xml:space="preserve"> is the GUI interface into the </w:t>
      </w:r>
      <w:r w:rsidRPr="00AB1BF3">
        <w:rPr>
          <w:rFonts w:ascii="Times New Roman" w:eastAsia="Times New Roman" w:hAnsi="Times New Roman" w:cs="Times New Roman"/>
          <w:i/>
          <w:sz w:val="24"/>
          <w:szCs w:val="24"/>
          <w:rPrChange w:id="1076" w:author="David Vandenbelt" w:date="2016-12-30T12:49:00Z">
            <w:rPr/>
          </w:rPrChange>
        </w:rPr>
        <w:t xml:space="preserve">DI </w:t>
      </w:r>
      <w:ins w:id="1077" w:author="David Coverston" w:date="2016-12-28T11:25:00Z">
        <w:r w:rsidR="00BB23B6" w:rsidRPr="00AB1BF3">
          <w:rPr>
            <w:rFonts w:ascii="Times New Roman" w:eastAsia="Times New Roman" w:hAnsi="Times New Roman" w:cs="Times New Roman"/>
            <w:i/>
            <w:sz w:val="24"/>
            <w:szCs w:val="24"/>
            <w:rPrChange w:id="1078" w:author="David Vandenbelt" w:date="2016-12-30T12:49:00Z">
              <w:rPr/>
            </w:rPrChange>
          </w:rPr>
          <w:t>components</w:t>
        </w:r>
        <w:r w:rsidR="00BB23B6" w:rsidRPr="00AB1BF3">
          <w:rPr>
            <w:rFonts w:ascii="Times New Roman" w:eastAsia="Times New Roman" w:hAnsi="Times New Roman" w:cs="Times New Roman"/>
            <w:sz w:val="24"/>
            <w:szCs w:val="24"/>
            <w:rPrChange w:id="1079" w:author="David Vandenbelt" w:date="2016-12-30T12:45:00Z">
              <w:rPr/>
            </w:rPrChange>
          </w:rPr>
          <w:t xml:space="preserve"> of the </w:t>
        </w:r>
        <w:r w:rsidR="00BB23B6" w:rsidRPr="00AB1BF3">
          <w:rPr>
            <w:rFonts w:ascii="Times New Roman" w:eastAsia="Times New Roman" w:hAnsi="Times New Roman" w:cs="Times New Roman"/>
            <w:i/>
            <w:sz w:val="24"/>
            <w:szCs w:val="24"/>
            <w:rPrChange w:id="1080" w:author="David Vandenbelt" w:date="2016-12-30T12:49:00Z">
              <w:rPr/>
            </w:rPrChange>
          </w:rPr>
          <w:t xml:space="preserve">Pentaho </w:t>
        </w:r>
      </w:ins>
      <w:r w:rsidRPr="00AB1BF3">
        <w:rPr>
          <w:rFonts w:ascii="Times New Roman" w:eastAsia="Times New Roman" w:hAnsi="Times New Roman" w:cs="Times New Roman"/>
          <w:i/>
          <w:sz w:val="24"/>
          <w:szCs w:val="24"/>
          <w:rPrChange w:id="1081" w:author="David Vandenbelt" w:date="2016-12-30T12:49:00Z">
            <w:rPr/>
          </w:rPrChange>
        </w:rPr>
        <w:t>Server</w:t>
      </w:r>
      <w:r w:rsidRPr="00AB1BF3">
        <w:rPr>
          <w:rFonts w:ascii="Times New Roman" w:eastAsia="Times New Roman" w:hAnsi="Times New Roman" w:cs="Times New Roman"/>
          <w:sz w:val="24"/>
          <w:szCs w:val="24"/>
          <w:rPrChange w:id="1082" w:author="David Vandenbelt" w:date="2016-12-30T12:45:00Z">
            <w:rPr/>
          </w:rPrChange>
        </w:rPr>
        <w:t xml:space="preserve">. </w:t>
      </w:r>
      <w:ins w:id="1083" w:author="David Coverston" w:date="2016-12-29T11:09:00Z">
        <w:r w:rsidR="00F74206" w:rsidRPr="00AB1BF3">
          <w:rPr>
            <w:rFonts w:ascii="Times New Roman" w:eastAsia="Times New Roman" w:hAnsi="Times New Roman" w:cs="Times New Roman"/>
            <w:i/>
            <w:sz w:val="24"/>
            <w:szCs w:val="24"/>
            <w:rPrChange w:id="1084" w:author="David Vandenbelt" w:date="2016-12-30T12:49:00Z">
              <w:rPr/>
            </w:rPrChange>
          </w:rPr>
          <w:t>PDI client</w:t>
        </w:r>
        <w:r w:rsidR="00F74206" w:rsidRPr="00AB1BF3">
          <w:rPr>
            <w:rFonts w:ascii="Times New Roman" w:eastAsia="Times New Roman" w:hAnsi="Times New Roman" w:cs="Times New Roman"/>
            <w:sz w:val="24"/>
            <w:szCs w:val="24"/>
            <w:rPrChange w:id="1085" w:author="David Vandenbelt" w:date="2016-12-30T12:45:00Z">
              <w:rPr/>
            </w:rPrChange>
          </w:rPr>
          <w:t xml:space="preserve"> is preferred. </w:t>
        </w:r>
      </w:ins>
      <w:r w:rsidRPr="00AB1BF3">
        <w:rPr>
          <w:rFonts w:ascii="Times New Roman" w:eastAsia="Times New Roman" w:hAnsi="Times New Roman" w:cs="Times New Roman"/>
          <w:sz w:val="24"/>
          <w:szCs w:val="24"/>
          <w:rPrChange w:id="1086" w:author="David Vandenbelt" w:date="2016-12-30T12:45:00Z">
            <w:rPr/>
          </w:rPrChange>
        </w:rPr>
        <w:t xml:space="preserve">Be sure to reference the </w:t>
      </w:r>
      <w:del w:id="1087" w:author="David Coverston" w:date="2016-12-28T11:25:00Z">
        <w:r w:rsidRPr="00AB1BF3" w:rsidDel="00BB23B6">
          <w:rPr>
            <w:rFonts w:ascii="Times New Roman" w:eastAsia="Times New Roman" w:hAnsi="Times New Roman" w:cs="Times New Roman"/>
            <w:i/>
            <w:sz w:val="24"/>
            <w:szCs w:val="24"/>
            <w:rPrChange w:id="1088" w:author="David Vandenbelt" w:date="2016-12-30T12:49:00Z">
              <w:rPr/>
            </w:rPrChange>
          </w:rPr>
          <w:delText xml:space="preserve">DI </w:delText>
        </w:r>
      </w:del>
      <w:ins w:id="1089" w:author="David Coverston" w:date="2016-12-28T11:25:00Z">
        <w:r w:rsidR="00BB23B6" w:rsidRPr="00AB1BF3">
          <w:rPr>
            <w:rFonts w:ascii="Times New Roman" w:eastAsia="Times New Roman" w:hAnsi="Times New Roman" w:cs="Times New Roman"/>
            <w:i/>
            <w:sz w:val="24"/>
            <w:szCs w:val="24"/>
            <w:rPrChange w:id="1090" w:author="David Vandenbelt" w:date="2016-12-30T12:49:00Z">
              <w:rPr/>
            </w:rPrChange>
          </w:rPr>
          <w:t xml:space="preserve">Pentaho </w:t>
        </w:r>
      </w:ins>
      <w:r w:rsidRPr="00AB1BF3">
        <w:rPr>
          <w:rFonts w:ascii="Times New Roman" w:eastAsia="Times New Roman" w:hAnsi="Times New Roman" w:cs="Times New Roman"/>
          <w:i/>
          <w:sz w:val="24"/>
          <w:szCs w:val="24"/>
          <w:rPrChange w:id="1091" w:author="David Vandenbelt" w:date="2016-12-30T12:49:00Z">
            <w:rPr/>
          </w:rPrChange>
        </w:rPr>
        <w:t>Server</w:t>
      </w:r>
      <w:r w:rsidRPr="00AB1BF3">
        <w:rPr>
          <w:rFonts w:ascii="Times New Roman" w:eastAsia="Times New Roman" w:hAnsi="Times New Roman" w:cs="Times New Roman"/>
          <w:sz w:val="24"/>
          <w:szCs w:val="24"/>
          <w:rPrChange w:id="1092" w:author="David Vandenbelt" w:date="2016-12-30T12:45:00Z">
            <w:rPr/>
          </w:rPrChange>
        </w:rPr>
        <w:t xml:space="preserve"> and </w:t>
      </w:r>
      <w:del w:id="1093" w:author="David Vandenbelt" w:date="2016-12-30T12:49:00Z">
        <w:r w:rsidRPr="00AB1BF3" w:rsidDel="00AB1BF3">
          <w:rPr>
            <w:rFonts w:ascii="Times New Roman" w:eastAsia="Times New Roman" w:hAnsi="Times New Roman" w:cs="Times New Roman"/>
            <w:i/>
            <w:sz w:val="24"/>
            <w:szCs w:val="24"/>
            <w:rPrChange w:id="1094" w:author="David Vandenbelt" w:date="2016-12-30T12:49:00Z">
              <w:rPr/>
            </w:rPrChange>
          </w:rPr>
          <w:delText xml:space="preserve">Spoon </w:delText>
        </w:r>
      </w:del>
      <w:ins w:id="1095" w:author="David Vandenbelt" w:date="2016-12-30T12:49:00Z">
        <w:r w:rsidR="00AB1BF3" w:rsidRPr="00AB1BF3">
          <w:rPr>
            <w:rFonts w:ascii="Times New Roman" w:eastAsia="Times New Roman" w:hAnsi="Times New Roman" w:cs="Times New Roman"/>
            <w:i/>
            <w:sz w:val="24"/>
            <w:szCs w:val="24"/>
            <w:rPrChange w:id="1096" w:author="David Vandenbelt" w:date="2016-12-30T12:49:00Z">
              <w:rPr>
                <w:rFonts w:ascii="Times New Roman" w:eastAsia="Times New Roman" w:hAnsi="Times New Roman" w:cs="Times New Roman"/>
                <w:sz w:val="24"/>
                <w:szCs w:val="24"/>
              </w:rPr>
            </w:rPrChange>
          </w:rPr>
          <w:t>PDI client</w:t>
        </w:r>
        <w:r w:rsidR="00AB1BF3" w:rsidRPr="00AB1BF3">
          <w:rPr>
            <w:rFonts w:ascii="Times New Roman" w:eastAsia="Times New Roman" w:hAnsi="Times New Roman" w:cs="Times New Roman"/>
            <w:sz w:val="24"/>
            <w:szCs w:val="24"/>
            <w:rPrChange w:id="1097" w:author="David Vandenbelt" w:date="2016-12-30T12:45:00Z">
              <w:rPr/>
            </w:rPrChange>
          </w:rPr>
          <w:t xml:space="preserve"> </w:t>
        </w:r>
      </w:ins>
      <w:r w:rsidRPr="00AB1BF3">
        <w:rPr>
          <w:rFonts w:ascii="Times New Roman" w:eastAsia="Times New Roman" w:hAnsi="Times New Roman" w:cs="Times New Roman"/>
          <w:sz w:val="24"/>
          <w:szCs w:val="24"/>
          <w:rPrChange w:id="1098" w:author="David Vandenbelt" w:date="2016-12-30T12:45:00Z">
            <w:rPr/>
          </w:rPrChange>
        </w:rPr>
        <w:t>properly (they are currently used interchangeably in the documentation).</w:t>
      </w:r>
    </w:p>
    <w:p w14:paraId="543DD96B" w14:textId="48776B25" w:rsidR="0023566C" w:rsidRPr="00AB1BF3" w:rsidRDefault="00C30C1C">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Change w:id="1099" w:author="David Vandenbelt" w:date="2016-12-30T12:45:00Z">
            <w:rPr/>
          </w:rPrChange>
        </w:rPr>
        <w:pPrChange w:id="1100" w:author="David Vandenbelt" w:date="2016-12-30T12:45:00Z">
          <w:pPr>
            <w:spacing w:before="100" w:beforeAutospacing="1" w:after="100" w:afterAutospacing="1" w:line="240" w:lineRule="auto"/>
          </w:pPr>
        </w:pPrChange>
      </w:pPr>
      <w:del w:id="1101" w:author="David Vandenbelt" w:date="2016-12-30T12:46:00Z">
        <w:r w:rsidRPr="00AB1BF3" w:rsidDel="00AB1BF3">
          <w:rPr>
            <w:rFonts w:ascii="Times New Roman" w:eastAsia="Times New Roman" w:hAnsi="Times New Roman" w:cs="Times New Roman"/>
            <w:i/>
            <w:sz w:val="24"/>
            <w:szCs w:val="24"/>
            <w:rPrChange w:id="1102" w:author="David Vandenbelt" w:date="2016-12-30T12:49:00Z">
              <w:rPr/>
            </w:rPrChange>
          </w:rPr>
          <w:lastRenderedPageBreak/>
          <w:delText>-</w:delText>
        </w:r>
      </w:del>
      <w:r w:rsidR="00784EB6" w:rsidRPr="00AB1BF3">
        <w:rPr>
          <w:rFonts w:ascii="Times New Roman" w:eastAsia="Times New Roman" w:hAnsi="Times New Roman" w:cs="Times New Roman"/>
          <w:i/>
          <w:sz w:val="24"/>
          <w:szCs w:val="24"/>
          <w:rPrChange w:id="1103" w:author="David Vandenbelt" w:date="2016-12-30T12:49:00Z">
            <w:rPr/>
          </w:rPrChange>
        </w:rPr>
        <w:t>User Console</w:t>
      </w:r>
      <w:r w:rsidR="00784EB6" w:rsidRPr="00AB1BF3">
        <w:rPr>
          <w:rFonts w:ascii="Times New Roman" w:eastAsia="Times New Roman" w:hAnsi="Times New Roman" w:cs="Times New Roman"/>
          <w:sz w:val="24"/>
          <w:szCs w:val="24"/>
          <w:rPrChange w:id="1104" w:author="David Vandenbelt" w:date="2016-12-30T12:45:00Z">
            <w:rPr/>
          </w:rPrChange>
        </w:rPr>
        <w:t xml:space="preserve"> is the most commonly used name of the </w:t>
      </w:r>
      <w:r w:rsidR="00784EB6" w:rsidRPr="00AB1BF3">
        <w:rPr>
          <w:rFonts w:ascii="Times New Roman" w:eastAsia="Times New Roman" w:hAnsi="Times New Roman" w:cs="Times New Roman"/>
          <w:i/>
          <w:sz w:val="24"/>
          <w:szCs w:val="24"/>
          <w:rPrChange w:id="1105" w:author="David Vandenbelt" w:date="2016-12-30T12:49:00Z">
            <w:rPr/>
          </w:rPrChange>
        </w:rPr>
        <w:t>Pentaho User Console</w:t>
      </w:r>
      <w:r w:rsidR="00784EB6" w:rsidRPr="00AB1BF3">
        <w:rPr>
          <w:rFonts w:ascii="Times New Roman" w:eastAsia="Times New Roman" w:hAnsi="Times New Roman" w:cs="Times New Roman"/>
          <w:sz w:val="24"/>
          <w:szCs w:val="24"/>
          <w:rPrChange w:id="1106" w:author="David Vandenbelt" w:date="2016-12-30T12:45:00Z">
            <w:rPr/>
          </w:rPrChange>
        </w:rPr>
        <w:t xml:space="preserve">, also known as </w:t>
      </w:r>
      <w:r w:rsidR="00784EB6" w:rsidRPr="00AB1BF3">
        <w:rPr>
          <w:rFonts w:ascii="Times New Roman" w:eastAsia="Times New Roman" w:hAnsi="Times New Roman" w:cs="Times New Roman"/>
          <w:i/>
          <w:sz w:val="24"/>
          <w:szCs w:val="24"/>
          <w:rPrChange w:id="1107" w:author="David Vandenbelt" w:date="2016-12-30T12:49:00Z">
            <w:rPr/>
          </w:rPrChange>
        </w:rPr>
        <w:t>PUC</w:t>
      </w:r>
      <w:r w:rsidR="00784EB6" w:rsidRPr="00AB1BF3">
        <w:rPr>
          <w:rFonts w:ascii="Times New Roman" w:eastAsia="Times New Roman" w:hAnsi="Times New Roman" w:cs="Times New Roman"/>
          <w:sz w:val="24"/>
          <w:szCs w:val="24"/>
          <w:rPrChange w:id="1108" w:author="David Vandenbelt" w:date="2016-12-30T12:45:00Z">
            <w:rPr/>
          </w:rPrChange>
        </w:rPr>
        <w:t xml:space="preserve">. </w:t>
      </w:r>
      <w:ins w:id="1109" w:author="David Coverston" w:date="2016-12-29T11:11:00Z">
        <w:r w:rsidR="00F74206" w:rsidRPr="00AB1BF3">
          <w:rPr>
            <w:rFonts w:ascii="Times New Roman" w:eastAsia="Times New Roman" w:hAnsi="Times New Roman" w:cs="Times New Roman"/>
            <w:sz w:val="24"/>
            <w:szCs w:val="24"/>
            <w:rPrChange w:id="1110" w:author="David Vandenbelt" w:date="2016-12-30T12:45:00Z">
              <w:rPr/>
            </w:rPrChange>
          </w:rPr>
          <w:t xml:space="preserve">Use </w:t>
        </w:r>
        <w:r w:rsidR="00F74206" w:rsidRPr="00AB1BF3">
          <w:rPr>
            <w:rFonts w:ascii="Times New Roman" w:eastAsia="Times New Roman" w:hAnsi="Times New Roman" w:cs="Times New Roman"/>
            <w:i/>
            <w:sz w:val="24"/>
            <w:szCs w:val="24"/>
            <w:rPrChange w:id="1111" w:author="David Vandenbelt" w:date="2016-12-30T12:49:00Z">
              <w:rPr/>
            </w:rPrChange>
          </w:rPr>
          <w:t>Pentaho User Console</w:t>
        </w:r>
        <w:r w:rsidR="00F74206" w:rsidRPr="00AB1BF3">
          <w:rPr>
            <w:rFonts w:ascii="Times New Roman" w:eastAsia="Times New Roman" w:hAnsi="Times New Roman" w:cs="Times New Roman"/>
            <w:sz w:val="24"/>
            <w:szCs w:val="24"/>
            <w:rPrChange w:id="1112" w:author="David Vandenbelt" w:date="2016-12-30T12:45:00Z">
              <w:rPr/>
            </w:rPrChange>
          </w:rPr>
          <w:t xml:space="preserve"> on first use, </w:t>
        </w:r>
      </w:ins>
      <w:ins w:id="1113" w:author="David Vandenbelt" w:date="2016-12-30T12:50:00Z">
        <w:r w:rsidR="00AB1BF3">
          <w:rPr>
            <w:rFonts w:ascii="Times New Roman" w:eastAsia="Times New Roman" w:hAnsi="Times New Roman" w:cs="Times New Roman"/>
            <w:sz w:val="24"/>
            <w:szCs w:val="24"/>
          </w:rPr>
          <w:t xml:space="preserve">then </w:t>
        </w:r>
      </w:ins>
      <w:del w:id="1114" w:author="David Coverston" w:date="2016-12-29T11:11:00Z">
        <w:r w:rsidR="00784EB6" w:rsidRPr="00AB1BF3" w:rsidDel="00F74206">
          <w:rPr>
            <w:rFonts w:ascii="Times New Roman" w:eastAsia="Times New Roman" w:hAnsi="Times New Roman" w:cs="Times New Roman"/>
            <w:sz w:val="24"/>
            <w:szCs w:val="24"/>
            <w:rPrChange w:id="1115" w:author="David Vandenbelt" w:date="2016-12-30T12:45:00Z">
              <w:rPr/>
            </w:rPrChange>
          </w:rPr>
          <w:delText>Do not use "PUC" in documentation, except in file names. Y</w:delText>
        </w:r>
      </w:del>
      <w:ins w:id="1116" w:author="David Coverston" w:date="2016-12-29T11:11:00Z">
        <w:r w:rsidR="00F74206" w:rsidRPr="00AB1BF3">
          <w:rPr>
            <w:rFonts w:ascii="Times New Roman" w:eastAsia="Times New Roman" w:hAnsi="Times New Roman" w:cs="Times New Roman"/>
            <w:sz w:val="24"/>
            <w:szCs w:val="24"/>
            <w:rPrChange w:id="1117" w:author="David Vandenbelt" w:date="2016-12-30T12:45:00Z">
              <w:rPr/>
            </w:rPrChange>
          </w:rPr>
          <w:t>y</w:t>
        </w:r>
      </w:ins>
      <w:r w:rsidR="00784EB6" w:rsidRPr="00AB1BF3">
        <w:rPr>
          <w:rFonts w:ascii="Times New Roman" w:eastAsia="Times New Roman" w:hAnsi="Times New Roman" w:cs="Times New Roman"/>
          <w:sz w:val="24"/>
          <w:szCs w:val="24"/>
          <w:rPrChange w:id="1118" w:author="David Vandenbelt" w:date="2016-12-30T12:45:00Z">
            <w:rPr/>
          </w:rPrChange>
        </w:rPr>
        <w:t xml:space="preserve">ou can use </w:t>
      </w:r>
      <w:ins w:id="1119" w:author="David Coverston" w:date="2016-12-29T11:12:00Z">
        <w:r w:rsidR="00F74206" w:rsidRPr="00AB1BF3">
          <w:rPr>
            <w:rFonts w:ascii="Times New Roman" w:eastAsia="Times New Roman" w:hAnsi="Times New Roman" w:cs="Times New Roman"/>
            <w:i/>
            <w:sz w:val="24"/>
            <w:szCs w:val="24"/>
            <w:rPrChange w:id="1120" w:author="David Vandenbelt" w:date="2016-12-30T12:50:00Z">
              <w:rPr/>
            </w:rPrChange>
          </w:rPr>
          <w:t>PUC</w:t>
        </w:r>
        <w:r w:rsidR="00F74206" w:rsidRPr="00AB1BF3">
          <w:rPr>
            <w:rFonts w:ascii="Times New Roman" w:eastAsia="Times New Roman" w:hAnsi="Times New Roman" w:cs="Times New Roman"/>
            <w:sz w:val="24"/>
            <w:szCs w:val="24"/>
            <w:rPrChange w:id="1121" w:author="David Vandenbelt" w:date="2016-12-30T12:45:00Z">
              <w:rPr/>
            </w:rPrChange>
          </w:rPr>
          <w:t xml:space="preserve"> or </w:t>
        </w:r>
      </w:ins>
      <w:r w:rsidR="00784EB6" w:rsidRPr="00AB1BF3">
        <w:rPr>
          <w:rFonts w:ascii="Times New Roman" w:eastAsia="Times New Roman" w:hAnsi="Times New Roman" w:cs="Times New Roman"/>
          <w:sz w:val="24"/>
          <w:szCs w:val="24"/>
          <w:rPrChange w:id="1122" w:author="David Vandenbelt" w:date="2016-12-30T12:45:00Z">
            <w:rPr/>
          </w:rPrChange>
        </w:rPr>
        <w:t xml:space="preserve">the word </w:t>
      </w:r>
      <w:del w:id="1123" w:author="David Vandenbelt" w:date="2016-12-30T12:50:00Z">
        <w:r w:rsidR="00784EB6" w:rsidRPr="00AB1BF3" w:rsidDel="00AB1BF3">
          <w:rPr>
            <w:rFonts w:ascii="Times New Roman" w:eastAsia="Times New Roman" w:hAnsi="Times New Roman" w:cs="Times New Roman"/>
            <w:i/>
            <w:sz w:val="24"/>
            <w:szCs w:val="24"/>
            <w:rPrChange w:id="1124" w:author="David Vandenbelt" w:date="2016-12-30T12:50:00Z">
              <w:rPr/>
            </w:rPrChange>
          </w:rPr>
          <w:delText>"</w:delText>
        </w:r>
      </w:del>
      <w:r w:rsidR="00784EB6" w:rsidRPr="00AB1BF3">
        <w:rPr>
          <w:rFonts w:ascii="Times New Roman" w:eastAsia="Times New Roman" w:hAnsi="Times New Roman" w:cs="Times New Roman"/>
          <w:i/>
          <w:sz w:val="24"/>
          <w:szCs w:val="24"/>
          <w:rPrChange w:id="1125" w:author="David Vandenbelt" w:date="2016-12-30T12:50:00Z">
            <w:rPr/>
          </w:rPrChange>
        </w:rPr>
        <w:t>console</w:t>
      </w:r>
      <w:del w:id="1126" w:author="David Vandenbelt" w:date="2016-12-30T12:50:00Z">
        <w:r w:rsidR="00784EB6" w:rsidRPr="00AB1BF3" w:rsidDel="00AB1BF3">
          <w:rPr>
            <w:rFonts w:ascii="Times New Roman" w:eastAsia="Times New Roman" w:hAnsi="Times New Roman" w:cs="Times New Roman"/>
            <w:sz w:val="24"/>
            <w:szCs w:val="24"/>
            <w:rPrChange w:id="1127" w:author="David Vandenbelt" w:date="2016-12-30T12:45:00Z">
              <w:rPr/>
            </w:rPrChange>
          </w:rPr>
          <w:delText>"</w:delText>
        </w:r>
      </w:del>
      <w:r w:rsidR="00784EB6" w:rsidRPr="00AB1BF3">
        <w:rPr>
          <w:rFonts w:ascii="Times New Roman" w:eastAsia="Times New Roman" w:hAnsi="Times New Roman" w:cs="Times New Roman"/>
          <w:sz w:val="24"/>
          <w:szCs w:val="24"/>
          <w:rPrChange w:id="1128" w:author="David Vandenbelt" w:date="2016-12-30T12:45:00Z">
            <w:rPr/>
          </w:rPrChange>
        </w:rPr>
        <w:t xml:space="preserve"> by itself, lowercase, </w:t>
      </w:r>
      <w:del w:id="1129" w:author="David Coverston" w:date="2016-12-29T11:12:00Z">
        <w:r w:rsidR="00784EB6" w:rsidRPr="00AB1BF3" w:rsidDel="00F74206">
          <w:rPr>
            <w:rFonts w:ascii="Times New Roman" w:eastAsia="Times New Roman" w:hAnsi="Times New Roman" w:cs="Times New Roman"/>
            <w:sz w:val="24"/>
            <w:szCs w:val="24"/>
            <w:rPrChange w:id="1130" w:author="David Vandenbelt" w:date="2016-12-30T12:45:00Z">
              <w:rPr/>
            </w:rPrChange>
          </w:rPr>
          <w:delText>up</w:delText>
        </w:r>
      </w:del>
      <w:r w:rsidR="00784EB6" w:rsidRPr="00AB1BF3">
        <w:rPr>
          <w:rFonts w:ascii="Times New Roman" w:eastAsia="Times New Roman" w:hAnsi="Times New Roman" w:cs="Times New Roman"/>
          <w:sz w:val="24"/>
          <w:szCs w:val="24"/>
          <w:rPrChange w:id="1131" w:author="David Vandenbelt" w:date="2016-12-30T12:45:00Z">
            <w:rPr/>
          </w:rPrChange>
        </w:rPr>
        <w:t>on subsequent references.</w:t>
      </w:r>
    </w:p>
    <w:p w14:paraId="63CAC20C" w14:textId="77777777" w:rsidR="001D68B5" w:rsidRDefault="001D68B5" w:rsidP="001D68B5">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Pronouns</w:t>
      </w:r>
    </w:p>
    <w:p w14:paraId="748340F0" w14:textId="77777777" w:rsidR="001D68B5" w:rsidRPr="00784EB6" w:rsidRDefault="001D68B5" w:rsidP="001D68B5">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b/>
          <w:bCs/>
          <w:sz w:val="24"/>
          <w:szCs w:val="24"/>
        </w:rPr>
        <w:t>He,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She,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Her,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His</w:t>
      </w:r>
    </w:p>
    <w:p w14:paraId="3BE6BDA7" w14:textId="77777777" w:rsidR="00F74206" w:rsidRDefault="001D68B5" w:rsidP="001D68B5">
      <w:pPr>
        <w:spacing w:before="100" w:beforeAutospacing="1" w:after="100" w:afterAutospacing="1" w:line="240" w:lineRule="auto"/>
        <w:rPr>
          <w:ins w:id="1132" w:author="David Coverston" w:date="2016-12-29T11:12: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Properties</w:t>
      </w:r>
      <w:del w:id="1133" w:author="David Coverston" w:date="2016-12-29T11:12:00Z">
        <w:r w:rsidDel="00F74206">
          <w:rPr>
            <w:rFonts w:ascii="Open Sans Light" w:eastAsia="Times New Roman" w:hAnsi="Open Sans Light" w:cs="Open Sans Light"/>
            <w:b/>
            <w:bCs/>
            <w:color w:val="538135" w:themeColor="accent6" w:themeShade="BF"/>
            <w:sz w:val="24"/>
            <w:szCs w:val="24"/>
          </w:rPr>
          <w:delText xml:space="preserve"> </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i/>
            <w:iCs/>
            <w:color w:val="538135" w:themeColor="accent6" w:themeShade="BF"/>
            <w:sz w:val="24"/>
            <w:szCs w:val="24"/>
          </w:rPr>
          <w:delText>noun</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del>
    </w:p>
    <w:p w14:paraId="6A5F3DAE" w14:textId="61FA96A9" w:rsidR="001D68B5" w:rsidRPr="00B226C2" w:rsidDel="00F74206" w:rsidRDefault="001D68B5" w:rsidP="001D68B5">
      <w:pPr>
        <w:spacing w:before="100" w:beforeAutospacing="1" w:after="100" w:afterAutospacing="1" w:line="240" w:lineRule="auto"/>
        <w:rPr>
          <w:del w:id="1134" w:author="David Coverston" w:date="2016-12-29T11:12: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general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audiences,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ins w:id="1135" w:author="David Vandenbelt" w:date="2016-12-30T12:53:00Z">
        <w:r w:rsidR="00BA2A0F">
          <w:rPr>
            <w:rFonts w:ascii="Open Sans Light" w:eastAsia="Times New Roman" w:hAnsi="Open Sans Light" w:cs="Open Sans Light"/>
            <w:i/>
            <w:iCs/>
            <w:color w:val="538135" w:themeColor="accent6" w:themeShade="BF"/>
            <w:sz w:val="24"/>
            <w:szCs w:val="24"/>
          </w:rPr>
          <w:t>S</w:t>
        </w:r>
      </w:ins>
      <w:del w:id="1136" w:author="David Vandenbelt" w:date="2016-12-30T12:53:00Z">
        <w:r w:rsidRPr="00B226C2" w:rsidDel="00BA2A0F">
          <w:rPr>
            <w:rFonts w:ascii="Open Sans Light" w:eastAsia="Times New Roman" w:hAnsi="Open Sans Light" w:cs="Open Sans Light"/>
            <w:i/>
            <w:iCs/>
            <w:color w:val="538135" w:themeColor="accent6" w:themeShade="BF"/>
            <w:sz w:val="24"/>
            <w:szCs w:val="24"/>
          </w:rPr>
          <w:delText>s</w:delText>
        </w:r>
      </w:del>
      <w:r w:rsidRPr="00B226C2">
        <w:rPr>
          <w:rFonts w:ascii="Open Sans Light" w:eastAsia="Times New Roman" w:hAnsi="Open Sans Light" w:cs="Open Sans Light"/>
          <w:i/>
          <w:iCs/>
          <w:color w:val="538135" w:themeColor="accent6" w:themeShade="BF"/>
          <w:sz w:val="24"/>
          <w:szCs w:val="24"/>
        </w:rPr>
        <w:t>etting</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ins w:id="1137" w:author="David Vandenbelt" w:date="2016-12-30T12:53:00Z">
        <w:r w:rsidR="00BA2A0F">
          <w:rPr>
            <w:rFonts w:ascii="Open Sans Light" w:eastAsia="Times New Roman" w:hAnsi="Open Sans Light" w:cs="Open Sans Light"/>
            <w:i/>
            <w:iCs/>
            <w:color w:val="538135" w:themeColor="accent6" w:themeShade="BF"/>
            <w:sz w:val="24"/>
            <w:szCs w:val="24"/>
          </w:rPr>
          <w:t>V</w:t>
        </w:r>
      </w:ins>
      <w:del w:id="1138" w:author="David Vandenbelt" w:date="2016-12-30T12:53:00Z">
        <w:r w:rsidRPr="00B226C2" w:rsidDel="00BA2A0F">
          <w:rPr>
            <w:rFonts w:ascii="Open Sans Light" w:eastAsia="Times New Roman" w:hAnsi="Open Sans Light" w:cs="Open Sans Light"/>
            <w:i/>
            <w:iCs/>
            <w:color w:val="538135" w:themeColor="accent6" w:themeShade="BF"/>
            <w:sz w:val="24"/>
            <w:szCs w:val="24"/>
          </w:rPr>
          <w:delText>v</w:delText>
        </w:r>
      </w:del>
      <w:r w:rsidRPr="00B226C2">
        <w:rPr>
          <w:rFonts w:ascii="Open Sans Light" w:eastAsia="Times New Roman" w:hAnsi="Open Sans Light" w:cs="Open Sans Light"/>
          <w:i/>
          <w:iCs/>
          <w:color w:val="538135" w:themeColor="accent6" w:themeShade="BF"/>
          <w:sz w:val="24"/>
          <w:szCs w:val="24"/>
        </w:rPr>
        <w:t>alue</w:t>
      </w:r>
      <w:r w:rsidRPr="00B226C2">
        <w:rPr>
          <w:rFonts w:ascii="Open Sans Light" w:eastAsia="Times New Roman" w:hAnsi="Open Sans Light" w:cs="Open Sans Light"/>
          <w:color w:val="538135" w:themeColor="accent6" w:themeShade="BF"/>
          <w:sz w:val="24"/>
          <w:szCs w:val="24"/>
        </w:rPr>
        <w:t>.</w:t>
      </w:r>
    </w:p>
    <w:p w14:paraId="4DA97132" w14:textId="77777777" w:rsidR="00F74206" w:rsidRDefault="00F74206">
      <w:pPr>
        <w:spacing w:before="100" w:beforeAutospacing="1" w:after="100" w:afterAutospacing="1" w:line="240" w:lineRule="auto"/>
        <w:rPr>
          <w:ins w:id="1139" w:author="David Coverston" w:date="2016-12-29T11:12:00Z"/>
          <w:rFonts w:ascii="Open Sans Light" w:eastAsia="Times New Roman" w:hAnsi="Open Sans Light" w:cs="Open Sans Light"/>
          <w:color w:val="538135" w:themeColor="accent6" w:themeShade="BF"/>
          <w:sz w:val="24"/>
          <w:szCs w:val="24"/>
        </w:rPr>
        <w:pPrChange w:id="1140" w:author="David Coverston" w:date="2016-12-29T11:12:00Z">
          <w:pPr>
            <w:numPr>
              <w:numId w:val="31"/>
            </w:numPr>
            <w:tabs>
              <w:tab w:val="num" w:pos="720"/>
            </w:tabs>
            <w:spacing w:before="100" w:beforeAutospacing="1" w:after="100" w:afterAutospacing="1" w:line="240" w:lineRule="auto"/>
            <w:ind w:left="720" w:hanging="360"/>
          </w:pPr>
        </w:pPrChange>
      </w:pPr>
    </w:p>
    <w:p w14:paraId="62CE3E36" w14:textId="6572AC6E" w:rsidR="001D68B5" w:rsidRPr="00B226C2" w:rsidRDefault="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141" w:author="David Coverston" w:date="2016-12-29T11:12:00Z">
          <w:pPr>
            <w:numPr>
              <w:numId w:val="31"/>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technical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audiences,</w:t>
      </w:r>
      <w:r>
        <w:rPr>
          <w:rFonts w:ascii="Open Sans Light" w:eastAsia="Times New Roman" w:hAnsi="Open Sans Light" w:cs="Open Sans Light"/>
          <w:color w:val="538135" w:themeColor="accent6" w:themeShade="BF"/>
          <w:sz w:val="24"/>
          <w:szCs w:val="24"/>
        </w:rPr>
        <w:t xml:space="preserve"> </w:t>
      </w:r>
      <w:ins w:id="1142" w:author="David Vandenbelt" w:date="2016-12-30T12:53:00Z">
        <w:r w:rsidR="00BA2A0F">
          <w:rPr>
            <w:rFonts w:ascii="Open Sans Light" w:eastAsia="Times New Roman" w:hAnsi="Open Sans Light" w:cs="Open Sans Light"/>
            <w:i/>
            <w:iCs/>
            <w:color w:val="538135" w:themeColor="accent6" w:themeShade="BF"/>
            <w:sz w:val="24"/>
            <w:szCs w:val="24"/>
          </w:rPr>
          <w:t>P</w:t>
        </w:r>
      </w:ins>
      <w:del w:id="1143" w:author="David Vandenbelt" w:date="2016-12-30T12:53:00Z">
        <w:r w:rsidRPr="00B226C2" w:rsidDel="00BA2A0F">
          <w:rPr>
            <w:rFonts w:ascii="Open Sans Light" w:eastAsia="Times New Roman" w:hAnsi="Open Sans Light" w:cs="Open Sans Light"/>
            <w:i/>
            <w:iCs/>
            <w:color w:val="538135" w:themeColor="accent6" w:themeShade="BF"/>
            <w:sz w:val="24"/>
            <w:szCs w:val="24"/>
          </w:rPr>
          <w:delText>p</w:delText>
        </w:r>
      </w:del>
      <w:r w:rsidRPr="00B226C2">
        <w:rPr>
          <w:rFonts w:ascii="Open Sans Light" w:eastAsia="Times New Roman" w:hAnsi="Open Sans Light" w:cs="Open Sans Light"/>
          <w:i/>
          <w:iCs/>
          <w:color w:val="538135" w:themeColor="accent6" w:themeShade="BF"/>
          <w:sz w:val="24"/>
          <w:szCs w:val="24"/>
        </w:rPr>
        <w:t>roperties</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attributes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characteristics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object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define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state,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appearance,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value.</w:t>
      </w:r>
    </w:p>
    <w:p w14:paraId="1D357D14" w14:textId="7B4DEC65" w:rsidR="001D68B5" w:rsidRPr="00B226C2" w:rsidRDefault="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144" w:author="David Coverston" w:date="2016-12-29T11:12:00Z">
          <w:pPr>
            <w:numPr>
              <w:numId w:val="31"/>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Outside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programming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context,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ins w:id="1145" w:author="David Vandenbelt" w:date="2016-12-30T12:54:00Z">
        <w:r w:rsidR="00BA2A0F">
          <w:rPr>
            <w:rFonts w:ascii="Open Sans Light" w:eastAsia="Times New Roman" w:hAnsi="Open Sans Light" w:cs="Open Sans Light"/>
            <w:i/>
            <w:iCs/>
            <w:color w:val="538135" w:themeColor="accent6" w:themeShade="BF"/>
            <w:sz w:val="24"/>
            <w:szCs w:val="24"/>
          </w:rPr>
          <w:t>P</w:t>
        </w:r>
      </w:ins>
      <w:del w:id="1146" w:author="David Vandenbelt" w:date="2016-12-30T12:54:00Z">
        <w:r w:rsidRPr="00B226C2" w:rsidDel="00BA2A0F">
          <w:rPr>
            <w:rFonts w:ascii="Open Sans Light" w:eastAsia="Times New Roman" w:hAnsi="Open Sans Light" w:cs="Open Sans Light"/>
            <w:i/>
            <w:iCs/>
            <w:color w:val="538135" w:themeColor="accent6" w:themeShade="BF"/>
            <w:sz w:val="24"/>
            <w:szCs w:val="24"/>
          </w:rPr>
          <w:delText>p</w:delText>
        </w:r>
      </w:del>
      <w:r w:rsidRPr="00B226C2">
        <w:rPr>
          <w:rFonts w:ascii="Open Sans Light" w:eastAsia="Times New Roman" w:hAnsi="Open Sans Light" w:cs="Open Sans Light"/>
          <w:i/>
          <w:iCs/>
          <w:color w:val="538135" w:themeColor="accent6" w:themeShade="BF"/>
          <w:sz w:val="24"/>
          <w:szCs w:val="24"/>
        </w:rPr>
        <w:t>roperty</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specific</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element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named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property.</w:t>
      </w:r>
    </w:p>
    <w:p w14:paraId="6350F538" w14:textId="77777777" w:rsidR="00F74206" w:rsidRDefault="001D68B5">
      <w:pPr>
        <w:spacing w:before="100" w:beforeAutospacing="1" w:after="100" w:afterAutospacing="1" w:line="240" w:lineRule="auto"/>
        <w:rPr>
          <w:ins w:id="1147" w:author="David Coverston" w:date="2016-12-29T11:13:00Z"/>
          <w:rFonts w:ascii="Open Sans Light" w:eastAsia="Times New Roman" w:hAnsi="Open Sans Light" w:cs="Open Sans Light"/>
          <w:color w:val="538135" w:themeColor="accent6" w:themeShade="BF"/>
          <w:sz w:val="24"/>
          <w:szCs w:val="24"/>
        </w:rPr>
        <w:pPrChange w:id="1148" w:author="David Coverston" w:date="2016-12-28T11:31:00Z">
          <w:pPr>
            <w:numPr>
              <w:numId w:val="32"/>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b/>
          <w:bCs/>
          <w:color w:val="538135" w:themeColor="accent6" w:themeShade="BF"/>
          <w:sz w:val="24"/>
          <w:szCs w:val="24"/>
        </w:rPr>
        <w:t>Property</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page</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or</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property</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sheet</w:t>
      </w:r>
      <w:del w:id="1149" w:author="David Coverston" w:date="2016-12-29T11:13:00Z">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i/>
            <w:iCs/>
            <w:color w:val="538135" w:themeColor="accent6" w:themeShade="BF"/>
            <w:sz w:val="24"/>
            <w:szCs w:val="24"/>
          </w:rPr>
          <w:delText>noun</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del>
    </w:p>
    <w:p w14:paraId="280C2B7A" w14:textId="4F214BA9" w:rsidR="001D68B5" w:rsidRPr="00B226C2" w:rsidDel="009542AD" w:rsidRDefault="001D68B5" w:rsidP="001D68B5">
      <w:pPr>
        <w:spacing w:before="100" w:beforeAutospacing="1" w:after="100" w:afterAutospacing="1" w:line="240" w:lineRule="auto"/>
        <w:rPr>
          <w:del w:id="1150" w:author="David Coverston" w:date="2016-12-28T11:31:00Z"/>
          <w:rFonts w:ascii="Open Sans Light" w:eastAsia="Times New Roman" w:hAnsi="Open Sans Light" w:cs="Open Sans Light"/>
          <w:color w:val="538135" w:themeColor="accent6" w:themeShade="BF"/>
          <w:sz w:val="24"/>
          <w:szCs w:val="24"/>
        </w:rPr>
      </w:pPr>
      <w:del w:id="1151" w:author="David Coverston" w:date="2016-12-29T11:13:00Z">
        <w:r w:rsidRPr="00B226C2" w:rsidDel="00F74206">
          <w:rPr>
            <w:rFonts w:ascii="Open Sans Light" w:eastAsia="Times New Roman" w:hAnsi="Open Sans Light" w:cs="Open Sans Light"/>
            <w:color w:val="538135" w:themeColor="accent6" w:themeShade="BF"/>
            <w:sz w:val="24"/>
            <w:szCs w:val="24"/>
          </w:rPr>
          <w:delText>Refers</w:delText>
        </w:r>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color w:val="538135" w:themeColor="accent6" w:themeShade="BF"/>
            <w:sz w:val="24"/>
            <w:szCs w:val="24"/>
          </w:rPr>
          <w:delText>to</w:delText>
        </w:r>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color w:val="538135" w:themeColor="accent6" w:themeShade="BF"/>
            <w:sz w:val="24"/>
            <w:szCs w:val="24"/>
          </w:rPr>
          <w:delText>the</w:delText>
        </w:r>
      </w:del>
      <w:ins w:id="1152" w:author="David Coverston" w:date="2016-12-29T11:13:00Z">
        <w:r w:rsidR="00F74206">
          <w:rPr>
            <w:rFonts w:ascii="Open Sans Light" w:eastAsia="Times New Roman" w:hAnsi="Open Sans Light" w:cs="Open Sans Light"/>
            <w:color w:val="538135" w:themeColor="accent6" w:themeShade="BF"/>
            <w:sz w:val="24"/>
            <w:szCs w:val="24"/>
          </w:rPr>
          <w:t>A</w:t>
        </w:r>
      </w:ins>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secondary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window</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that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displays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properties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object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collection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tabs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property</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pages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which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make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up</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dialog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w:t>
      </w:r>
    </w:p>
    <w:p w14:paraId="75ECBE89" w14:textId="5A73135D" w:rsidR="001D68B5" w:rsidRPr="00B226C2" w:rsidRDefault="009542AD">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153" w:author="David Coverston" w:date="2016-12-28T11:31:00Z">
          <w:pPr>
            <w:numPr>
              <w:numId w:val="32"/>
            </w:numPr>
            <w:tabs>
              <w:tab w:val="num" w:pos="720"/>
            </w:tabs>
            <w:spacing w:before="100" w:beforeAutospacing="1" w:after="100" w:afterAutospacing="1" w:line="240" w:lineRule="auto"/>
            <w:ind w:left="720" w:hanging="360"/>
          </w:pPr>
        </w:pPrChange>
      </w:pPr>
      <w:ins w:id="1154" w:author="David Coverston" w:date="2016-12-28T11:31:00Z">
        <w:r>
          <w:rPr>
            <w:rFonts w:ascii="Open Sans Light" w:eastAsia="Times New Roman" w:hAnsi="Open Sans Light" w:cs="Open Sans Light"/>
            <w:color w:val="538135" w:themeColor="accent6" w:themeShade="BF"/>
            <w:sz w:val="24"/>
            <w:szCs w:val="24"/>
          </w:rPr>
          <w:t xml:space="preserve"> </w:t>
        </w:r>
      </w:ins>
      <w:commentRangeStart w:id="1155"/>
      <w:del w:id="1156" w:author="David Coverston" w:date="2016-12-28T11:31:00Z">
        <w:r w:rsidR="001D68B5" w:rsidRPr="00B226C2" w:rsidDel="009542AD">
          <w:rPr>
            <w:rFonts w:ascii="Open Sans Light" w:eastAsia="Times New Roman" w:hAnsi="Open Sans Light" w:cs="Open Sans Light"/>
            <w:color w:val="538135" w:themeColor="accent6" w:themeShade="BF"/>
            <w:sz w:val="24"/>
            <w:szCs w:val="24"/>
          </w:rPr>
          <w:delText>For</w:delText>
        </w:r>
        <w:r w:rsidR="001D68B5" w:rsidDel="009542AD">
          <w:rPr>
            <w:rFonts w:ascii="Open Sans Light" w:eastAsia="Times New Roman" w:hAnsi="Open Sans Light" w:cs="Open Sans Light"/>
            <w:color w:val="538135" w:themeColor="accent6" w:themeShade="BF"/>
            <w:sz w:val="24"/>
            <w:szCs w:val="24"/>
          </w:rPr>
          <w:delText xml:space="preserve"> </w:delText>
        </w:r>
        <w:r w:rsidR="001D68B5" w:rsidRPr="00B226C2" w:rsidDel="009542AD">
          <w:rPr>
            <w:rFonts w:ascii="Open Sans Light" w:eastAsia="Times New Roman" w:hAnsi="Open Sans Light" w:cs="Open Sans Light"/>
            <w:color w:val="538135" w:themeColor="accent6" w:themeShade="BF"/>
            <w:sz w:val="24"/>
            <w:szCs w:val="24"/>
          </w:rPr>
          <w:delText>general</w:delText>
        </w:r>
        <w:r w:rsidR="001D68B5" w:rsidDel="009542AD">
          <w:rPr>
            <w:rFonts w:ascii="Open Sans Light" w:eastAsia="Times New Roman" w:hAnsi="Open Sans Light" w:cs="Open Sans Light"/>
            <w:color w:val="538135" w:themeColor="accent6" w:themeShade="BF"/>
            <w:sz w:val="24"/>
            <w:szCs w:val="24"/>
          </w:rPr>
          <w:delText xml:space="preserve"> </w:delText>
        </w:r>
        <w:r w:rsidR="001D68B5" w:rsidRPr="00B226C2" w:rsidDel="009542AD">
          <w:rPr>
            <w:rFonts w:ascii="Open Sans Light" w:eastAsia="Times New Roman" w:hAnsi="Open Sans Light" w:cs="Open Sans Light"/>
            <w:color w:val="538135" w:themeColor="accent6" w:themeShade="BF"/>
            <w:sz w:val="24"/>
            <w:szCs w:val="24"/>
          </w:rPr>
          <w:delText>audiences,</w:delText>
        </w:r>
        <w:r w:rsidR="001D68B5" w:rsidDel="009542AD">
          <w:rPr>
            <w:rFonts w:ascii="Open Sans Light" w:eastAsia="Times New Roman" w:hAnsi="Open Sans Light" w:cs="Open Sans Light"/>
            <w:color w:val="538135" w:themeColor="accent6" w:themeShade="BF"/>
            <w:sz w:val="24"/>
            <w:szCs w:val="24"/>
          </w:rPr>
          <w:delText xml:space="preserve"> </w:delText>
        </w:r>
        <w:r w:rsidR="001D68B5" w:rsidRPr="00B226C2" w:rsidDel="009542AD">
          <w:rPr>
            <w:rFonts w:ascii="Open Sans Light" w:eastAsia="Times New Roman" w:hAnsi="Open Sans Light" w:cs="Open Sans Light"/>
            <w:color w:val="538135" w:themeColor="accent6" w:themeShade="BF"/>
            <w:sz w:val="24"/>
            <w:szCs w:val="24"/>
          </w:rPr>
          <w:delText>u</w:delText>
        </w:r>
      </w:del>
      <w:ins w:id="1157" w:author="David Coverston" w:date="2016-12-28T11:31:00Z">
        <w:r>
          <w:rPr>
            <w:rFonts w:ascii="Open Sans Light" w:eastAsia="Times New Roman" w:hAnsi="Open Sans Light" w:cs="Open Sans Light"/>
            <w:color w:val="538135" w:themeColor="accent6" w:themeShade="BF"/>
            <w:sz w:val="24"/>
            <w:szCs w:val="24"/>
          </w:rPr>
          <w:t>U</w:t>
        </w:r>
      </w:ins>
      <w:r w:rsidR="001D68B5" w:rsidRPr="00B226C2">
        <w:rPr>
          <w:rFonts w:ascii="Open Sans Light" w:eastAsia="Times New Roman" w:hAnsi="Open Sans Light" w:cs="Open Sans Light"/>
          <w:color w:val="538135" w:themeColor="accent6" w:themeShade="BF"/>
          <w:sz w:val="24"/>
          <w:szCs w:val="24"/>
        </w:rPr>
        <w:t>se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i/>
          <w:iCs/>
          <w:color w:val="538135" w:themeColor="accent6" w:themeShade="BF"/>
          <w:sz w:val="24"/>
          <w:szCs w:val="24"/>
        </w:rPr>
        <w:t>dialog</w:t>
      </w:r>
      <w:r w:rsidR="001D68B5">
        <w:rPr>
          <w:rFonts w:ascii="Open Sans Light" w:eastAsia="Times New Roman" w:hAnsi="Open Sans Light" w:cs="Open Sans Light"/>
          <w:i/>
          <w:iCs/>
          <w:color w:val="538135" w:themeColor="accent6" w:themeShade="BF"/>
          <w:sz w:val="24"/>
          <w:szCs w:val="24"/>
        </w:rPr>
        <w:t xml:space="preserve"> </w:t>
      </w:r>
      <w:r w:rsidR="001D68B5" w:rsidRPr="00B226C2">
        <w:rPr>
          <w:rFonts w:ascii="Open Sans Light" w:eastAsia="Times New Roman" w:hAnsi="Open Sans Light" w:cs="Open Sans Light"/>
          <w:i/>
          <w:iCs/>
          <w:color w:val="538135" w:themeColor="accent6" w:themeShade="BF"/>
          <w:sz w:val="24"/>
          <w:szCs w:val="24"/>
        </w:rPr>
        <w:t>box</w:t>
      </w:r>
      <w:r w:rsidR="001D68B5">
        <w:rPr>
          <w:rFonts w:ascii="Open Sans Light" w:eastAsia="Times New Roman" w:hAnsi="Open Sans Light" w:cs="Open Sans Light"/>
          <w:i/>
          <w:iCs/>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or</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i/>
          <w:iCs/>
          <w:color w:val="538135" w:themeColor="accent6" w:themeShade="BF"/>
          <w:sz w:val="24"/>
          <w:szCs w:val="24"/>
        </w:rPr>
        <w:t>tab</w:t>
      </w:r>
      <w:r w:rsidR="001D68B5">
        <w:rPr>
          <w:rFonts w:ascii="Open Sans Light" w:eastAsia="Times New Roman" w:hAnsi="Open Sans Light" w:cs="Open Sans Light"/>
          <w:i/>
          <w:iCs/>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instead</w:t>
      </w:r>
      <w:commentRangeEnd w:id="1155"/>
      <w:r w:rsidR="00BA2A0F">
        <w:rPr>
          <w:rStyle w:val="CommentReference"/>
        </w:rPr>
        <w:commentReference w:id="1155"/>
      </w:r>
      <w:ins w:id="1158" w:author="David Coverston" w:date="2017-01-03T08:54:00Z">
        <w:r w:rsidR="009963C5">
          <w:rPr>
            <w:rFonts w:ascii="Open Sans Light" w:eastAsia="Times New Roman" w:hAnsi="Open Sans Light" w:cs="Open Sans Light"/>
            <w:color w:val="538135" w:themeColor="accent6" w:themeShade="BF"/>
            <w:sz w:val="24"/>
            <w:szCs w:val="24"/>
          </w:rPr>
          <w:t xml:space="preserve"> </w:t>
        </w:r>
        <w:r w:rsidR="009963C5" w:rsidRPr="009963C5">
          <w:rPr>
            <w:rFonts w:ascii="Open Sans Light" w:eastAsia="Times New Roman" w:hAnsi="Open Sans Light" w:cs="Open Sans Light"/>
            <w:color w:val="538135" w:themeColor="accent6" w:themeShade="BF"/>
            <w:sz w:val="24"/>
            <w:szCs w:val="24"/>
          </w:rPr>
          <w:t xml:space="preserve">of </w:t>
        </w:r>
        <w:r w:rsidR="009963C5" w:rsidRPr="009963C5">
          <w:rPr>
            <w:rFonts w:ascii="Open Sans Light" w:eastAsia="Times New Roman" w:hAnsi="Open Sans Light" w:cs="Open Sans Light"/>
            <w:i/>
            <w:color w:val="538135" w:themeColor="accent6" w:themeShade="BF"/>
            <w:sz w:val="24"/>
            <w:szCs w:val="24"/>
            <w:rPrChange w:id="1159" w:author="David Coverston" w:date="2017-01-03T08:55:00Z">
              <w:rPr>
                <w:rFonts w:ascii="Open Sans Light" w:eastAsia="Times New Roman" w:hAnsi="Open Sans Light" w:cs="Open Sans Light"/>
                <w:color w:val="538135" w:themeColor="accent6" w:themeShade="BF"/>
                <w:sz w:val="24"/>
                <w:szCs w:val="24"/>
              </w:rPr>
            </w:rPrChange>
          </w:rPr>
          <w:t>property page</w:t>
        </w:r>
        <w:r w:rsidR="009963C5" w:rsidRPr="009963C5">
          <w:rPr>
            <w:rFonts w:ascii="Open Sans Light" w:eastAsia="Times New Roman" w:hAnsi="Open Sans Light" w:cs="Open Sans Light"/>
            <w:color w:val="538135" w:themeColor="accent6" w:themeShade="BF"/>
            <w:sz w:val="24"/>
            <w:szCs w:val="24"/>
          </w:rPr>
          <w:t xml:space="preserve"> </w:t>
        </w:r>
      </w:ins>
      <w:ins w:id="1160" w:author="David Coverston" w:date="2017-01-03T08:55:00Z">
        <w:r w:rsidR="009963C5">
          <w:rPr>
            <w:rFonts w:ascii="Open Sans Light" w:eastAsia="Times New Roman" w:hAnsi="Open Sans Light" w:cs="Open Sans Light"/>
            <w:color w:val="538135" w:themeColor="accent6" w:themeShade="BF"/>
            <w:sz w:val="24"/>
            <w:szCs w:val="24"/>
          </w:rPr>
          <w:t>or</w:t>
        </w:r>
      </w:ins>
      <w:ins w:id="1161" w:author="David Coverston" w:date="2017-01-03T08:54:00Z">
        <w:r w:rsidR="009963C5" w:rsidRPr="009963C5">
          <w:rPr>
            <w:rFonts w:ascii="Open Sans Light" w:eastAsia="Times New Roman" w:hAnsi="Open Sans Light" w:cs="Open Sans Light"/>
            <w:color w:val="538135" w:themeColor="accent6" w:themeShade="BF"/>
            <w:sz w:val="24"/>
            <w:szCs w:val="24"/>
          </w:rPr>
          <w:t xml:space="preserve"> </w:t>
        </w:r>
        <w:r w:rsidR="009963C5" w:rsidRPr="009963C5">
          <w:rPr>
            <w:rFonts w:ascii="Open Sans Light" w:eastAsia="Times New Roman" w:hAnsi="Open Sans Light" w:cs="Open Sans Light"/>
            <w:i/>
            <w:color w:val="538135" w:themeColor="accent6" w:themeShade="BF"/>
            <w:sz w:val="24"/>
            <w:szCs w:val="24"/>
            <w:rPrChange w:id="1162" w:author="David Coverston" w:date="2017-01-03T08:55:00Z">
              <w:rPr>
                <w:rFonts w:ascii="Open Sans Light" w:eastAsia="Times New Roman" w:hAnsi="Open Sans Light" w:cs="Open Sans Light"/>
                <w:color w:val="538135" w:themeColor="accent6" w:themeShade="BF"/>
                <w:sz w:val="24"/>
                <w:szCs w:val="24"/>
              </w:rPr>
            </w:rPrChange>
          </w:rPr>
          <w:t>property sheet</w:t>
        </w:r>
      </w:ins>
      <w:r w:rsidR="001D68B5" w:rsidRPr="00B226C2">
        <w:rPr>
          <w:rFonts w:ascii="Open Sans Light" w:eastAsia="Times New Roman" w:hAnsi="Open Sans Light" w:cs="Open Sans Light"/>
          <w:color w:val="538135" w:themeColor="accent6" w:themeShade="BF"/>
          <w:sz w:val="24"/>
          <w:szCs w:val="24"/>
        </w:rPr>
        <w:t>.</w:t>
      </w:r>
    </w:p>
    <w:p w14:paraId="16567818"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PUC</w:t>
      </w:r>
      <w:bookmarkStart w:id="1163" w:name="_GoBack"/>
      <w:bookmarkEnd w:id="1163"/>
    </w:p>
    <w:p w14:paraId="0E4A00F8" w14:textId="77777777"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1164"/>
      <w:r w:rsidRPr="00784EB6">
        <w:rPr>
          <w:rFonts w:ascii="Times New Roman" w:eastAsia="Times New Roman" w:hAnsi="Times New Roman" w:cs="Times New Roman"/>
          <w:b/>
          <w:bCs/>
          <w:sz w:val="24"/>
          <w:szCs w:val="24"/>
        </w:rPr>
        <w:t>Product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Names</w:t>
      </w:r>
      <w:commentRangeEnd w:id="1164"/>
      <w:r w:rsidR="00BA2A0F">
        <w:rPr>
          <w:rStyle w:val="CommentReference"/>
        </w:rPr>
        <w:commentReference w:id="1164"/>
      </w:r>
      <w:r w:rsidRPr="00784EB6">
        <w:rPr>
          <w:rFonts w:ascii="Times New Roman" w:eastAsia="Times New Roman" w:hAnsi="Times New Roman" w:cs="Times New Roman"/>
          <w:sz w:val="24"/>
          <w:szCs w:val="24"/>
        </w:rPr>
        <w:t>.</w:t>
      </w:r>
    </w:p>
    <w:p w14:paraId="27B8142E" w14:textId="77777777" w:rsidR="00F74206" w:rsidRDefault="00C30C1C" w:rsidP="00C30C1C">
      <w:pPr>
        <w:spacing w:before="100" w:beforeAutospacing="1" w:after="100" w:afterAutospacing="1" w:line="240" w:lineRule="auto"/>
        <w:rPr>
          <w:ins w:id="1165" w:author="David Coverston" w:date="2016-12-29T11:13: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Purge</w:t>
      </w:r>
      <w:del w:id="1166" w:author="David Coverston" w:date="2016-12-29T11:13:00Z">
        <w:r w:rsidDel="00F74206">
          <w:rPr>
            <w:rFonts w:ascii="Open Sans Light" w:eastAsia="Times New Roman" w:hAnsi="Open Sans Light" w:cs="Open Sans Light"/>
            <w:b/>
            <w:bCs/>
            <w:color w:val="538135" w:themeColor="accent6" w:themeShade="BF"/>
            <w:sz w:val="24"/>
            <w:szCs w:val="24"/>
          </w:rPr>
          <w:delText xml:space="preserve"> </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i/>
            <w:iCs/>
            <w:color w:val="538135" w:themeColor="accent6" w:themeShade="BF"/>
            <w:sz w:val="24"/>
            <w:szCs w:val="24"/>
          </w:rPr>
          <w:delText>verb</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del>
    </w:p>
    <w:p w14:paraId="4813F22D" w14:textId="2236B485" w:rsidR="00C30C1C" w:rsidRPr="00B226C2" w:rsidRDefault="00C30C1C" w:rsidP="00C30C1C">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Purge</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Delete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p>
    <w:p w14:paraId="403E7826"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R</w:t>
      </w:r>
    </w:p>
    <w:p w14:paraId="0BE90A47" w14:textId="445555B4" w:rsidR="00F74206" w:rsidRDefault="001D68B5" w:rsidP="001D68B5">
      <w:pPr>
        <w:spacing w:before="100" w:beforeAutospacing="1" w:after="100" w:afterAutospacing="1" w:line="240" w:lineRule="auto"/>
        <w:rPr>
          <w:ins w:id="1167" w:author="David Coverston" w:date="2016-12-29T11:13: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Radio</w:t>
      </w:r>
      <w:r>
        <w:rPr>
          <w:rFonts w:ascii="Open Sans Light" w:eastAsia="Times New Roman" w:hAnsi="Open Sans Light" w:cs="Open Sans Light"/>
          <w:b/>
          <w:bCs/>
          <w:color w:val="538135" w:themeColor="accent6" w:themeShade="BF"/>
          <w:sz w:val="24"/>
          <w:szCs w:val="24"/>
        </w:rPr>
        <w:t xml:space="preserve"> </w:t>
      </w:r>
      <w:ins w:id="1168" w:author="David Vandenbelt" w:date="2016-12-30T12:56:00Z">
        <w:r w:rsidR="00BA2A0F">
          <w:rPr>
            <w:rFonts w:ascii="Open Sans Light" w:eastAsia="Times New Roman" w:hAnsi="Open Sans Light" w:cs="Open Sans Light"/>
            <w:b/>
            <w:bCs/>
            <w:color w:val="538135" w:themeColor="accent6" w:themeShade="BF"/>
            <w:sz w:val="24"/>
            <w:szCs w:val="24"/>
          </w:rPr>
          <w:t>B</w:t>
        </w:r>
      </w:ins>
      <w:del w:id="1169" w:author="David Vandenbelt" w:date="2016-12-30T12:56:00Z">
        <w:r w:rsidRPr="00B226C2" w:rsidDel="00BA2A0F">
          <w:rPr>
            <w:rFonts w:ascii="Open Sans Light" w:eastAsia="Times New Roman" w:hAnsi="Open Sans Light" w:cs="Open Sans Light"/>
            <w:b/>
            <w:bCs/>
            <w:color w:val="538135" w:themeColor="accent6" w:themeShade="BF"/>
            <w:sz w:val="24"/>
            <w:szCs w:val="24"/>
          </w:rPr>
          <w:delText>b</w:delText>
        </w:r>
      </w:del>
      <w:r w:rsidRPr="00B226C2">
        <w:rPr>
          <w:rFonts w:ascii="Open Sans Light" w:eastAsia="Times New Roman" w:hAnsi="Open Sans Light" w:cs="Open Sans Light"/>
          <w:b/>
          <w:bCs/>
          <w:color w:val="538135" w:themeColor="accent6" w:themeShade="BF"/>
          <w:sz w:val="24"/>
          <w:szCs w:val="24"/>
        </w:rPr>
        <w:t>uttons</w:t>
      </w:r>
      <w:del w:id="1170" w:author="David Coverston" w:date="2016-12-29T11:13:00Z">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r w:rsidRPr="00B226C2" w:rsidDel="00F74206">
          <w:rPr>
            <w:rFonts w:ascii="Open Sans Light" w:eastAsia="Times New Roman" w:hAnsi="Open Sans Light" w:cs="Open Sans Light"/>
            <w:i/>
            <w:iCs/>
            <w:color w:val="538135" w:themeColor="accent6" w:themeShade="BF"/>
            <w:sz w:val="24"/>
            <w:szCs w:val="24"/>
          </w:rPr>
          <w:delText>noun</w:delText>
        </w:r>
        <w:r w:rsidRPr="00B226C2" w:rsidDel="00F74206">
          <w:rPr>
            <w:rFonts w:ascii="Open Sans Light" w:eastAsia="Times New Roman" w:hAnsi="Open Sans Light" w:cs="Open Sans Light"/>
            <w:color w:val="538135" w:themeColor="accent6" w:themeShade="BF"/>
            <w:sz w:val="24"/>
            <w:szCs w:val="24"/>
          </w:rPr>
          <w:delText>.</w:delText>
        </w:r>
        <w:r w:rsidDel="00F74206">
          <w:rPr>
            <w:rFonts w:ascii="Open Sans Light" w:eastAsia="Times New Roman" w:hAnsi="Open Sans Light" w:cs="Open Sans Light"/>
            <w:color w:val="538135" w:themeColor="accent6" w:themeShade="BF"/>
            <w:sz w:val="24"/>
            <w:szCs w:val="24"/>
          </w:rPr>
          <w:delText xml:space="preserve"> </w:delText>
        </w:r>
      </w:del>
    </w:p>
    <w:p w14:paraId="37940E71" w14:textId="2EC7DC25" w:rsidR="001D68B5" w:rsidRPr="00B226C2" w:rsidRDefault="001415C9" w:rsidP="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ins w:id="1171" w:author="David Coverston" w:date="2016-12-28T12:50:00Z">
        <w:r w:rsidRPr="001415C9">
          <w:rPr>
            <w:rFonts w:ascii="Open Sans Light" w:eastAsia="Times New Roman" w:hAnsi="Open Sans Light" w:cs="Open Sans Light"/>
            <w:color w:val="538135" w:themeColor="accent6" w:themeShade="BF"/>
            <w:sz w:val="24"/>
            <w:szCs w:val="24"/>
          </w:rPr>
          <w:t>Do not use</w:t>
        </w:r>
      </w:ins>
      <w:del w:id="1172" w:author="David Coverston" w:date="2016-12-28T12:50:00Z">
        <w:r w:rsidR="001D68B5" w:rsidRPr="00B226C2" w:rsidDel="001415C9">
          <w:rPr>
            <w:rFonts w:ascii="Open Sans Light" w:eastAsia="Times New Roman" w:hAnsi="Open Sans Light" w:cs="Open Sans Light"/>
            <w:color w:val="538135" w:themeColor="accent6" w:themeShade="BF"/>
            <w:sz w:val="24"/>
            <w:szCs w:val="24"/>
          </w:rPr>
          <w:delText>Due</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to</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problems</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with</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worldwide</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audiences,</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avoid</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using</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the</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term</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or</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modifier,</w:delText>
        </w:r>
      </w:del>
      <w:r w:rsidR="001D68B5">
        <w:rPr>
          <w:rFonts w:ascii="Open Sans Light" w:eastAsia="Times New Roman" w:hAnsi="Open Sans Light" w:cs="Open Sans Light"/>
          <w:i/>
          <w:iCs/>
          <w:color w:val="538135" w:themeColor="accent6" w:themeShade="BF"/>
          <w:sz w:val="24"/>
          <w:szCs w:val="24"/>
        </w:rPr>
        <w:t xml:space="preserve"> </w:t>
      </w:r>
      <w:ins w:id="1173" w:author="David Vandenbelt" w:date="2016-12-30T12:56:00Z">
        <w:r w:rsidR="00BA2A0F">
          <w:rPr>
            <w:rFonts w:ascii="Open Sans Light" w:eastAsia="Times New Roman" w:hAnsi="Open Sans Light" w:cs="Open Sans Light"/>
            <w:i/>
            <w:iCs/>
            <w:color w:val="538135" w:themeColor="accent6" w:themeShade="BF"/>
            <w:sz w:val="24"/>
            <w:szCs w:val="24"/>
          </w:rPr>
          <w:t>R</w:t>
        </w:r>
      </w:ins>
      <w:del w:id="1174" w:author="David Vandenbelt" w:date="2016-12-30T12:56:00Z">
        <w:r w:rsidR="001D68B5" w:rsidRPr="00B226C2" w:rsidDel="00BA2A0F">
          <w:rPr>
            <w:rFonts w:ascii="Open Sans Light" w:eastAsia="Times New Roman" w:hAnsi="Open Sans Light" w:cs="Open Sans Light"/>
            <w:i/>
            <w:iCs/>
            <w:color w:val="538135" w:themeColor="accent6" w:themeShade="BF"/>
            <w:sz w:val="24"/>
            <w:szCs w:val="24"/>
          </w:rPr>
          <w:delText>r</w:delText>
        </w:r>
      </w:del>
      <w:r w:rsidR="001D68B5" w:rsidRPr="00B226C2">
        <w:rPr>
          <w:rFonts w:ascii="Open Sans Light" w:eastAsia="Times New Roman" w:hAnsi="Open Sans Light" w:cs="Open Sans Light"/>
          <w:i/>
          <w:iCs/>
          <w:color w:val="538135" w:themeColor="accent6" w:themeShade="BF"/>
          <w:sz w:val="24"/>
          <w:szCs w:val="24"/>
        </w:rPr>
        <w:t>adio</w:t>
      </w:r>
      <w:r w:rsidR="001D68B5">
        <w:rPr>
          <w:rFonts w:ascii="Open Sans Light" w:eastAsia="Times New Roman" w:hAnsi="Open Sans Light" w:cs="Open Sans Light"/>
          <w:i/>
          <w:iCs/>
          <w:color w:val="538135" w:themeColor="accent6" w:themeShade="BF"/>
          <w:sz w:val="24"/>
          <w:szCs w:val="24"/>
        </w:rPr>
        <w:t xml:space="preserve"> </w:t>
      </w:r>
      <w:ins w:id="1175" w:author="David Vandenbelt" w:date="2016-12-30T12:56:00Z">
        <w:r w:rsidR="00BA2A0F">
          <w:rPr>
            <w:rFonts w:ascii="Open Sans Light" w:eastAsia="Times New Roman" w:hAnsi="Open Sans Light" w:cs="Open Sans Light"/>
            <w:i/>
            <w:iCs/>
            <w:color w:val="538135" w:themeColor="accent6" w:themeShade="BF"/>
            <w:sz w:val="24"/>
            <w:szCs w:val="24"/>
          </w:rPr>
          <w:t>B</w:t>
        </w:r>
      </w:ins>
      <w:del w:id="1176" w:author="David Vandenbelt" w:date="2016-12-30T12:56:00Z">
        <w:r w:rsidR="001D68B5" w:rsidRPr="00B226C2" w:rsidDel="00BA2A0F">
          <w:rPr>
            <w:rFonts w:ascii="Open Sans Light" w:eastAsia="Times New Roman" w:hAnsi="Open Sans Light" w:cs="Open Sans Light"/>
            <w:i/>
            <w:iCs/>
            <w:color w:val="538135" w:themeColor="accent6" w:themeShade="BF"/>
            <w:sz w:val="24"/>
            <w:szCs w:val="24"/>
          </w:rPr>
          <w:delText>b</w:delText>
        </w:r>
      </w:del>
      <w:r w:rsidR="001D68B5" w:rsidRPr="00B226C2">
        <w:rPr>
          <w:rFonts w:ascii="Open Sans Light" w:eastAsia="Times New Roman" w:hAnsi="Open Sans Light" w:cs="Open Sans Light"/>
          <w:i/>
          <w:iCs/>
          <w:color w:val="538135" w:themeColor="accent6" w:themeShade="BF"/>
          <w:sz w:val="24"/>
          <w:szCs w:val="24"/>
        </w:rPr>
        <w:t>utton</w:t>
      </w:r>
      <w:r w:rsidR="001D68B5" w:rsidRPr="00B226C2">
        <w:rPr>
          <w:rFonts w:ascii="Open Sans Light" w:eastAsia="Times New Roman" w:hAnsi="Open Sans Light" w:cs="Open Sans Light"/>
          <w:color w:val="538135" w:themeColor="accent6" w:themeShade="BF"/>
          <w:sz w:val="24"/>
          <w:szCs w:val="24"/>
        </w:rPr>
        <w:t>.</w:t>
      </w:r>
      <w:r w:rsidR="001D68B5">
        <w:rPr>
          <w:rFonts w:ascii="Open Sans Light" w:eastAsia="Times New Roman" w:hAnsi="Open Sans Light" w:cs="Open Sans Light"/>
          <w:color w:val="538135" w:themeColor="accent6" w:themeShade="BF"/>
          <w:sz w:val="24"/>
          <w:szCs w:val="24"/>
        </w:rPr>
        <w:t xml:space="preserve"> </w:t>
      </w:r>
      <w:ins w:id="1177" w:author="David Coverston" w:date="2016-12-28T12:50:00Z">
        <w:r>
          <w:rPr>
            <w:rFonts w:ascii="Open Sans Light" w:eastAsia="Times New Roman" w:hAnsi="Open Sans Light" w:cs="Open Sans Light"/>
            <w:color w:val="538135" w:themeColor="accent6" w:themeShade="BF"/>
            <w:sz w:val="24"/>
            <w:szCs w:val="24"/>
          </w:rPr>
          <w:t>R</w:t>
        </w:r>
        <w:r w:rsidRPr="001415C9">
          <w:rPr>
            <w:rFonts w:ascii="Open Sans Light" w:eastAsia="Times New Roman" w:hAnsi="Open Sans Light" w:cs="Open Sans Light"/>
            <w:color w:val="538135" w:themeColor="accent6" w:themeShade="BF"/>
            <w:sz w:val="24"/>
            <w:szCs w:val="24"/>
          </w:rPr>
          <w:t>efer to a radio button by its label</w:t>
        </w:r>
      </w:ins>
      <w:del w:id="1178" w:author="David Coverston" w:date="2016-12-28T12:50:00Z">
        <w:r w:rsidR="001D68B5" w:rsidRPr="00B226C2" w:rsidDel="001415C9">
          <w:rPr>
            <w:rFonts w:ascii="Open Sans Light" w:eastAsia="Times New Roman" w:hAnsi="Open Sans Light" w:cs="Open Sans Light"/>
            <w:color w:val="538135" w:themeColor="accent6" w:themeShade="BF"/>
            <w:sz w:val="24"/>
            <w:szCs w:val="24"/>
          </w:rPr>
          <w:delText>It</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is</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okay</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to</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use</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in</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content</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for</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software</w:delText>
        </w:r>
        <w:r w:rsidR="001D68B5" w:rsidDel="001415C9">
          <w:rPr>
            <w:rFonts w:ascii="Open Sans Light" w:eastAsia="Times New Roman" w:hAnsi="Open Sans Light" w:cs="Open Sans Light"/>
            <w:color w:val="538135" w:themeColor="accent6" w:themeShade="BF"/>
            <w:sz w:val="24"/>
            <w:szCs w:val="24"/>
          </w:rPr>
          <w:delText xml:space="preserve"> </w:delText>
        </w:r>
        <w:r w:rsidR="001D68B5" w:rsidRPr="00B226C2" w:rsidDel="001415C9">
          <w:rPr>
            <w:rFonts w:ascii="Open Sans Light" w:eastAsia="Times New Roman" w:hAnsi="Open Sans Light" w:cs="Open Sans Light"/>
            <w:color w:val="538135" w:themeColor="accent6" w:themeShade="BF"/>
            <w:sz w:val="24"/>
            <w:szCs w:val="24"/>
          </w:rPr>
          <w:delText>developers</w:delText>
        </w:r>
      </w:del>
      <w:r w:rsidR="001D68B5" w:rsidRPr="00B226C2">
        <w:rPr>
          <w:rFonts w:ascii="Open Sans Light" w:eastAsia="Times New Roman" w:hAnsi="Open Sans Light" w:cs="Open Sans Light"/>
          <w:color w:val="538135" w:themeColor="accent6" w:themeShade="BF"/>
          <w:sz w:val="24"/>
          <w:szCs w:val="24"/>
        </w:rPr>
        <w:t>.</w:t>
      </w:r>
    </w:p>
    <w:p w14:paraId="45FAC736"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References</w:t>
      </w:r>
    </w:p>
    <w:p w14:paraId="40B94B5E" w14:textId="4D2465AE" w:rsidR="00784EB6" w:rsidRPr="00784EB6" w:rsidDel="00EA2A70" w:rsidRDefault="00784EB6" w:rsidP="00784EB6">
      <w:pPr>
        <w:spacing w:before="100" w:beforeAutospacing="1" w:after="100" w:afterAutospacing="1" w:line="240" w:lineRule="auto"/>
        <w:rPr>
          <w:del w:id="1179" w:author="David Coverston" w:date="2016-12-29T11:17:00Z"/>
          <w:rFonts w:ascii="Times New Roman" w:eastAsia="Times New Roman" w:hAnsi="Times New Roman" w:cs="Times New Roman"/>
          <w:sz w:val="24"/>
          <w:szCs w:val="24"/>
        </w:rPr>
      </w:pPr>
      <w:del w:id="1180" w:author="David Coverston" w:date="2016-12-29T11:14:00Z">
        <w:r w:rsidRPr="00784EB6" w:rsidDel="00F74206">
          <w:rPr>
            <w:rFonts w:ascii="Times New Roman" w:eastAsia="Times New Roman" w:hAnsi="Times New Roman" w:cs="Times New Roman"/>
            <w:sz w:val="24"/>
            <w:szCs w:val="24"/>
          </w:rPr>
          <w:delText>When</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you</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want</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t</w:delText>
        </w:r>
      </w:del>
      <w:ins w:id="1181" w:author="David Coverston" w:date="2016-12-29T11:14:00Z">
        <w:r w:rsidR="00F74206">
          <w:rPr>
            <w:rFonts w:ascii="Times New Roman" w:eastAsia="Times New Roman" w:hAnsi="Times New Roman" w:cs="Times New Roman"/>
            <w:sz w:val="24"/>
            <w:szCs w:val="24"/>
          </w:rPr>
          <w:t>T</w:t>
        </w:r>
      </w:ins>
      <w:r w:rsidRPr="00784EB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reader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additional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del w:id="1182" w:author="David Coverston" w:date="2016-12-28T16:41:00Z">
        <w:r w:rsidRPr="00784EB6" w:rsidDel="007D3E70">
          <w:rPr>
            <w:rFonts w:ascii="Times New Roman" w:eastAsia="Times New Roman" w:hAnsi="Times New Roman" w:cs="Times New Roman"/>
            <w:sz w:val="24"/>
            <w:szCs w:val="24"/>
          </w:rPr>
          <w:delText>consider</w:delText>
        </w:r>
        <w:r w:rsidDel="007D3E70">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incorporat</w:t>
      </w:r>
      <w:ins w:id="1183" w:author="David Coverston" w:date="2016-12-28T16:41:00Z">
        <w:r w:rsidR="007D3E70">
          <w:rPr>
            <w:rFonts w:ascii="Times New Roman" w:eastAsia="Times New Roman" w:hAnsi="Times New Roman" w:cs="Times New Roman"/>
            <w:sz w:val="24"/>
            <w:szCs w:val="24"/>
          </w:rPr>
          <w:t>e</w:t>
        </w:r>
      </w:ins>
      <w:del w:id="1184" w:author="David Coverston" w:date="2016-12-28T16:41:00Z">
        <w:r w:rsidRPr="00784EB6" w:rsidDel="007D3E70">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hyperlink</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sentence.</w:t>
      </w:r>
      <w:r>
        <w:rPr>
          <w:rFonts w:ascii="Times New Roman" w:eastAsia="Times New Roman" w:hAnsi="Times New Roman" w:cs="Times New Roman"/>
          <w:sz w:val="24"/>
          <w:szCs w:val="24"/>
        </w:rPr>
        <w:t xml:space="preserve"> </w:t>
      </w:r>
      <w:del w:id="1185" w:author="David Coverston" w:date="2016-12-29T11:14:00Z">
        <w:r w:rsidRPr="00784EB6" w:rsidDel="00F74206">
          <w:rPr>
            <w:rFonts w:ascii="Times New Roman" w:eastAsia="Times New Roman" w:hAnsi="Times New Roman" w:cs="Times New Roman"/>
            <w:sz w:val="24"/>
            <w:szCs w:val="24"/>
          </w:rPr>
          <w:delText>This</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approach</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lets</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knowledgeable</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readers</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skip</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the</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link,</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while</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providing</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additional</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resources</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for</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those</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who</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want</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to</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know</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more.</w:delText>
        </w:r>
      </w:del>
    </w:p>
    <w:p w14:paraId="1F8D2C71" w14:textId="6D9E4930"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del w:id="1186" w:author="David Coverston" w:date="2016-12-29T11:14:00Z">
        <w:r w:rsidRPr="00784EB6" w:rsidDel="00F74206">
          <w:rPr>
            <w:rFonts w:ascii="Times New Roman" w:eastAsia="Times New Roman" w:hAnsi="Times New Roman" w:cs="Times New Roman"/>
            <w:sz w:val="24"/>
            <w:szCs w:val="24"/>
          </w:rPr>
          <w:delText>Beyond</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creating</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inline-enri</w:delText>
        </w:r>
      </w:del>
      <w:del w:id="1187" w:author="David Coverston" w:date="2016-12-28T12:53:00Z">
        <w:r w:rsidRPr="00784EB6" w:rsidDel="001415C9">
          <w:rPr>
            <w:rFonts w:ascii="Times New Roman" w:eastAsia="Times New Roman" w:hAnsi="Times New Roman" w:cs="Times New Roman"/>
            <w:sz w:val="24"/>
            <w:szCs w:val="24"/>
          </w:rPr>
          <w:delText>n</w:delText>
        </w:r>
      </w:del>
      <w:del w:id="1188" w:author="David Coverston" w:date="2016-12-29T11:14:00Z">
        <w:r w:rsidRPr="00784EB6" w:rsidDel="00F74206">
          <w:rPr>
            <w:rFonts w:ascii="Times New Roman" w:eastAsia="Times New Roman" w:hAnsi="Times New Roman" w:cs="Times New Roman"/>
            <w:sz w:val="24"/>
            <w:szCs w:val="24"/>
          </w:rPr>
          <w:delText>ched</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content,</w:delText>
        </w:r>
        <w:r w:rsidDel="00F74206">
          <w:rPr>
            <w:rFonts w:ascii="Times New Roman" w:eastAsia="Times New Roman" w:hAnsi="Times New Roman" w:cs="Times New Roman"/>
            <w:sz w:val="24"/>
            <w:szCs w:val="24"/>
          </w:rPr>
          <w:delText xml:space="preserve"> </w:delText>
        </w:r>
        <w:r w:rsidRPr="00784EB6" w:rsidDel="00F74206">
          <w:rPr>
            <w:rFonts w:ascii="Times New Roman" w:eastAsia="Times New Roman" w:hAnsi="Times New Roman" w:cs="Times New Roman"/>
            <w:sz w:val="24"/>
            <w:szCs w:val="24"/>
          </w:rPr>
          <w:delText>c</w:delText>
        </w:r>
      </w:del>
      <w:ins w:id="1189" w:author="David Coverston" w:date="2016-12-29T11:14:00Z">
        <w:r w:rsidR="00F74206">
          <w:rPr>
            <w:rFonts w:ascii="Times New Roman" w:eastAsia="Times New Roman" w:hAnsi="Times New Roman" w:cs="Times New Roman"/>
            <w:sz w:val="24"/>
            <w:szCs w:val="24"/>
          </w:rPr>
          <w:t>C</w:t>
        </w:r>
      </w:ins>
      <w:r w:rsidRPr="00784EB6">
        <w:rPr>
          <w:rFonts w:ascii="Times New Roman" w:eastAsia="Times New Roman" w:hAnsi="Times New Roman" w:cs="Times New Roman"/>
          <w:sz w:val="24"/>
          <w:szCs w:val="24"/>
        </w:rPr>
        <w:t>onsider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providing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links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bullet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article,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p>
    <w:p w14:paraId="05EEB5FC" w14:textId="2876773C" w:rsidR="00C30C1C" w:rsidDel="00BA2A0F" w:rsidRDefault="00C30C1C">
      <w:pPr>
        <w:pStyle w:val="ListParagraph"/>
        <w:numPr>
          <w:ilvl w:val="0"/>
          <w:numId w:val="36"/>
        </w:numPr>
        <w:spacing w:before="100" w:beforeAutospacing="1" w:after="100" w:afterAutospacing="1" w:line="240" w:lineRule="auto"/>
        <w:rPr>
          <w:del w:id="1190" w:author="David Vandenbelt" w:date="2016-12-30T12:57:00Z"/>
          <w:rFonts w:ascii="Times New Roman" w:eastAsia="Times New Roman" w:hAnsi="Times New Roman" w:cs="Times New Roman"/>
          <w:sz w:val="24"/>
          <w:szCs w:val="24"/>
        </w:rPr>
        <w:pPrChange w:id="1191" w:author="David Vandenbelt" w:date="2016-12-30T12:57:00Z">
          <w:pPr>
            <w:spacing w:before="100" w:beforeAutospacing="1" w:after="100" w:afterAutospacing="1" w:line="240" w:lineRule="auto"/>
          </w:pPr>
        </w:pPrChange>
      </w:pPr>
      <w:del w:id="1192" w:author="David Vandenbelt" w:date="2016-12-30T12:56:00Z">
        <w:r w:rsidRPr="00BA2A0F" w:rsidDel="00BA2A0F">
          <w:rPr>
            <w:rFonts w:ascii="Times New Roman" w:eastAsia="Times New Roman" w:hAnsi="Times New Roman" w:cs="Times New Roman"/>
            <w:sz w:val="24"/>
            <w:szCs w:val="24"/>
            <w:rPrChange w:id="1193" w:author="David Vandenbelt" w:date="2016-12-30T12:57:00Z">
              <w:rPr/>
            </w:rPrChange>
          </w:rPr>
          <w:lastRenderedPageBreak/>
          <w:delText>-</w:delText>
        </w:r>
      </w:del>
      <w:r w:rsidR="00784EB6" w:rsidRPr="00BA2A0F">
        <w:rPr>
          <w:rFonts w:ascii="Times New Roman" w:eastAsia="Times New Roman" w:hAnsi="Times New Roman" w:cs="Times New Roman"/>
          <w:sz w:val="24"/>
          <w:szCs w:val="24"/>
          <w:rPrChange w:id="1194" w:author="David Vandenbelt" w:date="2016-12-30T12:57:00Z">
            <w:rPr/>
          </w:rPrChange>
        </w:rPr>
        <w:t>Next Steps</w:t>
      </w:r>
    </w:p>
    <w:p w14:paraId="63C8FDF4" w14:textId="77777777" w:rsidR="00BA2A0F" w:rsidRPr="00BA2A0F" w:rsidRDefault="00BA2A0F">
      <w:pPr>
        <w:pStyle w:val="ListParagraph"/>
        <w:numPr>
          <w:ilvl w:val="0"/>
          <w:numId w:val="36"/>
        </w:numPr>
        <w:spacing w:before="100" w:beforeAutospacing="1" w:after="100" w:afterAutospacing="1" w:line="240" w:lineRule="auto"/>
        <w:rPr>
          <w:ins w:id="1195" w:author="David Vandenbelt" w:date="2016-12-30T12:57:00Z"/>
          <w:rFonts w:ascii="Times New Roman" w:eastAsia="Times New Roman" w:hAnsi="Times New Roman" w:cs="Times New Roman"/>
          <w:sz w:val="24"/>
          <w:szCs w:val="24"/>
          <w:rPrChange w:id="1196" w:author="David Vandenbelt" w:date="2016-12-30T12:57:00Z">
            <w:rPr>
              <w:ins w:id="1197" w:author="David Vandenbelt" w:date="2016-12-30T12:57:00Z"/>
            </w:rPr>
          </w:rPrChange>
        </w:rPr>
        <w:pPrChange w:id="1198" w:author="David Vandenbelt" w:date="2016-12-30T12:57:00Z">
          <w:pPr>
            <w:spacing w:before="100" w:beforeAutospacing="1" w:after="100" w:afterAutospacing="1" w:line="240" w:lineRule="auto"/>
          </w:pPr>
        </w:pPrChange>
      </w:pPr>
    </w:p>
    <w:p w14:paraId="31C82A3D" w14:textId="33A5C30E" w:rsidR="00C30C1C" w:rsidDel="00BA2A0F" w:rsidRDefault="00C30C1C">
      <w:pPr>
        <w:pStyle w:val="ListParagraph"/>
        <w:numPr>
          <w:ilvl w:val="0"/>
          <w:numId w:val="36"/>
        </w:numPr>
        <w:spacing w:before="100" w:beforeAutospacing="1" w:after="100" w:afterAutospacing="1" w:line="240" w:lineRule="auto"/>
        <w:rPr>
          <w:del w:id="1199" w:author="David Vandenbelt" w:date="2016-12-30T12:57:00Z"/>
          <w:rFonts w:ascii="Times New Roman" w:eastAsia="Times New Roman" w:hAnsi="Times New Roman" w:cs="Times New Roman"/>
          <w:sz w:val="24"/>
          <w:szCs w:val="24"/>
        </w:rPr>
        <w:pPrChange w:id="1200" w:author="David Vandenbelt" w:date="2016-12-30T12:57:00Z">
          <w:pPr>
            <w:spacing w:before="100" w:beforeAutospacing="1" w:after="100" w:afterAutospacing="1" w:line="240" w:lineRule="auto"/>
          </w:pPr>
        </w:pPrChange>
      </w:pPr>
      <w:del w:id="1201" w:author="David Vandenbelt" w:date="2016-12-30T12:57:00Z">
        <w:r w:rsidRPr="00BA2A0F" w:rsidDel="00BA2A0F">
          <w:rPr>
            <w:rFonts w:ascii="Times New Roman" w:eastAsia="Times New Roman" w:hAnsi="Times New Roman" w:cs="Times New Roman"/>
            <w:sz w:val="24"/>
            <w:szCs w:val="24"/>
            <w:rPrChange w:id="1202" w:author="David Vandenbelt" w:date="2016-12-30T12:57:00Z">
              <w:rPr/>
            </w:rPrChange>
          </w:rPr>
          <w:delText>-</w:delText>
        </w:r>
      </w:del>
      <w:r w:rsidR="00784EB6" w:rsidRPr="00BA2A0F">
        <w:rPr>
          <w:rFonts w:ascii="Times New Roman" w:eastAsia="Times New Roman" w:hAnsi="Times New Roman" w:cs="Times New Roman"/>
          <w:sz w:val="24"/>
          <w:szCs w:val="24"/>
          <w:rPrChange w:id="1203" w:author="David Vandenbelt" w:date="2016-12-30T12:57:00Z">
            <w:rPr/>
          </w:rPrChange>
        </w:rPr>
        <w:t>Related Links</w:t>
      </w:r>
    </w:p>
    <w:p w14:paraId="7938B2FE" w14:textId="77777777" w:rsidR="00BA2A0F" w:rsidRPr="00BA2A0F" w:rsidRDefault="00BA2A0F">
      <w:pPr>
        <w:pStyle w:val="ListParagraph"/>
        <w:numPr>
          <w:ilvl w:val="0"/>
          <w:numId w:val="36"/>
        </w:numPr>
        <w:spacing w:before="100" w:beforeAutospacing="1" w:after="100" w:afterAutospacing="1" w:line="240" w:lineRule="auto"/>
        <w:rPr>
          <w:ins w:id="1204" w:author="David Vandenbelt" w:date="2016-12-30T12:57:00Z"/>
          <w:rFonts w:ascii="Times New Roman" w:eastAsia="Times New Roman" w:hAnsi="Times New Roman" w:cs="Times New Roman"/>
          <w:sz w:val="24"/>
          <w:szCs w:val="24"/>
          <w:rPrChange w:id="1205" w:author="David Vandenbelt" w:date="2016-12-30T12:57:00Z">
            <w:rPr>
              <w:ins w:id="1206" w:author="David Vandenbelt" w:date="2016-12-30T12:57:00Z"/>
            </w:rPr>
          </w:rPrChange>
        </w:rPr>
        <w:pPrChange w:id="1207" w:author="David Vandenbelt" w:date="2016-12-30T12:57:00Z">
          <w:pPr>
            <w:spacing w:before="100" w:beforeAutospacing="1" w:after="100" w:afterAutospacing="1" w:line="240" w:lineRule="auto"/>
          </w:pPr>
        </w:pPrChange>
      </w:pPr>
    </w:p>
    <w:p w14:paraId="670927A5" w14:textId="51BC78D2" w:rsidR="00784EB6" w:rsidRPr="00BA2A0F" w:rsidRDefault="00C30C1C">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Change w:id="1208" w:author="David Vandenbelt" w:date="2016-12-30T12:57:00Z">
            <w:rPr/>
          </w:rPrChange>
        </w:rPr>
        <w:pPrChange w:id="1209" w:author="David Vandenbelt" w:date="2016-12-30T12:57:00Z">
          <w:pPr>
            <w:spacing w:before="100" w:beforeAutospacing="1" w:after="100" w:afterAutospacing="1" w:line="240" w:lineRule="auto"/>
          </w:pPr>
        </w:pPrChange>
      </w:pPr>
      <w:del w:id="1210" w:author="David Vandenbelt" w:date="2016-12-30T12:57:00Z">
        <w:r w:rsidRPr="00BA2A0F" w:rsidDel="00BA2A0F">
          <w:rPr>
            <w:rFonts w:ascii="Times New Roman" w:eastAsia="Times New Roman" w:hAnsi="Times New Roman" w:cs="Times New Roman"/>
            <w:sz w:val="24"/>
            <w:szCs w:val="24"/>
            <w:rPrChange w:id="1211" w:author="David Vandenbelt" w:date="2016-12-30T12:57:00Z">
              <w:rPr/>
            </w:rPrChange>
          </w:rPr>
          <w:delText>-</w:delText>
        </w:r>
      </w:del>
      <w:r w:rsidR="00784EB6" w:rsidRPr="00BA2A0F">
        <w:rPr>
          <w:rFonts w:ascii="Times New Roman" w:eastAsia="Times New Roman" w:hAnsi="Times New Roman" w:cs="Times New Roman"/>
          <w:sz w:val="24"/>
          <w:szCs w:val="24"/>
          <w:rPrChange w:id="1212" w:author="David Vandenbelt" w:date="2016-12-30T12:57:00Z">
            <w:rPr/>
          </w:rPrChange>
        </w:rPr>
        <w:t>Learn More</w:t>
      </w:r>
    </w:p>
    <w:p w14:paraId="6542DBB3" w14:textId="616CDC1F" w:rsidR="0023566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del w:id="1213" w:author="David Coverston" w:date="2016-12-29T11:18:00Z">
        <w:r w:rsidRPr="00784EB6" w:rsidDel="00EA2A70">
          <w:rPr>
            <w:rFonts w:ascii="Times New Roman" w:eastAsia="Times New Roman" w:hAnsi="Times New Roman" w:cs="Times New Roman"/>
            <w:sz w:val="24"/>
            <w:szCs w:val="24"/>
          </w:rPr>
          <w:delText>choose</w:delText>
        </w:r>
        <w:r w:rsidDel="00EA2A70">
          <w:rPr>
            <w:rFonts w:ascii="Times New Roman" w:eastAsia="Times New Roman" w:hAnsi="Times New Roman" w:cs="Times New Roman"/>
            <w:sz w:val="24"/>
            <w:szCs w:val="24"/>
          </w:rPr>
          <w:delText xml:space="preserve"> </w:delText>
        </w:r>
        <w:r w:rsidRPr="00784EB6" w:rsidDel="00EA2A70">
          <w:rPr>
            <w:rFonts w:ascii="Times New Roman" w:eastAsia="Times New Roman" w:hAnsi="Times New Roman" w:cs="Times New Roman"/>
            <w:sz w:val="24"/>
            <w:szCs w:val="24"/>
          </w:rPr>
          <w:delText>to</w:delText>
        </w:r>
        <w:r w:rsidDel="00EA2A70">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reference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specific</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precede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"Please."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"Please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7."</w:t>
      </w:r>
    </w:p>
    <w:p w14:paraId="50F35E68"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Relational</w:t>
      </w:r>
    </w:p>
    <w:p w14:paraId="2379A9B4"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Refers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two-dimensional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rows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columns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store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metadata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relational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BA2A0F">
        <w:rPr>
          <w:rFonts w:ascii="Times New Roman" w:eastAsia="Times New Roman" w:hAnsi="Times New Roman" w:cs="Times New Roman"/>
          <w:i/>
          <w:sz w:val="24"/>
          <w:szCs w:val="24"/>
          <w:rPrChange w:id="1214" w:author="David Vandenbelt" w:date="2016-12-30T12:57:00Z">
            <w:rPr>
              <w:rFonts w:ascii="Times New Roman" w:eastAsia="Times New Roman" w:hAnsi="Times New Roman" w:cs="Times New Roman"/>
              <w:sz w:val="24"/>
              <w:szCs w:val="24"/>
            </w:rPr>
          </w:rPrChange>
        </w:rPr>
        <w:t>Mondrian</w:t>
      </w:r>
      <w:r w:rsidRPr="00784EB6">
        <w:rPr>
          <w:rFonts w:ascii="Times New Roman" w:eastAsia="Times New Roman" w:hAnsi="Times New Roman" w:cs="Times New Roman"/>
          <w:sz w:val="24"/>
          <w:szCs w:val="24"/>
        </w:rPr>
        <w:t>.</w:t>
      </w:r>
    </w:p>
    <w:p w14:paraId="74855976" w14:textId="77777777" w:rsidR="00EA2A70" w:rsidRDefault="00C30C1C" w:rsidP="00C30C1C">
      <w:pPr>
        <w:spacing w:before="100" w:beforeAutospacing="1" w:after="100" w:afterAutospacing="1" w:line="240" w:lineRule="auto"/>
        <w:rPr>
          <w:ins w:id="1215" w:author="David Coverston" w:date="2016-12-29T11:18: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Remove</w:t>
      </w:r>
      <w:del w:id="1216" w:author="David Coverston" w:date="2016-12-29T11:18:00Z">
        <w:r w:rsidDel="00EA2A70">
          <w:rPr>
            <w:rFonts w:ascii="Open Sans Light" w:eastAsia="Times New Roman" w:hAnsi="Open Sans Light" w:cs="Open Sans Light"/>
            <w:b/>
            <w:b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0D7023C7" w14:textId="5988E9FC" w:rsidR="00C30C1C" w:rsidRPr="00B226C2" w:rsidRDefault="00C30C1C" w:rsidP="00C30C1C">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Remove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taking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items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list,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dialog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w:t>
      </w:r>
      <w:r>
        <w:rPr>
          <w:rFonts w:ascii="Open Sans Light" w:eastAsia="Times New Roman" w:hAnsi="Open Sans Light" w:cs="Open Sans Light"/>
          <w:color w:val="538135" w:themeColor="accent6" w:themeShade="BF"/>
          <w:sz w:val="24"/>
          <w:szCs w:val="24"/>
        </w:rPr>
        <w:t xml:space="preserve"> </w:t>
      </w:r>
      <w:r w:rsidRPr="00BA2A0F">
        <w:rPr>
          <w:rFonts w:ascii="Open Sans Light" w:eastAsia="Times New Roman" w:hAnsi="Open Sans Light" w:cs="Open Sans Light"/>
          <w:b/>
          <w:color w:val="538135" w:themeColor="accent6" w:themeShade="BF"/>
          <w:sz w:val="24"/>
          <w:szCs w:val="24"/>
          <w:rPrChange w:id="1217" w:author="David Vandenbelt" w:date="2016-12-30T12:57:00Z">
            <w:rPr>
              <w:rFonts w:ascii="Open Sans Light" w:eastAsia="Times New Roman" w:hAnsi="Open Sans Light" w:cs="Open Sans Light"/>
              <w:color w:val="538135" w:themeColor="accent6" w:themeShade="BF"/>
              <w:sz w:val="24"/>
              <w:szCs w:val="24"/>
            </w:rPr>
          </w:rPrChange>
        </w:rPr>
        <w:t>Add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A2A0F">
        <w:rPr>
          <w:rFonts w:ascii="Open Sans Light" w:eastAsia="Times New Roman" w:hAnsi="Open Sans Light" w:cs="Open Sans Light"/>
          <w:b/>
          <w:color w:val="538135" w:themeColor="accent6" w:themeShade="BF"/>
          <w:sz w:val="24"/>
          <w:szCs w:val="24"/>
          <w:rPrChange w:id="1218" w:author="David Vandenbelt" w:date="2016-12-30T12:57:00Z">
            <w:rPr>
              <w:rFonts w:ascii="Open Sans Light" w:eastAsia="Times New Roman" w:hAnsi="Open Sans Light" w:cs="Open Sans Light"/>
              <w:color w:val="538135" w:themeColor="accent6" w:themeShade="BF"/>
              <w:sz w:val="24"/>
              <w:szCs w:val="24"/>
            </w:rPr>
          </w:rPrChange>
        </w:rPr>
        <w:t>Remove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Remove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taking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button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toolbar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hiding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displayed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data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without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deleting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data.</w:t>
      </w:r>
    </w:p>
    <w:p w14:paraId="2219446A" w14:textId="77777777" w:rsidR="00C30C1C" w:rsidRPr="00B226C2" w:rsidRDefault="00C30C1C" w:rsidP="00C30C1C">
      <w:pPr>
        <w:numPr>
          <w:ilvl w:val="0"/>
          <w:numId w:val="7"/>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synonym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Unload</w:t>
      </w:r>
      <w:r w:rsidRPr="00B226C2">
        <w:rPr>
          <w:rFonts w:ascii="Open Sans Light" w:eastAsia="Times New Roman" w:hAnsi="Open Sans Light" w:cs="Open Sans Light"/>
          <w:color w:val="538135" w:themeColor="accent6" w:themeShade="BF"/>
          <w:sz w:val="24"/>
          <w:szCs w:val="24"/>
        </w:rPr>
        <w:t>.</w:t>
      </w:r>
    </w:p>
    <w:p w14:paraId="3E62560C" w14:textId="77777777" w:rsidR="00C30C1C" w:rsidRPr="00B226C2" w:rsidRDefault="00C30C1C" w:rsidP="00C30C1C">
      <w:pPr>
        <w:numPr>
          <w:ilvl w:val="0"/>
          <w:numId w:val="7"/>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synonym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Uninstall</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context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adding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removing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software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hardware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installing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uninstalling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software.</w:t>
      </w:r>
    </w:p>
    <w:p w14:paraId="5D8BE565" w14:textId="41EDCCDD" w:rsidR="00C30C1C" w:rsidRPr="00B226C2" w:rsidDel="00EA2A70" w:rsidRDefault="00C30C1C" w:rsidP="00C30C1C">
      <w:pPr>
        <w:numPr>
          <w:ilvl w:val="0"/>
          <w:numId w:val="7"/>
        </w:numPr>
        <w:spacing w:before="100" w:beforeAutospacing="1" w:after="100" w:afterAutospacing="1" w:line="240" w:lineRule="auto"/>
        <w:rPr>
          <w:del w:id="1219" w:author="David Coverston" w:date="2016-12-29T11:19:00Z"/>
          <w:rFonts w:ascii="Open Sans Light" w:eastAsia="Times New Roman" w:hAnsi="Open Sans Light" w:cs="Open Sans Light"/>
          <w:color w:val="538135" w:themeColor="accent6" w:themeShade="BF"/>
          <w:sz w:val="24"/>
          <w:szCs w:val="24"/>
        </w:rPr>
      </w:pPr>
      <w:del w:id="1220" w:author="David Coverston" w:date="2016-12-29T11:19:00Z">
        <w:r w:rsidRPr="00B226C2" w:rsidDel="00EA2A70">
          <w:rPr>
            <w:rFonts w:ascii="Open Sans Light" w:eastAsia="Times New Roman" w:hAnsi="Open Sans Light" w:cs="Open Sans Light"/>
            <w:color w:val="538135" w:themeColor="accent6" w:themeShade="BF"/>
            <w:sz w:val="24"/>
            <w:szCs w:val="24"/>
          </w:rPr>
          <w:delText>UX</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Usage: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with</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buttons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or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actions,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including</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icons.</w:delText>
        </w:r>
      </w:del>
    </w:p>
    <w:p w14:paraId="286A3DED" w14:textId="77777777" w:rsidR="00EA2A70" w:rsidRDefault="00B06162" w:rsidP="00B06162">
      <w:pPr>
        <w:spacing w:before="100" w:beforeAutospacing="1" w:after="100" w:afterAutospacing="1" w:line="240" w:lineRule="auto"/>
        <w:rPr>
          <w:ins w:id="1221" w:author="David Coverston" w:date="2016-12-29T11:1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Rename</w:t>
      </w:r>
      <w:del w:id="1222" w:author="David Coverston" w:date="2016-12-29T11:19:00Z">
        <w:r w:rsidDel="00EA2A70">
          <w:rPr>
            <w:rFonts w:ascii="Open Sans Light" w:eastAsia="Times New Roman" w:hAnsi="Open Sans Light" w:cs="Open Sans Light"/>
            <w:b/>
            <w:b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5AEC4821" w14:textId="6D186346" w:rsidR="00B06162" w:rsidRPr="00B226C2" w:rsidRDefault="00B06162"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Rename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specific</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instances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renaming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elements,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renaming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data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model</w:t>
      </w:r>
      <w:commentRangeStart w:id="1223"/>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commentRangeEnd w:id="1223"/>
      <w:r w:rsidR="00BA2A0F">
        <w:rPr>
          <w:rStyle w:val="CommentReference"/>
        </w:rPr>
        <w:commentReference w:id="1223"/>
      </w:r>
      <w:commentRangeStart w:id="1224"/>
      <w:del w:id="1225" w:author="David Vandenbelt" w:date="2016-12-30T12:59:00Z">
        <w:r w:rsidRPr="00B226C2" w:rsidDel="00BA2A0F">
          <w:rPr>
            <w:rFonts w:ascii="Open Sans Light" w:eastAsia="Times New Roman" w:hAnsi="Open Sans Light" w:cs="Open Sans Light"/>
            <w:color w:val="538135" w:themeColor="accent6" w:themeShade="BF"/>
            <w:sz w:val="24"/>
            <w:szCs w:val="24"/>
          </w:rPr>
          <w:delText>etc</w:delText>
        </w:r>
        <w:commentRangeEnd w:id="1224"/>
        <w:r w:rsidR="00BA2A0F" w:rsidDel="00BA2A0F">
          <w:rPr>
            <w:rStyle w:val="CommentReference"/>
          </w:rPr>
          <w:commentReference w:id="1224"/>
        </w:r>
      </w:del>
      <w:ins w:id="1226" w:author="David Vandenbelt" w:date="2016-12-30T12:59:00Z">
        <w:r w:rsidR="00BA2A0F">
          <w:rPr>
            <w:rFonts w:ascii="Open Sans Light" w:eastAsia="Times New Roman" w:hAnsi="Open Sans Light" w:cs="Open Sans Light"/>
            <w:color w:val="538135" w:themeColor="accent6" w:themeShade="BF"/>
            <w:sz w:val="24"/>
            <w:szCs w:val="24"/>
          </w:rPr>
          <w:t>and so on</w:t>
        </w:r>
      </w:ins>
      <w:r w:rsidRPr="00B226C2">
        <w:rPr>
          <w:rFonts w:ascii="Open Sans Light" w:eastAsia="Times New Roman" w:hAnsi="Open Sans Light" w:cs="Open Sans Light"/>
          <w:color w:val="538135" w:themeColor="accent6" w:themeShade="BF"/>
          <w:sz w:val="24"/>
          <w:szCs w:val="24"/>
        </w:rPr>
        <w:t>.</w:t>
      </w:r>
    </w:p>
    <w:p w14:paraId="3597FE2B" w14:textId="6936B22B" w:rsidR="00B06162" w:rsidRPr="00B226C2" w:rsidDel="00EA2A70" w:rsidRDefault="00B06162" w:rsidP="00B06162">
      <w:pPr>
        <w:numPr>
          <w:ilvl w:val="0"/>
          <w:numId w:val="17"/>
        </w:numPr>
        <w:spacing w:before="100" w:beforeAutospacing="1" w:after="100" w:afterAutospacing="1" w:line="240" w:lineRule="auto"/>
        <w:rPr>
          <w:del w:id="1227" w:author="David Coverston" w:date="2016-12-29T11:19:00Z"/>
          <w:rFonts w:ascii="Open Sans Light" w:eastAsia="Times New Roman" w:hAnsi="Open Sans Light" w:cs="Open Sans Light"/>
          <w:color w:val="538135" w:themeColor="accent6" w:themeShade="BF"/>
          <w:sz w:val="24"/>
          <w:szCs w:val="24"/>
        </w:rPr>
      </w:pPr>
      <w:del w:id="1228" w:author="David Coverston" w:date="2016-12-29T11:19:00Z">
        <w:r w:rsidRPr="00B226C2" w:rsidDel="00EA2A70">
          <w:rPr>
            <w:rFonts w:ascii="Open Sans Light" w:eastAsia="Times New Roman" w:hAnsi="Open Sans Light" w:cs="Open Sans Light"/>
            <w:color w:val="538135" w:themeColor="accent6" w:themeShade="BF"/>
            <w:sz w:val="24"/>
            <w:szCs w:val="24"/>
          </w:rPr>
          <w:delText>UX</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Usage: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with</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buttons,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tips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or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actions.</w:delText>
        </w:r>
      </w:del>
    </w:p>
    <w:p w14:paraId="4627425E" w14:textId="77777777" w:rsidR="00EA2A70" w:rsidRDefault="001D68B5" w:rsidP="001D68B5">
      <w:pPr>
        <w:spacing w:before="100" w:beforeAutospacing="1" w:after="100" w:afterAutospacing="1" w:line="240" w:lineRule="auto"/>
        <w:rPr>
          <w:ins w:id="1229" w:author="David Coverston" w:date="2016-12-29T11:1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Run</w:t>
      </w:r>
      <w:del w:id="1230" w:author="David Coverston" w:date="2016-12-29T11:19:00Z">
        <w:r w:rsidDel="00EA2A70">
          <w:rPr>
            <w:rFonts w:ascii="Open Sans Light" w:eastAsia="Times New Roman" w:hAnsi="Open Sans Light" w:cs="Open Sans Light"/>
            <w:b/>
            <w:b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22FE8BD8" w14:textId="44490365" w:rsidR="001D68B5" w:rsidRPr="00B226C2" w:rsidDel="00EA2A70" w:rsidRDefault="001D68B5" w:rsidP="001D68B5">
      <w:pPr>
        <w:spacing w:before="100" w:beforeAutospacing="1" w:after="100" w:afterAutospacing="1" w:line="240" w:lineRule="auto"/>
        <w:rPr>
          <w:del w:id="1231" w:author="David Coverston" w:date="2016-12-29T11:20: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del w:id="1232" w:author="David Vandenbelt" w:date="2016-12-30T12:59:00Z">
        <w:r w:rsidRPr="00B226C2" w:rsidDel="00BA2A0F">
          <w:rPr>
            <w:rFonts w:ascii="Open Sans Light" w:eastAsia="Times New Roman" w:hAnsi="Open Sans Light" w:cs="Open Sans Light"/>
            <w:i/>
            <w:iCs/>
            <w:color w:val="538135" w:themeColor="accent6" w:themeShade="BF"/>
            <w:sz w:val="24"/>
            <w:szCs w:val="24"/>
          </w:rPr>
          <w:delText>r</w:delText>
        </w:r>
      </w:del>
      <w:ins w:id="1233" w:author="David Vandenbelt" w:date="2016-12-30T12:59:00Z">
        <w:r w:rsidR="00BA2A0F">
          <w:rPr>
            <w:rFonts w:ascii="Open Sans Light" w:eastAsia="Times New Roman" w:hAnsi="Open Sans Light" w:cs="Open Sans Light"/>
            <w:i/>
            <w:iCs/>
            <w:color w:val="538135" w:themeColor="accent6" w:themeShade="BF"/>
            <w:sz w:val="24"/>
            <w:szCs w:val="24"/>
          </w:rPr>
          <w:t>R</w:t>
        </w:r>
      </w:ins>
      <w:r w:rsidRPr="00B226C2">
        <w:rPr>
          <w:rFonts w:ascii="Open Sans Light" w:eastAsia="Times New Roman" w:hAnsi="Open Sans Light" w:cs="Open Sans Light"/>
          <w:i/>
          <w:iCs/>
          <w:color w:val="538135" w:themeColor="accent6" w:themeShade="BF"/>
          <w:sz w:val="24"/>
          <w:szCs w:val="24"/>
        </w:rPr>
        <w:t>un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del w:id="1234" w:author="David Vandenbelt" w:date="2016-12-30T12:59:00Z">
        <w:r w:rsidRPr="00B226C2" w:rsidDel="00BA2A0F">
          <w:rPr>
            <w:rFonts w:ascii="Open Sans Light" w:eastAsia="Times New Roman" w:hAnsi="Open Sans Light" w:cs="Open Sans Light"/>
            <w:i/>
            <w:iCs/>
            <w:color w:val="538135" w:themeColor="accent6" w:themeShade="BF"/>
            <w:sz w:val="24"/>
            <w:szCs w:val="24"/>
          </w:rPr>
          <w:delText>e</w:delText>
        </w:r>
      </w:del>
      <w:ins w:id="1235" w:author="David Vandenbelt" w:date="2016-12-30T12:59:00Z">
        <w:r w:rsidR="00BA2A0F">
          <w:rPr>
            <w:rFonts w:ascii="Open Sans Light" w:eastAsia="Times New Roman" w:hAnsi="Open Sans Light" w:cs="Open Sans Light"/>
            <w:i/>
            <w:iCs/>
            <w:color w:val="538135" w:themeColor="accent6" w:themeShade="BF"/>
            <w:sz w:val="24"/>
            <w:szCs w:val="24"/>
          </w:rPr>
          <w:t>E</w:t>
        </w:r>
      </w:ins>
      <w:r w:rsidRPr="00B226C2">
        <w:rPr>
          <w:rFonts w:ascii="Open Sans Light" w:eastAsia="Times New Roman" w:hAnsi="Open Sans Light" w:cs="Open Sans Light"/>
          <w:i/>
          <w:iCs/>
          <w:color w:val="538135" w:themeColor="accent6" w:themeShade="BF"/>
          <w:sz w:val="24"/>
          <w:szCs w:val="24"/>
        </w:rPr>
        <w:t>xecute</w:t>
      </w:r>
      <w:ins w:id="1236" w:author="David Coverston" w:date="2016-12-29T11:20:00Z">
        <w:r w:rsidR="00EA2A70">
          <w:rPr>
            <w:rFonts w:ascii="Open Sans Light" w:eastAsia="Times New Roman" w:hAnsi="Open Sans Light" w:cs="Open Sans Light"/>
            <w:i/>
            <w:iCs/>
            <w:color w:val="538135" w:themeColor="accent6" w:themeShade="BF"/>
            <w:sz w:val="24"/>
            <w:szCs w:val="24"/>
          </w:rPr>
          <w:t>.</w:t>
        </w:r>
        <w:r w:rsidR="00EA2A70" w:rsidDel="00EA2A70">
          <w:rPr>
            <w:rFonts w:ascii="Open Sans Light" w:eastAsia="Times New Roman" w:hAnsi="Open Sans Light" w:cs="Open Sans Light"/>
            <w:i/>
            <w:iCs/>
            <w:color w:val="538135" w:themeColor="accent6" w:themeShade="BF"/>
            <w:sz w:val="24"/>
            <w:szCs w:val="24"/>
          </w:rPr>
          <w:t xml:space="preserve"> </w:t>
        </w:r>
      </w:ins>
      <w:del w:id="1237" w:author="David Coverston" w:date="2016-12-29T11:20:00Z">
        <w:r w:rsidDel="00EA2A70">
          <w:rPr>
            <w:rFonts w:ascii="Open Sans Light" w:eastAsia="Times New Roman" w:hAnsi="Open Sans Light" w:cs="Open Sans Light"/>
            <w:i/>
            <w:i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for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general</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audiences.</w:delText>
        </w:r>
      </w:del>
    </w:p>
    <w:p w14:paraId="1A47973E" w14:textId="40141554" w:rsidR="001D68B5" w:rsidRPr="00B226C2" w:rsidDel="00EA2A70" w:rsidRDefault="001D68B5">
      <w:pPr>
        <w:spacing w:before="100" w:beforeAutospacing="1" w:after="100" w:afterAutospacing="1" w:line="240" w:lineRule="auto"/>
        <w:rPr>
          <w:del w:id="1238" w:author="David Coverston" w:date="2016-12-29T11:20:00Z"/>
          <w:rFonts w:ascii="Open Sans Light" w:eastAsia="Times New Roman" w:hAnsi="Open Sans Light" w:cs="Open Sans Light"/>
          <w:color w:val="538135" w:themeColor="accent6" w:themeShade="BF"/>
          <w:sz w:val="24"/>
          <w:szCs w:val="24"/>
        </w:rPr>
        <w:pPrChange w:id="1239" w:author="David Coverston" w:date="2016-12-29T11:20:00Z">
          <w:pPr>
            <w:numPr>
              <w:numId w:val="34"/>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Even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UI</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element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Execute</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del w:id="1240" w:author="David Vandenbelt" w:date="2016-12-30T12:59:00Z">
        <w:r w:rsidRPr="00B226C2" w:rsidDel="00BA2A0F">
          <w:rPr>
            <w:rFonts w:ascii="Open Sans Light" w:eastAsia="Times New Roman" w:hAnsi="Open Sans Light" w:cs="Open Sans Light"/>
            <w:i/>
            <w:iCs/>
            <w:color w:val="538135" w:themeColor="accent6" w:themeShade="BF"/>
            <w:sz w:val="24"/>
            <w:szCs w:val="24"/>
          </w:rPr>
          <w:delText>r</w:delText>
        </w:r>
      </w:del>
      <w:ins w:id="1241" w:author="David Vandenbelt" w:date="2016-12-30T12:59:00Z">
        <w:r w:rsidR="00BA2A0F">
          <w:rPr>
            <w:rFonts w:ascii="Open Sans Light" w:eastAsia="Times New Roman" w:hAnsi="Open Sans Light" w:cs="Open Sans Light"/>
            <w:i/>
            <w:iCs/>
            <w:color w:val="538135" w:themeColor="accent6" w:themeShade="BF"/>
            <w:sz w:val="24"/>
            <w:szCs w:val="24"/>
          </w:rPr>
          <w:t>R</w:t>
        </w:r>
      </w:ins>
      <w:r w:rsidRPr="00B226C2">
        <w:rPr>
          <w:rFonts w:ascii="Open Sans Light" w:eastAsia="Times New Roman" w:hAnsi="Open Sans Light" w:cs="Open Sans Light"/>
          <w:i/>
          <w:iCs/>
          <w:color w:val="538135" w:themeColor="accent6" w:themeShade="BF"/>
          <w:sz w:val="24"/>
          <w:szCs w:val="24"/>
        </w:rPr>
        <w:t>un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describe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w:t>
      </w:r>
    </w:p>
    <w:p w14:paraId="4781DAB9" w14:textId="5D8316F9" w:rsidR="001D68B5" w:rsidRPr="00B226C2" w:rsidRDefault="00EA2A70">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242" w:author="David Coverston" w:date="2016-12-29T11:20:00Z">
          <w:pPr>
            <w:numPr>
              <w:numId w:val="34"/>
            </w:numPr>
            <w:tabs>
              <w:tab w:val="num" w:pos="720"/>
            </w:tabs>
            <w:spacing w:before="100" w:beforeAutospacing="1" w:after="100" w:afterAutospacing="1" w:line="240" w:lineRule="auto"/>
            <w:ind w:left="720" w:hanging="360"/>
          </w:pPr>
        </w:pPrChange>
      </w:pPr>
      <w:ins w:id="1243" w:author="David Coverston" w:date="2016-12-29T11:20:00Z">
        <w:r>
          <w:rPr>
            <w:rFonts w:ascii="Open Sans Light" w:eastAsia="Times New Roman" w:hAnsi="Open Sans Light" w:cs="Open Sans Light"/>
            <w:color w:val="538135" w:themeColor="accent6" w:themeShade="BF"/>
            <w:sz w:val="24"/>
            <w:szCs w:val="24"/>
          </w:rPr>
          <w:t xml:space="preserve"> </w:t>
        </w:r>
      </w:ins>
      <w:r w:rsidR="001D68B5" w:rsidRPr="00B226C2">
        <w:rPr>
          <w:rFonts w:ascii="Open Sans Light" w:eastAsia="Times New Roman" w:hAnsi="Open Sans Light" w:cs="Open Sans Light"/>
          <w:color w:val="538135" w:themeColor="accent6" w:themeShade="BF"/>
          <w:sz w:val="24"/>
          <w:szCs w:val="24"/>
        </w:rPr>
        <w:t>Always</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use</w:t>
      </w:r>
      <w:r w:rsidR="001D68B5">
        <w:rPr>
          <w:rFonts w:ascii="Open Sans Light" w:eastAsia="Times New Roman" w:hAnsi="Open Sans Light" w:cs="Open Sans Light"/>
          <w:color w:val="538135" w:themeColor="accent6" w:themeShade="BF"/>
          <w:sz w:val="24"/>
          <w:szCs w:val="24"/>
        </w:rPr>
        <w:t xml:space="preserve"> </w:t>
      </w:r>
      <w:ins w:id="1244" w:author="David Vandenbelt" w:date="2016-12-30T12:59:00Z">
        <w:r w:rsidR="00BA2A0F">
          <w:rPr>
            <w:rFonts w:ascii="Open Sans Light" w:eastAsia="Times New Roman" w:hAnsi="Open Sans Light" w:cs="Open Sans Light"/>
            <w:i/>
            <w:iCs/>
            <w:color w:val="538135" w:themeColor="accent6" w:themeShade="BF"/>
            <w:sz w:val="24"/>
            <w:szCs w:val="24"/>
          </w:rPr>
          <w:t>R</w:t>
        </w:r>
      </w:ins>
      <w:del w:id="1245" w:author="David Vandenbelt" w:date="2016-12-30T12:59:00Z">
        <w:r w:rsidR="001D68B5" w:rsidRPr="00B226C2" w:rsidDel="00BA2A0F">
          <w:rPr>
            <w:rFonts w:ascii="Open Sans Light" w:eastAsia="Times New Roman" w:hAnsi="Open Sans Light" w:cs="Open Sans Light"/>
            <w:i/>
            <w:iCs/>
            <w:color w:val="538135" w:themeColor="accent6" w:themeShade="BF"/>
            <w:sz w:val="24"/>
            <w:szCs w:val="24"/>
          </w:rPr>
          <w:delText>r</w:delText>
        </w:r>
      </w:del>
      <w:r w:rsidR="001D68B5" w:rsidRPr="00B226C2">
        <w:rPr>
          <w:rFonts w:ascii="Open Sans Light" w:eastAsia="Times New Roman" w:hAnsi="Open Sans Light" w:cs="Open Sans Light"/>
          <w:i/>
          <w:iCs/>
          <w:color w:val="538135" w:themeColor="accent6" w:themeShade="BF"/>
          <w:sz w:val="24"/>
          <w:szCs w:val="24"/>
        </w:rPr>
        <w:t>un</w:t>
      </w:r>
      <w:r w:rsidR="001D68B5">
        <w:rPr>
          <w:rFonts w:ascii="Open Sans Light" w:eastAsia="Times New Roman" w:hAnsi="Open Sans Light" w:cs="Open Sans Light"/>
          <w:i/>
          <w:iCs/>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in</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the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context</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of</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macros</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and</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queries.</w:t>
      </w:r>
    </w:p>
    <w:p w14:paraId="5BB0C3B2" w14:textId="77777777"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Run-time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(adj.),</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Run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Time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(noun)</w:t>
      </w:r>
      <w:r>
        <w:rPr>
          <w:rFonts w:ascii="Times New Roman" w:eastAsia="Times New Roman" w:hAnsi="Times New Roman" w:cs="Times New Roman"/>
          <w:sz w:val="24"/>
          <w:szCs w:val="24"/>
        </w:rPr>
        <w:t xml:space="preserve"> </w:t>
      </w:r>
    </w:p>
    <w:p w14:paraId="2750715C" w14:textId="01A2ED24" w:rsidR="00C30C1C" w:rsidRDefault="00BA2A0F" w:rsidP="00784EB6">
      <w:pPr>
        <w:spacing w:before="100" w:beforeAutospacing="1" w:after="100" w:afterAutospacing="1" w:line="240" w:lineRule="auto"/>
        <w:rPr>
          <w:rFonts w:ascii="Times New Roman" w:eastAsia="Times New Roman" w:hAnsi="Times New Roman" w:cs="Times New Roman"/>
          <w:sz w:val="24"/>
          <w:szCs w:val="24"/>
        </w:rPr>
      </w:pPr>
      <w:ins w:id="1246" w:author="David Vandenbelt" w:date="2016-12-30T13:00:00Z">
        <w:r>
          <w:rPr>
            <w:rFonts w:ascii="Times New Roman" w:eastAsia="Times New Roman" w:hAnsi="Times New Roman" w:cs="Times New Roman"/>
            <w:sz w:val="24"/>
            <w:szCs w:val="24"/>
          </w:rPr>
          <w:t xml:space="preserve">As an </w:t>
        </w:r>
      </w:ins>
      <w:del w:id="1247" w:author="David Vandenbelt" w:date="2016-12-30T13:00:00Z">
        <w:r w:rsidR="00784EB6" w:rsidRPr="00784EB6" w:rsidDel="00BA2A0F">
          <w:rPr>
            <w:rFonts w:ascii="Times New Roman" w:eastAsia="Times New Roman" w:hAnsi="Times New Roman" w:cs="Times New Roman"/>
            <w:sz w:val="24"/>
            <w:szCs w:val="24"/>
          </w:rPr>
          <w:delText>Adj</w:delText>
        </w:r>
      </w:del>
      <w:ins w:id="1248" w:author="David Vandenbelt" w:date="2016-12-30T13:00:00Z">
        <w:r>
          <w:rPr>
            <w:rFonts w:ascii="Times New Roman" w:eastAsia="Times New Roman" w:hAnsi="Times New Roman" w:cs="Times New Roman"/>
            <w:sz w:val="24"/>
            <w:szCs w:val="24"/>
          </w:rPr>
          <w:t>a</w:t>
        </w:r>
        <w:r w:rsidRPr="00784EB6">
          <w:rPr>
            <w:rFonts w:ascii="Times New Roman" w:eastAsia="Times New Roman" w:hAnsi="Times New Roman" w:cs="Times New Roman"/>
            <w:sz w:val="24"/>
            <w:szCs w:val="24"/>
          </w:rPr>
          <w:t>dj</w:t>
        </w:r>
        <w:r>
          <w:rPr>
            <w:rFonts w:ascii="Times New Roman" w:eastAsia="Times New Roman" w:hAnsi="Times New Roman" w:cs="Times New Roman"/>
            <w:sz w:val="24"/>
            <w:szCs w:val="24"/>
          </w:rPr>
          <w:t>ective, use d</w:t>
        </w:r>
      </w:ins>
      <w:del w:id="1249" w:author="David Vandenbelt" w:date="2016-12-30T13:00:00Z">
        <w:r w:rsidR="00784EB6" w:rsidRPr="00784EB6" w:rsidDel="00BA2A0F">
          <w:rPr>
            <w:rFonts w:ascii="Times New Roman" w:eastAsia="Times New Roman" w:hAnsi="Times New Roman" w:cs="Times New Roman"/>
            <w:sz w:val="24"/>
            <w:szCs w:val="24"/>
          </w:rPr>
          <w:delText>.—</w:delText>
        </w:r>
        <w:r w:rsidR="00784EB6" w:rsidDel="00BA2A0F">
          <w:rPr>
            <w:rFonts w:ascii="Times New Roman" w:eastAsia="Times New Roman" w:hAnsi="Times New Roman" w:cs="Times New Roman"/>
            <w:sz w:val="24"/>
            <w:szCs w:val="24"/>
          </w:rPr>
          <w:delText xml:space="preserve"> </w:delText>
        </w:r>
        <w:r w:rsidR="00784EB6" w:rsidRPr="00784EB6" w:rsidDel="00BA2A0F">
          <w:rPr>
            <w:rFonts w:ascii="Times New Roman" w:eastAsia="Times New Roman" w:hAnsi="Times New Roman" w:cs="Times New Roman"/>
            <w:sz w:val="24"/>
            <w:szCs w:val="24"/>
          </w:rPr>
          <w:delText>D</w:delText>
        </w:r>
      </w:del>
      <w:r w:rsidR="00784EB6" w:rsidRPr="00784EB6">
        <w:rPr>
          <w:rFonts w:ascii="Times New Roman" w:eastAsia="Times New Roman" w:hAnsi="Times New Roman" w:cs="Times New Roman"/>
          <w:sz w:val="24"/>
          <w:szCs w:val="24"/>
        </w:rPr>
        <w:t>uring</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running</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of</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process.</w:t>
      </w:r>
      <w:r w:rsidR="00784EB6">
        <w:rPr>
          <w:rFonts w:ascii="Times New Roman" w:eastAsia="Times New Roman" w:hAnsi="Times New Roman" w:cs="Times New Roman"/>
          <w:sz w:val="24"/>
          <w:szCs w:val="24"/>
        </w:rPr>
        <w:t xml:space="preserve"> </w:t>
      </w:r>
      <w:ins w:id="1250" w:author="David Vandenbelt" w:date="2016-12-30T13:00:00Z">
        <w:r>
          <w:rPr>
            <w:rFonts w:ascii="Times New Roman" w:eastAsia="Times New Roman" w:hAnsi="Times New Roman" w:cs="Times New Roman"/>
            <w:sz w:val="24"/>
            <w:szCs w:val="24"/>
          </w:rPr>
          <w:t xml:space="preserve">For </w:t>
        </w:r>
      </w:ins>
      <w:del w:id="1251" w:author="David Vandenbelt" w:date="2016-12-30T13:00:00Z">
        <w:r w:rsidR="00784EB6" w:rsidRPr="00784EB6" w:rsidDel="00BA2A0F">
          <w:rPr>
            <w:rFonts w:ascii="Times New Roman" w:eastAsia="Times New Roman" w:hAnsi="Times New Roman" w:cs="Times New Roman"/>
            <w:sz w:val="24"/>
            <w:szCs w:val="24"/>
          </w:rPr>
          <w:delText>E</w:delText>
        </w:r>
      </w:del>
      <w:ins w:id="1252" w:author="David Vandenbelt" w:date="2016-12-30T13:00:00Z">
        <w:r>
          <w:rPr>
            <w:rFonts w:ascii="Times New Roman" w:eastAsia="Times New Roman" w:hAnsi="Times New Roman" w:cs="Times New Roman"/>
            <w:sz w:val="24"/>
            <w:szCs w:val="24"/>
          </w:rPr>
          <w:t>e</w:t>
        </w:r>
      </w:ins>
      <w:r w:rsidR="00784EB6" w:rsidRPr="00784EB6">
        <w:rPr>
          <w:rFonts w:ascii="Times New Roman" w:eastAsia="Times New Roman" w:hAnsi="Times New Roman" w:cs="Times New Roman"/>
          <w:sz w:val="24"/>
          <w:szCs w:val="24"/>
        </w:rPr>
        <w:t>xample</w:t>
      </w:r>
      <w:ins w:id="1253" w:author="David Vandenbelt" w:date="2016-12-30T13:00:00Z">
        <w:r>
          <w:rPr>
            <w:rFonts w:ascii="Times New Roman" w:eastAsia="Times New Roman" w:hAnsi="Times New Roman" w:cs="Times New Roman"/>
            <w:sz w:val="24"/>
            <w:szCs w:val="24"/>
          </w:rPr>
          <w:t>, “</w:t>
        </w:r>
      </w:ins>
      <w:del w:id="1254" w:author="David Vandenbelt" w:date="2016-12-30T13:00:00Z">
        <w:r w:rsidR="00784EB6" w:rsidRPr="00784EB6" w:rsidDel="00BA2A0F">
          <w:rPr>
            <w:rFonts w:ascii="Times New Roman" w:eastAsia="Times New Roman" w:hAnsi="Times New Roman" w:cs="Times New Roman"/>
            <w:sz w:val="24"/>
            <w:szCs w:val="24"/>
          </w:rPr>
          <w:delText>:</w:delText>
        </w:r>
        <w:r w:rsidR="00784EB6" w:rsidDel="00BA2A0F">
          <w:rPr>
            <w:rFonts w:ascii="Times New Roman" w:eastAsia="Times New Roman" w:hAnsi="Times New Roman" w:cs="Times New Roman"/>
            <w:sz w:val="24"/>
            <w:szCs w:val="24"/>
          </w:rPr>
          <w:delText xml:space="preserve"> </w:delText>
        </w:r>
      </w:del>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process</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produced</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run-time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error.</w:t>
      </w:r>
      <w:ins w:id="1255" w:author="David Vandenbelt" w:date="2016-12-30T13:00:00Z">
        <w:r>
          <w:rPr>
            <w:rFonts w:ascii="Times New Roman" w:eastAsia="Times New Roman" w:hAnsi="Times New Roman" w:cs="Times New Roman"/>
            <w:sz w:val="24"/>
            <w:szCs w:val="24"/>
          </w:rPr>
          <w:t>”</w:t>
        </w:r>
      </w:ins>
    </w:p>
    <w:p w14:paraId="5419AD43" w14:textId="2535B4AE" w:rsidR="00784EB6" w:rsidRPr="00784EB6" w:rsidRDefault="00BA2A0F" w:rsidP="00784EB6">
      <w:pPr>
        <w:spacing w:before="100" w:beforeAutospacing="1" w:after="100" w:afterAutospacing="1" w:line="240" w:lineRule="auto"/>
        <w:rPr>
          <w:rFonts w:ascii="Times New Roman" w:eastAsia="Times New Roman" w:hAnsi="Times New Roman" w:cs="Times New Roman"/>
          <w:sz w:val="24"/>
          <w:szCs w:val="24"/>
        </w:rPr>
      </w:pPr>
      <w:ins w:id="1256" w:author="David Vandenbelt" w:date="2016-12-30T13:00:00Z">
        <w:r>
          <w:rPr>
            <w:rFonts w:ascii="Times New Roman" w:eastAsia="Times New Roman" w:hAnsi="Times New Roman" w:cs="Times New Roman"/>
            <w:sz w:val="24"/>
            <w:szCs w:val="24"/>
          </w:rPr>
          <w:t xml:space="preserve">As a </w:t>
        </w:r>
      </w:ins>
      <w:del w:id="1257" w:author="David Vandenbelt" w:date="2016-12-30T13:00:00Z">
        <w:r w:rsidR="00784EB6" w:rsidRPr="00784EB6" w:rsidDel="00BA2A0F">
          <w:rPr>
            <w:rFonts w:ascii="Times New Roman" w:eastAsia="Times New Roman" w:hAnsi="Times New Roman" w:cs="Times New Roman"/>
            <w:sz w:val="24"/>
            <w:szCs w:val="24"/>
          </w:rPr>
          <w:delText>N</w:delText>
        </w:r>
      </w:del>
      <w:ins w:id="1258" w:author="David Vandenbelt" w:date="2016-12-30T13:00:00Z">
        <w:r>
          <w:rPr>
            <w:rFonts w:ascii="Times New Roman" w:eastAsia="Times New Roman" w:hAnsi="Times New Roman" w:cs="Times New Roman"/>
            <w:sz w:val="24"/>
            <w:szCs w:val="24"/>
          </w:rPr>
          <w:t>noun</w:t>
        </w:r>
      </w:ins>
      <w:del w:id="1259" w:author="David Vandenbelt" w:date="2016-12-30T13:01:00Z">
        <w:r w:rsidR="00784EB6" w:rsidRPr="00784EB6" w:rsidDel="00BA2A0F">
          <w:rPr>
            <w:rFonts w:ascii="Times New Roman" w:eastAsia="Times New Roman" w:hAnsi="Times New Roman" w:cs="Times New Roman"/>
            <w:sz w:val="24"/>
            <w:szCs w:val="24"/>
          </w:rPr>
          <w:delText>—</w:delText>
        </w:r>
      </w:del>
      <w:ins w:id="1260" w:author="David Vandenbelt" w:date="2016-12-30T13:01:00Z">
        <w:r>
          <w:rPr>
            <w:rFonts w:ascii="Times New Roman" w:eastAsia="Times New Roman" w:hAnsi="Times New Roman" w:cs="Times New Roman"/>
            <w:sz w:val="24"/>
            <w:szCs w:val="24"/>
          </w:rPr>
          <w:t xml:space="preserve">, use </w:t>
        </w:r>
      </w:ins>
      <w:del w:id="1261" w:author="David Vandenbelt" w:date="2016-12-30T13:01:00Z">
        <w:r w:rsidR="00784EB6" w:rsidRPr="00784EB6" w:rsidDel="00BA2A0F">
          <w:rPr>
            <w:rFonts w:ascii="Times New Roman" w:eastAsia="Times New Roman" w:hAnsi="Times New Roman" w:cs="Times New Roman"/>
            <w:sz w:val="24"/>
            <w:szCs w:val="24"/>
          </w:rPr>
          <w:delText>A</w:delText>
        </w:r>
      </w:del>
      <w:ins w:id="1262" w:author="David Vandenbelt" w:date="2016-12-30T13:01:00Z">
        <w:r>
          <w:rPr>
            <w:rFonts w:ascii="Times New Roman" w:eastAsia="Times New Roman" w:hAnsi="Times New Roman" w:cs="Times New Roman"/>
            <w:sz w:val="24"/>
            <w:szCs w:val="24"/>
          </w:rPr>
          <w:t>a</w:t>
        </w:r>
      </w:ins>
      <w:r w:rsidR="00784EB6" w:rsidRPr="00784EB6">
        <w:rPr>
          <w:rFonts w:ascii="Times New Roman" w:eastAsia="Times New Roman" w:hAnsi="Times New Roman" w:cs="Times New Roman"/>
          <w:sz w:val="24"/>
          <w:szCs w:val="24"/>
        </w:rPr>
        <w:t>t</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time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of</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running</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process.</w:t>
      </w:r>
      <w:r w:rsidR="00784EB6">
        <w:rPr>
          <w:rFonts w:ascii="Times New Roman" w:eastAsia="Times New Roman" w:hAnsi="Times New Roman" w:cs="Times New Roman"/>
          <w:sz w:val="24"/>
          <w:szCs w:val="24"/>
        </w:rPr>
        <w:t xml:space="preserve"> </w:t>
      </w:r>
      <w:ins w:id="1263" w:author="David Vandenbelt" w:date="2016-12-30T13:01:00Z">
        <w:r>
          <w:rPr>
            <w:rFonts w:ascii="Times New Roman" w:eastAsia="Times New Roman" w:hAnsi="Times New Roman" w:cs="Times New Roman"/>
            <w:sz w:val="24"/>
            <w:szCs w:val="24"/>
          </w:rPr>
          <w:t xml:space="preserve">For </w:t>
        </w:r>
      </w:ins>
      <w:del w:id="1264" w:author="David Vandenbelt" w:date="2016-12-30T13:01:00Z">
        <w:r w:rsidR="00784EB6" w:rsidRPr="00784EB6" w:rsidDel="00BA2A0F">
          <w:rPr>
            <w:rFonts w:ascii="Times New Roman" w:eastAsia="Times New Roman" w:hAnsi="Times New Roman" w:cs="Times New Roman"/>
            <w:sz w:val="24"/>
            <w:szCs w:val="24"/>
          </w:rPr>
          <w:delText>E</w:delText>
        </w:r>
      </w:del>
      <w:ins w:id="1265" w:author="David Vandenbelt" w:date="2016-12-30T13:01:00Z">
        <w:r>
          <w:rPr>
            <w:rFonts w:ascii="Times New Roman" w:eastAsia="Times New Roman" w:hAnsi="Times New Roman" w:cs="Times New Roman"/>
            <w:sz w:val="24"/>
            <w:szCs w:val="24"/>
          </w:rPr>
          <w:t>e</w:t>
        </w:r>
      </w:ins>
      <w:r w:rsidR="00784EB6" w:rsidRPr="00784EB6">
        <w:rPr>
          <w:rFonts w:ascii="Times New Roman" w:eastAsia="Times New Roman" w:hAnsi="Times New Roman" w:cs="Times New Roman"/>
          <w:sz w:val="24"/>
          <w:szCs w:val="24"/>
        </w:rPr>
        <w:t>xample</w:t>
      </w:r>
      <w:ins w:id="1266" w:author="David Vandenbelt" w:date="2016-12-30T13:01:00Z">
        <w:r>
          <w:rPr>
            <w:rFonts w:ascii="Times New Roman" w:eastAsia="Times New Roman" w:hAnsi="Times New Roman" w:cs="Times New Roman"/>
            <w:sz w:val="24"/>
            <w:szCs w:val="24"/>
          </w:rPr>
          <w:t>, “</w:t>
        </w:r>
      </w:ins>
      <w:del w:id="1267" w:author="David Vandenbelt" w:date="2016-12-30T13:01:00Z">
        <w:r w:rsidR="00784EB6" w:rsidRPr="00784EB6" w:rsidDel="00BA2A0F">
          <w:rPr>
            <w:rFonts w:ascii="Times New Roman" w:eastAsia="Times New Roman" w:hAnsi="Times New Roman" w:cs="Times New Roman"/>
            <w:sz w:val="24"/>
            <w:szCs w:val="24"/>
          </w:rPr>
          <w:delText>:</w:delText>
        </w:r>
        <w:r w:rsidR="00784EB6" w:rsidDel="00BA2A0F">
          <w:rPr>
            <w:rFonts w:ascii="Times New Roman" w:eastAsia="Times New Roman" w:hAnsi="Times New Roman" w:cs="Times New Roman"/>
            <w:sz w:val="24"/>
            <w:szCs w:val="24"/>
          </w:rPr>
          <w:delText xml:space="preserve"> </w:delText>
        </w:r>
      </w:del>
      <w:r w:rsidR="00784EB6" w:rsidRPr="00784EB6">
        <w:rPr>
          <w:rFonts w:ascii="Times New Roman" w:eastAsia="Times New Roman" w:hAnsi="Times New Roman" w:cs="Times New Roman"/>
          <w:sz w:val="24"/>
          <w:szCs w:val="24"/>
        </w:rPr>
        <w:t>You</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can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add</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data</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at</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run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time.</w:t>
      </w:r>
      <w:ins w:id="1268" w:author="David Vandenbelt" w:date="2016-12-30T13:01:00Z">
        <w:r>
          <w:rPr>
            <w:rFonts w:ascii="Times New Roman" w:eastAsia="Times New Roman" w:hAnsi="Times New Roman" w:cs="Times New Roman"/>
            <w:sz w:val="24"/>
            <w:szCs w:val="24"/>
          </w:rPr>
          <w:t>”</w:t>
        </w:r>
      </w:ins>
    </w:p>
    <w:p w14:paraId="7818D12E"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S</w:t>
      </w:r>
    </w:p>
    <w:p w14:paraId="6B1DDCDA" w14:textId="5C63FF7D" w:rsidR="00C30C1C" w:rsidDel="007D3E70" w:rsidRDefault="00784EB6" w:rsidP="00784EB6">
      <w:pPr>
        <w:spacing w:before="100" w:beforeAutospacing="1" w:after="100" w:afterAutospacing="1" w:line="240" w:lineRule="auto"/>
        <w:rPr>
          <w:del w:id="1269" w:author="David Coverston" w:date="2016-12-28T16:45:00Z"/>
          <w:rFonts w:ascii="Times New Roman" w:eastAsia="Times New Roman" w:hAnsi="Times New Roman" w:cs="Times New Roman"/>
          <w:sz w:val="24"/>
          <w:szCs w:val="24"/>
        </w:rPr>
      </w:pPr>
      <w:del w:id="1270" w:author="David Coverston" w:date="2016-12-28T16:45:00Z">
        <w:r w:rsidRPr="00784EB6" w:rsidDel="007D3E70">
          <w:rPr>
            <w:rFonts w:ascii="Times New Roman" w:eastAsia="Times New Roman" w:hAnsi="Times New Roman" w:cs="Times New Roman"/>
            <w:b/>
            <w:bCs/>
            <w:sz w:val="24"/>
            <w:szCs w:val="24"/>
          </w:rPr>
          <w:delText>Security</w:delText>
        </w:r>
      </w:del>
    </w:p>
    <w:p w14:paraId="73AE7CDF" w14:textId="138520BD" w:rsidR="00784EB6" w:rsidDel="007D3E70" w:rsidRDefault="00784EB6" w:rsidP="00784EB6">
      <w:pPr>
        <w:spacing w:before="100" w:beforeAutospacing="1" w:after="100" w:afterAutospacing="1" w:line="240" w:lineRule="auto"/>
        <w:rPr>
          <w:del w:id="1271" w:author="David Coverston" w:date="2016-12-28T16:45:00Z"/>
          <w:rFonts w:ascii="Times New Roman" w:eastAsia="Times New Roman" w:hAnsi="Times New Roman" w:cs="Times New Roman"/>
          <w:sz w:val="24"/>
          <w:szCs w:val="24"/>
        </w:rPr>
      </w:pPr>
      <w:del w:id="1272" w:author="David Coverston" w:date="2016-12-28T16:45:00Z">
        <w:r w:rsidRPr="00784EB6" w:rsidDel="007D3E70">
          <w:rPr>
            <w:rFonts w:ascii="Times New Roman" w:eastAsia="Times New Roman" w:hAnsi="Times New Roman" w:cs="Times New Roman"/>
            <w:sz w:val="24"/>
            <w:szCs w:val="24"/>
          </w:rPr>
          <w:delText>The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four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most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common</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types</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of</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security</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for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the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Pentaho</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user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are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known</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as</w:delText>
        </w:r>
        <w:r w:rsidDel="007D3E70">
          <w:rPr>
            <w:rFonts w:ascii="Times New Roman" w:eastAsia="Times New Roman" w:hAnsi="Times New Roman" w:cs="Times New Roman"/>
            <w:sz w:val="24"/>
            <w:szCs w:val="24"/>
          </w:rPr>
          <w:delText xml:space="preserve"> </w:delText>
        </w:r>
      </w:del>
    </w:p>
    <w:p w14:paraId="07F96396" w14:textId="5A6EFD87" w:rsidR="00C30C1C" w:rsidDel="007D3E70" w:rsidRDefault="00784EB6" w:rsidP="00784EB6">
      <w:pPr>
        <w:spacing w:before="100" w:beforeAutospacing="1" w:after="100" w:afterAutospacing="1" w:line="240" w:lineRule="auto"/>
        <w:rPr>
          <w:del w:id="1273" w:author="David Coverston" w:date="2016-12-28T16:45:00Z"/>
          <w:rFonts w:ascii="Times New Roman" w:eastAsia="Times New Roman" w:hAnsi="Times New Roman" w:cs="Times New Roman"/>
          <w:sz w:val="24"/>
          <w:szCs w:val="24"/>
        </w:rPr>
      </w:pPr>
      <w:del w:id="1274" w:author="David Coverston" w:date="2016-12-28T16:45:00Z">
        <w:r w:rsidRPr="00784EB6" w:rsidDel="007D3E70">
          <w:rPr>
            <w:rFonts w:ascii="Times New Roman" w:eastAsia="Times New Roman" w:hAnsi="Times New Roman" w:cs="Times New Roman"/>
            <w:sz w:val="24"/>
            <w:szCs w:val="24"/>
          </w:rPr>
          <w:delText>-Pentaho</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Security</w:delText>
        </w:r>
      </w:del>
    </w:p>
    <w:p w14:paraId="056E2C9D" w14:textId="3508F59F" w:rsidR="00C30C1C" w:rsidDel="007D3E70" w:rsidRDefault="00C30C1C" w:rsidP="00784EB6">
      <w:pPr>
        <w:spacing w:before="100" w:beforeAutospacing="1" w:after="100" w:afterAutospacing="1" w:line="240" w:lineRule="auto"/>
        <w:rPr>
          <w:del w:id="1275" w:author="David Coverston" w:date="2016-12-28T16:45:00Z"/>
          <w:rFonts w:ascii="Times New Roman" w:eastAsia="Times New Roman" w:hAnsi="Times New Roman" w:cs="Times New Roman"/>
          <w:sz w:val="24"/>
          <w:szCs w:val="24"/>
        </w:rPr>
      </w:pPr>
      <w:del w:id="1276" w:author="David Coverston" w:date="2016-12-28T16:45:00Z">
        <w:r w:rsidDel="007D3E70">
          <w:rPr>
            <w:rFonts w:ascii="Times New Roman" w:eastAsia="Times New Roman" w:hAnsi="Times New Roman" w:cs="Times New Roman"/>
            <w:sz w:val="24"/>
            <w:szCs w:val="24"/>
          </w:rPr>
          <w:delText>-</w:delText>
        </w:r>
        <w:r w:rsidR="00784EB6" w:rsidRPr="00784EB6" w:rsidDel="007D3E70">
          <w:rPr>
            <w:rFonts w:ascii="Times New Roman" w:eastAsia="Times New Roman" w:hAnsi="Times New Roman" w:cs="Times New Roman"/>
            <w:sz w:val="24"/>
            <w:szCs w:val="24"/>
          </w:rPr>
          <w:delText>Lightweight</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Directory</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Access</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Protocol</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(LDAP)</w:delText>
        </w:r>
      </w:del>
    </w:p>
    <w:p w14:paraId="6EB24292" w14:textId="6386E885" w:rsidR="00C30C1C" w:rsidDel="007D3E70" w:rsidRDefault="00C30C1C" w:rsidP="00784EB6">
      <w:pPr>
        <w:spacing w:before="100" w:beforeAutospacing="1" w:after="100" w:afterAutospacing="1" w:line="240" w:lineRule="auto"/>
        <w:rPr>
          <w:del w:id="1277" w:author="David Coverston" w:date="2016-12-28T16:45:00Z"/>
          <w:rFonts w:ascii="Times New Roman" w:eastAsia="Times New Roman" w:hAnsi="Times New Roman" w:cs="Times New Roman"/>
          <w:sz w:val="24"/>
          <w:szCs w:val="24"/>
        </w:rPr>
      </w:pPr>
      <w:del w:id="1278" w:author="David Coverston" w:date="2016-12-28T16:45:00Z">
        <w:r w:rsidDel="007D3E70">
          <w:rPr>
            <w:rFonts w:ascii="Times New Roman" w:eastAsia="Times New Roman" w:hAnsi="Times New Roman" w:cs="Times New Roman"/>
            <w:sz w:val="24"/>
            <w:szCs w:val="24"/>
          </w:rPr>
          <w:delText>-</w:delText>
        </w:r>
        <w:r w:rsidR="00784EB6" w:rsidRPr="00784EB6" w:rsidDel="007D3E70">
          <w:rPr>
            <w:rFonts w:ascii="Times New Roman" w:eastAsia="Times New Roman" w:hAnsi="Times New Roman" w:cs="Times New Roman"/>
            <w:sz w:val="24"/>
            <w:szCs w:val="24"/>
          </w:rPr>
          <w:delText>Microsoft</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Active</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Directory</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(MSAD)</w:delText>
        </w:r>
      </w:del>
    </w:p>
    <w:p w14:paraId="47B0DC71" w14:textId="03D23217" w:rsidR="00784EB6" w:rsidRPr="00784EB6" w:rsidDel="007D3E70" w:rsidRDefault="00C30C1C" w:rsidP="00784EB6">
      <w:pPr>
        <w:spacing w:before="100" w:beforeAutospacing="1" w:after="100" w:afterAutospacing="1" w:line="240" w:lineRule="auto"/>
        <w:rPr>
          <w:del w:id="1279" w:author="David Coverston" w:date="2016-12-28T16:45:00Z"/>
          <w:rFonts w:ascii="Times New Roman" w:eastAsia="Times New Roman" w:hAnsi="Times New Roman" w:cs="Times New Roman"/>
          <w:sz w:val="24"/>
          <w:szCs w:val="24"/>
        </w:rPr>
      </w:pPr>
      <w:del w:id="1280" w:author="David Coverston" w:date="2016-12-28T16:45:00Z">
        <w:r w:rsidDel="007D3E70">
          <w:rPr>
            <w:rFonts w:ascii="Times New Roman" w:eastAsia="Times New Roman" w:hAnsi="Times New Roman" w:cs="Times New Roman"/>
            <w:sz w:val="24"/>
            <w:szCs w:val="24"/>
          </w:rPr>
          <w:delText>-</w:delText>
        </w:r>
        <w:r w:rsidR="00784EB6" w:rsidRPr="00784EB6" w:rsidDel="007D3E70">
          <w:rPr>
            <w:rFonts w:ascii="Times New Roman" w:eastAsia="Times New Roman" w:hAnsi="Times New Roman" w:cs="Times New Roman"/>
            <w:sz w:val="24"/>
            <w:szCs w:val="24"/>
          </w:rPr>
          <w:delText>Single</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Sign-On</w:delText>
        </w:r>
        <w:r w:rsidR="00784EB6" w:rsidDel="007D3E70">
          <w:rPr>
            <w:rFonts w:ascii="Times New Roman" w:eastAsia="Times New Roman" w:hAnsi="Times New Roman" w:cs="Times New Roman"/>
            <w:sz w:val="24"/>
            <w:szCs w:val="24"/>
          </w:rPr>
          <w:delText xml:space="preserve"> </w:delText>
        </w:r>
        <w:r w:rsidR="00784EB6" w:rsidRPr="00784EB6" w:rsidDel="007D3E70">
          <w:rPr>
            <w:rFonts w:ascii="Times New Roman" w:eastAsia="Times New Roman" w:hAnsi="Times New Roman" w:cs="Times New Roman"/>
            <w:sz w:val="24"/>
            <w:szCs w:val="24"/>
          </w:rPr>
          <w:delText>(SSO)</w:delText>
        </w:r>
      </w:del>
    </w:p>
    <w:p w14:paraId="6705A933"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See</w:t>
      </w:r>
    </w:p>
    <w:p w14:paraId="5F38F4AC"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lastRenderedPageBreak/>
        <w:t>See</w:t>
      </w:r>
      <w:r>
        <w:rPr>
          <w:rFonts w:ascii="Times New Roman" w:eastAsia="Times New Roman" w:hAnsi="Times New Roman" w:cs="Times New Roman"/>
          <w:sz w:val="24"/>
          <w:szCs w:val="24"/>
        </w:rPr>
        <w:t xml:space="preserve"> </w:t>
      </w:r>
      <w:commentRangeStart w:id="1281"/>
      <w:r w:rsidRPr="00784EB6">
        <w:rPr>
          <w:rFonts w:ascii="Times New Roman" w:eastAsia="Times New Roman" w:hAnsi="Times New Roman" w:cs="Times New Roman"/>
          <w:b/>
          <w:bCs/>
          <w:sz w:val="24"/>
          <w:szCs w:val="24"/>
        </w:rPr>
        <w:t>References</w:t>
      </w:r>
      <w:commentRangeEnd w:id="1281"/>
      <w:r w:rsidR="00AD6857">
        <w:rPr>
          <w:rStyle w:val="CommentReference"/>
        </w:rPr>
        <w:commentReference w:id="1281"/>
      </w:r>
    </w:p>
    <w:p w14:paraId="270F60F3"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Screen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shot</w:t>
      </w:r>
    </w:p>
    <w:p w14:paraId="1407046D" w14:textId="74EFF3F0" w:rsidR="00784EB6" w:rsidRPr="00784EB6" w:rsidDel="00EA2A70" w:rsidRDefault="00784EB6" w:rsidP="00784EB6">
      <w:pPr>
        <w:spacing w:before="100" w:beforeAutospacing="1" w:after="100" w:afterAutospacing="1" w:line="240" w:lineRule="auto"/>
        <w:rPr>
          <w:del w:id="1282" w:author="David Coverston" w:date="2016-12-29T11:21:00Z"/>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words.</w:t>
      </w:r>
      <w:r>
        <w:rPr>
          <w:rFonts w:ascii="Times New Roman" w:eastAsia="Times New Roman" w:hAnsi="Times New Roman" w:cs="Times New Roman"/>
          <w:sz w:val="24"/>
          <w:szCs w:val="24"/>
        </w:rPr>
        <w:t xml:space="preserve"> </w:t>
      </w:r>
      <w:del w:id="1283" w:author="David Coverston" w:date="2016-12-29T11:20:00Z">
        <w:r w:rsidRPr="00784EB6" w:rsidDel="00EA2A70">
          <w:rPr>
            <w:rFonts w:ascii="Times New Roman" w:eastAsia="Times New Roman" w:hAnsi="Times New Roman" w:cs="Times New Roman"/>
            <w:sz w:val="24"/>
            <w:szCs w:val="24"/>
          </w:rPr>
          <w:delText>Consider</w:delText>
        </w:r>
        <w:r w:rsidDel="00EA2A70">
          <w:rPr>
            <w:rFonts w:ascii="Times New Roman" w:eastAsia="Times New Roman" w:hAnsi="Times New Roman" w:cs="Times New Roman"/>
            <w:sz w:val="24"/>
            <w:szCs w:val="24"/>
          </w:rPr>
          <w:delText xml:space="preserve"> </w:delText>
        </w:r>
        <w:r w:rsidRPr="00784EB6" w:rsidDel="00EA2A70">
          <w:rPr>
            <w:rFonts w:ascii="Times New Roman" w:eastAsia="Times New Roman" w:hAnsi="Times New Roman" w:cs="Times New Roman"/>
            <w:sz w:val="24"/>
            <w:szCs w:val="24"/>
          </w:rPr>
          <w:delText>rephrasing</w:delText>
        </w:r>
        <w:r w:rsidDel="00EA2A70">
          <w:rPr>
            <w:rFonts w:ascii="Times New Roman" w:eastAsia="Times New Roman" w:hAnsi="Times New Roman" w:cs="Times New Roman"/>
            <w:sz w:val="24"/>
            <w:szCs w:val="24"/>
          </w:rPr>
          <w:delText xml:space="preserve"> </w:delText>
        </w:r>
        <w:r w:rsidRPr="00784EB6" w:rsidDel="00EA2A70">
          <w:rPr>
            <w:rFonts w:ascii="Times New Roman" w:eastAsia="Times New Roman" w:hAnsi="Times New Roman" w:cs="Times New Roman"/>
            <w:sz w:val="24"/>
            <w:szCs w:val="24"/>
          </w:rPr>
          <w:delText>to</w:delText>
        </w:r>
        <w:r w:rsidDel="00EA2A70">
          <w:rPr>
            <w:rFonts w:ascii="Times New Roman" w:eastAsia="Times New Roman" w:hAnsi="Times New Roman" w:cs="Times New Roman"/>
            <w:sz w:val="24"/>
            <w:szCs w:val="24"/>
          </w:rPr>
          <w:delText xml:space="preserve"> </w:delText>
        </w:r>
        <w:r w:rsidRPr="00784EB6" w:rsidDel="00EA2A70">
          <w:rPr>
            <w:rFonts w:ascii="Times New Roman" w:eastAsia="Times New Roman" w:hAnsi="Times New Roman" w:cs="Times New Roman"/>
            <w:sz w:val="24"/>
            <w:szCs w:val="24"/>
          </w:rPr>
          <w:delText>a</w:delText>
        </w:r>
      </w:del>
      <w:ins w:id="1284" w:author="David Coverston" w:date="2016-12-29T11:20:00Z">
        <w:r w:rsidR="00EA2A70">
          <w:rPr>
            <w:rFonts w:ascii="Times New Roman" w:eastAsia="Times New Roman" w:hAnsi="Times New Roman" w:cs="Times New Roman"/>
            <w:sz w:val="24"/>
            <w:szCs w:val="24"/>
          </w:rPr>
          <w:t>A</w:t>
        </w:r>
      </w:ins>
      <w:r w:rsidRPr="00784EB6">
        <w:rPr>
          <w:rFonts w:ascii="Times New Roman" w:eastAsia="Times New Roman" w:hAnsi="Times New Roman" w:cs="Times New Roman"/>
          <w:sz w:val="24"/>
          <w:szCs w:val="24"/>
        </w:rPr>
        <w:t>void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del w:id="1285" w:author="David Coverston" w:date="2016-12-29T11:21:00Z">
        <w:r w:rsidRPr="00784EB6" w:rsidDel="00EA2A70">
          <w:rPr>
            <w:rFonts w:ascii="Times New Roman" w:eastAsia="Times New Roman" w:hAnsi="Times New Roman" w:cs="Times New Roman"/>
            <w:sz w:val="24"/>
            <w:szCs w:val="24"/>
          </w:rPr>
          <w:delText>For</w:delText>
        </w:r>
        <w:r w:rsidDel="00EA2A70">
          <w:rPr>
            <w:rFonts w:ascii="Times New Roman" w:eastAsia="Times New Roman" w:hAnsi="Times New Roman" w:cs="Times New Roman"/>
            <w:sz w:val="24"/>
            <w:szCs w:val="24"/>
          </w:rPr>
          <w:delText xml:space="preserve"> </w:delText>
        </w:r>
        <w:r w:rsidRPr="00784EB6" w:rsidDel="00EA2A70">
          <w:rPr>
            <w:rFonts w:ascii="Times New Roman" w:eastAsia="Times New Roman" w:hAnsi="Times New Roman" w:cs="Times New Roman"/>
            <w:sz w:val="24"/>
            <w:szCs w:val="24"/>
          </w:rPr>
          <w:delText>example,</w:delText>
        </w:r>
        <w:r w:rsidDel="00EA2A70">
          <w:rPr>
            <w:rFonts w:ascii="Times New Roman" w:eastAsia="Times New Roman" w:hAnsi="Times New Roman" w:cs="Times New Roman"/>
            <w:sz w:val="24"/>
            <w:szCs w:val="24"/>
          </w:rPr>
          <w:delText xml:space="preserve"> </w:delText>
        </w:r>
        <w:r w:rsidRPr="00784EB6" w:rsidDel="00EA2A70">
          <w:rPr>
            <w:rFonts w:ascii="Times New Roman" w:eastAsia="Times New Roman" w:hAnsi="Times New Roman" w:cs="Times New Roman"/>
            <w:sz w:val="24"/>
            <w:szCs w:val="24"/>
          </w:rPr>
          <w:delText>u</w:delText>
        </w:r>
      </w:del>
      <w:ins w:id="1286" w:author="David Coverston" w:date="2016-12-29T11:21:00Z">
        <w:r w:rsidR="00EA2A70">
          <w:rPr>
            <w:rFonts w:ascii="Times New Roman" w:eastAsia="Times New Roman" w:hAnsi="Times New Roman" w:cs="Times New Roman"/>
            <w:sz w:val="24"/>
            <w:szCs w:val="24"/>
          </w:rPr>
          <w:t>U</w:t>
        </w:r>
      </w:ins>
      <w:r w:rsidRPr="00784EB6">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ins w:id="1287" w:author="David Vandenbelt" w:date="2016-12-30T13:10:00Z">
        <w:r w:rsidR="00AD6857" w:rsidRPr="00AD6857">
          <w:rPr>
            <w:rFonts w:ascii="Times New Roman" w:eastAsia="Times New Roman" w:hAnsi="Times New Roman" w:cs="Times New Roman"/>
            <w:i/>
            <w:sz w:val="24"/>
            <w:szCs w:val="24"/>
            <w:rPrChange w:id="1288" w:author="David Vandenbelt" w:date="2016-12-30T13:10:00Z">
              <w:rPr>
                <w:rFonts w:ascii="Times New Roman" w:eastAsia="Times New Roman" w:hAnsi="Times New Roman" w:cs="Times New Roman"/>
                <w:sz w:val="24"/>
                <w:szCs w:val="24"/>
              </w:rPr>
            </w:rPrChange>
          </w:rPr>
          <w:t>G</w:t>
        </w:r>
      </w:ins>
      <w:del w:id="1289" w:author="David Vandenbelt" w:date="2016-12-30T13:10:00Z">
        <w:r w:rsidRPr="00AD6857" w:rsidDel="00AD6857">
          <w:rPr>
            <w:rFonts w:ascii="Times New Roman" w:eastAsia="Times New Roman" w:hAnsi="Times New Roman" w:cs="Times New Roman"/>
            <w:i/>
            <w:sz w:val="24"/>
            <w:szCs w:val="24"/>
            <w:rPrChange w:id="1290" w:author="David Vandenbelt" w:date="2016-12-30T13:10:00Z">
              <w:rPr>
                <w:rFonts w:ascii="Times New Roman" w:eastAsia="Times New Roman" w:hAnsi="Times New Roman" w:cs="Times New Roman"/>
                <w:sz w:val="24"/>
                <w:szCs w:val="24"/>
              </w:rPr>
            </w:rPrChange>
          </w:rPr>
          <w:delText>g</w:delText>
        </w:r>
      </w:del>
      <w:r w:rsidRPr="00AD6857">
        <w:rPr>
          <w:rFonts w:ascii="Times New Roman" w:eastAsia="Times New Roman" w:hAnsi="Times New Roman" w:cs="Times New Roman"/>
          <w:i/>
          <w:sz w:val="24"/>
          <w:szCs w:val="24"/>
          <w:rPrChange w:id="1291" w:author="David Vandenbelt" w:date="2016-12-30T13:10:00Z">
            <w:rPr>
              <w:rFonts w:ascii="Times New Roman" w:eastAsia="Times New Roman" w:hAnsi="Times New Roman" w:cs="Times New Roman"/>
              <w:sz w:val="24"/>
              <w:szCs w:val="24"/>
            </w:rPr>
          </w:rPrChange>
        </w:rPr>
        <w:t>raphic</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ins w:id="1292" w:author="David Vandenbelt" w:date="2016-12-30T13:10:00Z">
        <w:r w:rsidR="00AD6857" w:rsidRPr="00AD6857">
          <w:rPr>
            <w:rFonts w:ascii="Times New Roman" w:eastAsia="Times New Roman" w:hAnsi="Times New Roman" w:cs="Times New Roman"/>
            <w:i/>
            <w:sz w:val="24"/>
            <w:szCs w:val="24"/>
            <w:rPrChange w:id="1293" w:author="David Vandenbelt" w:date="2016-12-30T13:10:00Z">
              <w:rPr>
                <w:rFonts w:ascii="Times New Roman" w:eastAsia="Times New Roman" w:hAnsi="Times New Roman" w:cs="Times New Roman"/>
                <w:sz w:val="24"/>
                <w:szCs w:val="24"/>
              </w:rPr>
            </w:rPrChange>
          </w:rPr>
          <w:t>S</w:t>
        </w:r>
      </w:ins>
      <w:del w:id="1294" w:author="David Vandenbelt" w:date="2016-12-30T13:10:00Z">
        <w:r w:rsidRPr="00AD6857" w:rsidDel="00AD6857">
          <w:rPr>
            <w:rFonts w:ascii="Times New Roman" w:eastAsia="Times New Roman" w:hAnsi="Times New Roman" w:cs="Times New Roman"/>
            <w:i/>
            <w:sz w:val="24"/>
            <w:szCs w:val="24"/>
            <w:rPrChange w:id="1295" w:author="David Vandenbelt" w:date="2016-12-30T13:10:00Z">
              <w:rPr>
                <w:rFonts w:ascii="Times New Roman" w:eastAsia="Times New Roman" w:hAnsi="Times New Roman" w:cs="Times New Roman"/>
                <w:sz w:val="24"/>
                <w:szCs w:val="24"/>
              </w:rPr>
            </w:rPrChange>
          </w:rPr>
          <w:delText>s</w:delText>
        </w:r>
      </w:del>
      <w:r w:rsidRPr="00AD6857">
        <w:rPr>
          <w:rFonts w:ascii="Times New Roman" w:eastAsia="Times New Roman" w:hAnsi="Times New Roman" w:cs="Times New Roman"/>
          <w:i/>
          <w:sz w:val="24"/>
          <w:szCs w:val="24"/>
          <w:rPrChange w:id="1296" w:author="David Vandenbelt" w:date="2016-12-30T13:10:00Z">
            <w:rPr>
              <w:rFonts w:ascii="Times New Roman" w:eastAsia="Times New Roman" w:hAnsi="Times New Roman" w:cs="Times New Roman"/>
              <w:sz w:val="24"/>
              <w:szCs w:val="24"/>
            </w:rPr>
          </w:rPrChange>
        </w:rPr>
        <w:t xml:space="preserve">creen </w:t>
      </w:r>
      <w:ins w:id="1297" w:author="David Vandenbelt" w:date="2016-12-30T13:10:00Z">
        <w:r w:rsidR="00AD6857" w:rsidRPr="00AD6857">
          <w:rPr>
            <w:rFonts w:ascii="Times New Roman" w:eastAsia="Times New Roman" w:hAnsi="Times New Roman" w:cs="Times New Roman"/>
            <w:i/>
            <w:sz w:val="24"/>
            <w:szCs w:val="24"/>
            <w:rPrChange w:id="1298" w:author="David Vandenbelt" w:date="2016-12-30T13:10:00Z">
              <w:rPr>
                <w:rFonts w:ascii="Times New Roman" w:eastAsia="Times New Roman" w:hAnsi="Times New Roman" w:cs="Times New Roman"/>
                <w:sz w:val="24"/>
                <w:szCs w:val="24"/>
              </w:rPr>
            </w:rPrChange>
          </w:rPr>
          <w:t>C</w:t>
        </w:r>
      </w:ins>
      <w:del w:id="1299" w:author="David Vandenbelt" w:date="2016-12-30T13:10:00Z">
        <w:r w:rsidRPr="00AD6857" w:rsidDel="00AD6857">
          <w:rPr>
            <w:rFonts w:ascii="Times New Roman" w:eastAsia="Times New Roman" w:hAnsi="Times New Roman" w:cs="Times New Roman"/>
            <w:i/>
            <w:sz w:val="24"/>
            <w:szCs w:val="24"/>
            <w:rPrChange w:id="1300" w:author="David Vandenbelt" w:date="2016-12-30T13:10:00Z">
              <w:rPr>
                <w:rFonts w:ascii="Times New Roman" w:eastAsia="Times New Roman" w:hAnsi="Times New Roman" w:cs="Times New Roman"/>
                <w:sz w:val="24"/>
                <w:szCs w:val="24"/>
              </w:rPr>
            </w:rPrChange>
          </w:rPr>
          <w:delText>c</w:delText>
        </w:r>
      </w:del>
      <w:r w:rsidRPr="00AD6857">
        <w:rPr>
          <w:rFonts w:ascii="Times New Roman" w:eastAsia="Times New Roman" w:hAnsi="Times New Roman" w:cs="Times New Roman"/>
          <w:i/>
          <w:sz w:val="24"/>
          <w:szCs w:val="24"/>
          <w:rPrChange w:id="1301" w:author="David Vandenbelt" w:date="2016-12-30T13:10:00Z">
            <w:rPr>
              <w:rFonts w:ascii="Times New Roman" w:eastAsia="Times New Roman" w:hAnsi="Times New Roman" w:cs="Times New Roman"/>
              <w:sz w:val="24"/>
              <w:szCs w:val="24"/>
            </w:rPr>
          </w:rPrChange>
        </w:rPr>
        <w:t>apture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ins w:id="1302" w:author="David Coverston" w:date="2016-12-29T11:21:00Z">
        <w:r w:rsidR="00EA2A70">
          <w:rPr>
            <w:rFonts w:ascii="Times New Roman" w:eastAsia="Times New Roman" w:hAnsi="Times New Roman" w:cs="Times New Roman"/>
            <w:sz w:val="24"/>
            <w:szCs w:val="24"/>
          </w:rPr>
          <w:t xml:space="preserve"> </w:t>
        </w:r>
      </w:ins>
    </w:p>
    <w:p w14:paraId="6C417B46" w14:textId="51ECB832" w:rsidR="00784EB6" w:rsidRPr="00784EB6" w:rsidDel="00EA2A70" w:rsidRDefault="00784EB6" w:rsidP="00784EB6">
      <w:pPr>
        <w:spacing w:before="100" w:beforeAutospacing="1" w:after="100" w:afterAutospacing="1" w:line="240" w:lineRule="auto"/>
        <w:rPr>
          <w:del w:id="1303" w:author="David Coverston" w:date="2016-12-29T11:21:00Z"/>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screen,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screen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below</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contains..."</w:t>
      </w:r>
      <w:ins w:id="1304" w:author="David Coverston" w:date="2016-12-29T11:21:00Z">
        <w:r w:rsidR="00EA2A70">
          <w:rPr>
            <w:rFonts w:ascii="Times New Roman" w:eastAsia="Times New Roman" w:hAnsi="Times New Roman" w:cs="Times New Roman"/>
            <w:sz w:val="24"/>
            <w:szCs w:val="24"/>
          </w:rPr>
          <w:t xml:space="preserve"> </w:t>
        </w:r>
      </w:ins>
    </w:p>
    <w:p w14:paraId="272316AE" w14:textId="00CD1D26"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1305" w:author="David Coverston" w:date="2016-12-27T15:45:00Z">
        <w:r w:rsidRPr="00784EB6" w:rsidDel="00C129FD">
          <w:rPr>
            <w:rFonts w:ascii="Times New Roman" w:eastAsia="Times New Roman" w:hAnsi="Times New Roman" w:cs="Times New Roman"/>
            <w:sz w:val="24"/>
            <w:szCs w:val="24"/>
          </w:rPr>
          <w:delText>Avoid</w:delText>
        </w:r>
        <w:r w:rsidDel="00C129FD">
          <w:rPr>
            <w:rFonts w:ascii="Times New Roman" w:eastAsia="Times New Roman" w:hAnsi="Times New Roman" w:cs="Times New Roman"/>
            <w:sz w:val="24"/>
            <w:szCs w:val="24"/>
          </w:rPr>
          <w:delText xml:space="preserve"> </w:delText>
        </w:r>
      </w:del>
      <w:ins w:id="1306" w:author="David Coverston" w:date="2016-12-27T15:45:00Z">
        <w:r w:rsidR="00C129FD">
          <w:rPr>
            <w:rFonts w:ascii="Times New Roman" w:eastAsia="Times New Roman" w:hAnsi="Times New Roman" w:cs="Times New Roman"/>
            <w:sz w:val="24"/>
            <w:szCs w:val="24"/>
          </w:rPr>
          <w:t xml:space="preserve">Do not use </w:t>
        </w:r>
      </w:ins>
      <w:ins w:id="1307" w:author="David Vandenbelt" w:date="2016-12-30T13:11:00Z">
        <w:r w:rsidR="00AD6857" w:rsidRPr="00AD6857">
          <w:rPr>
            <w:rFonts w:ascii="Times New Roman" w:eastAsia="Times New Roman" w:hAnsi="Times New Roman" w:cs="Times New Roman"/>
            <w:i/>
            <w:sz w:val="24"/>
            <w:szCs w:val="24"/>
            <w:rPrChange w:id="1308" w:author="David Vandenbelt" w:date="2016-12-30T13:11:00Z">
              <w:rPr>
                <w:rFonts w:ascii="Times New Roman" w:eastAsia="Times New Roman" w:hAnsi="Times New Roman" w:cs="Times New Roman"/>
                <w:sz w:val="24"/>
                <w:szCs w:val="24"/>
              </w:rPr>
            </w:rPrChange>
          </w:rPr>
          <w:t>S</w:t>
        </w:r>
      </w:ins>
      <w:del w:id="1309" w:author="David Vandenbelt" w:date="2016-12-30T13:11:00Z">
        <w:r w:rsidRPr="00AD6857" w:rsidDel="00AD6857">
          <w:rPr>
            <w:rFonts w:ascii="Times New Roman" w:eastAsia="Times New Roman" w:hAnsi="Times New Roman" w:cs="Times New Roman"/>
            <w:i/>
            <w:sz w:val="24"/>
            <w:szCs w:val="24"/>
            <w:rPrChange w:id="1310" w:author="David Vandenbelt" w:date="2016-12-30T13:11:00Z">
              <w:rPr>
                <w:rFonts w:ascii="Times New Roman" w:eastAsia="Times New Roman" w:hAnsi="Times New Roman" w:cs="Times New Roman"/>
                <w:sz w:val="24"/>
                <w:szCs w:val="24"/>
              </w:rPr>
            </w:rPrChange>
          </w:rPr>
          <w:delText>s</w:delText>
        </w:r>
      </w:del>
      <w:r w:rsidRPr="00AD6857">
        <w:rPr>
          <w:rFonts w:ascii="Times New Roman" w:eastAsia="Times New Roman" w:hAnsi="Times New Roman" w:cs="Times New Roman"/>
          <w:i/>
          <w:sz w:val="24"/>
          <w:szCs w:val="24"/>
          <w:rPrChange w:id="1311" w:author="David Vandenbelt" w:date="2016-12-30T13:11:00Z">
            <w:rPr>
              <w:rFonts w:ascii="Times New Roman" w:eastAsia="Times New Roman" w:hAnsi="Times New Roman" w:cs="Times New Roman"/>
              <w:sz w:val="24"/>
              <w:szCs w:val="24"/>
            </w:rPr>
          </w:rPrChange>
        </w:rPr>
        <w:t xml:space="preserve">creen </w:t>
      </w:r>
      <w:ins w:id="1312" w:author="David Vandenbelt" w:date="2016-12-30T13:11:00Z">
        <w:r w:rsidR="00AD6857" w:rsidRPr="00AD6857">
          <w:rPr>
            <w:rFonts w:ascii="Times New Roman" w:eastAsia="Times New Roman" w:hAnsi="Times New Roman" w:cs="Times New Roman"/>
            <w:i/>
            <w:sz w:val="24"/>
            <w:szCs w:val="24"/>
            <w:rPrChange w:id="1313" w:author="David Vandenbelt" w:date="2016-12-30T13:11:00Z">
              <w:rPr>
                <w:rFonts w:ascii="Times New Roman" w:eastAsia="Times New Roman" w:hAnsi="Times New Roman" w:cs="Times New Roman"/>
                <w:sz w:val="24"/>
                <w:szCs w:val="24"/>
              </w:rPr>
            </w:rPrChange>
          </w:rPr>
          <w:t>G</w:t>
        </w:r>
      </w:ins>
      <w:del w:id="1314" w:author="David Vandenbelt" w:date="2016-12-30T13:11:00Z">
        <w:r w:rsidRPr="00AD6857" w:rsidDel="00AD6857">
          <w:rPr>
            <w:rFonts w:ascii="Times New Roman" w:eastAsia="Times New Roman" w:hAnsi="Times New Roman" w:cs="Times New Roman"/>
            <w:i/>
            <w:sz w:val="24"/>
            <w:szCs w:val="24"/>
            <w:rPrChange w:id="1315" w:author="David Vandenbelt" w:date="2016-12-30T13:11:00Z">
              <w:rPr>
                <w:rFonts w:ascii="Times New Roman" w:eastAsia="Times New Roman" w:hAnsi="Times New Roman" w:cs="Times New Roman"/>
                <w:sz w:val="24"/>
                <w:szCs w:val="24"/>
              </w:rPr>
            </w:rPrChange>
          </w:rPr>
          <w:delText>g</w:delText>
        </w:r>
      </w:del>
      <w:r w:rsidRPr="00AD6857">
        <w:rPr>
          <w:rFonts w:ascii="Times New Roman" w:eastAsia="Times New Roman" w:hAnsi="Times New Roman" w:cs="Times New Roman"/>
          <w:i/>
          <w:sz w:val="24"/>
          <w:szCs w:val="24"/>
          <w:rPrChange w:id="1316" w:author="David Vandenbelt" w:date="2016-12-30T13:11:00Z">
            <w:rPr>
              <w:rFonts w:ascii="Times New Roman" w:eastAsia="Times New Roman" w:hAnsi="Times New Roman" w:cs="Times New Roman"/>
              <w:sz w:val="24"/>
              <w:szCs w:val="24"/>
            </w:rPr>
          </w:rPrChange>
        </w:rPr>
        <w:t>rab</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829DA92" w14:textId="608C170F" w:rsidR="00C30C1C" w:rsidDel="00AD6857" w:rsidRDefault="00784EB6" w:rsidP="00784EB6">
      <w:pPr>
        <w:spacing w:before="100" w:beforeAutospacing="1" w:after="100" w:afterAutospacing="1" w:line="240" w:lineRule="auto"/>
        <w:rPr>
          <w:del w:id="1317" w:author="David Vandenbelt" w:date="2016-12-30T13:11:00Z"/>
          <w:rFonts w:ascii="Times New Roman" w:eastAsia="Times New Roman" w:hAnsi="Times New Roman" w:cs="Times New Roman"/>
          <w:sz w:val="24"/>
          <w:szCs w:val="24"/>
        </w:rPr>
      </w:pPr>
      <w:del w:id="1318" w:author="David Vandenbelt" w:date="2016-12-30T13:11:00Z">
        <w:r w:rsidRPr="00784EB6" w:rsidDel="00AD6857">
          <w:rPr>
            <w:rFonts w:ascii="Times New Roman" w:eastAsia="Times New Roman" w:hAnsi="Times New Roman" w:cs="Times New Roman"/>
            <w:b/>
            <w:bCs/>
            <w:sz w:val="24"/>
            <w:szCs w:val="24"/>
          </w:rPr>
          <w:delText>Select</w:delText>
        </w:r>
      </w:del>
    </w:p>
    <w:p w14:paraId="48B2BFD9" w14:textId="2D6D0FB8" w:rsidR="00784EB6" w:rsidRPr="00784EB6" w:rsidDel="007D3E70" w:rsidRDefault="00784EB6" w:rsidP="00784EB6">
      <w:pPr>
        <w:spacing w:before="100" w:beforeAutospacing="1" w:after="100" w:afterAutospacing="1" w:line="240" w:lineRule="auto"/>
        <w:rPr>
          <w:del w:id="1319" w:author="David Coverston" w:date="2016-12-28T16:43:00Z"/>
          <w:rFonts w:ascii="Times New Roman" w:eastAsia="Times New Roman" w:hAnsi="Times New Roman" w:cs="Times New Roman"/>
          <w:sz w:val="24"/>
          <w:szCs w:val="24"/>
        </w:rPr>
      </w:pPr>
      <w:del w:id="1320" w:author="David Coverston" w:date="2016-12-28T16:43:00Z">
        <w:r w:rsidRPr="00784EB6" w:rsidDel="007D3E70">
          <w:rPr>
            <w:rFonts w:ascii="Times New Roman" w:eastAsia="Times New Roman" w:hAnsi="Times New Roman" w:cs="Times New Roman"/>
            <w:sz w:val="24"/>
            <w:szCs w:val="24"/>
          </w:rPr>
          <w:delText>Use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i/>
            <w:iCs/>
            <w:sz w:val="24"/>
            <w:szCs w:val="24"/>
          </w:rPr>
          <w:delText>select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to</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refer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to</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marking</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text,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cells,</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and</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similar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items</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that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will</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be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subject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to</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an</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action.</w:delText>
        </w:r>
        <w:r w:rsidDel="007D3E70">
          <w:rPr>
            <w:rFonts w:ascii="Times New Roman" w:eastAsia="Times New Roman" w:hAnsi="Times New Roman" w:cs="Times New Roman"/>
            <w:sz w:val="24"/>
            <w:szCs w:val="24"/>
          </w:rPr>
          <w:delText xml:space="preserve"> </w:delText>
        </w:r>
      </w:del>
      <w:del w:id="1321" w:author="David Coverston" w:date="2016-12-27T15:46:00Z">
        <w:r w:rsidRPr="00784EB6" w:rsidDel="00C129FD">
          <w:rPr>
            <w:rFonts w:ascii="Times New Roman" w:eastAsia="Times New Roman" w:hAnsi="Times New Roman" w:cs="Times New Roman"/>
            <w:sz w:val="24"/>
            <w:szCs w:val="24"/>
          </w:rPr>
          <w:delText>Avoid</w:delText>
        </w:r>
        <w:r w:rsidDel="00C129FD">
          <w:rPr>
            <w:rFonts w:ascii="Times New Roman" w:eastAsia="Times New Roman" w:hAnsi="Times New Roman" w:cs="Times New Roman"/>
            <w:sz w:val="24"/>
            <w:szCs w:val="24"/>
          </w:rPr>
          <w:delText xml:space="preserve"> </w:delText>
        </w:r>
      </w:del>
      <w:del w:id="1322" w:author="David Coverston" w:date="2016-12-28T16:43:00Z">
        <w:r w:rsidRPr="00784EB6" w:rsidDel="007D3E70">
          <w:rPr>
            <w:rFonts w:ascii="Times New Roman" w:eastAsia="Times New Roman" w:hAnsi="Times New Roman" w:cs="Times New Roman"/>
            <w:i/>
            <w:iCs/>
            <w:sz w:val="24"/>
            <w:szCs w:val="24"/>
          </w:rPr>
          <w:delText>highlight</w:delText>
        </w:r>
        <w:r w:rsidRPr="00784EB6" w:rsidDel="007D3E70">
          <w:rPr>
            <w:rFonts w:ascii="Times New Roman" w:eastAsia="Times New Roman" w:hAnsi="Times New Roman" w:cs="Times New Roman"/>
            <w:sz w:val="24"/>
            <w:szCs w:val="24"/>
          </w:rPr>
          <w:delText>.</w:delText>
        </w:r>
        <w:r w:rsidDel="007D3E70">
          <w:rPr>
            <w:rFonts w:ascii="Times New Roman" w:eastAsia="Times New Roman" w:hAnsi="Times New Roman" w:cs="Times New Roman"/>
            <w:sz w:val="24"/>
            <w:szCs w:val="24"/>
          </w:rPr>
          <w:delText xml:space="preserve"> </w:delText>
        </w:r>
      </w:del>
    </w:p>
    <w:p w14:paraId="1B750E6B" w14:textId="77777777" w:rsidR="00EA2A70" w:rsidRDefault="00C30C1C" w:rsidP="00C30C1C">
      <w:pPr>
        <w:spacing w:before="100" w:beforeAutospacing="1" w:after="100" w:afterAutospacing="1" w:line="240" w:lineRule="auto"/>
        <w:rPr>
          <w:ins w:id="1323" w:author="David Coverston" w:date="2016-12-29T11:21: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Select</w:t>
      </w:r>
      <w:del w:id="1324" w:author="David Coverston" w:date="2016-12-29T11:21:00Z">
        <w:r w:rsidDel="00EA2A70">
          <w:rPr>
            <w:rFonts w:ascii="Open Sans Light" w:eastAsia="Times New Roman" w:hAnsi="Open Sans Light" w:cs="Open Sans Light"/>
            <w:b/>
            <w:b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0C76B323" w14:textId="29CA4034" w:rsidR="00C30C1C" w:rsidRPr="00B226C2" w:rsidDel="00EA2A70" w:rsidRDefault="00C30C1C" w:rsidP="00C30C1C">
      <w:pPr>
        <w:spacing w:before="100" w:beforeAutospacing="1" w:after="100" w:afterAutospacing="1" w:line="240" w:lineRule="auto"/>
        <w:rPr>
          <w:del w:id="1325" w:author="David Coverston" w:date="2016-12-29T11:22: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Select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referring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marking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text,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cells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tables,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items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that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will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subjected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further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copying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selected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text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cutting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selected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cells.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Select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check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boxes,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"Select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Include</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all</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data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check</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box."</w:t>
      </w:r>
      <w:ins w:id="1326" w:author="David Coverston" w:date="2016-12-29T11:22:00Z">
        <w:r w:rsidR="00EA2A70">
          <w:rPr>
            <w:rFonts w:ascii="Open Sans Light" w:eastAsia="Times New Roman" w:hAnsi="Open Sans Light" w:cs="Open Sans Light"/>
            <w:color w:val="538135" w:themeColor="accent6" w:themeShade="BF"/>
            <w:sz w:val="24"/>
            <w:szCs w:val="24"/>
          </w:rPr>
          <w:t xml:space="preserve"> </w:t>
        </w:r>
      </w:ins>
    </w:p>
    <w:p w14:paraId="40C30E3F" w14:textId="39821E7F" w:rsidR="00C30C1C" w:rsidRPr="00B226C2" w:rsidRDefault="00C30C1C">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327" w:author="David Coverston" w:date="2016-12-29T11:22:00Z">
          <w:pPr>
            <w:numPr>
              <w:numId w:val="11"/>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Pick</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Highlight</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select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actions.</w:t>
      </w:r>
    </w:p>
    <w:p w14:paraId="16065A23" w14:textId="02275204" w:rsidR="00C30C1C" w:rsidRPr="00B226C2" w:rsidDel="00EA2A70" w:rsidRDefault="00C30C1C" w:rsidP="00C30C1C">
      <w:pPr>
        <w:numPr>
          <w:ilvl w:val="0"/>
          <w:numId w:val="11"/>
        </w:numPr>
        <w:spacing w:before="100" w:beforeAutospacing="1" w:after="100" w:afterAutospacing="1" w:line="240" w:lineRule="auto"/>
        <w:rPr>
          <w:del w:id="1328" w:author="David Coverston" w:date="2016-12-29T11:21:00Z"/>
          <w:rFonts w:ascii="Open Sans Light" w:eastAsia="Times New Roman" w:hAnsi="Open Sans Light" w:cs="Open Sans Light"/>
          <w:color w:val="538135" w:themeColor="accent6" w:themeShade="BF"/>
          <w:sz w:val="24"/>
          <w:szCs w:val="24"/>
        </w:rPr>
      </w:pPr>
      <w:del w:id="1329" w:author="David Coverston" w:date="2016-12-29T11:21:00Z">
        <w:r w:rsidRPr="00B226C2" w:rsidDel="00EA2A70">
          <w:rPr>
            <w:rFonts w:ascii="Open Sans Light" w:eastAsia="Times New Roman" w:hAnsi="Open Sans Light" w:cs="Open Sans Light"/>
            <w:color w:val="538135" w:themeColor="accent6" w:themeShade="BF"/>
            <w:sz w:val="24"/>
            <w:szCs w:val="24"/>
          </w:rPr>
          <w:delText>UX</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Usage: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for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buttons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or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other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actions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where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user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needs</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to</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make</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selections.</w:delText>
        </w:r>
      </w:del>
    </w:p>
    <w:p w14:paraId="0CBC9CA0"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Set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up/Setup</w:t>
      </w:r>
    </w:p>
    <w:p w14:paraId="3AD16A89" w14:textId="77777777" w:rsid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verb,</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setup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noun,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setup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will..."</w:t>
      </w:r>
    </w:p>
    <w:p w14:paraId="57480E09" w14:textId="77777777" w:rsidR="00EA2A70" w:rsidRDefault="001D68B5" w:rsidP="001D68B5">
      <w:pPr>
        <w:spacing w:before="100" w:beforeAutospacing="1" w:after="100" w:afterAutospacing="1" w:line="240" w:lineRule="auto"/>
        <w:rPr>
          <w:ins w:id="1330" w:author="David Coverston" w:date="2016-12-29T11:22: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Setting</w:t>
      </w:r>
      <w:del w:id="1331" w:author="David Coverston" w:date="2016-12-29T11:22:00Z">
        <w:r w:rsidDel="00EA2A70">
          <w:rPr>
            <w:rFonts w:ascii="Open Sans Light" w:eastAsia="Times New Roman" w:hAnsi="Open Sans Light" w:cs="Open Sans Light"/>
            <w:b/>
            <w:b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noun</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0EF0DD65" w14:textId="08F5C115" w:rsidR="001D68B5" w:rsidRPr="00B226C2" w:rsidDel="00EA2A70" w:rsidRDefault="001D68B5" w:rsidP="001D68B5">
      <w:pPr>
        <w:spacing w:before="100" w:beforeAutospacing="1" w:after="100" w:afterAutospacing="1" w:line="240" w:lineRule="auto"/>
        <w:rPr>
          <w:del w:id="1332" w:author="David Coverston" w:date="2016-12-29T11:23: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ins w:id="1333" w:author="David Vandenbelt" w:date="2016-12-30T13:12:00Z">
        <w:r w:rsidR="009719FF">
          <w:rPr>
            <w:rFonts w:ascii="Open Sans Light" w:eastAsia="Times New Roman" w:hAnsi="Open Sans Light" w:cs="Open Sans Light"/>
            <w:i/>
            <w:iCs/>
            <w:color w:val="538135" w:themeColor="accent6" w:themeShade="BF"/>
            <w:sz w:val="24"/>
            <w:szCs w:val="24"/>
          </w:rPr>
          <w:t>S</w:t>
        </w:r>
      </w:ins>
      <w:del w:id="1334" w:author="David Vandenbelt" w:date="2016-12-30T13:12:00Z">
        <w:r w:rsidRPr="00B226C2" w:rsidDel="009719FF">
          <w:rPr>
            <w:rFonts w:ascii="Open Sans Light" w:eastAsia="Times New Roman" w:hAnsi="Open Sans Light" w:cs="Open Sans Light"/>
            <w:i/>
            <w:iCs/>
            <w:color w:val="538135" w:themeColor="accent6" w:themeShade="BF"/>
            <w:sz w:val="24"/>
            <w:szCs w:val="24"/>
          </w:rPr>
          <w:delText>s</w:delText>
        </w:r>
      </w:del>
      <w:r w:rsidRPr="00B226C2">
        <w:rPr>
          <w:rFonts w:ascii="Open Sans Light" w:eastAsia="Times New Roman" w:hAnsi="Open Sans Light" w:cs="Open Sans Light"/>
          <w:i/>
          <w:iCs/>
          <w:color w:val="538135" w:themeColor="accent6" w:themeShade="BF"/>
          <w:sz w:val="24"/>
          <w:szCs w:val="24"/>
        </w:rPr>
        <w:t>etting</w:t>
      </w:r>
      <w:del w:id="1335" w:author="David Coverston" w:date="2016-12-29T11:23:00Z">
        <w:r w:rsidDel="00EA2A70">
          <w:rPr>
            <w:rFonts w:ascii="Open Sans Light" w:eastAsia="Times New Roman" w:hAnsi="Open Sans Light" w:cs="Open Sans Light"/>
            <w:i/>
            <w:i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in</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content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for</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general</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audience</w:delText>
        </w:r>
        <w:r w:rsidDel="00EA2A70">
          <w:rPr>
            <w:rFonts w:ascii="Open Sans Light" w:eastAsia="Times New Roman" w:hAnsi="Open Sans Light" w:cs="Open Sans Light"/>
            <w:color w:val="538135" w:themeColor="accent6" w:themeShade="BF"/>
            <w:sz w:val="24"/>
            <w:szCs w:val="24"/>
          </w:rPr>
          <w:delText xml:space="preserve"> </w:delText>
        </w:r>
      </w:del>
      <w:ins w:id="1336" w:author="David Coverston" w:date="2016-12-29T11:23:00Z">
        <w:r w:rsidR="00EA2A70">
          <w:rPr>
            <w:rFonts w:ascii="Open Sans Light" w:eastAsia="Times New Roman" w:hAnsi="Open Sans Light" w:cs="Open Sans Light"/>
            <w:color w:val="538135" w:themeColor="accent6" w:themeShade="BF"/>
            <w:sz w:val="24"/>
            <w:szCs w:val="24"/>
          </w:rPr>
          <w:t xml:space="preserve"> </w:t>
        </w:r>
      </w:ins>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specific</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value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which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such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specific</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color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font.</w:t>
      </w:r>
    </w:p>
    <w:p w14:paraId="496A1414" w14:textId="735768C7" w:rsidR="001D68B5" w:rsidRPr="00B226C2" w:rsidDel="00EA2A70" w:rsidRDefault="00EA2A70">
      <w:pPr>
        <w:spacing w:before="100" w:beforeAutospacing="1" w:after="100" w:afterAutospacing="1" w:line="240" w:lineRule="auto"/>
        <w:rPr>
          <w:del w:id="1337" w:author="David Coverston" w:date="2016-12-29T11:23:00Z"/>
          <w:rFonts w:ascii="Open Sans Light" w:eastAsia="Times New Roman" w:hAnsi="Open Sans Light" w:cs="Open Sans Light"/>
          <w:color w:val="538135" w:themeColor="accent6" w:themeShade="BF"/>
          <w:sz w:val="24"/>
          <w:szCs w:val="24"/>
        </w:rPr>
        <w:pPrChange w:id="1338" w:author="David Coverston" w:date="2016-12-29T11:23:00Z">
          <w:pPr>
            <w:numPr>
              <w:numId w:val="30"/>
            </w:numPr>
            <w:tabs>
              <w:tab w:val="num" w:pos="720"/>
            </w:tabs>
            <w:spacing w:before="100" w:beforeAutospacing="1" w:after="100" w:afterAutospacing="1" w:line="240" w:lineRule="auto"/>
            <w:ind w:left="720" w:hanging="360"/>
          </w:pPr>
        </w:pPrChange>
      </w:pPr>
      <w:ins w:id="1339" w:author="David Coverston" w:date="2016-12-29T11:23:00Z">
        <w:r>
          <w:rPr>
            <w:rFonts w:ascii="Open Sans Light" w:eastAsia="Times New Roman" w:hAnsi="Open Sans Light" w:cs="Open Sans Light"/>
            <w:color w:val="538135" w:themeColor="accent6" w:themeShade="BF"/>
            <w:sz w:val="24"/>
            <w:szCs w:val="24"/>
          </w:rPr>
          <w:t xml:space="preserve"> </w:t>
        </w:r>
      </w:ins>
      <w:ins w:id="1340" w:author="David Vandenbelt" w:date="2016-12-30T13:12:00Z">
        <w:r w:rsidR="009719FF">
          <w:rPr>
            <w:rFonts w:ascii="Open Sans Light" w:eastAsia="Times New Roman" w:hAnsi="Open Sans Light" w:cs="Open Sans Light"/>
            <w:color w:val="538135" w:themeColor="accent6" w:themeShade="BF"/>
            <w:sz w:val="24"/>
            <w:szCs w:val="24"/>
          </w:rPr>
          <w:t xml:space="preserve">For </w:t>
        </w:r>
      </w:ins>
      <w:del w:id="1341" w:author="David Vandenbelt" w:date="2016-12-30T13:12:00Z">
        <w:r w:rsidR="001D68B5" w:rsidRPr="00B226C2" w:rsidDel="009719FF">
          <w:rPr>
            <w:rFonts w:ascii="Open Sans Light" w:eastAsia="Times New Roman" w:hAnsi="Open Sans Light" w:cs="Open Sans Light"/>
            <w:color w:val="538135" w:themeColor="accent6" w:themeShade="BF"/>
            <w:sz w:val="24"/>
            <w:szCs w:val="24"/>
          </w:rPr>
          <w:delText>E</w:delText>
        </w:r>
      </w:del>
      <w:ins w:id="1342" w:author="David Vandenbelt" w:date="2016-12-30T13:12:00Z">
        <w:r w:rsidR="009719FF">
          <w:rPr>
            <w:rFonts w:ascii="Open Sans Light" w:eastAsia="Times New Roman" w:hAnsi="Open Sans Light" w:cs="Open Sans Light"/>
            <w:color w:val="538135" w:themeColor="accent6" w:themeShade="BF"/>
            <w:sz w:val="24"/>
            <w:szCs w:val="24"/>
          </w:rPr>
          <w:t>e</w:t>
        </w:r>
      </w:ins>
      <w:r w:rsidR="001D68B5" w:rsidRPr="00B226C2">
        <w:rPr>
          <w:rFonts w:ascii="Open Sans Light" w:eastAsia="Times New Roman" w:hAnsi="Open Sans Light" w:cs="Open Sans Light"/>
          <w:color w:val="538135" w:themeColor="accent6" w:themeShade="BF"/>
          <w:sz w:val="24"/>
          <w:szCs w:val="24"/>
        </w:rPr>
        <w:t>xample</w:t>
      </w:r>
      <w:ins w:id="1343" w:author="David Vandenbelt" w:date="2016-12-30T13:12:00Z">
        <w:r w:rsidR="009719FF">
          <w:rPr>
            <w:rFonts w:ascii="Open Sans Light" w:eastAsia="Times New Roman" w:hAnsi="Open Sans Light" w:cs="Open Sans Light"/>
            <w:color w:val="538135" w:themeColor="accent6" w:themeShade="BF"/>
            <w:sz w:val="24"/>
            <w:szCs w:val="24"/>
          </w:rPr>
          <w:t xml:space="preserve">, </w:t>
        </w:r>
      </w:ins>
      <w:del w:id="1344" w:author="David Vandenbelt" w:date="2016-12-30T13:12:00Z">
        <w:r w:rsidR="001D68B5" w:rsidRPr="00B226C2" w:rsidDel="009719FF">
          <w:rPr>
            <w:rFonts w:ascii="Open Sans Light" w:eastAsia="Times New Roman" w:hAnsi="Open Sans Light" w:cs="Open Sans Light"/>
            <w:color w:val="538135" w:themeColor="accent6" w:themeShade="BF"/>
            <w:sz w:val="24"/>
            <w:szCs w:val="24"/>
          </w:rPr>
          <w:delText>:</w:delText>
        </w:r>
        <w:r w:rsidR="001D68B5" w:rsidDel="009719FF">
          <w:rPr>
            <w:rFonts w:ascii="Open Sans Light" w:eastAsia="Times New Roman" w:hAnsi="Open Sans Light" w:cs="Open Sans Light"/>
            <w:color w:val="538135" w:themeColor="accent6" w:themeShade="BF"/>
            <w:sz w:val="24"/>
            <w:szCs w:val="24"/>
          </w:rPr>
          <w:delText xml:space="preserve"> </w:delText>
        </w:r>
      </w:del>
      <w:r w:rsidR="001D68B5" w:rsidRPr="00B226C2">
        <w:rPr>
          <w:rFonts w:ascii="Open Sans Light" w:eastAsia="Times New Roman" w:hAnsi="Open Sans Light" w:cs="Open Sans Light"/>
          <w:color w:val="538135" w:themeColor="accent6" w:themeShade="BF"/>
          <w:sz w:val="24"/>
          <w:szCs w:val="24"/>
        </w:rPr>
        <w:t>"You</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can</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choose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blue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as</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the</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u w:val="single"/>
        </w:rPr>
        <w:t>setting</w:t>
      </w:r>
      <w:r w:rsidR="001D68B5">
        <w:rPr>
          <w:rFonts w:ascii="Open Sans Light" w:eastAsia="Times New Roman" w:hAnsi="Open Sans Light" w:cs="Open Sans Light"/>
          <w:color w:val="538135" w:themeColor="accent6" w:themeShade="BF"/>
          <w:sz w:val="24"/>
          <w:szCs w:val="24"/>
          <w:u w:val="single"/>
        </w:rPr>
        <w:t xml:space="preserve"> </w:t>
      </w:r>
      <w:r w:rsidR="001D68B5" w:rsidRPr="00B226C2">
        <w:rPr>
          <w:rFonts w:ascii="Open Sans Light" w:eastAsia="Times New Roman" w:hAnsi="Open Sans Light" w:cs="Open Sans Light"/>
          <w:color w:val="538135" w:themeColor="accent6" w:themeShade="BF"/>
          <w:sz w:val="24"/>
          <w:szCs w:val="24"/>
        </w:rPr>
        <w:t>for</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your</w:t>
      </w:r>
      <w:r w:rsidR="001D68B5">
        <w:rPr>
          <w:rFonts w:ascii="Open Sans Light" w:eastAsia="Times New Roman" w:hAnsi="Open Sans Light" w:cs="Open Sans Light"/>
          <w:color w:val="538135" w:themeColor="accent6" w:themeShade="BF"/>
          <w:sz w:val="24"/>
          <w:szCs w:val="24"/>
        </w:rPr>
        <w:t xml:space="preserve"> </w:t>
      </w:r>
      <w:r w:rsidR="001D68B5" w:rsidRPr="00B226C2">
        <w:rPr>
          <w:rFonts w:ascii="Open Sans Light" w:eastAsia="Times New Roman" w:hAnsi="Open Sans Light" w:cs="Open Sans Light"/>
          <w:color w:val="538135" w:themeColor="accent6" w:themeShade="BF"/>
          <w:sz w:val="24"/>
          <w:szCs w:val="24"/>
        </w:rPr>
        <w:t>font."</w:t>
      </w:r>
      <w:ins w:id="1345" w:author="David Coverston" w:date="2016-12-29T11:23:00Z">
        <w:r>
          <w:rPr>
            <w:rFonts w:ascii="Open Sans Light" w:eastAsia="Times New Roman" w:hAnsi="Open Sans Light" w:cs="Open Sans Light"/>
            <w:color w:val="538135" w:themeColor="accent6" w:themeShade="BF"/>
            <w:sz w:val="24"/>
            <w:szCs w:val="24"/>
          </w:rPr>
          <w:t xml:space="preserve"> </w:t>
        </w:r>
        <w:r w:rsidRPr="009719FF">
          <w:rPr>
            <w:rFonts w:ascii="Open Sans Light" w:eastAsia="Times New Roman" w:hAnsi="Open Sans Light" w:cs="Open Sans Light"/>
            <w:i/>
            <w:color w:val="538135" w:themeColor="accent6" w:themeShade="BF"/>
            <w:sz w:val="24"/>
            <w:szCs w:val="24"/>
            <w:rPrChange w:id="1346" w:author="David Vandenbelt" w:date="2016-12-30T13:13:00Z">
              <w:rPr>
                <w:rFonts w:ascii="Open Sans Light" w:eastAsia="Times New Roman" w:hAnsi="Open Sans Light" w:cs="Open Sans Light"/>
                <w:color w:val="538135" w:themeColor="accent6" w:themeShade="BF"/>
                <w:sz w:val="24"/>
                <w:szCs w:val="24"/>
              </w:rPr>
            </w:rPrChange>
          </w:rPr>
          <w:t>Setting</w:t>
        </w:r>
        <w:r>
          <w:rPr>
            <w:rFonts w:ascii="Open Sans Light" w:eastAsia="Times New Roman" w:hAnsi="Open Sans Light" w:cs="Open Sans Light"/>
            <w:color w:val="538135" w:themeColor="accent6" w:themeShade="BF"/>
            <w:sz w:val="24"/>
            <w:szCs w:val="24"/>
          </w:rPr>
          <w:t xml:space="preserve"> is </w:t>
        </w:r>
      </w:ins>
    </w:p>
    <w:p w14:paraId="05911970" w14:textId="33E2156E" w:rsidR="001D68B5" w:rsidRPr="00B226C2" w:rsidRDefault="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347" w:author="David Coverston" w:date="2016-12-29T11:23:00Z">
          <w:pPr>
            <w:numPr>
              <w:numId w:val="30"/>
            </w:numPr>
            <w:tabs>
              <w:tab w:val="num" w:pos="720"/>
            </w:tabs>
            <w:spacing w:before="100" w:beforeAutospacing="1" w:after="100" w:afterAutospacing="1" w:line="240" w:lineRule="auto"/>
            <w:ind w:left="720" w:hanging="360"/>
          </w:pPr>
        </w:pPrChange>
      </w:pPr>
      <w:del w:id="1348" w:author="David Coverston" w:date="2016-12-29T11:23:00Z">
        <w:r w:rsidRPr="00B226C2" w:rsidDel="00EA2A70">
          <w:rPr>
            <w:rFonts w:ascii="Open Sans Light" w:eastAsia="Times New Roman" w:hAnsi="Open Sans Light" w:cs="Open Sans Light"/>
            <w:color w:val="538135" w:themeColor="accent6" w:themeShade="BF"/>
            <w:sz w:val="24"/>
            <w:szCs w:val="24"/>
          </w:rPr>
          <w:delText>S</w:delText>
        </w:r>
      </w:del>
      <w:ins w:id="1349" w:author="David Coverston" w:date="2016-12-29T11:23:00Z">
        <w:r w:rsidR="00EA2A70">
          <w:rPr>
            <w:rFonts w:ascii="Open Sans Light" w:eastAsia="Times New Roman" w:hAnsi="Open Sans Light" w:cs="Open Sans Light"/>
            <w:color w:val="538135" w:themeColor="accent6" w:themeShade="BF"/>
            <w:sz w:val="24"/>
            <w:szCs w:val="24"/>
          </w:rPr>
          <w:t>s</w:t>
        </w:r>
      </w:ins>
      <w:r w:rsidRPr="00B226C2">
        <w:rPr>
          <w:rFonts w:ascii="Open Sans Light" w:eastAsia="Times New Roman" w:hAnsi="Open Sans Light" w:cs="Open Sans Light"/>
          <w:color w:val="538135" w:themeColor="accent6" w:themeShade="BF"/>
          <w:sz w:val="24"/>
          <w:szCs w:val="24"/>
        </w:rPr>
        <w:t>ynonymous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with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value</w:t>
      </w:r>
      <w:r w:rsidRPr="00B226C2">
        <w:rPr>
          <w:rFonts w:ascii="Open Sans Light" w:eastAsia="Times New Roman" w:hAnsi="Open Sans Light" w:cs="Open Sans Light"/>
          <w:color w:val="538135" w:themeColor="accent6" w:themeShade="BF"/>
          <w:sz w:val="24"/>
          <w:szCs w:val="24"/>
        </w:rPr>
        <w:t>.</w:t>
      </w:r>
    </w:p>
    <w:p w14:paraId="2A898CD2" w14:textId="2ED9AABC" w:rsidR="00B06162" w:rsidRPr="00B226C2" w:rsidDel="007D3E70" w:rsidRDefault="00B06162" w:rsidP="00B06162">
      <w:pPr>
        <w:spacing w:before="100" w:beforeAutospacing="1" w:after="100" w:afterAutospacing="1" w:line="240" w:lineRule="auto"/>
        <w:rPr>
          <w:del w:id="1350" w:author="David Coverston" w:date="2016-12-28T16:45:00Z"/>
          <w:rFonts w:ascii="Open Sans Light" w:eastAsia="Times New Roman" w:hAnsi="Open Sans Light" w:cs="Open Sans Light"/>
          <w:sz w:val="24"/>
          <w:szCs w:val="24"/>
        </w:rPr>
      </w:pPr>
      <w:del w:id="1351" w:author="David Coverston" w:date="2016-12-28T16:45:00Z">
        <w:r w:rsidRPr="00B226C2" w:rsidDel="007D3E70">
          <w:rPr>
            <w:rFonts w:ascii="Open Sans Light" w:eastAsia="Times New Roman" w:hAnsi="Open Sans Light" w:cs="Open Sans Light"/>
            <w:b/>
            <w:bCs/>
            <w:color w:val="538135" w:themeColor="accent6" w:themeShade="BF"/>
            <w:sz w:val="24"/>
            <w:szCs w:val="24"/>
          </w:rPr>
          <w:delText>Share</w:delText>
        </w:r>
        <w:r w:rsidDel="007D3E70">
          <w:rPr>
            <w:rFonts w:ascii="Open Sans Light" w:eastAsia="Times New Roman" w:hAnsi="Open Sans Light" w:cs="Open Sans Light"/>
            <w:b/>
            <w:bCs/>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i/>
            <w:iCs/>
            <w:color w:val="538135" w:themeColor="accent6" w:themeShade="BF"/>
            <w:sz w:val="24"/>
            <w:szCs w:val="24"/>
          </w:rPr>
          <w:delText>verb</w:delText>
        </w:r>
        <w:r w:rsidRPr="00B226C2" w:rsidDel="007D3E70">
          <w:rPr>
            <w:rFonts w:ascii="Open Sans Light" w:eastAsia="Times New Roman" w:hAnsi="Open Sans Light" w:cs="Open Sans Light"/>
            <w:color w:val="538135" w:themeColor="accent6" w:themeShade="BF"/>
            <w:sz w:val="24"/>
            <w:szCs w:val="24"/>
          </w:rPr>
          <w:delTex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FF0000"/>
            <w:sz w:val="24"/>
            <w:szCs w:val="24"/>
          </w:rPr>
          <w:delText>Need</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more</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detail</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here.</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Is</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this</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a</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Share</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feature</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so</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users</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can</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share</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content</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with</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other</w:delText>
        </w:r>
        <w:r w:rsidDel="007D3E70">
          <w:rPr>
            <w:rFonts w:ascii="Open Sans Light" w:eastAsia="Times New Roman" w:hAnsi="Open Sans Light" w:cs="Open Sans Light"/>
            <w:color w:val="FF0000"/>
            <w:sz w:val="24"/>
            <w:szCs w:val="24"/>
          </w:rPr>
          <w:delText xml:space="preserve"> </w:delText>
        </w:r>
        <w:r w:rsidRPr="00B226C2" w:rsidDel="007D3E70">
          <w:rPr>
            <w:rFonts w:ascii="Open Sans Light" w:eastAsia="Times New Roman" w:hAnsi="Open Sans Light" w:cs="Open Sans Light"/>
            <w:color w:val="FF0000"/>
            <w:sz w:val="24"/>
            <w:szCs w:val="24"/>
          </w:rPr>
          <w:delText>users?</w:delText>
        </w:r>
      </w:del>
    </w:p>
    <w:p w14:paraId="4D7062C4" w14:textId="77777777" w:rsidR="00EA2A70" w:rsidRDefault="00910BCB" w:rsidP="00910BCB">
      <w:pPr>
        <w:spacing w:before="100" w:beforeAutospacing="1" w:after="100" w:afterAutospacing="1" w:line="240" w:lineRule="auto"/>
        <w:rPr>
          <w:ins w:id="1352" w:author="David Coverston" w:date="2016-12-29T11:23: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Sign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in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Sign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in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to</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Sign-in</w:t>
      </w:r>
      <w:del w:id="1353" w:author="David Coverston" w:date="2016-12-29T11:23:00Z">
        <w:r w:rsidDel="00EA2A70">
          <w:rPr>
            <w:rFonts w:ascii="Open Sans Light" w:eastAsia="Times New Roman" w:hAnsi="Open Sans Light" w:cs="Open Sans Light"/>
            <w:b/>
            <w:b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Del="00EA2A70">
          <w:rPr>
            <w:rFonts w:ascii="Open Sans Light" w:eastAsia="Times New Roman" w:hAnsi="Open Sans Light" w:cs="Open Sans Light"/>
            <w:i/>
            <w:i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Del="00EA2A70">
          <w:rPr>
            <w:rFonts w:ascii="Open Sans Light" w:eastAsia="Times New Roman" w:hAnsi="Open Sans Light" w:cs="Open Sans Light"/>
            <w:i/>
            <w:i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adjective</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79EC116D" w14:textId="6DA0D09F" w:rsidR="00910BCB" w:rsidRPr="00B226C2" w:rsidRDefault="00910BCB" w:rsidP="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creating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session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Internet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account.</w:t>
      </w:r>
    </w:p>
    <w:p w14:paraId="70658B30" w14:textId="77777777" w:rsidR="00910BCB" w:rsidRPr="00B226C2" w:rsidRDefault="00910BCB" w:rsidP="00910BCB">
      <w:pPr>
        <w:numPr>
          <w:ilvl w:val="0"/>
          <w:numId w:val="24"/>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sign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in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proofErr w:type="spellStart"/>
      <w:r w:rsidRPr="00B226C2">
        <w:rPr>
          <w:rFonts w:ascii="Open Sans Light" w:eastAsia="Times New Roman" w:hAnsi="Open Sans Light" w:cs="Open Sans Light"/>
          <w:color w:val="538135" w:themeColor="accent6" w:themeShade="BF"/>
          <w:sz w:val="24"/>
          <w:szCs w:val="24"/>
        </w:rPr>
        <w:t>MyMSN</w:t>
      </w:r>
      <w:proofErr w:type="spellEnd"/>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account,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Internet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service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provider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account,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XML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web</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service.</w:t>
      </w:r>
    </w:p>
    <w:p w14:paraId="0299B5BD" w14:textId="6B89CE8B" w:rsidR="00910BCB" w:rsidRPr="00B226C2" w:rsidRDefault="00910BCB" w:rsidP="00910BCB">
      <w:pPr>
        <w:numPr>
          <w:ilvl w:val="0"/>
          <w:numId w:val="24"/>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example,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w:t>
      </w:r>
      <w:r w:rsidRPr="00B226C2">
        <w:rPr>
          <w:rFonts w:ascii="Open Sans Light" w:eastAsia="Times New Roman" w:hAnsi="Open Sans Light" w:cs="Open Sans Light"/>
          <w:color w:val="538135" w:themeColor="accent6" w:themeShade="BF"/>
          <w:sz w:val="24"/>
          <w:szCs w:val="24"/>
          <w:u w:val="single"/>
        </w:rPr>
        <w:t>Sign</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in</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to</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rPr>
        <w:t>your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Google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account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proceed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next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step."</w:t>
      </w:r>
    </w:p>
    <w:p w14:paraId="4A439050" w14:textId="77777777" w:rsidR="00EA2A70" w:rsidRDefault="00910BCB" w:rsidP="00910BCB">
      <w:pPr>
        <w:spacing w:before="100" w:beforeAutospacing="1" w:after="100" w:afterAutospacing="1" w:line="240" w:lineRule="auto"/>
        <w:rPr>
          <w:ins w:id="1354" w:author="David Coverston" w:date="2016-12-29T11:27: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Sign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out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Sign-out</w:t>
      </w:r>
      <w:del w:id="1355" w:author="David Coverston" w:date="2016-12-29T11:27:00Z">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Del="00EA2A70">
          <w:rPr>
            <w:rFonts w:ascii="Open Sans Light" w:eastAsia="Times New Roman" w:hAnsi="Open Sans Light" w:cs="Open Sans Light"/>
            <w:i/>
            <w:i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adjective</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5DDDCC87" w14:textId="35C7BA51" w:rsidR="00910BCB" w:rsidRPr="00B226C2" w:rsidRDefault="00910BCB" w:rsidP="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closing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session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Internet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account.</w:t>
      </w:r>
    </w:p>
    <w:p w14:paraId="20FC5214" w14:textId="77777777" w:rsidR="00910BCB" w:rsidRPr="00B226C2" w:rsidRDefault="00910BCB" w:rsidP="00910BCB">
      <w:pPr>
        <w:numPr>
          <w:ilvl w:val="0"/>
          <w:numId w:val="25"/>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example,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w:t>
      </w:r>
      <w:r w:rsidRPr="00B226C2">
        <w:rPr>
          <w:rFonts w:ascii="Open Sans Light" w:eastAsia="Times New Roman" w:hAnsi="Open Sans Light" w:cs="Open Sans Light"/>
          <w:color w:val="538135" w:themeColor="accent6" w:themeShade="BF"/>
          <w:sz w:val="24"/>
          <w:szCs w:val="24"/>
          <w:u w:val="single"/>
        </w:rPr>
        <w:t>Sign</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out</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Google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Maps."</w:t>
      </w:r>
    </w:p>
    <w:p w14:paraId="292ADEDB" w14:textId="77777777" w:rsidR="00EA2A70" w:rsidRDefault="00910BCB" w:rsidP="00910BCB">
      <w:pPr>
        <w:spacing w:before="100" w:beforeAutospacing="1" w:after="100" w:afterAutospacing="1" w:line="240" w:lineRule="auto"/>
        <w:rPr>
          <w:ins w:id="1356" w:author="David Coverston" w:date="2016-12-29T11:27: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Sign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up</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Sign-up</w:t>
      </w:r>
      <w:del w:id="1357" w:author="David Coverston" w:date="2016-12-29T11:27:00Z">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verb</w:delText>
        </w:r>
        <w:r w:rsidDel="00EA2A70">
          <w:rPr>
            <w:rFonts w:ascii="Open Sans Light" w:eastAsia="Times New Roman" w:hAnsi="Open Sans Light" w:cs="Open Sans Light"/>
            <w:i/>
            <w:iCs/>
            <w:color w:val="538135" w:themeColor="accent6" w:themeShade="BF"/>
            <w:sz w:val="24"/>
            <w:szCs w:val="24"/>
          </w:rPr>
          <w:delText xml:space="preserve"> </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r w:rsidRPr="00B226C2" w:rsidDel="00EA2A70">
          <w:rPr>
            <w:rFonts w:ascii="Open Sans Light" w:eastAsia="Times New Roman" w:hAnsi="Open Sans Light" w:cs="Open Sans Light"/>
            <w:i/>
            <w:iCs/>
            <w:color w:val="538135" w:themeColor="accent6" w:themeShade="BF"/>
            <w:sz w:val="24"/>
            <w:szCs w:val="24"/>
          </w:rPr>
          <w:delText>adjective</w:delText>
        </w:r>
        <w:r w:rsidRPr="00B226C2" w:rsidDel="00EA2A70">
          <w:rPr>
            <w:rFonts w:ascii="Open Sans Light" w:eastAsia="Times New Roman" w:hAnsi="Open Sans Light" w:cs="Open Sans Light"/>
            <w:color w:val="538135" w:themeColor="accent6" w:themeShade="BF"/>
            <w:sz w:val="24"/>
            <w:szCs w:val="24"/>
          </w:rPr>
          <w:delText>.</w:delText>
        </w:r>
        <w:r w:rsidDel="00EA2A70">
          <w:rPr>
            <w:rFonts w:ascii="Open Sans Light" w:eastAsia="Times New Roman" w:hAnsi="Open Sans Light" w:cs="Open Sans Light"/>
            <w:color w:val="538135" w:themeColor="accent6" w:themeShade="BF"/>
            <w:sz w:val="24"/>
            <w:szCs w:val="24"/>
          </w:rPr>
          <w:delText xml:space="preserve"> </w:delText>
        </w:r>
      </w:del>
    </w:p>
    <w:p w14:paraId="0AE59D7D" w14:textId="3D98C784" w:rsidR="00910BCB" w:rsidRPr="00B226C2" w:rsidRDefault="00910BCB" w:rsidP="00910BCB">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enrolling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service.</w:t>
      </w:r>
    </w:p>
    <w:p w14:paraId="25D77E2F" w14:textId="77777777" w:rsidR="00910BCB" w:rsidRDefault="00910BCB" w:rsidP="00910BCB">
      <w:pPr>
        <w:numPr>
          <w:ilvl w:val="0"/>
          <w:numId w:val="26"/>
        </w:num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lastRenderedPageBreak/>
        <w:t>"You</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u w:val="single"/>
        </w:rPr>
        <w:t>sign</w:t>
      </w:r>
      <w:r>
        <w:rPr>
          <w:rFonts w:ascii="Open Sans Light" w:eastAsia="Times New Roman" w:hAnsi="Open Sans Light" w:cs="Open Sans Light"/>
          <w:color w:val="538135" w:themeColor="accent6" w:themeShade="BF"/>
          <w:sz w:val="24"/>
          <w:szCs w:val="24"/>
          <w:u w:val="single"/>
        </w:rPr>
        <w:t xml:space="preserve"> </w:t>
      </w:r>
      <w:r w:rsidRPr="00B226C2">
        <w:rPr>
          <w:rFonts w:ascii="Open Sans Light" w:eastAsia="Times New Roman" w:hAnsi="Open Sans Light" w:cs="Open Sans Light"/>
          <w:color w:val="538135" w:themeColor="accent6" w:themeShade="BF"/>
          <w:sz w:val="24"/>
          <w:szCs w:val="24"/>
          <w:u w:val="single"/>
        </w:rPr>
        <w:t>up</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Internet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Explorer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by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filling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following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information."</w:t>
      </w:r>
    </w:p>
    <w:p w14:paraId="57108646" w14:textId="711E8B48" w:rsidR="001D68B5" w:rsidRPr="001D68B5" w:rsidDel="00AB50F1" w:rsidRDefault="001D68B5" w:rsidP="001D68B5">
      <w:pPr>
        <w:spacing w:before="100" w:beforeAutospacing="1" w:after="100" w:afterAutospacing="1" w:line="240" w:lineRule="auto"/>
        <w:ind w:left="360"/>
        <w:outlineLvl w:val="2"/>
        <w:rPr>
          <w:del w:id="1358" w:author="David Coverston" w:date="2016-12-29T11:27:00Z"/>
          <w:rFonts w:ascii="Open Sans Light" w:eastAsia="Times New Roman" w:hAnsi="Open Sans Light" w:cs="Open Sans Light"/>
          <w:b/>
          <w:bCs/>
          <w:color w:val="538135" w:themeColor="accent6" w:themeShade="BF"/>
          <w:sz w:val="27"/>
          <w:szCs w:val="27"/>
        </w:rPr>
      </w:pPr>
      <w:del w:id="1359" w:author="David Coverston" w:date="2016-12-29T11:27:00Z">
        <w:r w:rsidRPr="001D68B5" w:rsidDel="00AB50F1">
          <w:rPr>
            <w:rFonts w:ascii="Open Sans Light" w:eastAsia="Times New Roman" w:hAnsi="Open Sans Light" w:cs="Open Sans Light"/>
            <w:b/>
            <w:bCs/>
            <w:color w:val="538135" w:themeColor="accent6" w:themeShade="BF"/>
            <w:sz w:val="27"/>
            <w:szCs w:val="27"/>
          </w:rPr>
          <w:delText xml:space="preserve">Do not use the following: </w:delText>
        </w:r>
      </w:del>
    </w:p>
    <w:p w14:paraId="218F80A8" w14:textId="77777777" w:rsidR="00AB50F1" w:rsidRDefault="001D68B5">
      <w:pPr>
        <w:spacing w:before="100" w:beforeAutospacing="1" w:after="100" w:afterAutospacing="1" w:line="240" w:lineRule="auto"/>
        <w:rPr>
          <w:ins w:id="1360" w:author="David Coverston" w:date="2016-12-29T11:27:00Z"/>
          <w:rFonts w:ascii="Open Sans Light" w:eastAsia="Times New Roman" w:hAnsi="Open Sans Light" w:cs="Open Sans Light"/>
          <w:color w:val="538135" w:themeColor="accent6" w:themeShade="BF"/>
          <w:sz w:val="24"/>
          <w:szCs w:val="24"/>
        </w:rPr>
        <w:pPrChange w:id="1361" w:author="David Coverston" w:date="2016-12-29T11:27:00Z">
          <w:pPr>
            <w:numPr>
              <w:numId w:val="28"/>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b/>
          <w:bCs/>
          <w:color w:val="538135" w:themeColor="accent6" w:themeShade="BF"/>
          <w:sz w:val="24"/>
          <w:szCs w:val="24"/>
        </w:rPr>
        <w:t>Sign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on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Sign</w:t>
      </w:r>
      <w:r>
        <w:rPr>
          <w:rFonts w:ascii="Open Sans Light" w:eastAsia="Times New Roman" w:hAnsi="Open Sans Light" w:cs="Open Sans Light"/>
          <w:b/>
          <w:bCs/>
          <w:color w:val="538135" w:themeColor="accent6" w:themeShade="BF"/>
          <w:sz w:val="24"/>
          <w:szCs w:val="24"/>
        </w:rPr>
        <w:t xml:space="preserve"> </w:t>
      </w:r>
      <w:r w:rsidRPr="00B226C2">
        <w:rPr>
          <w:rFonts w:ascii="Open Sans Light" w:eastAsia="Times New Roman" w:hAnsi="Open Sans Light" w:cs="Open Sans Light"/>
          <w:b/>
          <w:bCs/>
          <w:color w:val="538135" w:themeColor="accent6" w:themeShade="BF"/>
          <w:sz w:val="24"/>
          <w:szCs w:val="24"/>
        </w:rPr>
        <w:t>off</w:t>
      </w:r>
      <w:del w:id="1362" w:author="David Coverston" w:date="2016-12-29T11:27:00Z">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verb</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del>
    </w:p>
    <w:p w14:paraId="2FFC03EC" w14:textId="64EBEEC3" w:rsidR="001D68B5" w:rsidRPr="00B226C2" w:rsidRDefault="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Change w:id="1363" w:author="David Coverston" w:date="2016-12-29T11:27:00Z">
          <w:pPr>
            <w:numPr>
              <w:numId w:val="28"/>
            </w:numPr>
            <w:tabs>
              <w:tab w:val="num" w:pos="720"/>
            </w:tabs>
            <w:spacing w:before="100" w:beforeAutospacing="1" w:after="100" w:afterAutospacing="1" w:line="240" w:lineRule="auto"/>
            <w:ind w:left="720" w:hanging="360"/>
          </w:pPr>
        </w:pPrChange>
      </w:pP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only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part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of</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term</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single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sign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(SSO).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that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still</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signing</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in</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even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though</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technology</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called</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"single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sign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Otherwise,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sign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on</w:t>
      </w:r>
      <w:r>
        <w:rPr>
          <w:rFonts w:ascii="Open Sans Light" w:eastAsia="Times New Roman" w:hAnsi="Open Sans Light" w:cs="Open Sans Light"/>
          <w:color w:val="538135" w:themeColor="accent6" w:themeShade="BF"/>
          <w:sz w:val="24"/>
          <w:szCs w:val="24"/>
        </w:rPr>
        <w:t xml:space="preserve"> </w:t>
      </w:r>
      <w:del w:id="1364" w:author="David Coverston" w:date="2016-12-29T11:28:00Z">
        <w:r w:rsidRPr="00B226C2" w:rsidDel="00AB50F1">
          <w:rPr>
            <w:rFonts w:ascii="Open Sans Light" w:eastAsia="Times New Roman" w:hAnsi="Open Sans Light" w:cs="Open Sans Light"/>
            <w:color w:val="538135" w:themeColor="accent6" w:themeShade="BF"/>
            <w:sz w:val="24"/>
            <w:szCs w:val="24"/>
          </w:rPr>
          <w:delText>(</w:delText>
        </w:r>
      </w:del>
      <w:r w:rsidRPr="00B226C2">
        <w:rPr>
          <w:rFonts w:ascii="Open Sans Light" w:eastAsia="Times New Roman" w:hAnsi="Open Sans Light" w:cs="Open Sans Light"/>
          <w:color w:val="538135" w:themeColor="accent6" w:themeShade="BF"/>
          <w:sz w:val="24"/>
          <w:szCs w:val="24"/>
        </w:rPr>
        <w:t>or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sign</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off</w:t>
      </w:r>
      <w:del w:id="1365" w:author="David Coverston" w:date="2016-12-29T11:28:00Z">
        <w:r w:rsidRPr="00B226C2" w:rsidDel="00AB50F1">
          <w:rPr>
            <w:rFonts w:ascii="Open Sans Light" w:eastAsia="Times New Roman" w:hAnsi="Open Sans Light" w:cs="Open Sans Light"/>
            <w:color w:val="538135" w:themeColor="accent6" w:themeShade="BF"/>
            <w:sz w:val="24"/>
            <w:szCs w:val="24"/>
          </w:rPr>
          <w:delText>)</w:delText>
        </w:r>
      </w:del>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unless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terms</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appear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the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UI.</w:t>
      </w:r>
    </w:p>
    <w:p w14:paraId="722F3C10" w14:textId="7E8E7ECE"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Single</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Sign-On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w:t>
      </w:r>
      <w:commentRangeStart w:id="1366"/>
      <w:commentRangeStart w:id="1367"/>
      <w:r w:rsidRPr="00784EB6">
        <w:rPr>
          <w:rFonts w:ascii="Times New Roman" w:eastAsia="Times New Roman" w:hAnsi="Times New Roman" w:cs="Times New Roman"/>
          <w:b/>
          <w:bCs/>
          <w:sz w:val="24"/>
          <w:szCs w:val="24"/>
        </w:rPr>
        <w:t>SSO</w:t>
      </w:r>
      <w:commentRangeEnd w:id="1366"/>
      <w:r w:rsidR="001D5B77">
        <w:rPr>
          <w:rStyle w:val="CommentReference"/>
        </w:rPr>
        <w:commentReference w:id="1366"/>
      </w:r>
      <w:commentRangeEnd w:id="1367"/>
      <w:r w:rsidR="009719FF">
        <w:rPr>
          <w:rStyle w:val="CommentReference"/>
        </w:rPr>
        <w:commentReference w:id="1367"/>
      </w:r>
      <w:r w:rsidRPr="00784EB6">
        <w:rPr>
          <w:rFonts w:ascii="Times New Roman" w:eastAsia="Times New Roman" w:hAnsi="Times New Roman" w:cs="Times New Roman"/>
          <w:b/>
          <w:bCs/>
          <w:sz w:val="24"/>
          <w:szCs w:val="24"/>
        </w:rPr>
        <w:t>)</w:t>
      </w:r>
      <w:ins w:id="1368" w:author="David Coverston" w:date="2016-12-28T16:45:00Z">
        <w:r w:rsidR="007D3E70">
          <w:rPr>
            <w:rFonts w:ascii="Times New Roman" w:eastAsia="Times New Roman" w:hAnsi="Times New Roman" w:cs="Times New Roman"/>
            <w:b/>
            <w:bCs/>
            <w:sz w:val="24"/>
            <w:szCs w:val="24"/>
          </w:rPr>
          <w:t xml:space="preserve"> </w:t>
        </w:r>
      </w:ins>
    </w:p>
    <w:p w14:paraId="19202F05" w14:textId="4949BCAF" w:rsidR="00784EB6" w:rsidRDefault="00784EB6" w:rsidP="00784EB6">
      <w:pPr>
        <w:spacing w:before="100" w:beforeAutospacing="1" w:after="100" w:afterAutospacing="1" w:line="240" w:lineRule="auto"/>
        <w:rPr>
          <w:ins w:id="1369" w:author="David Coverston" w:date="2016-12-29T10:45:00Z"/>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Single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Sign-On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(SSO)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multiple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independent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property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logs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gains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without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prompted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them.</w:t>
      </w:r>
    </w:p>
    <w:p w14:paraId="2CD86183" w14:textId="5AD17DEC" w:rsidR="00F2687A" w:rsidRPr="00F2687A" w:rsidRDefault="00F2687A" w:rsidP="00784EB6">
      <w:pPr>
        <w:spacing w:before="100" w:beforeAutospacing="1" w:after="100" w:afterAutospacing="1" w:line="240" w:lineRule="auto"/>
        <w:rPr>
          <w:ins w:id="1370" w:author="David Coverston" w:date="2016-12-29T10:45:00Z"/>
          <w:rFonts w:ascii="Times New Roman" w:eastAsia="Times New Roman" w:hAnsi="Times New Roman" w:cs="Times New Roman"/>
          <w:b/>
          <w:sz w:val="24"/>
          <w:szCs w:val="24"/>
          <w:rPrChange w:id="1371" w:author="David Coverston" w:date="2016-12-29T10:47:00Z">
            <w:rPr>
              <w:ins w:id="1372" w:author="David Coverston" w:date="2016-12-29T10:45:00Z"/>
              <w:rFonts w:ascii="Times New Roman" w:eastAsia="Times New Roman" w:hAnsi="Times New Roman" w:cs="Times New Roman"/>
              <w:sz w:val="24"/>
              <w:szCs w:val="24"/>
            </w:rPr>
          </w:rPrChange>
        </w:rPr>
      </w:pPr>
      <w:ins w:id="1373" w:author="David Coverston" w:date="2016-12-29T10:45:00Z">
        <w:r w:rsidRPr="00F2687A">
          <w:rPr>
            <w:rFonts w:ascii="Times New Roman" w:eastAsia="Times New Roman" w:hAnsi="Times New Roman" w:cs="Times New Roman"/>
            <w:b/>
            <w:sz w:val="24"/>
            <w:szCs w:val="24"/>
            <w:rPrChange w:id="1374" w:author="David Coverston" w:date="2016-12-29T10:47:00Z">
              <w:rPr>
                <w:rFonts w:ascii="Times New Roman" w:eastAsia="Times New Roman" w:hAnsi="Times New Roman" w:cs="Times New Roman"/>
                <w:sz w:val="24"/>
                <w:szCs w:val="24"/>
              </w:rPr>
            </w:rPrChange>
          </w:rPr>
          <w:t>Spoon</w:t>
        </w:r>
      </w:ins>
    </w:p>
    <w:p w14:paraId="31D8A106" w14:textId="03BEB89B" w:rsidR="00F2687A" w:rsidRPr="00784EB6" w:rsidRDefault="00F2687A" w:rsidP="00784EB6">
      <w:pPr>
        <w:spacing w:before="100" w:beforeAutospacing="1" w:after="100" w:afterAutospacing="1" w:line="240" w:lineRule="auto"/>
        <w:rPr>
          <w:rFonts w:ascii="Times New Roman" w:eastAsia="Times New Roman" w:hAnsi="Times New Roman" w:cs="Times New Roman"/>
          <w:sz w:val="24"/>
          <w:szCs w:val="24"/>
        </w:rPr>
      </w:pPr>
      <w:ins w:id="1375" w:author="David Coverston" w:date="2016-12-29T10:47:00Z">
        <w:r>
          <w:rPr>
            <w:rFonts w:ascii="Times New Roman" w:eastAsia="Times New Roman" w:hAnsi="Times New Roman" w:cs="Times New Roman"/>
            <w:sz w:val="24"/>
            <w:szCs w:val="24"/>
          </w:rPr>
          <w:t xml:space="preserve">Use </w:t>
        </w:r>
      </w:ins>
      <w:ins w:id="1376" w:author="David Coverston" w:date="2016-12-29T10:46:00Z">
        <w:r w:rsidRPr="009719FF">
          <w:rPr>
            <w:rFonts w:ascii="Times New Roman" w:eastAsia="Times New Roman" w:hAnsi="Times New Roman" w:cs="Times New Roman"/>
            <w:i/>
            <w:sz w:val="24"/>
            <w:szCs w:val="24"/>
            <w:rPrChange w:id="1377" w:author="David Vandenbelt" w:date="2016-12-30T13:14:00Z">
              <w:rPr>
                <w:rFonts w:ascii="Times New Roman" w:eastAsia="Times New Roman" w:hAnsi="Times New Roman" w:cs="Times New Roman"/>
                <w:sz w:val="24"/>
                <w:szCs w:val="24"/>
              </w:rPr>
            </w:rPrChange>
          </w:rPr>
          <w:t xml:space="preserve">PDI </w:t>
        </w:r>
      </w:ins>
      <w:ins w:id="1378" w:author="David Vandenbelt" w:date="2016-12-30T13:14:00Z">
        <w:r w:rsidR="009719FF" w:rsidRPr="009719FF">
          <w:rPr>
            <w:rFonts w:ascii="Times New Roman" w:eastAsia="Times New Roman" w:hAnsi="Times New Roman" w:cs="Times New Roman"/>
            <w:i/>
            <w:sz w:val="24"/>
            <w:szCs w:val="24"/>
            <w:rPrChange w:id="1379" w:author="David Vandenbelt" w:date="2016-12-30T13:14:00Z">
              <w:rPr>
                <w:rFonts w:ascii="Times New Roman" w:eastAsia="Times New Roman" w:hAnsi="Times New Roman" w:cs="Times New Roman"/>
                <w:sz w:val="24"/>
                <w:szCs w:val="24"/>
              </w:rPr>
            </w:rPrChange>
          </w:rPr>
          <w:t>c</w:t>
        </w:r>
      </w:ins>
      <w:ins w:id="1380" w:author="David Coverston" w:date="2016-12-29T10:46:00Z">
        <w:del w:id="1381" w:author="David Vandenbelt" w:date="2016-12-30T13:14:00Z">
          <w:r w:rsidRPr="009719FF" w:rsidDel="009719FF">
            <w:rPr>
              <w:rFonts w:ascii="Times New Roman" w:eastAsia="Times New Roman" w:hAnsi="Times New Roman" w:cs="Times New Roman"/>
              <w:i/>
              <w:sz w:val="24"/>
              <w:szCs w:val="24"/>
              <w:rPrChange w:id="1382" w:author="David Vandenbelt" w:date="2016-12-30T13:14:00Z">
                <w:rPr>
                  <w:rFonts w:ascii="Times New Roman" w:eastAsia="Times New Roman" w:hAnsi="Times New Roman" w:cs="Times New Roman"/>
                  <w:sz w:val="24"/>
                  <w:szCs w:val="24"/>
                </w:rPr>
              </w:rPrChange>
            </w:rPr>
            <w:delText>C</w:delText>
          </w:r>
        </w:del>
        <w:r w:rsidRPr="009719FF">
          <w:rPr>
            <w:rFonts w:ascii="Times New Roman" w:eastAsia="Times New Roman" w:hAnsi="Times New Roman" w:cs="Times New Roman"/>
            <w:i/>
            <w:sz w:val="24"/>
            <w:szCs w:val="24"/>
            <w:rPrChange w:id="1383" w:author="David Vandenbelt" w:date="2016-12-30T13:14:00Z">
              <w:rPr>
                <w:rFonts w:ascii="Times New Roman" w:eastAsia="Times New Roman" w:hAnsi="Times New Roman" w:cs="Times New Roman"/>
                <w:sz w:val="24"/>
                <w:szCs w:val="24"/>
              </w:rPr>
            </w:rPrChange>
          </w:rPr>
          <w:t>lient</w:t>
        </w:r>
      </w:ins>
      <w:ins w:id="1384" w:author="David Coverston" w:date="2016-12-29T11:29:00Z">
        <w:r w:rsidR="00AB50F1">
          <w:rPr>
            <w:rFonts w:ascii="Times New Roman" w:eastAsia="Times New Roman" w:hAnsi="Times New Roman" w:cs="Times New Roman"/>
            <w:sz w:val="24"/>
            <w:szCs w:val="24"/>
          </w:rPr>
          <w:t>.</w:t>
        </w:r>
      </w:ins>
    </w:p>
    <w:p w14:paraId="02B89A61" w14:textId="590B1849"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Solution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repository</w:t>
      </w:r>
      <w:ins w:id="1385" w:author="David Coverston" w:date="2016-12-28T16:45:00Z">
        <w:r w:rsidR="007D3E70" w:rsidRPr="007D3E70">
          <w:rPr>
            <w:rFonts w:ascii="Times New Roman" w:eastAsia="Times New Roman" w:hAnsi="Times New Roman" w:cs="Times New Roman"/>
            <w:b/>
            <w:bCs/>
            <w:color w:val="FF0000"/>
            <w:sz w:val="20"/>
            <w:szCs w:val="20"/>
          </w:rPr>
          <w:t xml:space="preserve"> </w:t>
        </w:r>
      </w:ins>
    </w:p>
    <w:p w14:paraId="7F071A41" w14:textId="4EC0C28C"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1386" w:author="David Coverston" w:date="2016-12-29T15:37:00Z">
        <w:r w:rsidRPr="00784EB6" w:rsidDel="006E4D82">
          <w:rPr>
            <w:rFonts w:ascii="Times New Roman" w:eastAsia="Times New Roman" w:hAnsi="Times New Roman" w:cs="Times New Roman"/>
            <w:sz w:val="24"/>
            <w:szCs w:val="24"/>
          </w:rPr>
          <w:delText>This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is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the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RDBMS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that</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holds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the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artifacts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created</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by</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Pentaho</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servers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and</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design</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tools,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including</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reports,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dashboards,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charts,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data</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models,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properties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files,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and</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alike.</w:delText>
        </w:r>
        <w:r w:rsidDel="006E4D82">
          <w:rPr>
            <w:rFonts w:ascii="Times New Roman" w:eastAsia="Times New Roman" w:hAnsi="Times New Roman" w:cs="Times New Roman"/>
            <w:sz w:val="24"/>
            <w:szCs w:val="24"/>
          </w:rPr>
          <w:delText xml:space="preserve"> </w:delText>
        </w:r>
      </w:del>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Pentaho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ambiguous,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solution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works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times.</w:t>
      </w:r>
      <w:del w:id="1387" w:author="David Coverston" w:date="2016-12-29T15:37:00Z">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If</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you</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have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any</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question,</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search</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the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content</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to</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see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how</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this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term</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is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used.</w:delText>
        </w:r>
      </w:del>
    </w:p>
    <w:p w14:paraId="4E873776"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Step</w:t>
      </w:r>
    </w:p>
    <w:p w14:paraId="34678069"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cross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reference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step</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procedure,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uppercase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Step.</w:t>
      </w:r>
    </w:p>
    <w:p w14:paraId="01B60E1F" w14:textId="77777777" w:rsidR="00784EB6" w:rsidRPr="009719FF" w:rsidRDefault="00784EB6" w:rsidP="00784EB6">
      <w:pPr>
        <w:spacing w:before="100" w:beforeAutospacing="1" w:after="100" w:afterAutospacing="1" w:line="240" w:lineRule="auto"/>
        <w:rPr>
          <w:rFonts w:ascii="Times New Roman" w:eastAsia="Times New Roman" w:hAnsi="Times New Roman" w:cs="Times New Roman"/>
          <w:i/>
          <w:sz w:val="24"/>
          <w:szCs w:val="24"/>
          <w:rPrChange w:id="1388" w:author="David Vandenbelt" w:date="2016-12-30T13:14:00Z">
            <w:rPr>
              <w:rFonts w:ascii="Times New Roman" w:eastAsia="Times New Roman" w:hAnsi="Times New Roman" w:cs="Times New Roman"/>
              <w:sz w:val="24"/>
              <w:szCs w:val="24"/>
            </w:rPr>
          </w:rPrChange>
        </w:rPr>
      </w:pPr>
      <w:r w:rsidRPr="009719FF">
        <w:rPr>
          <w:rFonts w:ascii="Times New Roman" w:eastAsia="Times New Roman" w:hAnsi="Times New Roman" w:cs="Times New Roman"/>
          <w:b/>
          <w:bCs/>
          <w:i/>
          <w:sz w:val="24"/>
          <w:szCs w:val="24"/>
          <w:rPrChange w:id="1389" w:author="David Vandenbelt" w:date="2016-12-30T13:14:00Z">
            <w:rPr>
              <w:rFonts w:ascii="Times New Roman" w:eastAsia="Times New Roman" w:hAnsi="Times New Roman" w:cs="Times New Roman"/>
              <w:b/>
              <w:bCs/>
              <w:sz w:val="24"/>
              <w:szCs w:val="24"/>
            </w:rPr>
          </w:rPrChange>
        </w:rPr>
        <w:t>Correct</w:t>
      </w:r>
      <w:r w:rsidRPr="009719FF">
        <w:rPr>
          <w:rFonts w:ascii="Times New Roman" w:eastAsia="Times New Roman" w:hAnsi="Times New Roman" w:cs="Times New Roman"/>
          <w:i/>
          <w:sz w:val="24"/>
          <w:szCs w:val="24"/>
          <w:rPrChange w:id="1390" w:author="David Vandenbelt" w:date="2016-12-30T13:14:00Z">
            <w:rPr>
              <w:rFonts w:ascii="Times New Roman" w:eastAsia="Times New Roman" w:hAnsi="Times New Roman" w:cs="Times New Roman"/>
              <w:sz w:val="24"/>
              <w:szCs w:val="24"/>
            </w:rPr>
          </w:rPrChange>
        </w:rPr>
        <w:t xml:space="preserve">: If you already set up a modem, go to Step 6. </w:t>
      </w:r>
    </w:p>
    <w:p w14:paraId="64714896" w14:textId="77777777" w:rsidR="00AB50F1" w:rsidRDefault="001D68B5" w:rsidP="001D68B5">
      <w:pPr>
        <w:spacing w:before="100" w:beforeAutospacing="1" w:after="100" w:afterAutospacing="1" w:line="240" w:lineRule="auto"/>
        <w:rPr>
          <w:ins w:id="1391" w:author="David Coverston" w:date="2016-12-29T11:2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Stop</w:t>
      </w:r>
      <w:del w:id="1392" w:author="David Coverston" w:date="2016-12-29T11:29:00Z">
        <w:r w:rsidDel="00AB50F1">
          <w:rPr>
            <w:rFonts w:ascii="Open Sans Light" w:eastAsia="Times New Roman" w:hAnsi="Open Sans Light" w:cs="Open Sans Light"/>
            <w:b/>
            <w:bCs/>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verb</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del>
    </w:p>
    <w:p w14:paraId="404863CC" w14:textId="0368BEED" w:rsidR="001D68B5" w:rsidRPr="00B226C2" w:rsidRDefault="001D68B5" w:rsidP="001D68B5">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refer</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to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exiting</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a</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program.</w:t>
      </w:r>
    </w:p>
    <w:p w14:paraId="34296D38" w14:textId="3AF1E7BF" w:rsidR="00C30C1C" w:rsidDel="007D3E70" w:rsidRDefault="00784EB6" w:rsidP="00784EB6">
      <w:pPr>
        <w:spacing w:before="100" w:beforeAutospacing="1" w:after="100" w:afterAutospacing="1" w:line="240" w:lineRule="auto"/>
        <w:rPr>
          <w:del w:id="1393" w:author="David Coverston" w:date="2016-12-28T16:46:00Z"/>
          <w:rFonts w:ascii="Times New Roman" w:eastAsia="Times New Roman" w:hAnsi="Times New Roman" w:cs="Times New Roman"/>
          <w:sz w:val="24"/>
          <w:szCs w:val="24"/>
        </w:rPr>
      </w:pPr>
      <w:del w:id="1394" w:author="David Coverston" w:date="2016-12-28T16:46:00Z">
        <w:r w:rsidRPr="00784EB6" w:rsidDel="007D3E70">
          <w:rPr>
            <w:rFonts w:ascii="Times New Roman" w:eastAsia="Times New Roman" w:hAnsi="Times New Roman" w:cs="Times New Roman"/>
            <w:b/>
            <w:bCs/>
            <w:sz w:val="24"/>
            <w:szCs w:val="24"/>
          </w:rPr>
          <w:delText>Subway</w:delText>
        </w:r>
        <w:r w:rsidDel="007D3E70">
          <w:rPr>
            <w:rFonts w:ascii="Times New Roman" w:eastAsia="Times New Roman" w:hAnsi="Times New Roman" w:cs="Times New Roman"/>
            <w:b/>
            <w:bCs/>
            <w:sz w:val="24"/>
            <w:szCs w:val="24"/>
          </w:rPr>
          <w:delText xml:space="preserve"> </w:delText>
        </w:r>
        <w:r w:rsidRPr="00784EB6" w:rsidDel="007D3E70">
          <w:rPr>
            <w:rFonts w:ascii="Times New Roman" w:eastAsia="Times New Roman" w:hAnsi="Times New Roman" w:cs="Times New Roman"/>
            <w:b/>
            <w:bCs/>
            <w:sz w:val="24"/>
            <w:szCs w:val="24"/>
          </w:rPr>
          <w:delText>Sign/Stop</w:delText>
        </w:r>
      </w:del>
    </w:p>
    <w:p w14:paraId="344FBB3C" w14:textId="2C006090" w:rsidR="00C30C1C" w:rsidDel="007D3E70" w:rsidRDefault="00784EB6" w:rsidP="00784EB6">
      <w:pPr>
        <w:spacing w:before="100" w:beforeAutospacing="1" w:after="100" w:afterAutospacing="1" w:line="240" w:lineRule="auto"/>
        <w:rPr>
          <w:del w:id="1395" w:author="David Coverston" w:date="2016-12-28T16:46:00Z"/>
          <w:rFonts w:ascii="Times New Roman" w:eastAsia="Times New Roman" w:hAnsi="Times New Roman" w:cs="Times New Roman"/>
          <w:sz w:val="24"/>
          <w:szCs w:val="24"/>
        </w:rPr>
      </w:pPr>
      <w:del w:id="1396" w:author="David Coverston" w:date="2016-12-28T16:46:00Z">
        <w:r w:rsidRPr="00784EB6" w:rsidDel="007D3E70">
          <w:rPr>
            <w:rFonts w:ascii="Times New Roman" w:eastAsia="Times New Roman" w:hAnsi="Times New Roman" w:cs="Times New Roman"/>
            <w:sz w:val="24"/>
            <w:szCs w:val="24"/>
          </w:rPr>
          <w:delText>See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b/>
            <w:bCs/>
            <w:sz w:val="24"/>
            <w:szCs w:val="24"/>
          </w:rPr>
          <w:delText>Guidepost</w:delText>
        </w:r>
        <w:r w:rsidRPr="00784EB6" w:rsidDel="007D3E70">
          <w:rPr>
            <w:rFonts w:ascii="Times New Roman" w:eastAsia="Times New Roman" w:hAnsi="Times New Roman" w:cs="Times New Roman"/>
            <w:sz w:val="24"/>
            <w:szCs w:val="24"/>
          </w:rPr>
          <w:delText>.</w:delText>
        </w:r>
      </w:del>
    </w:p>
    <w:p w14:paraId="71CEC7FB" w14:textId="3EAA4DCA"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Superuser</w:t>
      </w:r>
      <w:ins w:id="1397" w:author="David Coverston" w:date="2016-12-28T16:46:00Z">
        <w:r w:rsidR="007D3E70">
          <w:rPr>
            <w:rFonts w:ascii="Times New Roman" w:eastAsia="Times New Roman" w:hAnsi="Times New Roman" w:cs="Times New Roman"/>
            <w:b/>
            <w:bCs/>
            <w:sz w:val="24"/>
            <w:szCs w:val="24"/>
          </w:rPr>
          <w:t xml:space="preserve"> </w:t>
        </w:r>
      </w:ins>
    </w:p>
    <w:p w14:paraId="24DAEA90" w14:textId="2CD5421A"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1398" w:author="David Coverston" w:date="2016-12-29T15:38:00Z">
        <w:r w:rsidRPr="00784EB6" w:rsidDel="006E4D82">
          <w:rPr>
            <w:rFonts w:ascii="Times New Roman" w:eastAsia="Times New Roman" w:hAnsi="Times New Roman" w:cs="Times New Roman"/>
            <w:sz w:val="24"/>
            <w:szCs w:val="24"/>
          </w:rPr>
          <w:delText>A</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security</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user</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type.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Specifically,</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the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top-level</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user</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with</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security</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access</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to</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all</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software</w:delText>
        </w:r>
        <w:r w:rsidDel="006E4D82">
          <w:rPr>
            <w:rFonts w:ascii="Times New Roman" w:eastAsia="Times New Roman" w:hAnsi="Times New Roman" w:cs="Times New Roman"/>
            <w:sz w:val="24"/>
            <w:szCs w:val="24"/>
          </w:rPr>
          <w:delText xml:space="preserve"> </w:delText>
        </w:r>
        <w:r w:rsidRPr="00784EB6" w:rsidDel="006E4D82">
          <w:rPr>
            <w:rFonts w:ascii="Times New Roman" w:eastAsia="Times New Roman" w:hAnsi="Times New Roman" w:cs="Times New Roman"/>
            <w:sz w:val="24"/>
            <w:szCs w:val="24"/>
          </w:rPr>
          <w:delText>features.</w:delText>
        </w:r>
        <w:r w:rsidDel="006E4D82">
          <w:rPr>
            <w:rFonts w:ascii="Times New Roman" w:eastAsia="Times New Roman" w:hAnsi="Times New Roman" w:cs="Times New Roman"/>
            <w:sz w:val="24"/>
            <w:szCs w:val="24"/>
          </w:rPr>
          <w:delText xml:space="preserve"> </w:delText>
        </w:r>
      </w:del>
      <w:ins w:id="1399" w:author="David Coverston" w:date="2016-12-29T15:38:00Z">
        <w:r w:rsidR="006E4D82">
          <w:rPr>
            <w:rFonts w:ascii="Times New Roman" w:eastAsia="Times New Roman" w:hAnsi="Times New Roman" w:cs="Times New Roman"/>
            <w:sz w:val="24"/>
            <w:szCs w:val="24"/>
          </w:rPr>
          <w:t xml:space="preserve">One word. </w:t>
        </w:r>
      </w:ins>
      <w:r w:rsidRPr="00784EB6">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names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proofErr w:type="spellStart"/>
      <w:r w:rsidRPr="00784EB6">
        <w:rPr>
          <w:rFonts w:ascii="Times New Roman" w:eastAsia="Times New Roman" w:hAnsi="Times New Roman" w:cs="Times New Roman"/>
          <w:sz w:val="24"/>
          <w:szCs w:val="24"/>
        </w:rPr>
        <w:t>superusers</w:t>
      </w:r>
      <w:proofErr w:type="spellEnd"/>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such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root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admin</w:t>
      </w:r>
      <w:r w:rsidRPr="00784EB6">
        <w:rPr>
          <w:rFonts w:ascii="Times New Roman" w:eastAsia="Times New Roman" w:hAnsi="Times New Roman" w:cs="Times New Roman"/>
          <w:sz w:val="24"/>
          <w:szCs w:val="24"/>
        </w:rPr>
        <w:t>.</w:t>
      </w:r>
    </w:p>
    <w:p w14:paraId="7D654BE2" w14:textId="0C5597DF"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Supported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Tec</w:t>
      </w:r>
      <w:ins w:id="1400" w:author="David Coverston" w:date="2016-12-29T15:39:00Z">
        <w:r w:rsidR="006E4D82">
          <w:rPr>
            <w:rFonts w:ascii="Times New Roman" w:eastAsia="Times New Roman" w:hAnsi="Times New Roman" w:cs="Times New Roman"/>
            <w:b/>
            <w:bCs/>
            <w:sz w:val="24"/>
            <w:szCs w:val="24"/>
          </w:rPr>
          <w:t>h</w:t>
        </w:r>
      </w:ins>
      <w:r w:rsidRPr="00784EB6">
        <w:rPr>
          <w:rFonts w:ascii="Times New Roman" w:eastAsia="Times New Roman" w:hAnsi="Times New Roman" w:cs="Times New Roman"/>
          <w:b/>
          <w:bCs/>
          <w:sz w:val="24"/>
          <w:szCs w:val="24"/>
        </w:rPr>
        <w:t>nologies</w:t>
      </w:r>
      <w:ins w:id="1401" w:author="David Coverston" w:date="2016-12-28T16:46:00Z">
        <w:r w:rsidR="007D3E70" w:rsidRPr="007D3E70">
          <w:rPr>
            <w:rFonts w:ascii="Times New Roman" w:eastAsia="Times New Roman" w:hAnsi="Times New Roman" w:cs="Times New Roman"/>
            <w:b/>
            <w:bCs/>
            <w:color w:val="FF0000"/>
            <w:sz w:val="20"/>
            <w:szCs w:val="20"/>
          </w:rPr>
          <w:t xml:space="preserve"> </w:t>
        </w:r>
      </w:ins>
    </w:p>
    <w:p w14:paraId="321D186F" w14:textId="7A87E5D2" w:rsidR="00784EB6" w:rsidRPr="00784EB6" w:rsidRDefault="006E4D82" w:rsidP="00784EB6">
      <w:pPr>
        <w:spacing w:before="100" w:beforeAutospacing="1" w:after="100" w:afterAutospacing="1" w:line="240" w:lineRule="auto"/>
        <w:rPr>
          <w:rFonts w:ascii="Times New Roman" w:eastAsia="Times New Roman" w:hAnsi="Times New Roman" w:cs="Times New Roman"/>
          <w:sz w:val="24"/>
          <w:szCs w:val="24"/>
        </w:rPr>
      </w:pPr>
      <w:ins w:id="1402" w:author="David Coverston" w:date="2016-12-29T15:40:00Z">
        <w:r>
          <w:rPr>
            <w:rFonts w:ascii="Times New Roman" w:eastAsia="Times New Roman" w:hAnsi="Times New Roman" w:cs="Times New Roman"/>
            <w:sz w:val="24"/>
            <w:szCs w:val="24"/>
          </w:rPr>
          <w:t xml:space="preserve">Lowercase. </w:t>
        </w:r>
      </w:ins>
      <w:del w:id="1403" w:author="David Coverston" w:date="2016-12-29T15:40:00Z">
        <w:r w:rsidR="00784EB6" w:rsidRPr="00784EB6" w:rsidDel="006E4D82">
          <w:rPr>
            <w:rFonts w:ascii="Times New Roman" w:eastAsia="Times New Roman" w:hAnsi="Times New Roman" w:cs="Times New Roman"/>
            <w:sz w:val="24"/>
            <w:szCs w:val="24"/>
          </w:rPr>
          <w:delText>The</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preferred</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name</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of</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the</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list</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of</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technologies</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and</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components</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that</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we</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officially</w:delText>
        </w:r>
        <w:r w:rsidR="00784EB6" w:rsidDel="006E4D82">
          <w:rPr>
            <w:rFonts w:ascii="Times New Roman" w:eastAsia="Times New Roman" w:hAnsi="Times New Roman" w:cs="Times New Roman"/>
            <w:sz w:val="24"/>
            <w:szCs w:val="24"/>
          </w:rPr>
          <w:delText xml:space="preserve"> </w:delText>
        </w:r>
        <w:r w:rsidR="00784EB6" w:rsidRPr="00784EB6" w:rsidDel="006E4D82">
          <w:rPr>
            <w:rFonts w:ascii="Times New Roman" w:eastAsia="Times New Roman" w:hAnsi="Times New Roman" w:cs="Times New Roman"/>
            <w:sz w:val="24"/>
            <w:szCs w:val="24"/>
          </w:rPr>
          <w:delText>support.</w:delText>
        </w:r>
        <w:r w:rsidR="00784EB6" w:rsidDel="006E4D82">
          <w:rPr>
            <w:rFonts w:ascii="Times New Roman" w:eastAsia="Times New Roman" w:hAnsi="Times New Roman" w:cs="Times New Roman"/>
            <w:sz w:val="24"/>
            <w:szCs w:val="24"/>
          </w:rPr>
          <w:delText xml:space="preserve"> </w:delText>
        </w:r>
      </w:del>
      <w:r w:rsidR="00784EB6" w:rsidRPr="00784EB6">
        <w:rPr>
          <w:rFonts w:ascii="Times New Roman" w:eastAsia="Times New Roman" w:hAnsi="Times New Roman" w:cs="Times New Roman"/>
          <w:sz w:val="24"/>
          <w:szCs w:val="24"/>
        </w:rPr>
        <w:t>In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past,</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this</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was</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known</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as</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the</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Support</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Matrix</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or</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Supported</w:t>
      </w:r>
      <w:r w:rsidR="00784EB6">
        <w:rPr>
          <w:rFonts w:ascii="Times New Roman" w:eastAsia="Times New Roman" w:hAnsi="Times New Roman" w:cs="Times New Roman"/>
          <w:sz w:val="24"/>
          <w:szCs w:val="24"/>
        </w:rPr>
        <w:t xml:space="preserve"> </w:t>
      </w:r>
      <w:r w:rsidR="00784EB6" w:rsidRPr="00784EB6">
        <w:rPr>
          <w:rFonts w:ascii="Times New Roman" w:eastAsia="Times New Roman" w:hAnsi="Times New Roman" w:cs="Times New Roman"/>
          <w:sz w:val="24"/>
          <w:szCs w:val="24"/>
        </w:rPr>
        <w:t>Components.</w:t>
      </w:r>
    </w:p>
    <w:p w14:paraId="213F3391"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System</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Tray</w:t>
      </w:r>
    </w:p>
    <w:p w14:paraId="10AA01F8" w14:textId="1A11A5C5"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1404"/>
      <w:r w:rsidRPr="00784EB6">
        <w:rPr>
          <w:rFonts w:ascii="Times New Roman" w:eastAsia="Times New Roman" w:hAnsi="Times New Roman" w:cs="Times New Roman"/>
          <w:b/>
          <w:bCs/>
          <w:sz w:val="24"/>
          <w:szCs w:val="24"/>
        </w:rPr>
        <w:t>Notification</w:t>
      </w:r>
      <w:commentRangeEnd w:id="1404"/>
      <w:r w:rsidR="00086E9C">
        <w:rPr>
          <w:rStyle w:val="CommentReference"/>
        </w:rPr>
        <w:commentReference w:id="1404"/>
      </w:r>
      <w:ins w:id="1405" w:author="David Vandenbelt" w:date="2016-12-30T13:15:00Z">
        <w:r w:rsidR="00086E9C" w:rsidRPr="00086E9C">
          <w:rPr>
            <w:rFonts w:ascii="Times New Roman" w:eastAsia="Times New Roman" w:hAnsi="Times New Roman" w:cs="Times New Roman"/>
            <w:bCs/>
            <w:sz w:val="24"/>
            <w:szCs w:val="24"/>
            <w:rPrChange w:id="1406" w:author="David Vandenbelt" w:date="2016-12-30T13:15:00Z">
              <w:rPr>
                <w:rFonts w:ascii="Times New Roman" w:eastAsia="Times New Roman" w:hAnsi="Times New Roman" w:cs="Times New Roman"/>
                <w:b/>
                <w:bCs/>
                <w:sz w:val="24"/>
                <w:szCs w:val="24"/>
              </w:rPr>
            </w:rPrChange>
          </w:rPr>
          <w:t>.</w:t>
        </w:r>
      </w:ins>
    </w:p>
    <w:p w14:paraId="651A34B9"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lastRenderedPageBreak/>
        <w:t>T</w:t>
      </w:r>
    </w:p>
    <w:p w14:paraId="5E4A5186" w14:textId="77777777" w:rsidR="00AB50F1" w:rsidRDefault="00C30C1C" w:rsidP="00C30C1C">
      <w:pPr>
        <w:spacing w:before="100" w:beforeAutospacing="1" w:after="100" w:afterAutospacing="1" w:line="240" w:lineRule="auto"/>
        <w:rPr>
          <w:ins w:id="1407" w:author="David Coverston" w:date="2016-12-29T11:29: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Trash</w:t>
      </w:r>
      <w:del w:id="1408" w:author="David Coverston" w:date="2016-12-29T11:29:00Z">
        <w:r w:rsidDel="00AB50F1">
          <w:rPr>
            <w:rFonts w:ascii="Open Sans Light" w:eastAsia="Times New Roman" w:hAnsi="Open Sans Light" w:cs="Open Sans Light"/>
            <w:b/>
            <w:bCs/>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verb</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del>
    </w:p>
    <w:p w14:paraId="39658ECD" w14:textId="780C4B67" w:rsidR="00C30C1C" w:rsidRPr="00AB50F1" w:rsidDel="00AB50F1" w:rsidRDefault="00C30C1C" w:rsidP="00C30C1C">
      <w:pPr>
        <w:spacing w:before="100" w:beforeAutospacing="1" w:after="100" w:afterAutospacing="1" w:line="240" w:lineRule="auto"/>
        <w:rPr>
          <w:del w:id="1409" w:author="David Coverston" w:date="2016-12-29T11:30:00Z"/>
          <w:rFonts w:ascii="Open Sans Light" w:eastAsia="Times New Roman" w:hAnsi="Open Sans Light" w:cs="Open Sans Light"/>
          <w:i/>
          <w:color w:val="538135" w:themeColor="accent6" w:themeShade="BF"/>
          <w:sz w:val="24"/>
          <w:szCs w:val="24"/>
          <w:rPrChange w:id="1410" w:author="David Coverston" w:date="2016-12-29T11:30:00Z">
            <w:rPr>
              <w:del w:id="1411" w:author="David Coverston" w:date="2016-12-29T11:30:00Z"/>
              <w:rFonts w:ascii="Open Sans Light" w:eastAsia="Times New Roman" w:hAnsi="Open Sans Light" w:cs="Open Sans Light"/>
              <w:color w:val="538135" w:themeColor="accent6" w:themeShade="BF"/>
              <w:sz w:val="24"/>
              <w:szCs w:val="24"/>
            </w:rPr>
          </w:rPrChange>
        </w:rPr>
      </w:pPr>
      <w:r w:rsidRPr="00B226C2">
        <w:rPr>
          <w:rFonts w:ascii="Open Sans Light" w:eastAsia="Times New Roman" w:hAnsi="Open Sans Light" w:cs="Open Sans Light"/>
          <w:color w:val="538135" w:themeColor="accent6" w:themeShade="BF"/>
          <w:sz w:val="24"/>
          <w:szCs w:val="24"/>
        </w:rPr>
        <w:t>Do</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not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Trash</w:t>
      </w:r>
      <w:r w:rsidRPr="00B226C2">
        <w:rPr>
          <w:rFonts w:ascii="Open Sans Light" w:eastAsia="Times New Roman" w:hAnsi="Open Sans Light" w:cs="Open Sans Light"/>
          <w:color w:val="538135" w:themeColor="accent6" w:themeShade="BF"/>
          <w:sz w:val="24"/>
          <w:szCs w:val="24"/>
        </w:rPr>
        <w:t>.</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Use</w:t>
      </w:r>
      <w:r>
        <w:rPr>
          <w:rFonts w:ascii="Open Sans Light" w:eastAsia="Times New Roman" w:hAnsi="Open Sans Light" w:cs="Open Sans Light"/>
          <w:color w:val="538135" w:themeColor="accent6" w:themeShade="BF"/>
          <w:sz w:val="24"/>
          <w:szCs w:val="24"/>
        </w:rPr>
        <w:t xml:space="preserve"> </w:t>
      </w:r>
      <w:r w:rsidRPr="00B226C2">
        <w:rPr>
          <w:rFonts w:ascii="Open Sans Light" w:eastAsia="Times New Roman" w:hAnsi="Open Sans Light" w:cs="Open Sans Light"/>
          <w:i/>
          <w:iCs/>
          <w:color w:val="538135" w:themeColor="accent6" w:themeShade="BF"/>
          <w:sz w:val="24"/>
          <w:szCs w:val="24"/>
        </w:rPr>
        <w:t>Delete</w:t>
      </w:r>
      <w:r>
        <w:rPr>
          <w:rFonts w:ascii="Open Sans Light" w:eastAsia="Times New Roman" w:hAnsi="Open Sans Light" w:cs="Open Sans Light"/>
          <w:i/>
          <w:iCs/>
          <w:color w:val="538135" w:themeColor="accent6" w:themeShade="BF"/>
          <w:sz w:val="24"/>
          <w:szCs w:val="24"/>
        </w:rPr>
        <w:t xml:space="preserve"> </w:t>
      </w:r>
      <w:r w:rsidRPr="00B226C2">
        <w:rPr>
          <w:rFonts w:ascii="Open Sans Light" w:eastAsia="Times New Roman" w:hAnsi="Open Sans Light" w:cs="Open Sans Light"/>
          <w:color w:val="538135" w:themeColor="accent6" w:themeShade="BF"/>
          <w:sz w:val="24"/>
          <w:szCs w:val="24"/>
        </w:rPr>
        <w:t>instead.</w:t>
      </w:r>
      <w:ins w:id="1412" w:author="David Coverston" w:date="2016-12-29T11:30:00Z">
        <w:r w:rsidR="00AB50F1">
          <w:rPr>
            <w:rFonts w:ascii="Open Sans Light" w:eastAsia="Times New Roman" w:hAnsi="Open Sans Light" w:cs="Open Sans Light"/>
            <w:color w:val="538135" w:themeColor="accent6" w:themeShade="BF"/>
            <w:sz w:val="24"/>
            <w:szCs w:val="24"/>
          </w:rPr>
          <w:t xml:space="preserve"> When referring to repositories, </w:t>
        </w:r>
      </w:ins>
    </w:p>
    <w:p w14:paraId="0824100A" w14:textId="6AE28256" w:rsidR="00C30C1C" w:rsidRPr="00AB50F1" w:rsidDel="00AB50F1" w:rsidRDefault="00C30C1C" w:rsidP="00C30C1C">
      <w:pPr>
        <w:numPr>
          <w:ilvl w:val="0"/>
          <w:numId w:val="8"/>
        </w:numPr>
        <w:spacing w:before="100" w:beforeAutospacing="1" w:after="100" w:afterAutospacing="1" w:line="240" w:lineRule="auto"/>
        <w:rPr>
          <w:del w:id="1413" w:author="David Coverston" w:date="2016-12-29T11:29:00Z"/>
          <w:rFonts w:ascii="Open Sans Light" w:eastAsia="Times New Roman" w:hAnsi="Open Sans Light" w:cs="Open Sans Light"/>
          <w:i/>
          <w:color w:val="538135" w:themeColor="accent6" w:themeShade="BF"/>
          <w:sz w:val="24"/>
          <w:szCs w:val="24"/>
          <w:rPrChange w:id="1414" w:author="David Coverston" w:date="2016-12-29T11:30:00Z">
            <w:rPr>
              <w:del w:id="1415" w:author="David Coverston" w:date="2016-12-29T11:29:00Z"/>
              <w:rFonts w:ascii="Open Sans Light" w:eastAsia="Times New Roman" w:hAnsi="Open Sans Light" w:cs="Open Sans Light"/>
              <w:color w:val="538135" w:themeColor="accent6" w:themeShade="BF"/>
              <w:sz w:val="24"/>
              <w:szCs w:val="24"/>
            </w:rPr>
          </w:rPrChange>
        </w:rPr>
      </w:pPr>
      <w:del w:id="1416" w:author="David Coverston" w:date="2016-12-29T11:29:00Z">
        <w:r w:rsidRPr="00AB50F1" w:rsidDel="00AB50F1">
          <w:rPr>
            <w:rFonts w:ascii="Open Sans Light" w:eastAsia="Times New Roman" w:hAnsi="Open Sans Light" w:cs="Open Sans Light"/>
            <w:i/>
            <w:color w:val="538135" w:themeColor="accent6" w:themeShade="BF"/>
            <w:sz w:val="24"/>
            <w:szCs w:val="24"/>
            <w:rPrChange w:id="1417" w:author="David Coverston" w:date="2016-12-29T11:30:00Z">
              <w:rPr>
                <w:rFonts w:ascii="Open Sans Light" w:eastAsia="Times New Roman" w:hAnsi="Open Sans Light" w:cs="Open Sans Light"/>
                <w:color w:val="538135" w:themeColor="accent6" w:themeShade="BF"/>
                <w:sz w:val="24"/>
                <w:szCs w:val="24"/>
              </w:rPr>
            </w:rPrChange>
          </w:rPr>
          <w:delText>UX Usage: Use with buttons or actions, including icons.</w:delText>
        </w:r>
      </w:del>
    </w:p>
    <w:p w14:paraId="6A8800A2" w14:textId="1B780069" w:rsidR="00C30C1C" w:rsidRPr="00AB50F1" w:rsidDel="00AB50F1" w:rsidRDefault="00C30C1C" w:rsidP="00C30C1C">
      <w:pPr>
        <w:spacing w:before="100" w:beforeAutospacing="1" w:after="100" w:afterAutospacing="1" w:line="240" w:lineRule="auto"/>
        <w:rPr>
          <w:del w:id="1418" w:author="David Coverston" w:date="2016-12-29T11:31:00Z"/>
          <w:rFonts w:ascii="Open Sans Light" w:eastAsia="Times New Roman" w:hAnsi="Open Sans Light" w:cs="Open Sans Light"/>
          <w:i/>
          <w:color w:val="538135" w:themeColor="accent6" w:themeShade="BF"/>
          <w:sz w:val="24"/>
          <w:szCs w:val="24"/>
          <w:rPrChange w:id="1419" w:author="David Coverston" w:date="2016-12-29T11:31:00Z">
            <w:rPr>
              <w:del w:id="1420" w:author="David Coverston" w:date="2016-12-29T11:31:00Z"/>
              <w:rFonts w:ascii="Open Sans Light" w:eastAsia="Times New Roman" w:hAnsi="Open Sans Light" w:cs="Open Sans Light"/>
              <w:color w:val="538135" w:themeColor="accent6" w:themeShade="BF"/>
              <w:sz w:val="24"/>
              <w:szCs w:val="24"/>
            </w:rPr>
          </w:rPrChange>
        </w:rPr>
      </w:pPr>
      <w:r w:rsidRPr="00AB50F1">
        <w:rPr>
          <w:rFonts w:ascii="Open Sans Light" w:eastAsia="Times New Roman" w:hAnsi="Open Sans Light" w:cs="Open Sans Light"/>
          <w:bCs/>
          <w:i/>
          <w:color w:val="538135" w:themeColor="accent6" w:themeShade="BF"/>
          <w:sz w:val="24"/>
          <w:szCs w:val="24"/>
          <w:rPrChange w:id="1421" w:author="David Coverston" w:date="2016-12-29T11:30:00Z">
            <w:rPr>
              <w:rFonts w:ascii="Open Sans Light" w:eastAsia="Times New Roman" w:hAnsi="Open Sans Light" w:cs="Open Sans Light"/>
              <w:b/>
              <w:bCs/>
              <w:color w:val="538135" w:themeColor="accent6" w:themeShade="BF"/>
              <w:sz w:val="24"/>
              <w:szCs w:val="24"/>
            </w:rPr>
          </w:rPrChange>
        </w:rPr>
        <w:t>Move to Trash</w:t>
      </w:r>
      <w:del w:id="1422" w:author="David Coverston" w:date="2016-12-29T11:29:00Z">
        <w:r w:rsidRPr="00AB50F1" w:rsidDel="00AB50F1">
          <w:rPr>
            <w:rFonts w:ascii="Open Sans Light" w:eastAsia="Times New Roman" w:hAnsi="Open Sans Light" w:cs="Open Sans Light"/>
            <w:i/>
            <w:color w:val="538135" w:themeColor="accent6" w:themeShade="BF"/>
            <w:sz w:val="24"/>
            <w:szCs w:val="24"/>
            <w:rPrChange w:id="1423" w:author="David Coverston" w:date="2016-12-29T11:30:00Z">
              <w:rPr>
                <w:rFonts w:ascii="Open Sans Light" w:eastAsia="Times New Roman" w:hAnsi="Open Sans Light" w:cs="Open Sans Light"/>
                <w:color w:val="538135" w:themeColor="accent6" w:themeShade="BF"/>
                <w:sz w:val="24"/>
                <w:szCs w:val="24"/>
              </w:rPr>
            </w:rPrChange>
          </w:rPr>
          <w:delText xml:space="preserve"> -- </w:delText>
        </w:r>
        <w:r w:rsidRPr="001D5B77" w:rsidDel="00AB50F1">
          <w:rPr>
            <w:rFonts w:ascii="Open Sans Light" w:eastAsia="Times New Roman" w:hAnsi="Open Sans Light" w:cs="Open Sans Light"/>
            <w:i/>
            <w:iCs/>
            <w:color w:val="538135" w:themeColor="accent6" w:themeShade="BF"/>
            <w:sz w:val="24"/>
            <w:szCs w:val="24"/>
          </w:rPr>
          <w:delText>verb</w:delText>
        </w:r>
        <w:r w:rsidRPr="00AB50F1" w:rsidDel="00AB50F1">
          <w:rPr>
            <w:rFonts w:ascii="Open Sans Light" w:eastAsia="Times New Roman" w:hAnsi="Open Sans Light" w:cs="Open Sans Light"/>
            <w:i/>
            <w:color w:val="538135" w:themeColor="accent6" w:themeShade="BF"/>
            <w:sz w:val="24"/>
            <w:szCs w:val="24"/>
            <w:rPrChange w:id="1424" w:author="David Coverston" w:date="2016-12-29T11:30:00Z">
              <w:rPr>
                <w:rFonts w:ascii="Open Sans Light" w:eastAsia="Times New Roman" w:hAnsi="Open Sans Light" w:cs="Open Sans Light"/>
                <w:color w:val="538135" w:themeColor="accent6" w:themeShade="BF"/>
                <w:sz w:val="24"/>
                <w:szCs w:val="24"/>
              </w:rPr>
            </w:rPrChange>
          </w:rPr>
          <w:delText xml:space="preserve">. </w:delText>
        </w:r>
      </w:del>
      <w:ins w:id="1425" w:author="David Coverston" w:date="2016-12-29T11:31:00Z">
        <w:r w:rsidR="00AB50F1">
          <w:rPr>
            <w:rFonts w:ascii="Open Sans Light" w:eastAsia="Times New Roman" w:hAnsi="Open Sans Light" w:cs="Open Sans Light"/>
            <w:color w:val="538135" w:themeColor="accent6" w:themeShade="BF"/>
            <w:sz w:val="24"/>
            <w:szCs w:val="24"/>
          </w:rPr>
          <w:t xml:space="preserve"> and </w:t>
        </w:r>
      </w:ins>
      <w:del w:id="1426" w:author="David Coverston" w:date="2016-12-29T11:31:00Z">
        <w:r w:rsidRPr="00AB50F1" w:rsidDel="00AB50F1">
          <w:rPr>
            <w:rFonts w:ascii="Open Sans Light" w:eastAsia="Times New Roman" w:hAnsi="Open Sans Light" w:cs="Open Sans Light"/>
            <w:i/>
            <w:color w:val="538135" w:themeColor="accent6" w:themeShade="BF"/>
            <w:sz w:val="24"/>
            <w:szCs w:val="24"/>
            <w:rPrChange w:id="1427" w:author="David Coverston" w:date="2016-12-29T11:31:00Z">
              <w:rPr>
                <w:rFonts w:ascii="Open Sans Light" w:eastAsia="Times New Roman" w:hAnsi="Open Sans Light" w:cs="Open Sans Light"/>
                <w:color w:val="538135" w:themeColor="accent6" w:themeShade="BF"/>
                <w:sz w:val="24"/>
                <w:szCs w:val="24"/>
              </w:rPr>
            </w:rPrChange>
          </w:rPr>
          <w:delText>Used in repositories.</w:delText>
        </w:r>
      </w:del>
    </w:p>
    <w:p w14:paraId="7E8D3F1C" w14:textId="23CAA175" w:rsidR="00C30C1C" w:rsidRPr="00AB50F1" w:rsidDel="00AB50F1" w:rsidRDefault="00C30C1C" w:rsidP="00C30C1C">
      <w:pPr>
        <w:numPr>
          <w:ilvl w:val="0"/>
          <w:numId w:val="9"/>
        </w:numPr>
        <w:spacing w:before="100" w:beforeAutospacing="1" w:after="100" w:afterAutospacing="1" w:line="240" w:lineRule="auto"/>
        <w:rPr>
          <w:del w:id="1428" w:author="David Coverston" w:date="2016-12-29T11:29:00Z"/>
          <w:rFonts w:ascii="Open Sans Light" w:eastAsia="Times New Roman" w:hAnsi="Open Sans Light" w:cs="Open Sans Light"/>
          <w:i/>
          <w:color w:val="538135" w:themeColor="accent6" w:themeShade="BF"/>
          <w:sz w:val="24"/>
          <w:szCs w:val="24"/>
          <w:rPrChange w:id="1429" w:author="David Coverston" w:date="2016-12-29T11:31:00Z">
            <w:rPr>
              <w:del w:id="1430" w:author="David Coverston" w:date="2016-12-29T11:29:00Z"/>
              <w:rFonts w:ascii="Open Sans Light" w:eastAsia="Times New Roman" w:hAnsi="Open Sans Light" w:cs="Open Sans Light"/>
              <w:color w:val="538135" w:themeColor="accent6" w:themeShade="BF"/>
              <w:sz w:val="24"/>
              <w:szCs w:val="24"/>
            </w:rPr>
          </w:rPrChange>
        </w:rPr>
      </w:pPr>
      <w:del w:id="1431" w:author="David Coverston" w:date="2016-12-29T11:29:00Z">
        <w:r w:rsidRPr="00AB50F1" w:rsidDel="00AB50F1">
          <w:rPr>
            <w:rFonts w:ascii="Open Sans Light" w:eastAsia="Times New Roman" w:hAnsi="Open Sans Light" w:cs="Open Sans Light"/>
            <w:i/>
            <w:color w:val="538135" w:themeColor="accent6" w:themeShade="BF"/>
            <w:sz w:val="24"/>
            <w:szCs w:val="24"/>
            <w:rPrChange w:id="1432" w:author="David Coverston" w:date="2016-12-29T11:31:00Z">
              <w:rPr>
                <w:rFonts w:ascii="Open Sans Light" w:eastAsia="Times New Roman" w:hAnsi="Open Sans Light" w:cs="Open Sans Light"/>
                <w:color w:val="538135" w:themeColor="accent6" w:themeShade="BF"/>
                <w:sz w:val="24"/>
                <w:szCs w:val="24"/>
              </w:rPr>
            </w:rPrChange>
          </w:rPr>
          <w:delText>UX Usage: Use with buttons or actions, including icons.</w:delText>
        </w:r>
      </w:del>
    </w:p>
    <w:p w14:paraId="0D5BE4A1" w14:textId="1DB1249C" w:rsidR="00AB50F1" w:rsidRPr="001D5B77" w:rsidRDefault="00C30C1C" w:rsidP="00C30C1C">
      <w:pPr>
        <w:spacing w:before="100" w:beforeAutospacing="1" w:after="100" w:afterAutospacing="1" w:line="240" w:lineRule="auto"/>
        <w:rPr>
          <w:ins w:id="1433" w:author="David Coverston" w:date="2016-12-29T11:30:00Z"/>
          <w:rFonts w:ascii="Open Sans Light" w:eastAsia="Times New Roman" w:hAnsi="Open Sans Light" w:cs="Open Sans Light"/>
          <w:color w:val="538135" w:themeColor="accent6" w:themeShade="BF"/>
          <w:sz w:val="24"/>
          <w:szCs w:val="24"/>
        </w:rPr>
      </w:pPr>
      <w:r w:rsidRPr="00AB50F1">
        <w:rPr>
          <w:rFonts w:ascii="Open Sans Light" w:eastAsia="Times New Roman" w:hAnsi="Open Sans Light" w:cs="Open Sans Light"/>
          <w:bCs/>
          <w:i/>
          <w:color w:val="538135" w:themeColor="accent6" w:themeShade="BF"/>
          <w:sz w:val="24"/>
          <w:szCs w:val="24"/>
          <w:rPrChange w:id="1434" w:author="David Coverston" w:date="2016-12-29T11:31:00Z">
            <w:rPr>
              <w:rFonts w:ascii="Open Sans Light" w:eastAsia="Times New Roman" w:hAnsi="Open Sans Light" w:cs="Open Sans Light"/>
              <w:b/>
              <w:bCs/>
              <w:color w:val="538135" w:themeColor="accent6" w:themeShade="BF"/>
              <w:sz w:val="24"/>
              <w:szCs w:val="24"/>
            </w:rPr>
          </w:rPrChange>
        </w:rPr>
        <w:t>Empty the Trash</w:t>
      </w:r>
      <w:del w:id="1435" w:author="David Coverston" w:date="2016-12-29T11:30:00Z">
        <w:r w:rsidRPr="001D5B77" w:rsidDel="00AB50F1">
          <w:rPr>
            <w:rFonts w:ascii="Open Sans Light" w:eastAsia="Times New Roman" w:hAnsi="Open Sans Light" w:cs="Open Sans Light"/>
            <w:color w:val="538135" w:themeColor="accent6" w:themeShade="BF"/>
            <w:sz w:val="24"/>
            <w:szCs w:val="24"/>
          </w:rPr>
          <w:delText xml:space="preserve"> -- </w:delText>
        </w:r>
        <w:r w:rsidRPr="001D5B77" w:rsidDel="00AB50F1">
          <w:rPr>
            <w:rFonts w:ascii="Open Sans Light" w:eastAsia="Times New Roman" w:hAnsi="Open Sans Light" w:cs="Open Sans Light"/>
            <w:i/>
            <w:iCs/>
            <w:color w:val="538135" w:themeColor="accent6" w:themeShade="BF"/>
            <w:sz w:val="24"/>
            <w:szCs w:val="24"/>
          </w:rPr>
          <w:delText>verb</w:delText>
        </w:r>
        <w:r w:rsidRPr="001D5B77" w:rsidDel="00AB50F1">
          <w:rPr>
            <w:rFonts w:ascii="Open Sans Light" w:eastAsia="Times New Roman" w:hAnsi="Open Sans Light" w:cs="Open Sans Light"/>
            <w:color w:val="538135" w:themeColor="accent6" w:themeShade="BF"/>
            <w:sz w:val="24"/>
            <w:szCs w:val="24"/>
          </w:rPr>
          <w:delText xml:space="preserve">. </w:delText>
        </w:r>
      </w:del>
      <w:ins w:id="1436" w:author="David Coverston" w:date="2016-12-29T11:31:00Z">
        <w:r w:rsidR="00AB50F1">
          <w:rPr>
            <w:rFonts w:ascii="Open Sans Light" w:eastAsia="Times New Roman" w:hAnsi="Open Sans Light" w:cs="Open Sans Light"/>
            <w:color w:val="538135" w:themeColor="accent6" w:themeShade="BF"/>
            <w:sz w:val="24"/>
            <w:szCs w:val="24"/>
          </w:rPr>
          <w:t xml:space="preserve"> is acceptable.</w:t>
        </w:r>
      </w:ins>
    </w:p>
    <w:p w14:paraId="0BBB0378" w14:textId="35B1558D" w:rsidR="00C30C1C" w:rsidRPr="00B226C2" w:rsidDel="00AB50F1" w:rsidRDefault="00C30C1C" w:rsidP="00C30C1C">
      <w:pPr>
        <w:spacing w:before="100" w:beforeAutospacing="1" w:after="100" w:afterAutospacing="1" w:line="240" w:lineRule="auto"/>
        <w:rPr>
          <w:del w:id="1437" w:author="David Coverston" w:date="2016-12-29T11:31:00Z"/>
          <w:rFonts w:ascii="Open Sans Light" w:eastAsia="Times New Roman" w:hAnsi="Open Sans Light" w:cs="Open Sans Light"/>
          <w:color w:val="538135" w:themeColor="accent6" w:themeShade="BF"/>
          <w:sz w:val="24"/>
          <w:szCs w:val="24"/>
        </w:rPr>
      </w:pPr>
      <w:del w:id="1438" w:author="David Coverston" w:date="2016-12-29T11:31:00Z">
        <w:r w:rsidRPr="00B226C2" w:rsidDel="00AB50F1">
          <w:rPr>
            <w:rFonts w:ascii="Open Sans Light" w:eastAsia="Times New Roman" w:hAnsi="Open Sans Light" w:cs="Open Sans Light"/>
            <w:color w:val="538135" w:themeColor="accent6" w:themeShade="BF"/>
            <w:sz w:val="24"/>
            <w:szCs w:val="24"/>
          </w:rPr>
          <w:delText>Used</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in</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repositories.</w:delText>
        </w:r>
      </w:del>
    </w:p>
    <w:p w14:paraId="2080D475" w14:textId="53B32538" w:rsidR="00C30C1C" w:rsidRPr="00B226C2" w:rsidDel="00AB50F1" w:rsidRDefault="00C30C1C" w:rsidP="00C30C1C">
      <w:pPr>
        <w:numPr>
          <w:ilvl w:val="0"/>
          <w:numId w:val="10"/>
        </w:numPr>
        <w:spacing w:before="100" w:beforeAutospacing="1" w:after="100" w:afterAutospacing="1" w:line="240" w:lineRule="auto"/>
        <w:rPr>
          <w:del w:id="1439" w:author="David Coverston" w:date="2016-12-29T11:30:00Z"/>
          <w:rFonts w:ascii="Open Sans Light" w:eastAsia="Times New Roman" w:hAnsi="Open Sans Light" w:cs="Open Sans Light"/>
          <w:color w:val="538135" w:themeColor="accent6" w:themeShade="BF"/>
          <w:sz w:val="24"/>
          <w:szCs w:val="24"/>
        </w:rPr>
      </w:pPr>
      <w:del w:id="1440" w:author="David Coverston" w:date="2016-12-29T11:30:00Z">
        <w:r w:rsidRPr="00B226C2" w:rsidDel="00AB50F1">
          <w:rPr>
            <w:rFonts w:ascii="Open Sans Light" w:eastAsia="Times New Roman" w:hAnsi="Open Sans Light" w:cs="Open Sans Light"/>
            <w:color w:val="538135" w:themeColor="accent6" w:themeShade="BF"/>
            <w:sz w:val="24"/>
            <w:szCs w:val="24"/>
          </w:rPr>
          <w:delText>UX</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Usage:</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Use</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with</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buttons</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or</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actions,</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including</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icons.</w:delText>
        </w:r>
      </w:del>
    </w:p>
    <w:p w14:paraId="09635962"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Type</w:t>
      </w:r>
    </w:p>
    <w:p w14:paraId="4368C604" w14:textId="7D33985F"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1441"/>
      <w:r w:rsidRPr="00784EB6">
        <w:rPr>
          <w:rFonts w:ascii="Times New Roman" w:eastAsia="Times New Roman" w:hAnsi="Times New Roman" w:cs="Times New Roman"/>
          <w:b/>
          <w:bCs/>
          <w:sz w:val="24"/>
          <w:szCs w:val="24"/>
        </w:rPr>
        <w:t>Enter</w:t>
      </w:r>
      <w:commentRangeEnd w:id="1441"/>
      <w:r w:rsidR="00086E9C">
        <w:rPr>
          <w:rStyle w:val="CommentReference"/>
        </w:rPr>
        <w:commentReference w:id="1441"/>
      </w:r>
      <w:ins w:id="1442" w:author="David Vandenbelt" w:date="2016-12-30T13:16:00Z">
        <w:r w:rsidR="00086E9C" w:rsidRPr="00086E9C">
          <w:rPr>
            <w:rFonts w:ascii="Times New Roman" w:eastAsia="Times New Roman" w:hAnsi="Times New Roman" w:cs="Times New Roman"/>
            <w:bCs/>
            <w:sz w:val="24"/>
            <w:szCs w:val="24"/>
            <w:rPrChange w:id="1443" w:author="David Vandenbelt" w:date="2016-12-30T13:16:00Z">
              <w:rPr>
                <w:rFonts w:ascii="Times New Roman" w:eastAsia="Times New Roman" w:hAnsi="Times New Roman" w:cs="Times New Roman"/>
                <w:b/>
                <w:bCs/>
                <w:sz w:val="24"/>
                <w:szCs w:val="24"/>
              </w:rPr>
            </w:rPrChange>
          </w:rPr>
          <w:t>.</w:t>
        </w:r>
      </w:ins>
      <w:del w:id="1444" w:author="David Vandenbelt" w:date="2016-12-30T13:16:00Z">
        <w:r w:rsidDel="00086E9C">
          <w:rPr>
            <w:rFonts w:ascii="Times New Roman" w:eastAsia="Times New Roman" w:hAnsi="Times New Roman" w:cs="Times New Roman"/>
            <w:b/>
            <w:bCs/>
            <w:sz w:val="24"/>
            <w:szCs w:val="24"/>
          </w:rPr>
          <w:delText xml:space="preserve"> </w:delText>
        </w:r>
        <w:r w:rsidRPr="00784EB6" w:rsidDel="00086E9C">
          <w:rPr>
            <w:rFonts w:ascii="Times New Roman" w:eastAsia="Times New Roman" w:hAnsi="Times New Roman" w:cs="Times New Roman"/>
            <w:b/>
            <w:bCs/>
            <w:sz w:val="24"/>
            <w:szCs w:val="24"/>
          </w:rPr>
          <w:delText>vs</w:delText>
        </w:r>
        <w:r w:rsidDel="00086E9C">
          <w:rPr>
            <w:rFonts w:ascii="Times New Roman" w:eastAsia="Times New Roman" w:hAnsi="Times New Roman" w:cs="Times New Roman"/>
            <w:b/>
            <w:bCs/>
            <w:sz w:val="24"/>
            <w:szCs w:val="24"/>
          </w:rPr>
          <w:delText xml:space="preserve"> </w:delText>
        </w:r>
        <w:r w:rsidRPr="00784EB6" w:rsidDel="00086E9C">
          <w:rPr>
            <w:rFonts w:ascii="Times New Roman" w:eastAsia="Times New Roman" w:hAnsi="Times New Roman" w:cs="Times New Roman"/>
            <w:b/>
            <w:bCs/>
            <w:sz w:val="24"/>
            <w:szCs w:val="24"/>
          </w:rPr>
          <w:delText>Type</w:delText>
        </w:r>
      </w:del>
    </w:p>
    <w:p w14:paraId="258150E3"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U</w:t>
      </w:r>
    </w:p>
    <w:p w14:paraId="6D08C83D"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UNIX</w:t>
      </w:r>
    </w:p>
    <w:p w14:paraId="04F6B9B6"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UNIX</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trademarked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always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uppercase.</w:t>
      </w:r>
    </w:p>
    <w:p w14:paraId="083F1DD0" w14:textId="234A9456" w:rsidR="00784EB6" w:rsidRPr="00784EB6" w:rsidRDefault="00784EB6" w:rsidP="00784E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generic</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del w:id="1445" w:author="David Vandenbelt" w:date="2016-12-30T13:16:00Z">
        <w:r w:rsidRPr="00784EB6" w:rsidDel="00086E9C">
          <w:rPr>
            <w:rFonts w:ascii="Times New Roman" w:eastAsia="Times New Roman" w:hAnsi="Times New Roman" w:cs="Times New Roman"/>
            <w:sz w:val="24"/>
            <w:szCs w:val="24"/>
          </w:rPr>
          <w:delText>,</w:delText>
        </w:r>
        <w:r w:rsidDel="00086E9C">
          <w:rPr>
            <w:rFonts w:ascii="Times New Roman" w:eastAsia="Times New Roman" w:hAnsi="Times New Roman" w:cs="Times New Roman"/>
            <w:sz w:val="24"/>
            <w:szCs w:val="24"/>
          </w:rPr>
          <w:delText xml:space="preserve"> </w:delText>
        </w:r>
        <w:r w:rsidRPr="00784EB6" w:rsidDel="00086E9C">
          <w:rPr>
            <w:rFonts w:ascii="Times New Roman" w:eastAsia="Times New Roman" w:hAnsi="Times New Roman" w:cs="Times New Roman"/>
            <w:sz w:val="24"/>
            <w:szCs w:val="24"/>
          </w:rPr>
          <w:delText>for</w:delText>
        </w:r>
        <w:r w:rsidDel="00086E9C">
          <w:rPr>
            <w:rFonts w:ascii="Times New Roman" w:eastAsia="Times New Roman" w:hAnsi="Times New Roman" w:cs="Times New Roman"/>
            <w:sz w:val="24"/>
            <w:szCs w:val="24"/>
          </w:rPr>
          <w:delText xml:space="preserve"> </w:delText>
        </w:r>
        <w:r w:rsidRPr="00784EB6" w:rsidDel="00086E9C">
          <w:rPr>
            <w:rFonts w:ascii="Times New Roman" w:eastAsia="Times New Roman" w:hAnsi="Times New Roman" w:cs="Times New Roman"/>
            <w:sz w:val="24"/>
            <w:szCs w:val="24"/>
          </w:rPr>
          <w:delText>example,</w:delText>
        </w:r>
      </w:del>
      <w:ins w:id="1446" w:author="David Vandenbelt" w:date="2016-12-30T13:16:00Z">
        <w:r w:rsidR="00086E9C">
          <w:rPr>
            <w:rFonts w:ascii="Times New Roman" w:eastAsia="Times New Roman" w:hAnsi="Times New Roman" w:cs="Times New Roman"/>
            <w:sz w:val="24"/>
            <w:szCs w:val="24"/>
          </w:rPr>
          <w:t xml:space="preserve"> as in</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UNIX..."</w:t>
      </w:r>
    </w:p>
    <w:p w14:paraId="78676BDB" w14:textId="77777777" w:rsidR="00784EB6" w:rsidRPr="00784EB6" w:rsidRDefault="00784EB6" w:rsidP="00784E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connection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products,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unless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licensed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mark.</w:t>
      </w:r>
    </w:p>
    <w:p w14:paraId="32A1B2B6" w14:textId="77777777" w:rsidR="00784EB6" w:rsidRPr="00784EB6" w:rsidRDefault="00784EB6" w:rsidP="00784E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detailed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referring</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visual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presentation,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form,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manner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available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trademark</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holder,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Group</w:t>
      </w:r>
      <w:r>
        <w:rPr>
          <w:rFonts w:ascii="Times New Roman" w:eastAsia="Times New Roman" w:hAnsi="Times New Roman" w:cs="Times New Roman"/>
          <w:sz w:val="24"/>
          <w:szCs w:val="24"/>
        </w:rPr>
        <w:t xml:space="preserve"> </w:t>
      </w:r>
    </w:p>
    <w:p w14:paraId="0051B73A" w14:textId="24357C72"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1447"/>
      <w:r w:rsidRPr="00086E9C">
        <w:rPr>
          <w:rFonts w:ascii="Times New Roman" w:eastAsia="Times New Roman" w:hAnsi="Times New Roman" w:cs="Times New Roman"/>
          <w:b/>
          <w:sz w:val="24"/>
          <w:szCs w:val="24"/>
          <w:rPrChange w:id="1448" w:author="David Vandenbelt" w:date="2016-12-30T13:17:00Z">
            <w:rPr>
              <w:rFonts w:ascii="Times New Roman" w:eastAsia="Times New Roman" w:hAnsi="Times New Roman" w:cs="Times New Roman"/>
              <w:sz w:val="24"/>
              <w:szCs w:val="24"/>
            </w:rPr>
          </w:rPrChange>
        </w:rPr>
        <w:t>Operating Systems</w:t>
      </w:r>
      <w:commentRangeEnd w:id="1447"/>
      <w:r w:rsidR="00086E9C">
        <w:rPr>
          <w:rStyle w:val="CommentReference"/>
        </w:rPr>
        <w:commentReference w:id="1447"/>
      </w:r>
      <w:del w:id="1449" w:author="David Vandenbelt" w:date="2016-12-30T13:16:00Z">
        <w:r w:rsidDel="00086E9C">
          <w:rPr>
            <w:rFonts w:ascii="Times New Roman" w:eastAsia="Times New Roman" w:hAnsi="Times New Roman" w:cs="Times New Roman"/>
            <w:sz w:val="24"/>
            <w:szCs w:val="24"/>
          </w:rPr>
          <w:delText xml:space="preserve"> </w:delText>
        </w:r>
        <w:r w:rsidRPr="00784EB6" w:rsidDel="00086E9C">
          <w:rPr>
            <w:rFonts w:ascii="Times New Roman" w:eastAsia="Times New Roman" w:hAnsi="Times New Roman" w:cs="Times New Roman"/>
            <w:sz w:val="24"/>
            <w:szCs w:val="24"/>
          </w:rPr>
          <w:delText>for</w:delText>
        </w:r>
        <w:r w:rsidDel="00086E9C">
          <w:rPr>
            <w:rFonts w:ascii="Times New Roman" w:eastAsia="Times New Roman" w:hAnsi="Times New Roman" w:cs="Times New Roman"/>
            <w:sz w:val="24"/>
            <w:szCs w:val="24"/>
          </w:rPr>
          <w:delText xml:space="preserve"> </w:delText>
        </w:r>
        <w:r w:rsidRPr="00784EB6" w:rsidDel="00086E9C">
          <w:rPr>
            <w:rFonts w:ascii="Times New Roman" w:eastAsia="Times New Roman" w:hAnsi="Times New Roman" w:cs="Times New Roman"/>
            <w:sz w:val="24"/>
            <w:szCs w:val="24"/>
          </w:rPr>
          <w:delText>more</w:delText>
        </w:r>
        <w:r w:rsidDel="00086E9C">
          <w:rPr>
            <w:rFonts w:ascii="Times New Roman" w:eastAsia="Times New Roman" w:hAnsi="Times New Roman" w:cs="Times New Roman"/>
            <w:sz w:val="24"/>
            <w:szCs w:val="24"/>
          </w:rPr>
          <w:delText xml:space="preserve"> </w:delText>
        </w:r>
        <w:r w:rsidRPr="00784EB6" w:rsidDel="00086E9C">
          <w:rPr>
            <w:rFonts w:ascii="Times New Roman" w:eastAsia="Times New Roman" w:hAnsi="Times New Roman" w:cs="Times New Roman"/>
            <w:sz w:val="24"/>
            <w:szCs w:val="24"/>
          </w:rPr>
          <w:delText>detail</w:delText>
        </w:r>
      </w:del>
      <w:r w:rsidRPr="00784EB6">
        <w:rPr>
          <w:rFonts w:ascii="Times New Roman" w:eastAsia="Times New Roman" w:hAnsi="Times New Roman" w:cs="Times New Roman"/>
          <w:sz w:val="24"/>
          <w:szCs w:val="24"/>
        </w:rPr>
        <w:t>.</w:t>
      </w:r>
    </w:p>
    <w:p w14:paraId="4A479BF2" w14:textId="77777777" w:rsidR="00AB50F1" w:rsidRDefault="00B06162" w:rsidP="00B06162">
      <w:pPr>
        <w:spacing w:before="100" w:beforeAutospacing="1" w:after="100" w:afterAutospacing="1" w:line="240" w:lineRule="auto"/>
        <w:rPr>
          <w:ins w:id="1450" w:author="David Coverston" w:date="2016-12-29T11:32: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Upgrade</w:t>
      </w:r>
      <w:del w:id="1451" w:author="David Coverston" w:date="2016-12-29T11:32:00Z">
        <w:r w:rsidDel="00AB50F1">
          <w:rPr>
            <w:rFonts w:ascii="Open Sans Light" w:eastAsia="Times New Roman" w:hAnsi="Open Sans Light" w:cs="Open Sans Light"/>
            <w:b/>
            <w:bCs/>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used</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for</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t</w:delText>
        </w:r>
      </w:del>
    </w:p>
    <w:p w14:paraId="59EEEE02" w14:textId="5D59DF5A" w:rsidR="00B06162" w:rsidRPr="00B226C2" w:rsidRDefault="00AB50F1"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ins w:id="1452" w:author="David Coverston" w:date="2016-12-29T11:32:00Z">
        <w:r>
          <w:rPr>
            <w:rFonts w:ascii="Open Sans Light" w:eastAsia="Times New Roman" w:hAnsi="Open Sans Light" w:cs="Open Sans Light"/>
            <w:color w:val="538135" w:themeColor="accent6" w:themeShade="BF"/>
            <w:sz w:val="24"/>
            <w:szCs w:val="24"/>
          </w:rPr>
          <w:t>T</w:t>
        </w:r>
      </w:ins>
      <w:r w:rsidR="00B06162" w:rsidRPr="00B226C2">
        <w:rPr>
          <w:rFonts w:ascii="Open Sans Light" w:eastAsia="Times New Roman" w:hAnsi="Open Sans Light" w:cs="Open Sans Light"/>
          <w:color w:val="538135" w:themeColor="accent6" w:themeShade="BF"/>
          <w:sz w:val="24"/>
          <w:szCs w:val="24"/>
        </w:rPr>
        <w:t>he</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process</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of</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moving</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from</w:t>
      </w:r>
      <w:r w:rsidR="00B06162">
        <w:rPr>
          <w:rFonts w:ascii="Open Sans Light" w:eastAsia="Times New Roman" w:hAnsi="Open Sans Light" w:cs="Open Sans Light"/>
          <w:color w:val="538135" w:themeColor="accent6" w:themeShade="BF"/>
          <w:sz w:val="24"/>
          <w:szCs w:val="24"/>
        </w:rPr>
        <w:t xml:space="preserve"> </w:t>
      </w:r>
      <w:del w:id="1453" w:author="David Coverston" w:date="2016-12-29T11:32:00Z">
        <w:r w:rsidR="00B06162" w:rsidRPr="00B226C2" w:rsidDel="00AB50F1">
          <w:rPr>
            <w:rFonts w:ascii="Open Sans Light" w:eastAsia="Times New Roman" w:hAnsi="Open Sans Light" w:cs="Open Sans Light"/>
            <w:color w:val="538135" w:themeColor="accent6" w:themeShade="BF"/>
            <w:sz w:val="24"/>
            <w:szCs w:val="24"/>
          </w:rPr>
          <w:delText>1</w:delText>
        </w:r>
        <w:r w:rsidR="00B06162" w:rsidDel="00AB50F1">
          <w:rPr>
            <w:rFonts w:ascii="Open Sans Light" w:eastAsia="Times New Roman" w:hAnsi="Open Sans Light" w:cs="Open Sans Light"/>
            <w:color w:val="538135" w:themeColor="accent6" w:themeShade="BF"/>
            <w:sz w:val="24"/>
            <w:szCs w:val="24"/>
          </w:rPr>
          <w:delText xml:space="preserve"> </w:delText>
        </w:r>
      </w:del>
      <w:ins w:id="1454" w:author="David Coverston" w:date="2016-12-29T11:32:00Z">
        <w:r>
          <w:rPr>
            <w:rFonts w:ascii="Open Sans Light" w:eastAsia="Times New Roman" w:hAnsi="Open Sans Light" w:cs="Open Sans Light"/>
            <w:color w:val="538135" w:themeColor="accent6" w:themeShade="BF"/>
            <w:sz w:val="24"/>
            <w:szCs w:val="24"/>
          </w:rPr>
          <w:t xml:space="preserve">a </w:t>
        </w:r>
      </w:ins>
      <w:r w:rsidR="00B06162" w:rsidRPr="00B226C2">
        <w:rPr>
          <w:rFonts w:ascii="Open Sans Light" w:eastAsia="Times New Roman" w:hAnsi="Open Sans Light" w:cs="Open Sans Light"/>
          <w:color w:val="538135" w:themeColor="accent6" w:themeShade="BF"/>
          <w:sz w:val="24"/>
          <w:szCs w:val="24"/>
        </w:rPr>
        <w:t>major</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version</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to</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the</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next</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major</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version</w:t>
      </w:r>
      <w:ins w:id="1455" w:author="David Coverston" w:date="2016-12-29T11:32:00Z">
        <w:r>
          <w:rPr>
            <w:rFonts w:ascii="Open Sans Light" w:eastAsia="Times New Roman" w:hAnsi="Open Sans Light" w:cs="Open Sans Light"/>
            <w:color w:val="538135" w:themeColor="accent6" w:themeShade="BF"/>
            <w:sz w:val="24"/>
            <w:szCs w:val="24"/>
          </w:rPr>
          <w:t>. For example</w:t>
        </w:r>
      </w:ins>
      <w:r w:rsidR="00B06162" w:rsidRPr="00B226C2">
        <w:rPr>
          <w:rFonts w:ascii="Open Sans Light" w:eastAsia="Times New Roman" w:hAnsi="Open Sans Light" w:cs="Open Sans Light"/>
          <w:color w:val="538135" w:themeColor="accent6" w:themeShade="BF"/>
          <w:sz w:val="24"/>
          <w:szCs w:val="24"/>
        </w:rPr>
        <w:t>,</w:t>
      </w:r>
      <w:r w:rsidR="00B06162">
        <w:rPr>
          <w:rFonts w:ascii="Open Sans Light" w:eastAsia="Times New Roman" w:hAnsi="Open Sans Light" w:cs="Open Sans Light"/>
          <w:color w:val="538135" w:themeColor="accent6" w:themeShade="BF"/>
          <w:sz w:val="24"/>
          <w:szCs w:val="24"/>
        </w:rPr>
        <w:t xml:space="preserve"> </w:t>
      </w:r>
      <w:del w:id="1456" w:author="David Coverston" w:date="2016-12-29T11:32:00Z">
        <w:r w:rsidR="00B06162" w:rsidRPr="00B226C2" w:rsidDel="00AB50F1">
          <w:rPr>
            <w:rFonts w:ascii="Open Sans Light" w:eastAsia="Times New Roman" w:hAnsi="Open Sans Light" w:cs="Open Sans Light"/>
            <w:color w:val="538135" w:themeColor="accent6" w:themeShade="BF"/>
            <w:sz w:val="24"/>
            <w:szCs w:val="24"/>
          </w:rPr>
          <w:delText>i.e.,</w:delText>
        </w:r>
        <w:r w:rsidR="00B06162" w:rsidDel="00AB50F1">
          <w:rPr>
            <w:rFonts w:ascii="Open Sans Light" w:eastAsia="Times New Roman" w:hAnsi="Open Sans Light" w:cs="Open Sans Light"/>
            <w:color w:val="538135" w:themeColor="accent6" w:themeShade="BF"/>
            <w:sz w:val="24"/>
            <w:szCs w:val="24"/>
          </w:rPr>
          <w:delText xml:space="preserve"> </w:delText>
        </w:r>
      </w:del>
      <w:ins w:id="1457" w:author="David Coverston" w:date="2016-12-29T11:32:00Z">
        <w:r>
          <w:rPr>
            <w:rFonts w:ascii="Open Sans Light" w:eastAsia="Times New Roman" w:hAnsi="Open Sans Light" w:cs="Open Sans Light"/>
            <w:color w:val="538135" w:themeColor="accent6" w:themeShade="BF"/>
            <w:sz w:val="24"/>
            <w:szCs w:val="24"/>
          </w:rPr>
          <w:t>upgrad</w:t>
        </w:r>
      </w:ins>
      <w:ins w:id="1458" w:author="David Coverston" w:date="2016-12-29T11:33:00Z">
        <w:r>
          <w:rPr>
            <w:rFonts w:ascii="Open Sans Light" w:eastAsia="Times New Roman" w:hAnsi="Open Sans Light" w:cs="Open Sans Light"/>
            <w:color w:val="538135" w:themeColor="accent6" w:themeShade="BF"/>
            <w:sz w:val="24"/>
            <w:szCs w:val="24"/>
          </w:rPr>
          <w:t>e</w:t>
        </w:r>
      </w:ins>
      <w:ins w:id="1459" w:author="David Coverston" w:date="2016-12-29T11:32:00Z">
        <w:r>
          <w:rPr>
            <w:rFonts w:ascii="Open Sans Light" w:eastAsia="Times New Roman" w:hAnsi="Open Sans Light" w:cs="Open Sans Light"/>
            <w:color w:val="538135" w:themeColor="accent6" w:themeShade="BF"/>
            <w:sz w:val="24"/>
            <w:szCs w:val="24"/>
          </w:rPr>
          <w:t xml:space="preserve"> </w:t>
        </w:r>
      </w:ins>
      <w:r w:rsidR="00B06162" w:rsidRPr="00B226C2">
        <w:rPr>
          <w:rFonts w:ascii="Open Sans Light" w:eastAsia="Times New Roman" w:hAnsi="Open Sans Light" w:cs="Open Sans Light"/>
          <w:color w:val="538135" w:themeColor="accent6" w:themeShade="BF"/>
          <w:sz w:val="24"/>
          <w:szCs w:val="24"/>
        </w:rPr>
        <w:t>from</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5.2</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to</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6.0,</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or</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4.8</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to</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5.0.</w:t>
      </w:r>
    </w:p>
    <w:p w14:paraId="544C7FA6" w14:textId="77777777" w:rsidR="00AB50F1" w:rsidRDefault="00B06162" w:rsidP="00B06162">
      <w:pPr>
        <w:spacing w:before="100" w:beforeAutospacing="1" w:after="100" w:afterAutospacing="1" w:line="240" w:lineRule="auto"/>
        <w:rPr>
          <w:ins w:id="1460" w:author="David Coverston" w:date="2016-12-29T11:33: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Update</w:t>
      </w:r>
      <w:del w:id="1461" w:author="David Coverston" w:date="2016-12-29T11:33:00Z">
        <w:r w:rsidDel="00AB50F1">
          <w:rPr>
            <w:rFonts w:ascii="Open Sans Light" w:eastAsia="Times New Roman" w:hAnsi="Open Sans Light" w:cs="Open Sans Light"/>
            <w:b/>
            <w:bCs/>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used</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for</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t</w:delText>
        </w:r>
      </w:del>
    </w:p>
    <w:p w14:paraId="3E2D9693" w14:textId="1CB195FE" w:rsidR="00B06162" w:rsidRPr="00B226C2" w:rsidRDefault="00AB50F1"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ins w:id="1462" w:author="David Coverston" w:date="2016-12-29T11:33:00Z">
        <w:r>
          <w:rPr>
            <w:rFonts w:ascii="Open Sans Light" w:eastAsia="Times New Roman" w:hAnsi="Open Sans Light" w:cs="Open Sans Light"/>
            <w:color w:val="538135" w:themeColor="accent6" w:themeShade="BF"/>
            <w:sz w:val="24"/>
            <w:szCs w:val="24"/>
          </w:rPr>
          <w:t>T</w:t>
        </w:r>
      </w:ins>
      <w:r w:rsidR="00B06162" w:rsidRPr="00B226C2">
        <w:rPr>
          <w:rFonts w:ascii="Open Sans Light" w:eastAsia="Times New Roman" w:hAnsi="Open Sans Light" w:cs="Open Sans Light"/>
          <w:color w:val="538135" w:themeColor="accent6" w:themeShade="BF"/>
          <w:sz w:val="24"/>
          <w:szCs w:val="24"/>
        </w:rPr>
        <w:t>he</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process</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of</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updating</w:t>
      </w:r>
      <w:ins w:id="1463" w:author="David Coverston" w:date="2016-12-29T11:34:00Z">
        <w:r>
          <w:rPr>
            <w:rFonts w:ascii="Open Sans Light" w:eastAsia="Times New Roman" w:hAnsi="Open Sans Light" w:cs="Open Sans Light"/>
            <w:color w:val="538135" w:themeColor="accent6" w:themeShade="BF"/>
            <w:sz w:val="24"/>
            <w:szCs w:val="24"/>
          </w:rPr>
          <w:t xml:space="preserve"> a point version or</w:t>
        </w:r>
      </w:ins>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i/>
          <w:iCs/>
          <w:color w:val="538135" w:themeColor="accent6" w:themeShade="BF"/>
          <w:sz w:val="24"/>
          <w:szCs w:val="24"/>
        </w:rPr>
        <w:t>within</w:t>
      </w:r>
      <w:r w:rsidR="00B06162">
        <w:rPr>
          <w:rFonts w:ascii="Open Sans Light" w:eastAsia="Times New Roman" w:hAnsi="Open Sans Light" w:cs="Open Sans Light"/>
          <w:i/>
          <w:iCs/>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a</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major</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version.</w:t>
      </w:r>
      <w:r w:rsidR="00B06162">
        <w:rPr>
          <w:rFonts w:ascii="Open Sans Light" w:eastAsia="Times New Roman" w:hAnsi="Open Sans Light" w:cs="Open Sans Light"/>
          <w:color w:val="538135" w:themeColor="accent6" w:themeShade="BF"/>
          <w:sz w:val="24"/>
          <w:szCs w:val="24"/>
        </w:rPr>
        <w:t xml:space="preserve"> </w:t>
      </w:r>
      <w:ins w:id="1464" w:author="David Coverston" w:date="2016-12-29T11:33:00Z">
        <w:r>
          <w:rPr>
            <w:rFonts w:ascii="Open Sans Light" w:eastAsia="Times New Roman" w:hAnsi="Open Sans Light" w:cs="Open Sans Light"/>
            <w:color w:val="538135" w:themeColor="accent6" w:themeShade="BF"/>
            <w:sz w:val="24"/>
            <w:szCs w:val="24"/>
          </w:rPr>
          <w:t>For e</w:t>
        </w:r>
      </w:ins>
      <w:del w:id="1465" w:author="David Coverston" w:date="2016-12-29T11:33:00Z">
        <w:r w:rsidR="00B06162" w:rsidRPr="00B226C2" w:rsidDel="00AB50F1">
          <w:rPr>
            <w:rFonts w:ascii="Open Sans Light" w:eastAsia="Times New Roman" w:hAnsi="Open Sans Light" w:cs="Open Sans Light"/>
            <w:color w:val="538135" w:themeColor="accent6" w:themeShade="BF"/>
            <w:sz w:val="24"/>
            <w:szCs w:val="24"/>
          </w:rPr>
          <w:delText>E</w:delText>
        </w:r>
      </w:del>
      <w:r w:rsidR="00B06162" w:rsidRPr="00B226C2">
        <w:rPr>
          <w:rFonts w:ascii="Open Sans Light" w:eastAsia="Times New Roman" w:hAnsi="Open Sans Light" w:cs="Open Sans Light"/>
          <w:color w:val="538135" w:themeColor="accent6" w:themeShade="BF"/>
          <w:sz w:val="24"/>
          <w:szCs w:val="24"/>
        </w:rPr>
        <w:t>xample:</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5.0.6</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to</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5.1,</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or</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5.1</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to</w:t>
      </w:r>
      <w:r w:rsidR="00B06162">
        <w:rPr>
          <w:rFonts w:ascii="Open Sans Light" w:eastAsia="Times New Roman" w:hAnsi="Open Sans Light" w:cs="Open Sans Light"/>
          <w:color w:val="538135" w:themeColor="accent6" w:themeShade="BF"/>
          <w:sz w:val="24"/>
          <w:szCs w:val="24"/>
        </w:rPr>
        <w:t xml:space="preserve"> </w:t>
      </w:r>
      <w:r w:rsidR="00B06162" w:rsidRPr="00B226C2">
        <w:rPr>
          <w:rFonts w:ascii="Open Sans Light" w:eastAsia="Times New Roman" w:hAnsi="Open Sans Light" w:cs="Open Sans Light"/>
          <w:color w:val="538135" w:themeColor="accent6" w:themeShade="BF"/>
          <w:sz w:val="24"/>
          <w:szCs w:val="24"/>
        </w:rPr>
        <w:t>5.2</w:t>
      </w:r>
      <w:del w:id="1466" w:author="David Coverston" w:date="2016-12-29T11:33:00Z">
        <w:r w:rsidR="00B06162" w:rsidRPr="00B226C2" w:rsidDel="00AB50F1">
          <w:rPr>
            <w:rFonts w:ascii="Open Sans Light" w:eastAsia="Times New Roman" w:hAnsi="Open Sans Light" w:cs="Open Sans Light"/>
            <w:color w:val="538135" w:themeColor="accent6" w:themeShade="BF"/>
            <w:sz w:val="24"/>
            <w:szCs w:val="24"/>
          </w:rPr>
          <w:delText>,</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etc</w:delText>
        </w:r>
      </w:del>
      <w:r w:rsidR="00B06162" w:rsidRPr="00B226C2">
        <w:rPr>
          <w:rFonts w:ascii="Open Sans Light" w:eastAsia="Times New Roman" w:hAnsi="Open Sans Light" w:cs="Open Sans Light"/>
          <w:color w:val="538135" w:themeColor="accent6" w:themeShade="BF"/>
          <w:sz w:val="24"/>
          <w:szCs w:val="24"/>
        </w:rPr>
        <w:t>.</w:t>
      </w:r>
    </w:p>
    <w:p w14:paraId="75F65114" w14:textId="044E6203" w:rsidR="00B06162" w:rsidRPr="00B226C2" w:rsidDel="007D3E70" w:rsidRDefault="00B06162" w:rsidP="00B06162">
      <w:pPr>
        <w:spacing w:before="100" w:beforeAutospacing="1" w:after="100" w:afterAutospacing="1" w:line="240" w:lineRule="auto"/>
        <w:rPr>
          <w:del w:id="1467" w:author="David Coverston" w:date="2016-12-28T16:46:00Z"/>
          <w:rFonts w:ascii="Open Sans Light" w:eastAsia="Times New Roman" w:hAnsi="Open Sans Light" w:cs="Open Sans Light"/>
          <w:color w:val="538135" w:themeColor="accent6" w:themeShade="BF"/>
          <w:sz w:val="24"/>
          <w:szCs w:val="24"/>
        </w:rPr>
      </w:pPr>
      <w:del w:id="1468" w:author="David Coverston" w:date="2016-12-28T16:46:00Z">
        <w:r w:rsidRPr="00B226C2" w:rsidDel="007D3E70">
          <w:rPr>
            <w:rFonts w:ascii="Open Sans Light" w:eastAsia="Times New Roman" w:hAnsi="Open Sans Light" w:cs="Open Sans Light"/>
            <w:color w:val="538135" w:themeColor="accent6" w:themeShade="BF"/>
            <w:sz w:val="24"/>
            <w:szCs w:val="24"/>
          </w:rPr>
          <w:delText>Anthony</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D’s</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input:</w:delText>
        </w:r>
      </w:del>
    </w:p>
    <w:p w14:paraId="059157A4" w14:textId="4C34EC42" w:rsidR="00B06162" w:rsidRPr="00B226C2" w:rsidDel="007D3E70" w:rsidRDefault="00B06162" w:rsidP="00B06162">
      <w:pPr>
        <w:numPr>
          <w:ilvl w:val="0"/>
          <w:numId w:val="19"/>
        </w:numPr>
        <w:spacing w:before="100" w:beforeAutospacing="1" w:after="100" w:afterAutospacing="1" w:line="240" w:lineRule="auto"/>
        <w:rPr>
          <w:del w:id="1469" w:author="David Coverston" w:date="2016-12-28T16:46:00Z"/>
          <w:rFonts w:ascii="Open Sans Light" w:eastAsia="Times New Roman" w:hAnsi="Open Sans Light" w:cs="Open Sans Light"/>
          <w:color w:val="538135" w:themeColor="accent6" w:themeShade="BF"/>
          <w:sz w:val="24"/>
          <w:szCs w:val="24"/>
        </w:rPr>
      </w:pPr>
      <w:del w:id="1470" w:author="David Coverston" w:date="2016-12-28T16:46:00Z">
        <w:r w:rsidRPr="00B226C2" w:rsidDel="007D3E70">
          <w:rPr>
            <w:rFonts w:ascii="Open Sans Light" w:eastAsia="Times New Roman" w:hAnsi="Open Sans Light" w:cs="Open Sans Light"/>
            <w:color w:val="538135" w:themeColor="accent6" w:themeShade="BF"/>
            <w:sz w:val="24"/>
            <w:szCs w:val="24"/>
          </w:rPr>
          <w:delText>We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are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going</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to</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work</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with</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legal</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upstairs</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and</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get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everybody</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to</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agree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on</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the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correct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term</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to</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use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for</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what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situation.</w:delText>
        </w:r>
      </w:del>
    </w:p>
    <w:p w14:paraId="33DBED4B" w14:textId="14AC20D6" w:rsidR="00B06162" w:rsidRPr="00B226C2" w:rsidDel="007D3E70" w:rsidRDefault="00B06162" w:rsidP="00B06162">
      <w:pPr>
        <w:spacing w:before="100" w:beforeAutospacing="1" w:after="100" w:afterAutospacing="1" w:line="240" w:lineRule="auto"/>
        <w:rPr>
          <w:del w:id="1471" w:author="David Coverston" w:date="2016-12-28T16:46:00Z"/>
          <w:rFonts w:ascii="Open Sans Light" w:eastAsia="Times New Roman" w:hAnsi="Open Sans Light" w:cs="Open Sans Light"/>
          <w:color w:val="538135" w:themeColor="accent6" w:themeShade="BF"/>
          <w:sz w:val="24"/>
          <w:szCs w:val="24"/>
        </w:rPr>
      </w:pPr>
      <w:del w:id="1472" w:author="David Coverston" w:date="2016-12-28T16:46:00Z">
        <w:r w:rsidRPr="00B226C2" w:rsidDel="007D3E70">
          <w:rPr>
            <w:rFonts w:ascii="Open Sans Light" w:eastAsia="Times New Roman" w:hAnsi="Open Sans Light" w:cs="Open Sans Light"/>
            <w:color w:val="538135" w:themeColor="accent6" w:themeShade="BF"/>
            <w:sz w:val="24"/>
            <w:szCs w:val="24"/>
          </w:rPr>
          <w:delText>Once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the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Legal/Support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team</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figures</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this</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out,</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we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can</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come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up</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with</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a</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game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plan</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and</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update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this</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section</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in</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a</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more</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formal</w:delText>
        </w:r>
        <w:r w:rsidDel="007D3E70">
          <w:rPr>
            <w:rFonts w:ascii="Open Sans Light" w:eastAsia="Times New Roman" w:hAnsi="Open Sans Light" w:cs="Open Sans Light"/>
            <w:color w:val="538135" w:themeColor="accent6" w:themeShade="BF"/>
            <w:sz w:val="24"/>
            <w:szCs w:val="24"/>
          </w:rPr>
          <w:delText xml:space="preserve"> </w:delText>
        </w:r>
        <w:r w:rsidRPr="00B226C2" w:rsidDel="007D3E70">
          <w:rPr>
            <w:rFonts w:ascii="Open Sans Light" w:eastAsia="Times New Roman" w:hAnsi="Open Sans Light" w:cs="Open Sans Light"/>
            <w:color w:val="538135" w:themeColor="accent6" w:themeShade="BF"/>
            <w:sz w:val="24"/>
            <w:szCs w:val="24"/>
          </w:rPr>
          <w:delText>manner.</w:delText>
        </w:r>
      </w:del>
    </w:p>
    <w:p w14:paraId="172B315D"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User,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End</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user,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End-user</w:t>
      </w:r>
    </w:p>
    <w:p w14:paraId="6F116B77"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end-user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possible,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rephrase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explicit:</w:t>
      </w:r>
    </w:p>
    <w:p w14:paraId="0A54944B" w14:textId="25D4ADA1" w:rsidR="00784EB6" w:rsidRPr="00086E9C" w:rsidRDefault="00086E9C">
      <w:pPr>
        <w:spacing w:before="100" w:beforeAutospacing="1" w:after="100" w:afterAutospacing="1" w:line="240" w:lineRule="auto"/>
        <w:ind w:left="720"/>
        <w:rPr>
          <w:rFonts w:ascii="Times New Roman" w:eastAsia="Times New Roman" w:hAnsi="Times New Roman" w:cs="Times New Roman"/>
          <w:i/>
          <w:sz w:val="24"/>
          <w:szCs w:val="24"/>
          <w:rPrChange w:id="1473" w:author="David Vandenbelt" w:date="2016-12-30T13:18:00Z">
            <w:rPr>
              <w:rFonts w:ascii="Times New Roman" w:eastAsia="Times New Roman" w:hAnsi="Times New Roman" w:cs="Times New Roman"/>
              <w:sz w:val="24"/>
              <w:szCs w:val="24"/>
            </w:rPr>
          </w:rPrChange>
        </w:rPr>
        <w:pPrChange w:id="1474" w:author="David Vandenbelt" w:date="2016-12-30T13:18:00Z">
          <w:pPr>
            <w:spacing w:before="100" w:beforeAutospacing="1" w:after="100" w:afterAutospacing="1" w:line="240" w:lineRule="auto"/>
          </w:pPr>
        </w:pPrChange>
      </w:pPr>
      <w:ins w:id="1475" w:author="David Vandenbelt" w:date="2016-12-30T13:17:00Z">
        <w:r w:rsidRPr="00086E9C">
          <w:rPr>
            <w:rFonts w:ascii="Times New Roman" w:eastAsia="Times New Roman" w:hAnsi="Times New Roman" w:cs="Times New Roman"/>
            <w:b/>
            <w:i/>
            <w:sz w:val="24"/>
            <w:szCs w:val="24"/>
            <w:rPrChange w:id="1476" w:author="David Vandenbelt" w:date="2016-12-30T13:18:00Z">
              <w:rPr>
                <w:rFonts w:ascii="Times New Roman" w:eastAsia="Times New Roman" w:hAnsi="Times New Roman" w:cs="Times New Roman"/>
                <w:sz w:val="24"/>
                <w:szCs w:val="24"/>
              </w:rPr>
            </w:rPrChange>
          </w:rPr>
          <w:t>Correct</w:t>
        </w:r>
        <w:r w:rsidRPr="00086E9C">
          <w:rPr>
            <w:rFonts w:ascii="Times New Roman" w:eastAsia="Times New Roman" w:hAnsi="Times New Roman" w:cs="Times New Roman"/>
            <w:i/>
            <w:sz w:val="24"/>
            <w:szCs w:val="24"/>
            <w:rPrChange w:id="1477" w:author="David Vandenbelt" w:date="2016-12-30T13:18:00Z">
              <w:rPr>
                <w:rFonts w:ascii="Times New Roman" w:eastAsia="Times New Roman" w:hAnsi="Times New Roman" w:cs="Times New Roman"/>
                <w:sz w:val="24"/>
                <w:szCs w:val="24"/>
              </w:rPr>
            </w:rPrChange>
          </w:rPr>
          <w:t xml:space="preserve">: </w:t>
        </w:r>
      </w:ins>
      <w:r w:rsidR="00784EB6" w:rsidRPr="00086E9C">
        <w:rPr>
          <w:rFonts w:ascii="Times New Roman" w:eastAsia="Times New Roman" w:hAnsi="Times New Roman" w:cs="Times New Roman"/>
          <w:i/>
          <w:sz w:val="24"/>
          <w:szCs w:val="24"/>
          <w:rPrChange w:id="1478" w:author="David Vandenbelt" w:date="2016-12-30T13:18:00Z">
            <w:rPr>
              <w:rFonts w:ascii="Times New Roman" w:eastAsia="Times New Roman" w:hAnsi="Times New Roman" w:cs="Times New Roman"/>
              <w:sz w:val="24"/>
              <w:szCs w:val="24"/>
            </w:rPr>
          </w:rPrChange>
        </w:rPr>
        <w:t>You can make this feature available to Pentaho users by...</w:t>
      </w:r>
    </w:p>
    <w:p w14:paraId="69C9AFA0" w14:textId="3D12081A" w:rsidR="00784EB6" w:rsidRPr="00784EB6" w:rsidRDefault="00086E9C">
      <w:pPr>
        <w:spacing w:before="100" w:beforeAutospacing="1" w:after="100" w:afterAutospacing="1" w:line="240" w:lineRule="auto"/>
        <w:ind w:left="720"/>
        <w:rPr>
          <w:rFonts w:ascii="Times New Roman" w:eastAsia="Times New Roman" w:hAnsi="Times New Roman" w:cs="Times New Roman"/>
          <w:sz w:val="24"/>
          <w:szCs w:val="24"/>
        </w:rPr>
        <w:pPrChange w:id="1479" w:author="David Vandenbelt" w:date="2016-12-30T13:18:00Z">
          <w:pPr>
            <w:spacing w:before="100" w:beforeAutospacing="1" w:after="100" w:afterAutospacing="1" w:line="240" w:lineRule="auto"/>
          </w:pPr>
        </w:pPrChange>
      </w:pPr>
      <w:ins w:id="1480" w:author="David Vandenbelt" w:date="2016-12-30T13:17:00Z">
        <w:r w:rsidRPr="00086E9C">
          <w:rPr>
            <w:rFonts w:ascii="Times New Roman" w:eastAsia="Times New Roman" w:hAnsi="Times New Roman" w:cs="Times New Roman"/>
            <w:b/>
            <w:i/>
            <w:sz w:val="24"/>
            <w:szCs w:val="24"/>
            <w:rPrChange w:id="1481" w:author="David Vandenbelt" w:date="2016-12-30T13:18:00Z">
              <w:rPr>
                <w:rFonts w:ascii="Times New Roman" w:eastAsia="Times New Roman" w:hAnsi="Times New Roman" w:cs="Times New Roman"/>
                <w:sz w:val="24"/>
                <w:szCs w:val="24"/>
              </w:rPr>
            </w:rPrChange>
          </w:rPr>
          <w:t>Correct</w:t>
        </w:r>
        <w:r w:rsidRPr="00086E9C">
          <w:rPr>
            <w:rFonts w:ascii="Times New Roman" w:eastAsia="Times New Roman" w:hAnsi="Times New Roman" w:cs="Times New Roman"/>
            <w:i/>
            <w:sz w:val="24"/>
            <w:szCs w:val="24"/>
            <w:rPrChange w:id="1482" w:author="David Vandenbelt" w:date="2016-12-30T13:18:00Z">
              <w:rPr>
                <w:rFonts w:ascii="Times New Roman" w:eastAsia="Times New Roman" w:hAnsi="Times New Roman" w:cs="Times New Roman"/>
                <w:sz w:val="24"/>
                <w:szCs w:val="24"/>
              </w:rPr>
            </w:rPrChange>
          </w:rPr>
          <w:t xml:space="preserve">: </w:t>
        </w:r>
      </w:ins>
      <w:r w:rsidR="00784EB6" w:rsidRPr="00086E9C">
        <w:rPr>
          <w:rFonts w:ascii="Times New Roman" w:eastAsia="Times New Roman" w:hAnsi="Times New Roman" w:cs="Times New Roman"/>
          <w:i/>
          <w:sz w:val="24"/>
          <w:szCs w:val="24"/>
          <w:rPrChange w:id="1483" w:author="David Vandenbelt" w:date="2016-12-30T13:18:00Z">
            <w:rPr>
              <w:rFonts w:ascii="Times New Roman" w:eastAsia="Times New Roman" w:hAnsi="Times New Roman" w:cs="Times New Roman"/>
              <w:sz w:val="24"/>
              <w:szCs w:val="24"/>
            </w:rPr>
          </w:rPrChange>
        </w:rPr>
        <w:t>You can publish an application so that a user who needs access...</w:t>
      </w:r>
    </w:p>
    <w:p w14:paraId="796377AB"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User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Console</w:t>
      </w:r>
    </w:p>
    <w:p w14:paraId="77F2E68F"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lastRenderedPageBreak/>
        <w:t>See</w:t>
      </w:r>
      <w:r>
        <w:rPr>
          <w:rFonts w:ascii="Times New Roman" w:eastAsia="Times New Roman" w:hAnsi="Times New Roman" w:cs="Times New Roman"/>
          <w:sz w:val="24"/>
          <w:szCs w:val="24"/>
        </w:rPr>
        <w:t xml:space="preserve"> </w:t>
      </w:r>
      <w:commentRangeStart w:id="1484"/>
      <w:r w:rsidRPr="00784EB6">
        <w:rPr>
          <w:rFonts w:ascii="Times New Roman" w:eastAsia="Times New Roman" w:hAnsi="Times New Roman" w:cs="Times New Roman"/>
          <w:b/>
          <w:bCs/>
          <w:sz w:val="24"/>
          <w:szCs w:val="24"/>
        </w:rPr>
        <w:t>Product</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Names</w:t>
      </w:r>
      <w:commentRangeEnd w:id="1484"/>
      <w:r w:rsidR="00086E9C">
        <w:rPr>
          <w:rStyle w:val="CommentReference"/>
        </w:rPr>
        <w:commentReference w:id="1484"/>
      </w:r>
      <w:r w:rsidRPr="00784EB6">
        <w:rPr>
          <w:rFonts w:ascii="Times New Roman" w:eastAsia="Times New Roman" w:hAnsi="Times New Roman" w:cs="Times New Roman"/>
          <w:sz w:val="24"/>
          <w:szCs w:val="24"/>
        </w:rPr>
        <w:t>.</w:t>
      </w:r>
    </w:p>
    <w:p w14:paraId="3C83FD80" w14:textId="16539A13" w:rsidR="00C30C1C" w:rsidDel="007D3E70" w:rsidRDefault="00784EB6" w:rsidP="00784EB6">
      <w:pPr>
        <w:spacing w:before="100" w:beforeAutospacing="1" w:after="100" w:afterAutospacing="1" w:line="240" w:lineRule="auto"/>
        <w:rPr>
          <w:del w:id="1485" w:author="David Coverston" w:date="2016-12-28T16:47:00Z"/>
          <w:rFonts w:ascii="Times New Roman" w:eastAsia="Times New Roman" w:hAnsi="Times New Roman" w:cs="Times New Roman"/>
          <w:sz w:val="24"/>
          <w:szCs w:val="24"/>
        </w:rPr>
      </w:pPr>
      <w:del w:id="1486" w:author="David Coverston" w:date="2016-12-28T16:47:00Z">
        <w:r w:rsidRPr="00784EB6" w:rsidDel="007D3E70">
          <w:rPr>
            <w:rFonts w:ascii="Times New Roman" w:eastAsia="Times New Roman" w:hAnsi="Times New Roman" w:cs="Times New Roman"/>
            <w:b/>
            <w:bCs/>
            <w:sz w:val="24"/>
            <w:szCs w:val="24"/>
          </w:rPr>
          <w:delText>User</w:delText>
        </w:r>
        <w:r w:rsidDel="007D3E70">
          <w:rPr>
            <w:rFonts w:ascii="Times New Roman" w:eastAsia="Times New Roman" w:hAnsi="Times New Roman" w:cs="Times New Roman"/>
            <w:b/>
            <w:bCs/>
            <w:sz w:val="24"/>
            <w:szCs w:val="24"/>
          </w:rPr>
          <w:delText xml:space="preserve"> </w:delText>
        </w:r>
        <w:r w:rsidRPr="00784EB6" w:rsidDel="007D3E70">
          <w:rPr>
            <w:rFonts w:ascii="Times New Roman" w:eastAsia="Times New Roman" w:hAnsi="Times New Roman" w:cs="Times New Roman"/>
            <w:b/>
            <w:bCs/>
            <w:sz w:val="24"/>
            <w:szCs w:val="24"/>
          </w:rPr>
          <w:delText>Names</w:delText>
        </w:r>
      </w:del>
    </w:p>
    <w:p w14:paraId="2EA0F397" w14:textId="2DFCC128" w:rsidR="00784EB6" w:rsidRPr="00784EB6" w:rsidDel="007D3E70" w:rsidRDefault="00784EB6" w:rsidP="00784EB6">
      <w:pPr>
        <w:spacing w:before="100" w:beforeAutospacing="1" w:after="100" w:afterAutospacing="1" w:line="240" w:lineRule="auto"/>
        <w:rPr>
          <w:del w:id="1487" w:author="David Coverston" w:date="2016-12-28T16:47:00Z"/>
          <w:rFonts w:ascii="Times New Roman" w:eastAsia="Times New Roman" w:hAnsi="Times New Roman" w:cs="Times New Roman"/>
          <w:sz w:val="24"/>
          <w:szCs w:val="24"/>
        </w:rPr>
      </w:pPr>
      <w:del w:id="1488" w:author="David Coverston" w:date="2016-12-28T16:47:00Z">
        <w:r w:rsidRPr="00784EB6" w:rsidDel="007D3E70">
          <w:rPr>
            <w:rFonts w:ascii="Times New Roman" w:eastAsia="Times New Roman" w:hAnsi="Times New Roman" w:cs="Times New Roman"/>
            <w:sz w:val="24"/>
            <w:szCs w:val="24"/>
          </w:rPr>
          <w:delText>Two</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words.</w:delText>
        </w:r>
      </w:del>
    </w:p>
    <w:p w14:paraId="6FADA465" w14:textId="07392B56" w:rsidR="00784EB6" w:rsidRPr="00784EB6" w:rsidDel="007D3E70" w:rsidRDefault="00784EB6" w:rsidP="00784EB6">
      <w:pPr>
        <w:spacing w:before="100" w:beforeAutospacing="1" w:after="100" w:afterAutospacing="1" w:line="240" w:lineRule="auto"/>
        <w:rPr>
          <w:del w:id="1489" w:author="David Coverston" w:date="2016-12-28T16:47:00Z"/>
          <w:rFonts w:ascii="Times New Roman" w:eastAsia="Times New Roman" w:hAnsi="Times New Roman" w:cs="Times New Roman"/>
          <w:sz w:val="24"/>
          <w:szCs w:val="24"/>
        </w:rPr>
      </w:pPr>
      <w:del w:id="1490" w:author="David Coverston" w:date="2016-12-28T16:47:00Z">
        <w:r w:rsidRPr="00784EB6" w:rsidDel="007D3E70">
          <w:rPr>
            <w:rFonts w:ascii="Times New Roman" w:eastAsia="Times New Roman" w:hAnsi="Times New Roman" w:cs="Times New Roman"/>
            <w:sz w:val="24"/>
            <w:szCs w:val="24"/>
          </w:rPr>
          <w:delText>Correct: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user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names</w:delText>
        </w:r>
      </w:del>
    </w:p>
    <w:p w14:paraId="7388ADE6" w14:textId="181CA21D" w:rsidR="00784EB6" w:rsidDel="007D3E70" w:rsidRDefault="00784EB6" w:rsidP="00784EB6">
      <w:pPr>
        <w:spacing w:before="100" w:beforeAutospacing="1" w:after="100" w:afterAutospacing="1" w:line="240" w:lineRule="auto"/>
        <w:rPr>
          <w:del w:id="1491" w:author="David Coverston" w:date="2016-12-28T16:47:00Z"/>
          <w:rFonts w:ascii="Times New Roman" w:eastAsia="Times New Roman" w:hAnsi="Times New Roman" w:cs="Times New Roman"/>
          <w:sz w:val="24"/>
          <w:szCs w:val="24"/>
        </w:rPr>
      </w:pPr>
      <w:del w:id="1492" w:author="David Coverston" w:date="2016-12-28T16:47:00Z">
        <w:r w:rsidRPr="00784EB6" w:rsidDel="007D3E70">
          <w:rPr>
            <w:rFonts w:ascii="Times New Roman" w:eastAsia="Times New Roman" w:hAnsi="Times New Roman" w:cs="Times New Roman"/>
            <w:sz w:val="24"/>
            <w:szCs w:val="24"/>
          </w:rPr>
          <w:delText>Incorrect: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usernames</w:delText>
        </w:r>
      </w:del>
    </w:p>
    <w:p w14:paraId="3EE3FFED" w14:textId="77777777" w:rsidR="00AB50F1" w:rsidRDefault="00B06162" w:rsidP="00B06162">
      <w:pPr>
        <w:spacing w:before="100" w:beforeAutospacing="1" w:after="100" w:afterAutospacing="1" w:line="240" w:lineRule="auto"/>
        <w:rPr>
          <w:ins w:id="1493" w:author="David Coverston" w:date="2016-12-29T11:34:00Z"/>
          <w:rFonts w:ascii="Open Sans Light" w:eastAsia="Times New Roman" w:hAnsi="Open Sans Light" w:cs="Open Sans Light"/>
          <w:color w:val="538135" w:themeColor="accent6" w:themeShade="BF"/>
          <w:sz w:val="24"/>
          <w:szCs w:val="24"/>
        </w:rPr>
      </w:pPr>
      <w:r w:rsidRPr="00B226C2">
        <w:rPr>
          <w:rFonts w:ascii="Open Sans Light" w:eastAsia="Times New Roman" w:hAnsi="Open Sans Light" w:cs="Open Sans Light"/>
          <w:b/>
          <w:bCs/>
          <w:color w:val="538135" w:themeColor="accent6" w:themeShade="BF"/>
          <w:sz w:val="24"/>
          <w:szCs w:val="24"/>
        </w:rPr>
        <w:t>User</w:t>
      </w:r>
      <w:ins w:id="1494" w:author="David Coverston" w:date="2016-12-28T16:47:00Z">
        <w:r w:rsidR="007D3E70">
          <w:rPr>
            <w:rFonts w:ascii="Open Sans Light" w:eastAsia="Times New Roman" w:hAnsi="Open Sans Light" w:cs="Open Sans Light"/>
            <w:b/>
            <w:bCs/>
            <w:color w:val="538135" w:themeColor="accent6" w:themeShade="BF"/>
            <w:sz w:val="24"/>
            <w:szCs w:val="24"/>
          </w:rPr>
          <w:t xml:space="preserve"> </w:t>
        </w:r>
      </w:ins>
      <w:r w:rsidRPr="00B226C2">
        <w:rPr>
          <w:rFonts w:ascii="Open Sans Light" w:eastAsia="Times New Roman" w:hAnsi="Open Sans Light" w:cs="Open Sans Light"/>
          <w:b/>
          <w:bCs/>
          <w:color w:val="538135" w:themeColor="accent6" w:themeShade="BF"/>
          <w:sz w:val="24"/>
          <w:szCs w:val="24"/>
        </w:rPr>
        <w:t>name</w:t>
      </w:r>
      <w:del w:id="1495" w:author="David Coverston" w:date="2016-12-29T11:34:00Z">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noun</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del>
    </w:p>
    <w:p w14:paraId="5D845075" w14:textId="104DD471" w:rsidR="00B06162" w:rsidRPr="00B226C2" w:rsidRDefault="007D3E70" w:rsidP="00B06162">
      <w:pPr>
        <w:spacing w:before="100" w:beforeAutospacing="1" w:after="100" w:afterAutospacing="1" w:line="240" w:lineRule="auto"/>
        <w:rPr>
          <w:rFonts w:ascii="Open Sans Light" w:eastAsia="Times New Roman" w:hAnsi="Open Sans Light" w:cs="Open Sans Light"/>
          <w:color w:val="538135" w:themeColor="accent6" w:themeShade="BF"/>
          <w:sz w:val="24"/>
          <w:szCs w:val="24"/>
        </w:rPr>
      </w:pPr>
      <w:ins w:id="1496" w:author="David Coverston" w:date="2016-12-28T16:48:00Z">
        <w:r>
          <w:rPr>
            <w:rFonts w:ascii="Open Sans Light" w:eastAsia="Times New Roman" w:hAnsi="Open Sans Light" w:cs="Open Sans Light"/>
            <w:color w:val="538135" w:themeColor="accent6" w:themeShade="BF"/>
            <w:sz w:val="24"/>
            <w:szCs w:val="24"/>
          </w:rPr>
          <w:t xml:space="preserve">Two words. </w:t>
        </w:r>
      </w:ins>
      <w:ins w:id="1497" w:author="David Coverston" w:date="2016-12-29T11:35:00Z">
        <w:r w:rsidR="00AB50F1">
          <w:rPr>
            <w:rFonts w:ascii="Open Sans Light" w:eastAsia="Times New Roman" w:hAnsi="Open Sans Light" w:cs="Open Sans Light"/>
            <w:color w:val="538135" w:themeColor="accent6" w:themeShade="BF"/>
            <w:sz w:val="24"/>
            <w:szCs w:val="24"/>
          </w:rPr>
          <w:t>U</w:t>
        </w:r>
        <w:r w:rsidR="00AB50F1" w:rsidRPr="00B226C2">
          <w:rPr>
            <w:rFonts w:ascii="Open Sans Light" w:eastAsia="Times New Roman" w:hAnsi="Open Sans Light" w:cs="Open Sans Light"/>
            <w:color w:val="538135" w:themeColor="accent6" w:themeShade="BF"/>
            <w:sz w:val="24"/>
            <w:szCs w:val="24"/>
          </w:rPr>
          <w:t>se</w:t>
        </w:r>
        <w:r w:rsidR="00AB50F1">
          <w:rPr>
            <w:rFonts w:ascii="Open Sans Light" w:eastAsia="Times New Roman" w:hAnsi="Open Sans Light" w:cs="Open Sans Light"/>
            <w:i/>
            <w:iCs/>
            <w:color w:val="538135" w:themeColor="accent6" w:themeShade="BF"/>
            <w:sz w:val="24"/>
            <w:szCs w:val="24"/>
          </w:rPr>
          <w:t xml:space="preserve"> </w:t>
        </w:r>
      </w:ins>
      <w:ins w:id="1498" w:author="David Vandenbelt" w:date="2016-12-30T13:18:00Z">
        <w:r w:rsidR="00086E9C">
          <w:rPr>
            <w:rFonts w:ascii="Open Sans Light" w:eastAsia="Times New Roman" w:hAnsi="Open Sans Light" w:cs="Open Sans Light"/>
            <w:i/>
            <w:iCs/>
            <w:color w:val="538135" w:themeColor="accent6" w:themeShade="BF"/>
            <w:sz w:val="24"/>
            <w:szCs w:val="24"/>
          </w:rPr>
          <w:t>U</w:t>
        </w:r>
      </w:ins>
      <w:ins w:id="1499" w:author="David Coverston" w:date="2016-12-29T11:35:00Z">
        <w:del w:id="1500" w:author="David Vandenbelt" w:date="2016-12-30T13:18:00Z">
          <w:r w:rsidR="00AB50F1" w:rsidRPr="00B226C2" w:rsidDel="00086E9C">
            <w:rPr>
              <w:rFonts w:ascii="Open Sans Light" w:eastAsia="Times New Roman" w:hAnsi="Open Sans Light" w:cs="Open Sans Light"/>
              <w:i/>
              <w:iCs/>
              <w:color w:val="538135" w:themeColor="accent6" w:themeShade="BF"/>
              <w:sz w:val="24"/>
              <w:szCs w:val="24"/>
            </w:rPr>
            <w:delText>u</w:delText>
          </w:r>
        </w:del>
        <w:r w:rsidR="00AB50F1" w:rsidRPr="00B226C2">
          <w:rPr>
            <w:rFonts w:ascii="Open Sans Light" w:eastAsia="Times New Roman" w:hAnsi="Open Sans Light" w:cs="Open Sans Light"/>
            <w:i/>
            <w:iCs/>
            <w:color w:val="538135" w:themeColor="accent6" w:themeShade="BF"/>
            <w:sz w:val="24"/>
            <w:szCs w:val="24"/>
          </w:rPr>
          <w:t>ser</w:t>
        </w:r>
        <w:r w:rsidR="00AB50F1">
          <w:rPr>
            <w:rFonts w:ascii="Open Sans Light" w:eastAsia="Times New Roman" w:hAnsi="Open Sans Light" w:cs="Open Sans Light"/>
            <w:i/>
            <w:iCs/>
            <w:color w:val="538135" w:themeColor="accent6" w:themeShade="BF"/>
            <w:sz w:val="24"/>
            <w:szCs w:val="24"/>
          </w:rPr>
          <w:t xml:space="preserve"> </w:t>
        </w:r>
      </w:ins>
      <w:ins w:id="1501" w:author="David Vandenbelt" w:date="2016-12-30T13:18:00Z">
        <w:r w:rsidR="00086E9C">
          <w:rPr>
            <w:rFonts w:ascii="Open Sans Light" w:eastAsia="Times New Roman" w:hAnsi="Open Sans Light" w:cs="Open Sans Light"/>
            <w:i/>
            <w:iCs/>
            <w:color w:val="538135" w:themeColor="accent6" w:themeShade="BF"/>
            <w:sz w:val="24"/>
            <w:szCs w:val="24"/>
          </w:rPr>
          <w:t>N</w:t>
        </w:r>
      </w:ins>
      <w:ins w:id="1502" w:author="David Coverston" w:date="2016-12-29T11:35:00Z">
        <w:del w:id="1503" w:author="David Vandenbelt" w:date="2016-12-30T13:18:00Z">
          <w:r w:rsidR="00AB50F1" w:rsidRPr="00B226C2" w:rsidDel="00086E9C">
            <w:rPr>
              <w:rFonts w:ascii="Open Sans Light" w:eastAsia="Times New Roman" w:hAnsi="Open Sans Light" w:cs="Open Sans Light"/>
              <w:i/>
              <w:iCs/>
              <w:color w:val="538135" w:themeColor="accent6" w:themeShade="BF"/>
              <w:sz w:val="24"/>
              <w:szCs w:val="24"/>
            </w:rPr>
            <w:delText>n</w:delText>
          </w:r>
        </w:del>
        <w:r w:rsidR="00AB50F1" w:rsidRPr="00B226C2">
          <w:rPr>
            <w:rFonts w:ascii="Open Sans Light" w:eastAsia="Times New Roman" w:hAnsi="Open Sans Light" w:cs="Open Sans Light"/>
            <w:i/>
            <w:iCs/>
            <w:color w:val="538135" w:themeColor="accent6" w:themeShade="BF"/>
            <w:sz w:val="24"/>
            <w:szCs w:val="24"/>
          </w:rPr>
          <w:t>ame</w:t>
        </w:r>
        <w:r w:rsidR="00AB50F1">
          <w:rPr>
            <w:rFonts w:ascii="Open Sans Light" w:eastAsia="Times New Roman" w:hAnsi="Open Sans Light" w:cs="Open Sans Light"/>
            <w:color w:val="538135" w:themeColor="accent6" w:themeShade="BF"/>
            <w:sz w:val="24"/>
            <w:szCs w:val="24"/>
          </w:rPr>
          <w:t xml:space="preserve"> </w:t>
        </w:r>
        <w:r w:rsidR="00AB50F1" w:rsidRPr="00B226C2">
          <w:rPr>
            <w:rFonts w:ascii="Open Sans Light" w:eastAsia="Times New Roman" w:hAnsi="Open Sans Light" w:cs="Open Sans Light"/>
            <w:color w:val="538135" w:themeColor="accent6" w:themeShade="BF"/>
            <w:sz w:val="24"/>
            <w:szCs w:val="24"/>
          </w:rPr>
          <w:t>unless</w:t>
        </w:r>
        <w:r w:rsidR="00AB50F1">
          <w:rPr>
            <w:rFonts w:ascii="Open Sans Light" w:eastAsia="Times New Roman" w:hAnsi="Open Sans Light" w:cs="Open Sans Light"/>
            <w:color w:val="538135" w:themeColor="accent6" w:themeShade="BF"/>
            <w:sz w:val="24"/>
            <w:szCs w:val="24"/>
          </w:rPr>
          <w:t xml:space="preserve"> </w:t>
        </w:r>
        <w:r w:rsidR="00AB50F1" w:rsidRPr="00B226C2">
          <w:rPr>
            <w:rFonts w:ascii="Open Sans Light" w:eastAsia="Times New Roman" w:hAnsi="Open Sans Light" w:cs="Open Sans Light"/>
            <w:color w:val="538135" w:themeColor="accent6" w:themeShade="BF"/>
            <w:sz w:val="24"/>
            <w:szCs w:val="24"/>
          </w:rPr>
          <w:t>referring</w:t>
        </w:r>
        <w:r w:rsidR="00AB50F1">
          <w:rPr>
            <w:rFonts w:ascii="Open Sans Light" w:eastAsia="Times New Roman" w:hAnsi="Open Sans Light" w:cs="Open Sans Light"/>
            <w:color w:val="538135" w:themeColor="accent6" w:themeShade="BF"/>
            <w:sz w:val="24"/>
            <w:szCs w:val="24"/>
          </w:rPr>
          <w:t xml:space="preserve"> </w:t>
        </w:r>
        <w:r w:rsidR="00AB50F1" w:rsidRPr="00B226C2">
          <w:rPr>
            <w:rFonts w:ascii="Open Sans Light" w:eastAsia="Times New Roman" w:hAnsi="Open Sans Light" w:cs="Open Sans Light"/>
            <w:color w:val="538135" w:themeColor="accent6" w:themeShade="BF"/>
            <w:sz w:val="24"/>
            <w:szCs w:val="24"/>
          </w:rPr>
          <w:t>directly</w:t>
        </w:r>
        <w:r w:rsidR="00AB50F1">
          <w:rPr>
            <w:rFonts w:ascii="Open Sans Light" w:eastAsia="Times New Roman" w:hAnsi="Open Sans Light" w:cs="Open Sans Light"/>
            <w:color w:val="538135" w:themeColor="accent6" w:themeShade="BF"/>
            <w:sz w:val="24"/>
            <w:szCs w:val="24"/>
          </w:rPr>
          <w:t xml:space="preserve"> </w:t>
        </w:r>
        <w:r w:rsidR="00AB50F1" w:rsidRPr="00B226C2">
          <w:rPr>
            <w:rFonts w:ascii="Open Sans Light" w:eastAsia="Times New Roman" w:hAnsi="Open Sans Light" w:cs="Open Sans Light"/>
            <w:color w:val="538135" w:themeColor="accent6" w:themeShade="BF"/>
            <w:sz w:val="24"/>
            <w:szCs w:val="24"/>
          </w:rPr>
          <w:t>to</w:t>
        </w:r>
        <w:r w:rsidR="00AB50F1">
          <w:rPr>
            <w:rFonts w:ascii="Open Sans Light" w:eastAsia="Times New Roman" w:hAnsi="Open Sans Light" w:cs="Open Sans Light"/>
            <w:color w:val="538135" w:themeColor="accent6" w:themeShade="BF"/>
            <w:sz w:val="24"/>
            <w:szCs w:val="24"/>
          </w:rPr>
          <w:t xml:space="preserve"> </w:t>
        </w:r>
        <w:r w:rsidR="00AB50F1" w:rsidRPr="00B226C2">
          <w:rPr>
            <w:rFonts w:ascii="Open Sans Light" w:eastAsia="Times New Roman" w:hAnsi="Open Sans Light" w:cs="Open Sans Light"/>
            <w:color w:val="538135" w:themeColor="accent6" w:themeShade="BF"/>
            <w:sz w:val="24"/>
            <w:szCs w:val="24"/>
          </w:rPr>
          <w:t>the</w:t>
        </w:r>
        <w:r w:rsidR="00AB50F1">
          <w:rPr>
            <w:rFonts w:ascii="Open Sans Light" w:eastAsia="Times New Roman" w:hAnsi="Open Sans Light" w:cs="Open Sans Light"/>
            <w:color w:val="538135" w:themeColor="accent6" w:themeShade="BF"/>
            <w:sz w:val="24"/>
            <w:szCs w:val="24"/>
          </w:rPr>
          <w:t xml:space="preserve"> </w:t>
        </w:r>
        <w:r w:rsidR="00AB50F1">
          <w:rPr>
            <w:rFonts w:ascii="Open Sans Light" w:eastAsia="Times New Roman" w:hAnsi="Open Sans Light" w:cs="Open Sans Light"/>
            <w:i/>
            <w:color w:val="538135" w:themeColor="accent6" w:themeShade="BF"/>
            <w:sz w:val="24"/>
            <w:szCs w:val="24"/>
          </w:rPr>
          <w:t>U</w:t>
        </w:r>
        <w:r w:rsidR="00AB50F1" w:rsidRPr="00AB50F1">
          <w:rPr>
            <w:rFonts w:ascii="Open Sans Light" w:eastAsia="Times New Roman" w:hAnsi="Open Sans Light" w:cs="Open Sans Light"/>
            <w:i/>
            <w:color w:val="538135" w:themeColor="accent6" w:themeShade="BF"/>
            <w:sz w:val="24"/>
            <w:szCs w:val="24"/>
            <w:rPrChange w:id="1504" w:author="David Coverston" w:date="2016-12-29T11:35:00Z">
              <w:rPr>
                <w:rFonts w:ascii="Open Sans Light" w:eastAsia="Times New Roman" w:hAnsi="Open Sans Light" w:cs="Open Sans Light"/>
                <w:color w:val="538135" w:themeColor="accent6" w:themeShade="BF"/>
                <w:sz w:val="24"/>
                <w:szCs w:val="24"/>
              </w:rPr>
            </w:rPrChange>
          </w:rPr>
          <w:t>sername</w:t>
        </w:r>
        <w:r w:rsidR="00AB50F1">
          <w:rPr>
            <w:rFonts w:ascii="Open Sans Light" w:eastAsia="Times New Roman" w:hAnsi="Open Sans Light" w:cs="Open Sans Light"/>
            <w:color w:val="538135" w:themeColor="accent6" w:themeShade="BF"/>
            <w:sz w:val="24"/>
            <w:szCs w:val="24"/>
          </w:rPr>
          <w:t xml:space="preserve"> </w:t>
        </w:r>
        <w:r w:rsidR="00AB50F1" w:rsidRPr="00B226C2">
          <w:rPr>
            <w:rFonts w:ascii="Open Sans Light" w:eastAsia="Times New Roman" w:hAnsi="Open Sans Light" w:cs="Open Sans Light"/>
            <w:color w:val="538135" w:themeColor="accent6" w:themeShade="BF"/>
            <w:sz w:val="24"/>
            <w:szCs w:val="24"/>
          </w:rPr>
          <w:t>button.</w:t>
        </w:r>
      </w:ins>
      <w:del w:id="1505" w:author="David Coverston" w:date="2016-12-29T11:35:00Z">
        <w:r w:rsidR="00B06162" w:rsidRPr="00B226C2" w:rsidDel="00AB50F1">
          <w:rPr>
            <w:rFonts w:ascii="Open Sans Light" w:eastAsia="Times New Roman" w:hAnsi="Open Sans Light" w:cs="Open Sans Light"/>
            <w:color w:val="538135" w:themeColor="accent6" w:themeShade="BF"/>
            <w:sz w:val="24"/>
            <w:szCs w:val="24"/>
          </w:rPr>
          <w:delText>May</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use</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i/>
            <w:iCs/>
            <w:color w:val="538135" w:themeColor="accent6" w:themeShade="BF"/>
            <w:sz w:val="24"/>
            <w:szCs w:val="24"/>
          </w:rPr>
          <w:delText>Username</w:delText>
        </w:r>
        <w:r w:rsidR="00B06162" w:rsidDel="00AB50F1">
          <w:rPr>
            <w:rFonts w:ascii="Open Sans Light" w:eastAsia="Times New Roman" w:hAnsi="Open Sans Light" w:cs="Open Sans Light"/>
            <w:i/>
            <w:iCs/>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as</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a</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button</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label.</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When</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writing,</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use</w:delText>
        </w:r>
        <w:r w:rsidR="00B06162" w:rsidDel="00AB50F1">
          <w:rPr>
            <w:rFonts w:ascii="Open Sans Light" w:eastAsia="Times New Roman" w:hAnsi="Open Sans Light" w:cs="Open Sans Light"/>
            <w:i/>
            <w:iCs/>
            <w:color w:val="538135" w:themeColor="accent6" w:themeShade="BF"/>
            <w:sz w:val="24"/>
            <w:szCs w:val="24"/>
          </w:rPr>
          <w:delText xml:space="preserve"> </w:delText>
        </w:r>
        <w:r w:rsidR="00B06162" w:rsidRPr="00B226C2" w:rsidDel="00AB50F1">
          <w:rPr>
            <w:rFonts w:ascii="Open Sans Light" w:eastAsia="Times New Roman" w:hAnsi="Open Sans Light" w:cs="Open Sans Light"/>
            <w:i/>
            <w:iCs/>
            <w:color w:val="538135" w:themeColor="accent6" w:themeShade="BF"/>
            <w:sz w:val="24"/>
            <w:szCs w:val="24"/>
          </w:rPr>
          <w:delText>user</w:delText>
        </w:r>
        <w:r w:rsidR="00B06162" w:rsidDel="00AB50F1">
          <w:rPr>
            <w:rFonts w:ascii="Open Sans Light" w:eastAsia="Times New Roman" w:hAnsi="Open Sans Light" w:cs="Open Sans Light"/>
            <w:i/>
            <w:iCs/>
            <w:color w:val="538135" w:themeColor="accent6" w:themeShade="BF"/>
            <w:sz w:val="24"/>
            <w:szCs w:val="24"/>
          </w:rPr>
          <w:delText xml:space="preserve"> </w:delText>
        </w:r>
        <w:r w:rsidR="00B06162" w:rsidRPr="00B226C2" w:rsidDel="00AB50F1">
          <w:rPr>
            <w:rFonts w:ascii="Open Sans Light" w:eastAsia="Times New Roman" w:hAnsi="Open Sans Light" w:cs="Open Sans Light"/>
            <w:i/>
            <w:iCs/>
            <w:color w:val="538135" w:themeColor="accent6" w:themeShade="BF"/>
            <w:sz w:val="24"/>
            <w:szCs w:val="24"/>
          </w:rPr>
          <w:delText>name</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unless</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referring</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directly</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to</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the</w:delText>
        </w:r>
        <w:r w:rsidR="00B06162" w:rsidDel="00AB50F1">
          <w:rPr>
            <w:rFonts w:ascii="Open Sans Light" w:eastAsia="Times New Roman" w:hAnsi="Open Sans Light" w:cs="Open Sans Light"/>
            <w:color w:val="538135" w:themeColor="accent6" w:themeShade="BF"/>
            <w:sz w:val="24"/>
            <w:szCs w:val="24"/>
          </w:rPr>
          <w:delText xml:space="preserve"> </w:delText>
        </w:r>
        <w:r w:rsidR="00B06162" w:rsidRPr="00B226C2" w:rsidDel="00AB50F1">
          <w:rPr>
            <w:rFonts w:ascii="Open Sans Light" w:eastAsia="Times New Roman" w:hAnsi="Open Sans Light" w:cs="Open Sans Light"/>
            <w:color w:val="538135" w:themeColor="accent6" w:themeShade="BF"/>
            <w:sz w:val="24"/>
            <w:szCs w:val="24"/>
          </w:rPr>
          <w:delText>button.</w:delText>
        </w:r>
      </w:del>
    </w:p>
    <w:p w14:paraId="380F74BE" w14:textId="6EEEB6B0" w:rsidR="00B06162" w:rsidRPr="00B226C2" w:rsidDel="00AB50F1" w:rsidRDefault="00B06162" w:rsidP="00B06162">
      <w:pPr>
        <w:spacing w:before="100" w:beforeAutospacing="1" w:after="100" w:afterAutospacing="1" w:line="240" w:lineRule="auto"/>
        <w:rPr>
          <w:del w:id="1506" w:author="David Coverston" w:date="2016-12-29T11:35:00Z"/>
          <w:rFonts w:ascii="Open Sans Light" w:eastAsia="Times New Roman" w:hAnsi="Open Sans Light" w:cs="Open Sans Light"/>
          <w:color w:val="538135" w:themeColor="accent6" w:themeShade="BF"/>
          <w:sz w:val="24"/>
          <w:szCs w:val="24"/>
        </w:rPr>
      </w:pPr>
      <w:del w:id="1507" w:author="David Coverston" w:date="2016-12-29T11:35:00Z">
        <w:r w:rsidRPr="00B226C2" w:rsidDel="00AB50F1">
          <w:rPr>
            <w:rFonts w:ascii="Open Sans Light" w:eastAsia="Times New Roman" w:hAnsi="Open Sans Light" w:cs="Open Sans Light"/>
            <w:b/>
            <w:bCs/>
            <w:color w:val="538135" w:themeColor="accent6" w:themeShade="BF"/>
            <w:sz w:val="24"/>
            <w:szCs w:val="24"/>
          </w:rPr>
          <w:delText>User</w:delText>
        </w:r>
        <w:r w:rsidDel="00AB50F1">
          <w:rPr>
            <w:rFonts w:ascii="Open Sans Light" w:eastAsia="Times New Roman" w:hAnsi="Open Sans Light" w:cs="Open Sans Light"/>
            <w:b/>
            <w:bCs/>
            <w:color w:val="538135" w:themeColor="accent6" w:themeShade="BF"/>
            <w:sz w:val="24"/>
            <w:szCs w:val="24"/>
          </w:rPr>
          <w:delText xml:space="preserve"> </w:delText>
        </w:r>
        <w:r w:rsidRPr="00B226C2" w:rsidDel="00AB50F1">
          <w:rPr>
            <w:rFonts w:ascii="Open Sans Light" w:eastAsia="Times New Roman" w:hAnsi="Open Sans Light" w:cs="Open Sans Light"/>
            <w:b/>
            <w:bCs/>
            <w:color w:val="538135" w:themeColor="accent6" w:themeShade="BF"/>
            <w:sz w:val="24"/>
            <w:szCs w:val="24"/>
          </w:rPr>
          <w:delText>name</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noun</w:delText>
        </w:r>
        <w:r w:rsidRPr="00B226C2" w:rsidDel="00AB50F1">
          <w:rPr>
            <w:rFonts w:ascii="Open Sans Light" w:eastAsia="Times New Roman" w:hAnsi="Open Sans Light" w:cs="Open Sans Light"/>
            <w:color w:val="538135" w:themeColor="accent6" w:themeShade="BF"/>
            <w:sz w:val="24"/>
            <w:szCs w:val="24"/>
          </w:rPr>
          <w:delText>.</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When</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writing,</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use</w:delText>
        </w:r>
        <w:r w:rsidDel="00AB50F1">
          <w:rPr>
            <w:rFonts w:ascii="Open Sans Light" w:eastAsia="Times New Roman" w:hAnsi="Open Sans Light" w:cs="Open Sans Light"/>
            <w:i/>
            <w:iCs/>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user</w:delText>
        </w:r>
        <w:r w:rsidDel="00AB50F1">
          <w:rPr>
            <w:rFonts w:ascii="Open Sans Light" w:eastAsia="Times New Roman" w:hAnsi="Open Sans Light" w:cs="Open Sans Light"/>
            <w:i/>
            <w:iCs/>
            <w:color w:val="538135" w:themeColor="accent6" w:themeShade="BF"/>
            <w:sz w:val="24"/>
            <w:szCs w:val="24"/>
          </w:rPr>
          <w:delText xml:space="preserve"> </w:delText>
        </w:r>
        <w:r w:rsidRPr="00B226C2" w:rsidDel="00AB50F1">
          <w:rPr>
            <w:rFonts w:ascii="Open Sans Light" w:eastAsia="Times New Roman" w:hAnsi="Open Sans Light" w:cs="Open Sans Light"/>
            <w:i/>
            <w:iCs/>
            <w:color w:val="538135" w:themeColor="accent6" w:themeShade="BF"/>
            <w:sz w:val="24"/>
            <w:szCs w:val="24"/>
          </w:rPr>
          <w:delText>name</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unless</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referring</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directly</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to</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the</w:delText>
        </w:r>
        <w:r w:rsidDel="00AB50F1">
          <w:rPr>
            <w:rFonts w:ascii="Open Sans Light" w:eastAsia="Times New Roman" w:hAnsi="Open Sans Light" w:cs="Open Sans Light"/>
            <w:color w:val="538135" w:themeColor="accent6" w:themeShade="BF"/>
            <w:sz w:val="24"/>
            <w:szCs w:val="24"/>
          </w:rPr>
          <w:delText xml:space="preserve"> </w:delText>
        </w:r>
        <w:r w:rsidRPr="00B226C2" w:rsidDel="00AB50F1">
          <w:rPr>
            <w:rFonts w:ascii="Open Sans Light" w:eastAsia="Times New Roman" w:hAnsi="Open Sans Light" w:cs="Open Sans Light"/>
            <w:color w:val="538135" w:themeColor="accent6" w:themeShade="BF"/>
            <w:sz w:val="24"/>
            <w:szCs w:val="24"/>
          </w:rPr>
          <w:delText>button.</w:delText>
        </w:r>
      </w:del>
    </w:p>
    <w:p w14:paraId="43FE6781"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V</w:t>
      </w:r>
    </w:p>
    <w:p w14:paraId="11D58879"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Information</w:t>
      </w:r>
    </w:p>
    <w:p w14:paraId="47E13DCF"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better</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higher</w:t>
      </w:r>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greater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term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designate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versions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program.</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i/>
          <w:iCs/>
          <w:sz w:val="24"/>
          <w:szCs w:val="24"/>
        </w:rPr>
        <w:t>later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t>
      </w:r>
    </w:p>
    <w:p w14:paraId="270CFC5A" w14:textId="77777777" w:rsidR="00784EB6" w:rsidRPr="00784EB6" w:rsidRDefault="00784EB6" w:rsidP="00784E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EB6">
        <w:rPr>
          <w:rFonts w:ascii="Times New Roman" w:eastAsia="Times New Roman" w:hAnsi="Times New Roman" w:cs="Times New Roman"/>
          <w:b/>
          <w:bCs/>
          <w:kern w:val="36"/>
          <w:sz w:val="48"/>
          <w:szCs w:val="48"/>
        </w:rPr>
        <w:t>W</w:t>
      </w:r>
    </w:p>
    <w:p w14:paraId="3839CD7B" w14:textId="77777777" w:rsidR="00784EB6" w:rsidRDefault="00784EB6" w:rsidP="00784EB6">
      <w:pPr>
        <w:spacing w:before="100" w:beforeAutospacing="1" w:after="100" w:afterAutospacing="1" w:line="240" w:lineRule="auto"/>
        <w:rPr>
          <w:rFonts w:ascii="Times New Roman" w:eastAsia="Times New Roman" w:hAnsi="Times New Roman" w:cs="Times New Roman"/>
          <w:b/>
          <w:bCs/>
          <w:sz w:val="24"/>
          <w:szCs w:val="24"/>
        </w:rPr>
      </w:pPr>
      <w:r w:rsidRPr="00784EB6">
        <w:rPr>
          <w:rFonts w:ascii="Times New Roman" w:eastAsia="Times New Roman" w:hAnsi="Times New Roman" w:cs="Times New Roman"/>
          <w:b/>
          <w:bCs/>
          <w:sz w:val="24"/>
          <w:szCs w:val="24"/>
        </w:rPr>
        <w:t>Web</w:t>
      </w:r>
      <w:r>
        <w:rPr>
          <w:rFonts w:ascii="Times New Roman" w:eastAsia="Times New Roman" w:hAnsi="Times New Roman" w:cs="Times New Roman"/>
          <w:b/>
          <w:bCs/>
          <w:sz w:val="24"/>
          <w:szCs w:val="24"/>
        </w:rPr>
        <w:t xml:space="preserve"> </w:t>
      </w:r>
    </w:p>
    <w:p w14:paraId="1C8CB7C9" w14:textId="29D4F82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Lower</w:t>
      </w:r>
      <w:del w:id="1508" w:author="David Coverston" w:date="2016-12-29T11:36:00Z">
        <w:r w:rsidRPr="00784EB6" w:rsidDel="0089569B">
          <w:rPr>
            <w:rFonts w:ascii="Times New Roman" w:eastAsia="Times New Roman" w:hAnsi="Times New Roman" w:cs="Times New Roman"/>
            <w:sz w:val="24"/>
            <w:szCs w:val="24"/>
          </w:rPr>
          <w:delText>-</w:delText>
        </w:r>
      </w:del>
      <w:r w:rsidRPr="00784EB6">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unless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proper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noun</w:t>
      </w:r>
      <w:del w:id="1509" w:author="David Coverston" w:date="2016-12-29T11:36:00Z">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according</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to</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the</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Microsoft</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Manual</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of</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Style</w:delText>
        </w:r>
      </w:del>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del w:id="1510" w:author="David Coverston" w:date="2016-12-28T16:48:00Z">
        <w:r w:rsidRPr="00784EB6" w:rsidDel="007D3E70">
          <w:rPr>
            <w:rFonts w:ascii="Times New Roman" w:eastAsia="Times New Roman" w:hAnsi="Times New Roman" w:cs="Times New Roman"/>
            <w:sz w:val="24"/>
            <w:szCs w:val="24"/>
          </w:rPr>
          <w:delText>It</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currently</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appears</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as</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both</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upper-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and</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lower-case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in</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our</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sz w:val="24"/>
            <w:szCs w:val="24"/>
          </w:rPr>
          <w:delText>documents.</w:delText>
        </w:r>
      </w:del>
    </w:p>
    <w:p w14:paraId="5D73542A"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Website</w:t>
      </w:r>
    </w:p>
    <w:p w14:paraId="2C70A74D" w14:textId="0C09C92A"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del w:id="1511" w:author="David Coverston" w:date="2016-12-29T11:36:00Z">
        <w:r w:rsidRPr="00784EB6" w:rsidDel="0089569B">
          <w:rPr>
            <w:rFonts w:ascii="Times New Roman" w:eastAsia="Times New Roman" w:hAnsi="Times New Roman" w:cs="Times New Roman"/>
            <w:sz w:val="24"/>
            <w:szCs w:val="24"/>
          </w:rPr>
          <w:delText>Closed</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form;</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not</w:delText>
        </w:r>
        <w:r w:rsidDel="0089569B">
          <w:rPr>
            <w:rFonts w:ascii="Times New Roman" w:eastAsia="Times New Roman" w:hAnsi="Times New Roman" w:cs="Times New Roman"/>
            <w:sz w:val="24"/>
            <w:szCs w:val="24"/>
          </w:rPr>
          <w:delText xml:space="preserve"> </w:delText>
        </w:r>
        <w:r w:rsidRPr="00784EB6" w:rsidDel="0089569B">
          <w:rPr>
            <w:rFonts w:ascii="Times New Roman" w:eastAsia="Times New Roman" w:hAnsi="Times New Roman" w:cs="Times New Roman"/>
            <w:sz w:val="24"/>
            <w:szCs w:val="24"/>
          </w:rPr>
          <w:delText>two</w:delText>
        </w:r>
      </w:del>
      <w:ins w:id="1512" w:author="David Coverston" w:date="2016-12-29T11:36:00Z">
        <w:r w:rsidR="0089569B">
          <w:rPr>
            <w:rFonts w:ascii="Times New Roman" w:eastAsia="Times New Roman" w:hAnsi="Times New Roman" w:cs="Times New Roman"/>
            <w:sz w:val="24"/>
            <w:szCs w:val="24"/>
          </w:rPr>
          <w:t>One</w:t>
        </w:r>
      </w:ins>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del w:id="1513" w:author="David Coverston" w:date="2016-12-29T11:36:00Z">
        <w:r w:rsidRPr="00784EB6" w:rsidDel="0089569B">
          <w:rPr>
            <w:rFonts w:ascii="Times New Roman" w:eastAsia="Times New Roman" w:hAnsi="Times New Roman" w:cs="Times New Roman"/>
            <w:sz w:val="24"/>
            <w:szCs w:val="24"/>
          </w:rPr>
          <w:delText>s</w:delText>
        </w:r>
      </w:del>
      <w:r w:rsidRPr="00784EB6">
        <w:rPr>
          <w:rFonts w:ascii="Times New Roman" w:eastAsia="Times New Roman" w:hAnsi="Times New Roman" w:cs="Times New Roman"/>
          <w:sz w:val="24"/>
          <w:szCs w:val="24"/>
        </w:rPr>
        <w:t>.</w:t>
      </w:r>
    </w:p>
    <w:p w14:paraId="78CEF8DB"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Windows</w:t>
      </w:r>
    </w:p>
    <w:p w14:paraId="372DD921"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1514"/>
      <w:r w:rsidRPr="00086E9C">
        <w:rPr>
          <w:rFonts w:ascii="Times New Roman" w:eastAsia="Times New Roman" w:hAnsi="Times New Roman" w:cs="Times New Roman"/>
          <w:b/>
          <w:sz w:val="24"/>
          <w:szCs w:val="24"/>
          <w:rPrChange w:id="1515" w:author="David Vandenbelt" w:date="2016-12-30T13:19:00Z">
            <w:rPr>
              <w:rFonts w:ascii="Times New Roman" w:eastAsia="Times New Roman" w:hAnsi="Times New Roman" w:cs="Times New Roman"/>
              <w:sz w:val="24"/>
              <w:szCs w:val="24"/>
            </w:rPr>
          </w:rPrChange>
        </w:rPr>
        <w:t>Operating Systems</w:t>
      </w:r>
      <w:commentRangeEnd w:id="1514"/>
      <w:r w:rsidR="00086E9C" w:rsidRPr="00086E9C">
        <w:rPr>
          <w:rStyle w:val="CommentReference"/>
          <w:b/>
          <w:rPrChange w:id="1516" w:author="David Vandenbelt" w:date="2016-12-30T13:19:00Z">
            <w:rPr>
              <w:rStyle w:val="CommentReference"/>
            </w:rPr>
          </w:rPrChange>
        </w:rPr>
        <w:commentReference w:id="1514"/>
      </w:r>
      <w:r w:rsidRPr="00784EB6">
        <w:rPr>
          <w:rFonts w:ascii="Times New Roman" w:eastAsia="Times New Roman" w:hAnsi="Times New Roman" w:cs="Times New Roman"/>
          <w:sz w:val="24"/>
          <w:szCs w:val="24"/>
        </w:rPr>
        <w:t>.</w:t>
      </w:r>
    </w:p>
    <w:p w14:paraId="74EF8C4B"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Wizards</w:t>
      </w:r>
    </w:p>
    <w:p w14:paraId="24E61A20"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Pentaho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includes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wizards.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proper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listed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commentRangeStart w:id="1517"/>
      <w:r w:rsidRPr="00784EB6">
        <w:rPr>
          <w:rFonts w:ascii="Times New Roman" w:eastAsia="Times New Roman" w:hAnsi="Times New Roman" w:cs="Times New Roman"/>
          <w:sz w:val="24"/>
          <w:szCs w:val="24"/>
        </w:rPr>
        <w:t>Products</w:t>
      </w:r>
      <w:commentRangeEnd w:id="1517"/>
      <w:r w:rsidR="00086E9C">
        <w:rPr>
          <w:rStyle w:val="CommentReference"/>
        </w:rPr>
        <w:commentReference w:id="1517"/>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iWiki.</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mention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specific</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wizard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generically</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wizard"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(lowercase).</w:t>
      </w:r>
      <w:r>
        <w:rPr>
          <w:rFonts w:ascii="Times New Roman" w:eastAsia="Times New Roman" w:hAnsi="Times New Roman" w:cs="Times New Roman"/>
          <w:sz w:val="24"/>
          <w:szCs w:val="24"/>
        </w:rPr>
        <w:t xml:space="preserve"> </w:t>
      </w:r>
    </w:p>
    <w:p w14:paraId="2A850149" w14:textId="3C1A2E6B" w:rsidR="00784EB6" w:rsidRPr="00086E9C" w:rsidRDefault="00784EB6">
      <w:pPr>
        <w:spacing w:before="100" w:beforeAutospacing="1" w:after="100" w:afterAutospacing="1" w:line="240" w:lineRule="auto"/>
        <w:ind w:left="720"/>
        <w:rPr>
          <w:rFonts w:ascii="Times New Roman" w:eastAsia="Times New Roman" w:hAnsi="Times New Roman" w:cs="Times New Roman"/>
          <w:i/>
          <w:sz w:val="24"/>
          <w:szCs w:val="24"/>
          <w:rPrChange w:id="1518" w:author="David Vandenbelt" w:date="2016-12-30T13:19:00Z">
            <w:rPr>
              <w:rFonts w:ascii="Times New Roman" w:eastAsia="Times New Roman" w:hAnsi="Times New Roman" w:cs="Times New Roman"/>
              <w:sz w:val="24"/>
              <w:szCs w:val="24"/>
            </w:rPr>
          </w:rPrChange>
        </w:rPr>
        <w:pPrChange w:id="1519" w:author="David Vandenbelt" w:date="2016-12-30T13:19:00Z">
          <w:pPr>
            <w:spacing w:before="100" w:beforeAutospacing="1" w:after="100" w:afterAutospacing="1" w:line="240" w:lineRule="auto"/>
          </w:pPr>
        </w:pPrChange>
      </w:pPr>
      <w:del w:id="1520" w:author="David Vandenbelt" w:date="2016-12-30T13:19:00Z">
        <w:r w:rsidRPr="00086E9C" w:rsidDel="00086E9C">
          <w:rPr>
            <w:rFonts w:ascii="Times New Roman" w:eastAsia="Times New Roman" w:hAnsi="Times New Roman" w:cs="Times New Roman"/>
            <w:b/>
            <w:i/>
            <w:sz w:val="24"/>
            <w:szCs w:val="24"/>
            <w:rPrChange w:id="1521" w:author="David Vandenbelt" w:date="2016-12-30T13:20:00Z">
              <w:rPr>
                <w:rFonts w:ascii="Times New Roman" w:eastAsia="Times New Roman" w:hAnsi="Times New Roman" w:cs="Times New Roman"/>
                <w:sz w:val="24"/>
                <w:szCs w:val="24"/>
              </w:rPr>
            </w:rPrChange>
          </w:rPr>
          <w:delText>Example</w:delText>
        </w:r>
      </w:del>
      <w:ins w:id="1522" w:author="David Vandenbelt" w:date="2016-12-30T13:19:00Z">
        <w:r w:rsidR="00086E9C" w:rsidRPr="00086E9C">
          <w:rPr>
            <w:rFonts w:ascii="Times New Roman" w:eastAsia="Times New Roman" w:hAnsi="Times New Roman" w:cs="Times New Roman"/>
            <w:b/>
            <w:i/>
            <w:sz w:val="24"/>
            <w:szCs w:val="24"/>
            <w:rPrChange w:id="1523" w:author="David Vandenbelt" w:date="2016-12-30T13:20:00Z">
              <w:rPr>
                <w:rFonts w:ascii="Times New Roman" w:eastAsia="Times New Roman" w:hAnsi="Times New Roman" w:cs="Times New Roman"/>
                <w:sz w:val="24"/>
                <w:szCs w:val="24"/>
              </w:rPr>
            </w:rPrChange>
          </w:rPr>
          <w:t>Correct</w:t>
        </w:r>
      </w:ins>
      <w:r w:rsidRPr="00086E9C">
        <w:rPr>
          <w:rFonts w:ascii="Times New Roman" w:eastAsia="Times New Roman" w:hAnsi="Times New Roman" w:cs="Times New Roman"/>
          <w:i/>
          <w:sz w:val="24"/>
          <w:szCs w:val="24"/>
          <w:rPrChange w:id="1524" w:author="David Vandenbelt" w:date="2016-12-30T13:19:00Z">
            <w:rPr>
              <w:rFonts w:ascii="Times New Roman" w:eastAsia="Times New Roman" w:hAnsi="Times New Roman" w:cs="Times New Roman"/>
              <w:sz w:val="24"/>
              <w:szCs w:val="24"/>
            </w:rPr>
          </w:rPrChange>
        </w:rPr>
        <w:t xml:space="preserve">: "The Data Source Wizard lets you define the connection, the data model to use, and the tables and columns from the data source. </w:t>
      </w:r>
      <w:del w:id="1525" w:author="David Coverston" w:date="2016-12-29T11:37:00Z">
        <w:r w:rsidRPr="00086E9C" w:rsidDel="0089569B">
          <w:rPr>
            <w:rFonts w:ascii="Times New Roman" w:eastAsia="Times New Roman" w:hAnsi="Times New Roman" w:cs="Times New Roman"/>
            <w:i/>
            <w:sz w:val="24"/>
            <w:szCs w:val="24"/>
            <w:rPrChange w:id="1526" w:author="David Vandenbelt" w:date="2016-12-30T13:19:00Z">
              <w:rPr>
                <w:rFonts w:ascii="Times New Roman" w:eastAsia="Times New Roman" w:hAnsi="Times New Roman" w:cs="Times New Roman"/>
                <w:sz w:val="24"/>
                <w:szCs w:val="24"/>
              </w:rPr>
            </w:rPrChange>
          </w:rPr>
          <w:delText>This wizard is accessible in the User Console from many different places."</w:delText>
        </w:r>
      </w:del>
    </w:p>
    <w:p w14:paraId="4B8F282F"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Workspace</w:t>
      </w:r>
    </w:p>
    <w:p w14:paraId="4E0564AC" w14:textId="71F5D7A9"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longer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086E9C">
        <w:rPr>
          <w:rFonts w:ascii="Times New Roman" w:eastAsia="Times New Roman" w:hAnsi="Times New Roman" w:cs="Times New Roman"/>
          <w:b/>
          <w:sz w:val="24"/>
          <w:szCs w:val="24"/>
          <w:rPrChange w:id="1527" w:author="David Vandenbelt" w:date="2016-12-30T13:20:00Z">
            <w:rPr>
              <w:rFonts w:ascii="Times New Roman" w:eastAsia="Times New Roman" w:hAnsi="Times New Roman" w:cs="Times New Roman"/>
              <w:sz w:val="24"/>
              <w:szCs w:val="24"/>
            </w:rPr>
          </w:rPrChange>
        </w:rPr>
        <w:t>Workspace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tab</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Console.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del w:id="1528" w:author="David Coverston" w:date="2016-12-29T11:37:00Z">
        <w:r w:rsidRPr="00784EB6" w:rsidDel="0026064E">
          <w:rPr>
            <w:rFonts w:ascii="Times New Roman" w:eastAsia="Times New Roman" w:hAnsi="Times New Roman" w:cs="Times New Roman"/>
            <w:sz w:val="24"/>
            <w:szCs w:val="24"/>
          </w:rPr>
          <w:delText>will</w:delText>
        </w:r>
        <w:r w:rsidDel="0026064E">
          <w:rPr>
            <w:rFonts w:ascii="Times New Roman" w:eastAsia="Times New Roman" w:hAnsi="Times New Roman" w:cs="Times New Roman"/>
            <w:sz w:val="24"/>
            <w:szCs w:val="24"/>
          </w:rPr>
          <w:delText xml:space="preserve"> </w:delText>
        </w:r>
        <w:r w:rsidRPr="00784EB6" w:rsidDel="0026064E">
          <w:rPr>
            <w:rFonts w:ascii="Times New Roman" w:eastAsia="Times New Roman" w:hAnsi="Times New Roman" w:cs="Times New Roman"/>
            <w:sz w:val="24"/>
            <w:szCs w:val="24"/>
          </w:rPr>
          <w:delText>be</w:delText>
        </w:r>
        <w:r w:rsidDel="0026064E">
          <w:rPr>
            <w:rFonts w:ascii="Times New Roman" w:eastAsia="Times New Roman" w:hAnsi="Times New Roman" w:cs="Times New Roman"/>
            <w:sz w:val="24"/>
            <w:szCs w:val="24"/>
          </w:rPr>
          <w:delText xml:space="preserve"> </w:delText>
        </w:r>
      </w:del>
      <w:ins w:id="1529" w:author="David Coverston" w:date="2016-12-29T11:37:00Z">
        <w:r w:rsidR="0026064E">
          <w:rPr>
            <w:rFonts w:ascii="Times New Roman" w:eastAsia="Times New Roman" w:hAnsi="Times New Roman" w:cs="Times New Roman"/>
            <w:sz w:val="24"/>
            <w:szCs w:val="24"/>
          </w:rPr>
          <w:t xml:space="preserve">is now </w:t>
        </w:r>
      </w:ins>
      <w:r w:rsidRPr="00784EB6">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w:t>
      </w:r>
      <w:r w:rsidRPr="00086E9C">
        <w:rPr>
          <w:rFonts w:ascii="Times New Roman" w:eastAsia="Times New Roman" w:hAnsi="Times New Roman" w:cs="Times New Roman"/>
          <w:b/>
          <w:sz w:val="24"/>
          <w:szCs w:val="24"/>
          <w:rPrChange w:id="1530" w:author="David Vandenbelt" w:date="2016-12-30T13:20:00Z">
            <w:rPr>
              <w:rFonts w:ascii="Times New Roman" w:eastAsia="Times New Roman" w:hAnsi="Times New Roman" w:cs="Times New Roman"/>
              <w:sz w:val="24"/>
              <w:szCs w:val="24"/>
            </w:rPr>
          </w:rPrChange>
        </w:rPr>
        <w:t>Scheduling</w:t>
      </w:r>
      <w:del w:id="1531" w:author="David Coverston" w:date="2016-12-29T11:37:00Z">
        <w:r w:rsidDel="0026064E">
          <w:rPr>
            <w:rFonts w:ascii="Times New Roman" w:eastAsia="Times New Roman" w:hAnsi="Times New Roman" w:cs="Times New Roman"/>
            <w:sz w:val="24"/>
            <w:szCs w:val="24"/>
          </w:rPr>
          <w:delText xml:space="preserve"> </w:delText>
        </w:r>
        <w:r w:rsidRPr="00784EB6" w:rsidDel="0026064E">
          <w:rPr>
            <w:rFonts w:ascii="Times New Roman" w:eastAsia="Times New Roman" w:hAnsi="Times New Roman" w:cs="Times New Roman"/>
            <w:sz w:val="24"/>
            <w:szCs w:val="24"/>
          </w:rPr>
          <w:delText>from</w:delText>
        </w:r>
        <w:r w:rsidDel="0026064E">
          <w:rPr>
            <w:rFonts w:ascii="Times New Roman" w:eastAsia="Times New Roman" w:hAnsi="Times New Roman" w:cs="Times New Roman"/>
            <w:sz w:val="24"/>
            <w:szCs w:val="24"/>
          </w:rPr>
          <w:delText xml:space="preserve"> </w:delText>
        </w:r>
        <w:r w:rsidRPr="00784EB6" w:rsidDel="0026064E">
          <w:rPr>
            <w:rFonts w:ascii="Times New Roman" w:eastAsia="Times New Roman" w:hAnsi="Times New Roman" w:cs="Times New Roman"/>
            <w:sz w:val="24"/>
            <w:szCs w:val="24"/>
          </w:rPr>
          <w:delText>now</w:delText>
        </w:r>
        <w:r w:rsidDel="0026064E">
          <w:rPr>
            <w:rFonts w:ascii="Times New Roman" w:eastAsia="Times New Roman" w:hAnsi="Times New Roman" w:cs="Times New Roman"/>
            <w:sz w:val="24"/>
            <w:szCs w:val="24"/>
          </w:rPr>
          <w:delText xml:space="preserve"> </w:delText>
        </w:r>
        <w:r w:rsidRPr="00784EB6" w:rsidDel="0026064E">
          <w:rPr>
            <w:rFonts w:ascii="Times New Roman" w:eastAsia="Times New Roman" w:hAnsi="Times New Roman" w:cs="Times New Roman"/>
            <w:sz w:val="24"/>
            <w:szCs w:val="24"/>
          </w:rPr>
          <w:delText>on</w:delText>
        </w:r>
      </w:del>
      <w:r w:rsidRPr="00784E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086E9C">
        <w:rPr>
          <w:rFonts w:ascii="Times New Roman" w:eastAsia="Times New Roman" w:hAnsi="Times New Roman" w:cs="Times New Roman"/>
          <w:i/>
          <w:sz w:val="24"/>
          <w:szCs w:val="24"/>
          <w:rPrChange w:id="1532" w:author="David Vandenbelt" w:date="2016-12-30T13:20:00Z">
            <w:rPr>
              <w:rFonts w:ascii="Times New Roman" w:eastAsia="Times New Roman" w:hAnsi="Times New Roman" w:cs="Times New Roman"/>
              <w:sz w:val="24"/>
              <w:szCs w:val="24"/>
            </w:rPr>
          </w:rPrChange>
        </w:rPr>
        <w:t>My Workspace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either.</w:t>
      </w:r>
    </w:p>
    <w:p w14:paraId="3FF3ECE8" w14:textId="77777777" w:rsidR="00C30C1C"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b/>
          <w:bCs/>
          <w:sz w:val="24"/>
          <w:szCs w:val="24"/>
        </w:rPr>
        <w:t>Workstation</w:t>
      </w:r>
    </w:p>
    <w:p w14:paraId="0BD452A2" w14:textId="77777777" w:rsidR="00784EB6" w:rsidRPr="00784EB6" w:rsidRDefault="00784EB6" w:rsidP="00784EB6">
      <w:pPr>
        <w:spacing w:before="100" w:beforeAutospacing="1" w:after="100" w:afterAutospacing="1" w:line="240" w:lineRule="auto"/>
        <w:rPr>
          <w:rFonts w:ascii="Times New Roman" w:eastAsia="Times New Roman" w:hAnsi="Times New Roman" w:cs="Times New Roman"/>
          <w:sz w:val="24"/>
          <w:szCs w:val="24"/>
        </w:rPr>
      </w:pPr>
      <w:r w:rsidRPr="00784EB6">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784EB6">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t>
      </w:r>
      <w:commentRangeStart w:id="1533"/>
      <w:r w:rsidRPr="00784EB6">
        <w:rPr>
          <w:rFonts w:ascii="Times New Roman" w:eastAsia="Times New Roman" w:hAnsi="Times New Roman" w:cs="Times New Roman"/>
          <w:b/>
          <w:bCs/>
          <w:sz w:val="24"/>
          <w:szCs w:val="24"/>
        </w:rPr>
        <w:t>Computer</w:t>
      </w:r>
      <w:r>
        <w:rPr>
          <w:rFonts w:ascii="Times New Roman" w:eastAsia="Times New Roman" w:hAnsi="Times New Roman" w:cs="Times New Roman"/>
          <w:b/>
          <w:bCs/>
          <w:sz w:val="24"/>
          <w:szCs w:val="24"/>
        </w:rPr>
        <w:t xml:space="preserve"> </w:t>
      </w:r>
      <w:r w:rsidRPr="00784EB6">
        <w:rPr>
          <w:rFonts w:ascii="Times New Roman" w:eastAsia="Times New Roman" w:hAnsi="Times New Roman" w:cs="Times New Roman"/>
          <w:b/>
          <w:bCs/>
          <w:sz w:val="24"/>
          <w:szCs w:val="24"/>
        </w:rPr>
        <w:t>References</w:t>
      </w:r>
      <w:commentRangeEnd w:id="1533"/>
      <w:r w:rsidR="00086E9C">
        <w:rPr>
          <w:rStyle w:val="CommentReference"/>
        </w:rPr>
        <w:commentReference w:id="1533"/>
      </w:r>
      <w:r w:rsidRPr="00784EB6">
        <w:rPr>
          <w:rFonts w:ascii="Times New Roman" w:eastAsia="Times New Roman" w:hAnsi="Times New Roman" w:cs="Times New Roman"/>
          <w:sz w:val="24"/>
          <w:szCs w:val="24"/>
        </w:rPr>
        <w:t>.</w:t>
      </w:r>
    </w:p>
    <w:p w14:paraId="6B72B5DD" w14:textId="77777777" w:rsidR="00784EB6" w:rsidRPr="00086E9C" w:rsidRDefault="00784EB6" w:rsidP="00784EB6">
      <w:pPr>
        <w:spacing w:before="100" w:beforeAutospacing="1" w:after="100" w:afterAutospacing="1" w:line="240" w:lineRule="auto"/>
        <w:outlineLvl w:val="0"/>
        <w:rPr>
          <w:rFonts w:ascii="Times New Roman" w:eastAsia="Times New Roman" w:hAnsi="Times New Roman" w:cs="Times New Roman"/>
          <w:b/>
          <w:bCs/>
          <w:strike/>
          <w:kern w:val="36"/>
          <w:sz w:val="48"/>
          <w:szCs w:val="48"/>
          <w:rPrChange w:id="1534" w:author="David Vandenbelt" w:date="2016-12-30T13:20:00Z">
            <w:rPr>
              <w:rFonts w:ascii="Times New Roman" w:eastAsia="Times New Roman" w:hAnsi="Times New Roman" w:cs="Times New Roman"/>
              <w:b/>
              <w:bCs/>
              <w:kern w:val="36"/>
              <w:sz w:val="48"/>
              <w:szCs w:val="48"/>
            </w:rPr>
          </w:rPrChange>
        </w:rPr>
      </w:pPr>
      <w:r w:rsidRPr="00086E9C">
        <w:rPr>
          <w:rFonts w:ascii="Times New Roman" w:eastAsia="Times New Roman" w:hAnsi="Times New Roman" w:cs="Times New Roman"/>
          <w:b/>
          <w:bCs/>
          <w:strike/>
          <w:kern w:val="36"/>
          <w:sz w:val="48"/>
          <w:szCs w:val="48"/>
          <w:rPrChange w:id="1535" w:author="David Vandenbelt" w:date="2016-12-30T13:20:00Z">
            <w:rPr>
              <w:rFonts w:ascii="Times New Roman" w:eastAsia="Times New Roman" w:hAnsi="Times New Roman" w:cs="Times New Roman"/>
              <w:b/>
              <w:bCs/>
              <w:kern w:val="36"/>
              <w:sz w:val="48"/>
              <w:szCs w:val="48"/>
            </w:rPr>
          </w:rPrChange>
        </w:rPr>
        <w:lastRenderedPageBreak/>
        <w:t>Y</w:t>
      </w:r>
    </w:p>
    <w:p w14:paraId="2AB7D526" w14:textId="1F449DE6" w:rsidR="00C30C1C" w:rsidDel="007D3E70" w:rsidRDefault="00784EB6" w:rsidP="00784EB6">
      <w:pPr>
        <w:spacing w:before="100" w:beforeAutospacing="1" w:after="100" w:afterAutospacing="1" w:line="240" w:lineRule="auto"/>
        <w:rPr>
          <w:del w:id="1536" w:author="David Coverston" w:date="2016-12-28T16:49:00Z"/>
          <w:rFonts w:ascii="Times New Roman" w:eastAsia="Times New Roman" w:hAnsi="Times New Roman" w:cs="Times New Roman"/>
          <w:sz w:val="24"/>
          <w:szCs w:val="24"/>
        </w:rPr>
      </w:pPr>
      <w:del w:id="1537" w:author="David Coverston" w:date="2016-12-28T16:49:00Z">
        <w:r w:rsidRPr="00784EB6" w:rsidDel="007D3E70">
          <w:rPr>
            <w:rFonts w:ascii="Times New Roman" w:eastAsia="Times New Roman" w:hAnsi="Times New Roman" w:cs="Times New Roman"/>
            <w:b/>
            <w:bCs/>
            <w:sz w:val="24"/>
            <w:szCs w:val="24"/>
          </w:rPr>
          <w:delText>You</w:delText>
        </w:r>
        <w:r w:rsidDel="007D3E70">
          <w:rPr>
            <w:rFonts w:ascii="Times New Roman" w:eastAsia="Times New Roman" w:hAnsi="Times New Roman" w:cs="Times New Roman"/>
            <w:b/>
            <w:bCs/>
            <w:sz w:val="24"/>
            <w:szCs w:val="24"/>
          </w:rPr>
          <w:delText xml:space="preserve"> </w:delText>
        </w:r>
        <w:r w:rsidRPr="00784EB6" w:rsidDel="007D3E70">
          <w:rPr>
            <w:rFonts w:ascii="Times New Roman" w:eastAsia="Times New Roman" w:hAnsi="Times New Roman" w:cs="Times New Roman"/>
            <w:b/>
            <w:bCs/>
            <w:sz w:val="24"/>
            <w:szCs w:val="24"/>
          </w:rPr>
          <w:delText>Are</w:delText>
        </w:r>
        <w:r w:rsidDel="007D3E70">
          <w:rPr>
            <w:rFonts w:ascii="Times New Roman" w:eastAsia="Times New Roman" w:hAnsi="Times New Roman" w:cs="Times New Roman"/>
            <w:b/>
            <w:bCs/>
            <w:sz w:val="24"/>
            <w:szCs w:val="24"/>
          </w:rPr>
          <w:delText xml:space="preserve"> </w:delText>
        </w:r>
        <w:r w:rsidRPr="00784EB6" w:rsidDel="007D3E70">
          <w:rPr>
            <w:rFonts w:ascii="Times New Roman" w:eastAsia="Times New Roman" w:hAnsi="Times New Roman" w:cs="Times New Roman"/>
            <w:b/>
            <w:bCs/>
            <w:sz w:val="24"/>
            <w:szCs w:val="24"/>
          </w:rPr>
          <w:delText>Here</w:delText>
        </w:r>
      </w:del>
    </w:p>
    <w:p w14:paraId="6978E200" w14:textId="51280E6E" w:rsidR="00784EB6" w:rsidRPr="00784EB6" w:rsidDel="007D3E70" w:rsidRDefault="00784EB6" w:rsidP="00784EB6">
      <w:pPr>
        <w:spacing w:before="100" w:beforeAutospacing="1" w:after="100" w:afterAutospacing="1" w:line="240" w:lineRule="auto"/>
        <w:rPr>
          <w:del w:id="1538" w:author="David Coverston" w:date="2016-12-28T16:49:00Z"/>
          <w:rFonts w:ascii="Times New Roman" w:eastAsia="Times New Roman" w:hAnsi="Times New Roman" w:cs="Times New Roman"/>
          <w:sz w:val="24"/>
          <w:szCs w:val="24"/>
        </w:rPr>
      </w:pPr>
      <w:del w:id="1539" w:author="David Coverston" w:date="2016-12-28T16:49:00Z">
        <w:r w:rsidRPr="00784EB6" w:rsidDel="007D3E70">
          <w:rPr>
            <w:rFonts w:ascii="Times New Roman" w:eastAsia="Times New Roman" w:hAnsi="Times New Roman" w:cs="Times New Roman"/>
            <w:sz w:val="24"/>
            <w:szCs w:val="24"/>
          </w:rPr>
          <w:delText>See</w:delText>
        </w:r>
        <w:r w:rsidDel="007D3E70">
          <w:rPr>
            <w:rFonts w:ascii="Times New Roman" w:eastAsia="Times New Roman" w:hAnsi="Times New Roman" w:cs="Times New Roman"/>
            <w:sz w:val="24"/>
            <w:szCs w:val="24"/>
          </w:rPr>
          <w:delText xml:space="preserve"> </w:delText>
        </w:r>
        <w:r w:rsidRPr="00784EB6" w:rsidDel="007D3E70">
          <w:rPr>
            <w:rFonts w:ascii="Times New Roman" w:eastAsia="Times New Roman" w:hAnsi="Times New Roman" w:cs="Times New Roman"/>
            <w:b/>
            <w:bCs/>
            <w:sz w:val="24"/>
            <w:szCs w:val="24"/>
          </w:rPr>
          <w:delText>Guidepost</w:delText>
        </w:r>
        <w:r w:rsidRPr="00784EB6" w:rsidDel="007D3E70">
          <w:rPr>
            <w:rFonts w:ascii="Times New Roman" w:eastAsia="Times New Roman" w:hAnsi="Times New Roman" w:cs="Times New Roman"/>
            <w:sz w:val="24"/>
            <w:szCs w:val="24"/>
          </w:rPr>
          <w:delText>.</w:delText>
        </w:r>
      </w:del>
    </w:p>
    <w:p w14:paraId="5D8319FA" w14:textId="46C5A8C9" w:rsidR="001D68B5" w:rsidRPr="00B226C2" w:rsidDel="00D84A96" w:rsidRDefault="001D68B5" w:rsidP="001D5B77">
      <w:pPr>
        <w:spacing w:before="100" w:beforeAutospacing="1" w:after="100" w:afterAutospacing="1" w:line="240" w:lineRule="auto"/>
        <w:outlineLvl w:val="0"/>
        <w:rPr>
          <w:del w:id="1540" w:author="David Coverston" w:date="2016-12-29T12:00:00Z"/>
          <w:rFonts w:ascii="Open Sans Light" w:eastAsia="Times New Roman" w:hAnsi="Open Sans Light" w:cs="Open Sans Light"/>
          <w:b/>
          <w:bCs/>
          <w:color w:val="538135" w:themeColor="accent6" w:themeShade="BF"/>
          <w:kern w:val="36"/>
          <w:sz w:val="48"/>
          <w:szCs w:val="48"/>
        </w:rPr>
      </w:pPr>
      <w:del w:id="1541" w:author="David Coverston" w:date="2016-12-29T12:00:00Z">
        <w:r w:rsidRPr="00B226C2" w:rsidDel="00D84A96">
          <w:rPr>
            <w:rFonts w:ascii="Open Sans Light" w:eastAsia="Times New Roman" w:hAnsi="Open Sans Light" w:cs="Open Sans Light"/>
            <w:b/>
            <w:bCs/>
            <w:i/>
            <w:iCs/>
            <w:color w:val="538135" w:themeColor="accent6" w:themeShade="BF"/>
            <w:kern w:val="36"/>
            <w:sz w:val="48"/>
            <w:szCs w:val="48"/>
          </w:rPr>
          <w:delText>Pending</w:delText>
        </w:r>
        <w:r w:rsidDel="00D84A96">
          <w:rPr>
            <w:rFonts w:ascii="Open Sans Light" w:eastAsia="Times New Roman" w:hAnsi="Open Sans Light" w:cs="Open Sans Light"/>
            <w:b/>
            <w:bCs/>
            <w:color w:val="538135" w:themeColor="accent6" w:themeShade="BF"/>
            <w:kern w:val="36"/>
            <w:sz w:val="48"/>
            <w:szCs w:val="48"/>
          </w:rPr>
          <w:delText xml:space="preserve"> </w:delText>
        </w:r>
        <w:r w:rsidRPr="00B226C2" w:rsidDel="00D84A96">
          <w:rPr>
            <w:rFonts w:ascii="Open Sans Light" w:eastAsia="Times New Roman" w:hAnsi="Open Sans Light" w:cs="Open Sans Light"/>
            <w:b/>
            <w:bCs/>
            <w:color w:val="538135" w:themeColor="accent6" w:themeShade="BF"/>
            <w:kern w:val="36"/>
            <w:sz w:val="48"/>
            <w:szCs w:val="48"/>
          </w:rPr>
          <w:delText>-Other</w:delText>
        </w:r>
        <w:r w:rsidDel="00D84A96">
          <w:rPr>
            <w:rFonts w:ascii="Open Sans Light" w:eastAsia="Times New Roman" w:hAnsi="Open Sans Light" w:cs="Open Sans Light"/>
            <w:b/>
            <w:bCs/>
            <w:color w:val="538135" w:themeColor="accent6" w:themeShade="BF"/>
            <w:kern w:val="36"/>
            <w:sz w:val="48"/>
            <w:szCs w:val="48"/>
          </w:rPr>
          <w:delText xml:space="preserve"> </w:delText>
        </w:r>
      </w:del>
    </w:p>
    <w:p w14:paraId="09886EF4" w14:textId="63400EF8" w:rsidR="001D68B5" w:rsidRPr="00B226C2" w:rsidDel="00EA75E7" w:rsidRDefault="001D68B5">
      <w:pPr>
        <w:spacing w:before="100" w:beforeAutospacing="1" w:after="100" w:afterAutospacing="1" w:line="240" w:lineRule="auto"/>
        <w:outlineLvl w:val="0"/>
        <w:rPr>
          <w:del w:id="1542" w:author="David Coverston" w:date="2016-12-29T08:54:00Z"/>
          <w:rFonts w:ascii="Open Sans Light" w:eastAsia="Times New Roman" w:hAnsi="Open Sans Light" w:cs="Open Sans Light"/>
          <w:color w:val="538135" w:themeColor="accent6" w:themeShade="BF"/>
          <w:sz w:val="24"/>
          <w:szCs w:val="24"/>
        </w:rPr>
        <w:pPrChange w:id="1543" w:author="David Coverston" w:date="2016-12-29T12:00:00Z">
          <w:pPr>
            <w:spacing w:before="100" w:beforeAutospacing="1" w:after="100" w:afterAutospacing="1" w:line="240" w:lineRule="auto"/>
          </w:pPr>
        </w:pPrChange>
      </w:pPr>
      <w:del w:id="1544" w:author="David Coverston" w:date="2016-12-29T08:54:00Z">
        <w:r w:rsidRPr="00B226C2" w:rsidDel="00EA75E7">
          <w:rPr>
            <w:rFonts w:ascii="Open Sans Light" w:eastAsia="Times New Roman" w:hAnsi="Open Sans Light" w:cs="Open Sans Light"/>
            <w:b/>
            <w:bCs/>
            <w:color w:val="538135" w:themeColor="accent6" w:themeShade="BF"/>
            <w:sz w:val="24"/>
            <w:szCs w:val="24"/>
          </w:rPr>
          <w:delText>Schedule</w:delText>
        </w:r>
      </w:del>
    </w:p>
    <w:p w14:paraId="52154607" w14:textId="6258650A" w:rsidR="001D68B5" w:rsidRPr="00B226C2" w:rsidDel="00135676" w:rsidRDefault="001D68B5">
      <w:pPr>
        <w:spacing w:before="100" w:beforeAutospacing="1" w:after="100" w:afterAutospacing="1" w:line="240" w:lineRule="auto"/>
        <w:outlineLvl w:val="0"/>
        <w:rPr>
          <w:del w:id="1545" w:author="David Coverston" w:date="2016-12-29T08:43:00Z"/>
          <w:rFonts w:ascii="Open Sans Light" w:eastAsia="Times New Roman" w:hAnsi="Open Sans Light" w:cs="Open Sans Light"/>
          <w:color w:val="538135" w:themeColor="accent6" w:themeShade="BF"/>
          <w:sz w:val="24"/>
          <w:szCs w:val="24"/>
        </w:rPr>
        <w:pPrChange w:id="1546" w:author="David Coverston" w:date="2016-12-29T12:00:00Z">
          <w:pPr>
            <w:spacing w:before="100" w:beforeAutospacing="1" w:after="100" w:afterAutospacing="1" w:line="240" w:lineRule="auto"/>
          </w:pPr>
        </w:pPrChange>
      </w:pPr>
      <w:del w:id="1547" w:author="David Coverston" w:date="2016-12-29T08:43:00Z">
        <w:r w:rsidRPr="00B226C2" w:rsidDel="00135676">
          <w:rPr>
            <w:rFonts w:ascii="Open Sans Light" w:eastAsia="Times New Roman" w:hAnsi="Open Sans Light" w:cs="Open Sans Light"/>
            <w:b/>
            <w:bCs/>
            <w:color w:val="538135" w:themeColor="accent6" w:themeShade="BF"/>
            <w:sz w:val="24"/>
            <w:szCs w:val="24"/>
          </w:rPr>
          <w:delText>Perspective</w:delText>
        </w:r>
      </w:del>
    </w:p>
    <w:p w14:paraId="152C6E03" w14:textId="73F82218" w:rsidR="001D68B5" w:rsidRPr="00B226C2" w:rsidDel="00135676" w:rsidRDefault="001D68B5">
      <w:pPr>
        <w:spacing w:before="100" w:beforeAutospacing="1" w:after="100" w:afterAutospacing="1" w:line="240" w:lineRule="auto"/>
        <w:outlineLvl w:val="0"/>
        <w:rPr>
          <w:del w:id="1548" w:author="David Coverston" w:date="2016-12-29T08:46:00Z"/>
          <w:rFonts w:ascii="Open Sans Light" w:eastAsia="Times New Roman" w:hAnsi="Open Sans Light" w:cs="Open Sans Light"/>
          <w:color w:val="538135" w:themeColor="accent6" w:themeShade="BF"/>
          <w:sz w:val="24"/>
          <w:szCs w:val="24"/>
        </w:rPr>
        <w:pPrChange w:id="1549" w:author="David Coverston" w:date="2016-12-29T12:00:00Z">
          <w:pPr>
            <w:spacing w:before="100" w:beforeAutospacing="1" w:after="100" w:afterAutospacing="1" w:line="240" w:lineRule="auto"/>
          </w:pPr>
        </w:pPrChange>
      </w:pPr>
      <w:del w:id="1550" w:author="David Coverston" w:date="2016-12-29T08:46:00Z">
        <w:r w:rsidRPr="00B226C2" w:rsidDel="00135676">
          <w:rPr>
            <w:rFonts w:ascii="Open Sans Light" w:eastAsia="Times New Roman" w:hAnsi="Open Sans Light" w:cs="Open Sans Light"/>
            <w:b/>
            <w:bCs/>
            <w:color w:val="538135" w:themeColor="accent6" w:themeShade="BF"/>
            <w:sz w:val="24"/>
            <w:szCs w:val="24"/>
          </w:rPr>
          <w:delText>Report</w:delText>
        </w:r>
        <w:r w:rsidRPr="00B226C2" w:rsidDel="00135676">
          <w:rPr>
            <w:rFonts w:ascii="Open Sans Light" w:eastAsia="Times New Roman" w:hAnsi="Open Sans Light" w:cs="Open Sans Light"/>
            <w:color w:val="538135" w:themeColor="accent6" w:themeShade="BF"/>
            <w:sz w:val="24"/>
            <w:szCs w:val="24"/>
          </w:rPr>
          <w:br/>
        </w:r>
        <w:r w:rsidRPr="00B226C2" w:rsidDel="00135676">
          <w:rPr>
            <w:rFonts w:ascii="Open Sans Light" w:eastAsia="Times New Roman" w:hAnsi="Open Sans Light" w:cs="Open Sans Light"/>
            <w:b/>
            <w:bCs/>
            <w:color w:val="538135" w:themeColor="accent6" w:themeShade="BF"/>
            <w:sz w:val="24"/>
            <w:szCs w:val="24"/>
          </w:rPr>
          <w:delText>View</w:delText>
        </w:r>
      </w:del>
    </w:p>
    <w:p w14:paraId="6485190B" w14:textId="00B1BC25" w:rsidR="001D68B5" w:rsidDel="00135676" w:rsidRDefault="001D68B5">
      <w:pPr>
        <w:spacing w:before="100" w:beforeAutospacing="1" w:after="100" w:afterAutospacing="1" w:line="240" w:lineRule="auto"/>
        <w:outlineLvl w:val="0"/>
        <w:rPr>
          <w:del w:id="1551" w:author="David Coverston" w:date="2016-12-29T08:46:00Z"/>
          <w:rFonts w:ascii="Open Sans Light" w:eastAsia="Times New Roman" w:hAnsi="Open Sans Light" w:cs="Open Sans Light"/>
          <w:color w:val="538135" w:themeColor="accent6" w:themeShade="BF"/>
          <w:sz w:val="24"/>
          <w:szCs w:val="24"/>
        </w:rPr>
        <w:pPrChange w:id="1552" w:author="David Coverston" w:date="2016-12-29T12:00:00Z">
          <w:pPr>
            <w:spacing w:before="100" w:beforeAutospacing="1" w:after="100" w:afterAutospacing="1" w:line="240" w:lineRule="auto"/>
          </w:pPr>
        </w:pPrChange>
      </w:pPr>
      <w:del w:id="1553" w:author="David Coverston" w:date="2016-12-29T08:46:00Z">
        <w:r w:rsidRPr="00B226C2" w:rsidDel="00135676">
          <w:rPr>
            <w:rFonts w:ascii="Open Sans Light" w:eastAsia="Times New Roman" w:hAnsi="Open Sans Light" w:cs="Open Sans Light"/>
            <w:b/>
            <w:bCs/>
            <w:color w:val="538135" w:themeColor="accent6" w:themeShade="BF"/>
            <w:sz w:val="24"/>
            <w:szCs w:val="24"/>
          </w:rPr>
          <w:delText>Database</w:delText>
        </w:r>
      </w:del>
    </w:p>
    <w:p w14:paraId="611E9E6D" w14:textId="0AC6B2DD" w:rsidR="001D68B5" w:rsidRPr="00B226C2" w:rsidDel="00135676" w:rsidRDefault="001D68B5">
      <w:pPr>
        <w:spacing w:before="100" w:beforeAutospacing="1" w:after="100" w:afterAutospacing="1" w:line="240" w:lineRule="auto"/>
        <w:outlineLvl w:val="0"/>
        <w:rPr>
          <w:del w:id="1554" w:author="David Coverston" w:date="2016-12-29T08:43:00Z"/>
          <w:rFonts w:ascii="Open Sans Light" w:eastAsia="Times New Roman" w:hAnsi="Open Sans Light" w:cs="Open Sans Light"/>
          <w:sz w:val="24"/>
          <w:szCs w:val="24"/>
        </w:rPr>
        <w:pPrChange w:id="1555" w:author="David Coverston" w:date="2016-12-29T12:00:00Z">
          <w:pPr>
            <w:spacing w:before="100" w:beforeAutospacing="1" w:after="100" w:afterAutospacing="1" w:line="240" w:lineRule="auto"/>
          </w:pPr>
        </w:pPrChange>
      </w:pPr>
      <w:del w:id="1556" w:author="David Coverston" w:date="2016-12-29T08:43:00Z">
        <w:r w:rsidRPr="00B226C2" w:rsidDel="00135676">
          <w:rPr>
            <w:rFonts w:ascii="Open Sans Light" w:eastAsia="Times New Roman" w:hAnsi="Open Sans Light" w:cs="Open Sans Light"/>
            <w:b/>
            <w:bCs/>
            <w:color w:val="FF0000"/>
            <w:sz w:val="24"/>
            <w:szCs w:val="24"/>
          </w:rPr>
          <w:delText>Data</w:delText>
        </w:r>
        <w:r w:rsidDel="00135676">
          <w:rPr>
            <w:rFonts w:ascii="Open Sans Light" w:eastAsia="Times New Roman" w:hAnsi="Open Sans Light" w:cs="Open Sans Light"/>
            <w:b/>
            <w:bCs/>
            <w:color w:val="FF0000"/>
            <w:sz w:val="24"/>
            <w:szCs w:val="24"/>
          </w:rPr>
          <w:delText xml:space="preserve"> </w:delText>
        </w:r>
        <w:r w:rsidRPr="00B226C2" w:rsidDel="00135676">
          <w:rPr>
            <w:rFonts w:ascii="Open Sans Light" w:eastAsia="Times New Roman" w:hAnsi="Open Sans Light" w:cs="Open Sans Light"/>
            <w:b/>
            <w:bCs/>
            <w:color w:val="FF0000"/>
            <w:sz w:val="24"/>
            <w:szCs w:val="24"/>
          </w:rPr>
          <w:delText>source</w:delText>
        </w:r>
        <w:r w:rsidDel="00135676">
          <w:rPr>
            <w:rFonts w:ascii="Open Sans Light" w:eastAsia="Times New Roman" w:hAnsi="Open Sans Light" w:cs="Open Sans Light"/>
            <w:b/>
            <w:bCs/>
            <w:color w:val="FF0000"/>
            <w:sz w:val="24"/>
            <w:szCs w:val="24"/>
          </w:rPr>
          <w:delText xml:space="preserve"> </w:delText>
        </w:r>
        <w:r w:rsidRPr="00B226C2" w:rsidDel="00135676">
          <w:rPr>
            <w:rFonts w:ascii="Open Sans Light" w:eastAsia="Times New Roman" w:hAnsi="Open Sans Light" w:cs="Open Sans Light"/>
            <w:color w:val="FF0000"/>
            <w:sz w:val="24"/>
            <w:szCs w:val="24"/>
          </w:rPr>
          <w:delText>Sandra</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will</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have</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plenty</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to</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say</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on</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this</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particular</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topic</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right</w:delText>
        </w:r>
        <w:r w:rsidDel="00135676">
          <w:rPr>
            <w:rFonts w:ascii="Open Sans Light" w:eastAsia="Times New Roman" w:hAnsi="Open Sans Light" w:cs="Open Sans Light"/>
            <w:color w:val="FF0000"/>
            <w:sz w:val="24"/>
            <w:szCs w:val="24"/>
          </w:rPr>
          <w:delText xml:space="preserve"> </w:delText>
        </w:r>
        <w:r w:rsidRPr="00B226C2" w:rsidDel="00135676">
          <w:rPr>
            <w:rFonts w:ascii="Open Sans Light" w:eastAsia="Times New Roman" w:hAnsi="Open Sans Light" w:cs="Open Sans Light"/>
            <w:color w:val="FF0000"/>
            <w:sz w:val="24"/>
            <w:szCs w:val="24"/>
          </w:rPr>
          <w:delText>here</w:delText>
        </w:r>
      </w:del>
    </w:p>
    <w:p w14:paraId="6EB096DC" w14:textId="3581C5C2" w:rsidR="001D68B5" w:rsidRPr="00B226C2" w:rsidDel="00D84A96" w:rsidRDefault="001D68B5">
      <w:pPr>
        <w:spacing w:before="100" w:beforeAutospacing="1" w:after="100" w:afterAutospacing="1" w:line="240" w:lineRule="auto"/>
        <w:outlineLvl w:val="0"/>
        <w:rPr>
          <w:del w:id="1557" w:author="David Coverston" w:date="2016-12-29T11:51:00Z"/>
          <w:rFonts w:ascii="Open Sans Light" w:eastAsia="Times New Roman" w:hAnsi="Open Sans Light" w:cs="Open Sans Light"/>
          <w:color w:val="538135" w:themeColor="accent6" w:themeShade="BF"/>
          <w:sz w:val="24"/>
          <w:szCs w:val="24"/>
        </w:rPr>
        <w:pPrChange w:id="1558" w:author="David Coverston" w:date="2016-12-29T12:00:00Z">
          <w:pPr>
            <w:spacing w:before="100" w:beforeAutospacing="1" w:after="100" w:afterAutospacing="1" w:line="240" w:lineRule="auto"/>
          </w:pPr>
        </w:pPrChange>
      </w:pPr>
      <w:del w:id="1559" w:author="David Coverston" w:date="2016-12-29T11:51:00Z">
        <w:r w:rsidRPr="00B226C2" w:rsidDel="00D84A96">
          <w:rPr>
            <w:rFonts w:ascii="Open Sans Light" w:eastAsia="Times New Roman" w:hAnsi="Open Sans Light" w:cs="Open Sans Light"/>
            <w:b/>
            <w:bCs/>
            <w:color w:val="538135" w:themeColor="accent6" w:themeShade="BF"/>
            <w:sz w:val="24"/>
            <w:szCs w:val="24"/>
          </w:rPr>
          <w:delText>Check</w:delText>
        </w:r>
        <w:r w:rsidDel="00D84A96">
          <w:rPr>
            <w:rFonts w:ascii="Open Sans Light" w:eastAsia="Times New Roman" w:hAnsi="Open Sans Light" w:cs="Open Sans Light"/>
            <w:b/>
            <w:bCs/>
            <w:color w:val="538135" w:themeColor="accent6" w:themeShade="BF"/>
            <w:sz w:val="24"/>
            <w:szCs w:val="24"/>
          </w:rPr>
          <w:delText xml:space="preserve"> </w:delText>
        </w:r>
        <w:r w:rsidRPr="00B226C2" w:rsidDel="00D84A96">
          <w:rPr>
            <w:rFonts w:ascii="Open Sans Light" w:eastAsia="Times New Roman" w:hAnsi="Open Sans Light" w:cs="Open Sans Light"/>
            <w:b/>
            <w:bCs/>
            <w:color w:val="538135" w:themeColor="accent6" w:themeShade="BF"/>
            <w:sz w:val="24"/>
            <w:szCs w:val="24"/>
          </w:rPr>
          <w:delText>box</w:delText>
        </w:r>
        <w:r w:rsidDel="00D84A96">
          <w:rPr>
            <w:rFonts w:ascii="Open Sans Light" w:eastAsia="Times New Roman" w:hAnsi="Open Sans Light" w:cs="Open Sans Light"/>
            <w:b/>
            <w:bCs/>
            <w:color w:val="538135" w:themeColor="accent6" w:themeShade="BF"/>
            <w:sz w:val="24"/>
            <w:szCs w:val="24"/>
          </w:rPr>
          <w:delText xml:space="preserve"> </w:delText>
        </w:r>
        <w:r w:rsidRPr="00B226C2" w:rsidDel="00D84A96">
          <w:rPr>
            <w:rFonts w:ascii="Open Sans Light" w:eastAsia="Times New Roman" w:hAnsi="Open Sans Light" w:cs="Open Sans Light"/>
            <w:b/>
            <w:bCs/>
            <w:color w:val="538135" w:themeColor="accent6" w:themeShade="BF"/>
            <w:sz w:val="24"/>
            <w:szCs w:val="24"/>
          </w:rPr>
          <w:delText>vs</w:delText>
        </w:r>
        <w:r w:rsidDel="00D84A96">
          <w:rPr>
            <w:rFonts w:ascii="Open Sans Light" w:eastAsia="Times New Roman" w:hAnsi="Open Sans Light" w:cs="Open Sans Light"/>
            <w:b/>
            <w:bCs/>
            <w:color w:val="538135" w:themeColor="accent6" w:themeShade="BF"/>
            <w:sz w:val="24"/>
            <w:szCs w:val="24"/>
          </w:rPr>
          <w:delText xml:space="preserve"> </w:delText>
        </w:r>
        <w:r w:rsidRPr="00B226C2" w:rsidDel="00D84A96">
          <w:rPr>
            <w:rFonts w:ascii="Open Sans Light" w:eastAsia="Times New Roman" w:hAnsi="Open Sans Light" w:cs="Open Sans Light"/>
            <w:b/>
            <w:bCs/>
            <w:color w:val="538135" w:themeColor="accent6" w:themeShade="BF"/>
            <w:sz w:val="24"/>
            <w:szCs w:val="24"/>
          </w:rPr>
          <w:delText>Checkbox</w:delText>
        </w:r>
      </w:del>
    </w:p>
    <w:p w14:paraId="079858E8" w14:textId="2D20CDC3" w:rsidR="001D68B5" w:rsidRPr="00B226C2" w:rsidDel="00135676" w:rsidRDefault="001D68B5">
      <w:pPr>
        <w:spacing w:before="100" w:beforeAutospacing="1" w:after="100" w:afterAutospacing="1" w:line="240" w:lineRule="auto"/>
        <w:outlineLvl w:val="0"/>
        <w:rPr>
          <w:del w:id="1560" w:author="David Coverston" w:date="2016-12-29T08:47:00Z"/>
          <w:rFonts w:ascii="Open Sans Light" w:eastAsia="Times New Roman" w:hAnsi="Open Sans Light" w:cs="Open Sans Light"/>
          <w:color w:val="538135" w:themeColor="accent6" w:themeShade="BF"/>
          <w:sz w:val="24"/>
          <w:szCs w:val="24"/>
        </w:rPr>
        <w:pPrChange w:id="1561" w:author="David Coverston" w:date="2016-12-29T12:00:00Z">
          <w:pPr>
            <w:spacing w:before="100" w:beforeAutospacing="1" w:after="100" w:afterAutospacing="1" w:line="240" w:lineRule="auto"/>
          </w:pPr>
        </w:pPrChange>
      </w:pPr>
      <w:del w:id="1562" w:author="David Coverston" w:date="2016-12-29T08:47:00Z">
        <w:r w:rsidRPr="00B226C2" w:rsidDel="00135676">
          <w:rPr>
            <w:rFonts w:ascii="Open Sans Light" w:eastAsia="Times New Roman" w:hAnsi="Open Sans Light" w:cs="Open Sans Light"/>
            <w:b/>
            <w:bCs/>
            <w:color w:val="538135" w:themeColor="accent6" w:themeShade="BF"/>
            <w:sz w:val="24"/>
            <w:szCs w:val="24"/>
          </w:rPr>
          <w:delText>Computer/Machine/Client/Host</w:delText>
        </w:r>
      </w:del>
    </w:p>
    <w:p w14:paraId="7A976DCE" w14:textId="6AB2AE90" w:rsidR="001D68B5" w:rsidRPr="00B226C2" w:rsidDel="00135676" w:rsidRDefault="001D68B5">
      <w:pPr>
        <w:spacing w:before="100" w:beforeAutospacing="1" w:after="100" w:afterAutospacing="1" w:line="240" w:lineRule="auto"/>
        <w:outlineLvl w:val="0"/>
        <w:rPr>
          <w:del w:id="1563" w:author="David Coverston" w:date="2016-12-29T08:48:00Z"/>
          <w:rFonts w:ascii="Open Sans Light" w:eastAsia="Times New Roman" w:hAnsi="Open Sans Light" w:cs="Open Sans Light"/>
          <w:color w:val="538135" w:themeColor="accent6" w:themeShade="BF"/>
          <w:sz w:val="24"/>
          <w:szCs w:val="24"/>
        </w:rPr>
        <w:pPrChange w:id="1564" w:author="David Coverston" w:date="2016-12-29T12:00:00Z">
          <w:pPr>
            <w:spacing w:before="100" w:beforeAutospacing="1" w:after="100" w:afterAutospacing="1" w:line="240" w:lineRule="auto"/>
          </w:pPr>
        </w:pPrChange>
      </w:pPr>
      <w:del w:id="1565" w:author="David Coverston" w:date="2016-12-29T08:48:00Z">
        <w:r w:rsidRPr="00B226C2" w:rsidDel="00135676">
          <w:rPr>
            <w:rFonts w:ascii="Open Sans Light" w:eastAsia="Times New Roman" w:hAnsi="Open Sans Light" w:cs="Open Sans Light"/>
            <w:b/>
            <w:bCs/>
            <w:color w:val="538135" w:themeColor="accent6" w:themeShade="BF"/>
            <w:sz w:val="24"/>
            <w:szCs w:val="24"/>
          </w:rPr>
          <w:delText>Dialog</w:delText>
        </w:r>
        <w:r w:rsidDel="00135676">
          <w:rPr>
            <w:rFonts w:ascii="Open Sans Light" w:eastAsia="Times New Roman" w:hAnsi="Open Sans Light" w:cs="Open Sans Light"/>
            <w:b/>
            <w:bCs/>
            <w:color w:val="538135" w:themeColor="accent6" w:themeShade="BF"/>
            <w:sz w:val="24"/>
            <w:szCs w:val="24"/>
          </w:rPr>
          <w:delText xml:space="preserve"> </w:delText>
        </w:r>
        <w:r w:rsidRPr="00B226C2" w:rsidDel="00135676">
          <w:rPr>
            <w:rFonts w:ascii="Open Sans Light" w:eastAsia="Times New Roman" w:hAnsi="Open Sans Light" w:cs="Open Sans Light"/>
            <w:b/>
            <w:bCs/>
            <w:color w:val="538135" w:themeColor="accent6" w:themeShade="BF"/>
            <w:sz w:val="24"/>
            <w:szCs w:val="24"/>
          </w:rPr>
          <w:delText>Box</w:delText>
        </w:r>
        <w:r w:rsidDel="00135676">
          <w:rPr>
            <w:rFonts w:ascii="Open Sans Light" w:eastAsia="Times New Roman" w:hAnsi="Open Sans Light" w:cs="Open Sans Light"/>
            <w:b/>
            <w:bCs/>
            <w:color w:val="538135" w:themeColor="accent6" w:themeShade="BF"/>
            <w:sz w:val="24"/>
            <w:szCs w:val="24"/>
          </w:rPr>
          <w:delText xml:space="preserve"> </w:delText>
        </w:r>
        <w:r w:rsidRPr="00B226C2" w:rsidDel="00135676">
          <w:rPr>
            <w:rFonts w:ascii="Open Sans Light" w:eastAsia="Times New Roman" w:hAnsi="Open Sans Light" w:cs="Open Sans Light"/>
            <w:b/>
            <w:bCs/>
            <w:color w:val="538135" w:themeColor="accent6" w:themeShade="BF"/>
            <w:sz w:val="24"/>
            <w:szCs w:val="24"/>
          </w:rPr>
          <w:delText>vs.</w:delText>
        </w:r>
        <w:r w:rsidDel="00135676">
          <w:rPr>
            <w:rFonts w:ascii="Open Sans Light" w:eastAsia="Times New Roman" w:hAnsi="Open Sans Light" w:cs="Open Sans Light"/>
            <w:b/>
            <w:bCs/>
            <w:color w:val="538135" w:themeColor="accent6" w:themeShade="BF"/>
            <w:sz w:val="24"/>
            <w:szCs w:val="24"/>
          </w:rPr>
          <w:delText xml:space="preserve"> </w:delText>
        </w:r>
        <w:r w:rsidRPr="00B226C2" w:rsidDel="00135676">
          <w:rPr>
            <w:rFonts w:ascii="Open Sans Light" w:eastAsia="Times New Roman" w:hAnsi="Open Sans Light" w:cs="Open Sans Light"/>
            <w:b/>
            <w:bCs/>
            <w:color w:val="538135" w:themeColor="accent6" w:themeShade="BF"/>
            <w:sz w:val="24"/>
            <w:szCs w:val="24"/>
          </w:rPr>
          <w:delText>Dialog</w:delText>
        </w:r>
      </w:del>
    </w:p>
    <w:p w14:paraId="1E5C7A83" w14:textId="3B85F96A" w:rsidR="001D68B5" w:rsidRPr="00B226C2" w:rsidDel="00135676" w:rsidRDefault="001D68B5">
      <w:pPr>
        <w:spacing w:before="100" w:beforeAutospacing="1" w:after="100" w:afterAutospacing="1" w:line="240" w:lineRule="auto"/>
        <w:outlineLvl w:val="0"/>
        <w:rPr>
          <w:del w:id="1566" w:author="David Coverston" w:date="2016-12-29T08:48:00Z"/>
          <w:rFonts w:ascii="Open Sans Light" w:eastAsia="Times New Roman" w:hAnsi="Open Sans Light" w:cs="Open Sans Light"/>
          <w:color w:val="538135" w:themeColor="accent6" w:themeShade="BF"/>
          <w:sz w:val="24"/>
          <w:szCs w:val="24"/>
        </w:rPr>
        <w:pPrChange w:id="1567" w:author="David Coverston" w:date="2016-12-29T12:00:00Z">
          <w:pPr>
            <w:spacing w:before="100" w:beforeAutospacing="1" w:after="100" w:afterAutospacing="1" w:line="240" w:lineRule="auto"/>
          </w:pPr>
        </w:pPrChange>
      </w:pPr>
      <w:del w:id="1568" w:author="David Coverston" w:date="2016-12-29T08:48:00Z">
        <w:r w:rsidRPr="00B226C2" w:rsidDel="00135676">
          <w:rPr>
            <w:rFonts w:ascii="Open Sans Light" w:eastAsia="Times New Roman" w:hAnsi="Open Sans Light" w:cs="Open Sans Light"/>
            <w:b/>
            <w:bCs/>
            <w:color w:val="538135" w:themeColor="accent6" w:themeShade="BF"/>
            <w:sz w:val="24"/>
            <w:szCs w:val="24"/>
          </w:rPr>
          <w:delText>Data</w:delText>
        </w:r>
        <w:r w:rsidDel="00135676">
          <w:rPr>
            <w:rFonts w:ascii="Open Sans Light" w:eastAsia="Times New Roman" w:hAnsi="Open Sans Light" w:cs="Open Sans Light"/>
            <w:b/>
            <w:bCs/>
            <w:color w:val="538135" w:themeColor="accent6" w:themeShade="BF"/>
            <w:sz w:val="24"/>
            <w:szCs w:val="24"/>
          </w:rPr>
          <w:delText xml:space="preserve"> </w:delText>
        </w:r>
        <w:r w:rsidRPr="00B226C2" w:rsidDel="00135676">
          <w:rPr>
            <w:rFonts w:ascii="Open Sans Light" w:eastAsia="Times New Roman" w:hAnsi="Open Sans Light" w:cs="Open Sans Light"/>
            <w:b/>
            <w:bCs/>
            <w:color w:val="538135" w:themeColor="accent6" w:themeShade="BF"/>
            <w:sz w:val="24"/>
            <w:szCs w:val="24"/>
          </w:rPr>
          <w:delText>Set</w:delText>
        </w:r>
      </w:del>
    </w:p>
    <w:p w14:paraId="5CD4C509" w14:textId="2C6BC813" w:rsidR="001D68B5" w:rsidRPr="00B226C2" w:rsidDel="00135676" w:rsidRDefault="001D68B5">
      <w:pPr>
        <w:spacing w:before="100" w:beforeAutospacing="1" w:after="100" w:afterAutospacing="1" w:line="240" w:lineRule="auto"/>
        <w:outlineLvl w:val="0"/>
        <w:rPr>
          <w:del w:id="1569" w:author="David Coverston" w:date="2016-12-29T08:48:00Z"/>
          <w:rFonts w:ascii="Open Sans Light" w:eastAsia="Times New Roman" w:hAnsi="Open Sans Light" w:cs="Open Sans Light"/>
          <w:color w:val="538135" w:themeColor="accent6" w:themeShade="BF"/>
          <w:sz w:val="24"/>
          <w:szCs w:val="24"/>
        </w:rPr>
        <w:pPrChange w:id="1570" w:author="David Coverston" w:date="2016-12-29T12:00:00Z">
          <w:pPr>
            <w:spacing w:before="100" w:beforeAutospacing="1" w:after="100" w:afterAutospacing="1" w:line="240" w:lineRule="auto"/>
          </w:pPr>
        </w:pPrChange>
      </w:pPr>
      <w:del w:id="1571" w:author="David Coverston" w:date="2016-12-29T08:48:00Z">
        <w:r w:rsidRPr="00B226C2" w:rsidDel="00135676">
          <w:rPr>
            <w:rFonts w:ascii="Open Sans Light" w:eastAsia="Times New Roman" w:hAnsi="Open Sans Light" w:cs="Open Sans Light"/>
            <w:b/>
            <w:bCs/>
            <w:color w:val="538135" w:themeColor="accent6" w:themeShade="BF"/>
            <w:sz w:val="24"/>
            <w:szCs w:val="24"/>
          </w:rPr>
          <w:delText>Drill</w:delText>
        </w:r>
        <w:r w:rsidDel="00135676">
          <w:rPr>
            <w:rFonts w:ascii="Open Sans Light" w:eastAsia="Times New Roman" w:hAnsi="Open Sans Light" w:cs="Open Sans Light"/>
            <w:b/>
            <w:bCs/>
            <w:color w:val="538135" w:themeColor="accent6" w:themeShade="BF"/>
            <w:sz w:val="24"/>
            <w:szCs w:val="24"/>
          </w:rPr>
          <w:delText xml:space="preserve"> </w:delText>
        </w:r>
        <w:r w:rsidRPr="00B226C2" w:rsidDel="00135676">
          <w:rPr>
            <w:rFonts w:ascii="Open Sans Light" w:eastAsia="Times New Roman" w:hAnsi="Open Sans Light" w:cs="Open Sans Light"/>
            <w:b/>
            <w:bCs/>
            <w:color w:val="538135" w:themeColor="accent6" w:themeShade="BF"/>
            <w:sz w:val="24"/>
            <w:szCs w:val="24"/>
          </w:rPr>
          <w:delText>Down/Drill-Down</w:delText>
        </w:r>
      </w:del>
    </w:p>
    <w:p w14:paraId="6997D51D" w14:textId="4C824E7D" w:rsidR="001D68B5" w:rsidRPr="00B226C2" w:rsidDel="00D84A96" w:rsidRDefault="001D68B5">
      <w:pPr>
        <w:spacing w:before="100" w:beforeAutospacing="1" w:after="100" w:afterAutospacing="1" w:line="240" w:lineRule="auto"/>
        <w:outlineLvl w:val="0"/>
        <w:rPr>
          <w:moveFrom w:id="1572" w:author="David Coverston" w:date="2016-12-29T12:01:00Z"/>
          <w:rFonts w:ascii="Open Sans Light" w:eastAsia="Times New Roman" w:hAnsi="Open Sans Light" w:cs="Open Sans Light"/>
          <w:color w:val="538135" w:themeColor="accent6" w:themeShade="BF"/>
          <w:sz w:val="24"/>
          <w:szCs w:val="24"/>
        </w:rPr>
        <w:pPrChange w:id="1573" w:author="David Coverston" w:date="2016-12-29T12:00:00Z">
          <w:pPr>
            <w:spacing w:before="100" w:beforeAutospacing="1" w:after="100" w:afterAutospacing="1" w:line="240" w:lineRule="auto"/>
          </w:pPr>
        </w:pPrChange>
      </w:pPr>
      <w:moveFromRangeStart w:id="1574" w:author="David Coverston" w:date="2016-12-29T12:01:00Z" w:name="move470776192"/>
      <w:moveFrom w:id="1575" w:author="David Coverston" w:date="2016-12-29T12:01:00Z">
        <w:r w:rsidRPr="00B226C2" w:rsidDel="00D84A96">
          <w:rPr>
            <w:rFonts w:ascii="Open Sans Light" w:eastAsia="Times New Roman" w:hAnsi="Open Sans Light" w:cs="Open Sans Light"/>
            <w:b/>
            <w:bCs/>
            <w:color w:val="538135" w:themeColor="accent6" w:themeShade="BF"/>
            <w:sz w:val="24"/>
            <w:szCs w:val="24"/>
          </w:rPr>
          <w:t>DI</w:t>
        </w:r>
        <w:r w:rsidDel="00D84A96">
          <w:rPr>
            <w:rFonts w:ascii="Open Sans Light" w:eastAsia="Times New Roman" w:hAnsi="Open Sans Light" w:cs="Open Sans Light"/>
            <w:b/>
            <w:bCs/>
            <w:color w:val="538135" w:themeColor="accent6" w:themeShade="BF"/>
            <w:sz w:val="24"/>
            <w:szCs w:val="24"/>
          </w:rPr>
          <w:t xml:space="preserve"> </w:t>
        </w:r>
        <w:r w:rsidRPr="00B226C2" w:rsidDel="00D84A96">
          <w:rPr>
            <w:rFonts w:ascii="Open Sans Light" w:eastAsia="Times New Roman" w:hAnsi="Open Sans Light" w:cs="Open Sans Light"/>
            <w:b/>
            <w:bCs/>
            <w:color w:val="538135" w:themeColor="accent6" w:themeShade="BF"/>
            <w:sz w:val="24"/>
            <w:szCs w:val="24"/>
          </w:rPr>
          <w:t>vs.</w:t>
        </w:r>
        <w:r w:rsidDel="00D84A96">
          <w:rPr>
            <w:rFonts w:ascii="Open Sans Light" w:eastAsia="Times New Roman" w:hAnsi="Open Sans Light" w:cs="Open Sans Light"/>
            <w:b/>
            <w:bCs/>
            <w:color w:val="538135" w:themeColor="accent6" w:themeShade="BF"/>
            <w:sz w:val="24"/>
            <w:szCs w:val="24"/>
          </w:rPr>
          <w:t xml:space="preserve"> </w:t>
        </w:r>
        <w:r w:rsidRPr="00B226C2" w:rsidDel="00D84A96">
          <w:rPr>
            <w:rFonts w:ascii="Open Sans Light" w:eastAsia="Times New Roman" w:hAnsi="Open Sans Light" w:cs="Open Sans Light"/>
            <w:b/>
            <w:bCs/>
            <w:color w:val="538135" w:themeColor="accent6" w:themeShade="BF"/>
            <w:sz w:val="24"/>
            <w:szCs w:val="24"/>
          </w:rPr>
          <w:t>PDI</w:t>
        </w:r>
      </w:moveFrom>
    </w:p>
    <w:moveFromRangeEnd w:id="1574"/>
    <w:p w14:paraId="00D7BA7E" w14:textId="696C7ADB" w:rsidR="001D68B5" w:rsidRPr="00B226C2" w:rsidDel="00EA75E7" w:rsidRDefault="001D68B5">
      <w:pPr>
        <w:spacing w:before="100" w:beforeAutospacing="1" w:after="100" w:afterAutospacing="1" w:line="240" w:lineRule="auto"/>
        <w:outlineLvl w:val="0"/>
        <w:rPr>
          <w:del w:id="1576" w:author="David Coverston" w:date="2016-12-29T08:53:00Z"/>
          <w:rFonts w:ascii="Open Sans Light" w:eastAsia="Times New Roman" w:hAnsi="Open Sans Light" w:cs="Open Sans Light"/>
          <w:color w:val="538135" w:themeColor="accent6" w:themeShade="BF"/>
          <w:sz w:val="24"/>
          <w:szCs w:val="24"/>
        </w:rPr>
        <w:pPrChange w:id="1577" w:author="David Coverston" w:date="2016-12-29T12:00:00Z">
          <w:pPr>
            <w:spacing w:before="100" w:beforeAutospacing="1" w:after="100" w:afterAutospacing="1" w:line="240" w:lineRule="auto"/>
          </w:pPr>
        </w:pPrChange>
      </w:pPr>
      <w:del w:id="1578" w:author="David Coverston" w:date="2016-12-29T08:53:00Z">
        <w:r w:rsidRPr="00B226C2" w:rsidDel="00EA75E7">
          <w:rPr>
            <w:rFonts w:ascii="Open Sans Light" w:eastAsia="Times New Roman" w:hAnsi="Open Sans Light" w:cs="Open Sans Light"/>
            <w:b/>
            <w:bCs/>
            <w:color w:val="538135" w:themeColor="accent6" w:themeShade="BF"/>
            <w:sz w:val="24"/>
            <w:szCs w:val="24"/>
          </w:rPr>
          <w:delText>File</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Name</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vs.</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filename</w:delText>
        </w:r>
      </w:del>
    </w:p>
    <w:p w14:paraId="6F1A1809" w14:textId="633A01D1" w:rsidR="001D68B5" w:rsidRPr="00B226C2" w:rsidDel="00EA75E7" w:rsidRDefault="001D68B5">
      <w:pPr>
        <w:spacing w:before="100" w:beforeAutospacing="1" w:after="100" w:afterAutospacing="1" w:line="240" w:lineRule="auto"/>
        <w:outlineLvl w:val="0"/>
        <w:rPr>
          <w:del w:id="1579" w:author="David Coverston" w:date="2016-12-29T08:54:00Z"/>
          <w:rFonts w:ascii="Open Sans Light" w:eastAsia="Times New Roman" w:hAnsi="Open Sans Light" w:cs="Open Sans Light"/>
          <w:color w:val="538135" w:themeColor="accent6" w:themeShade="BF"/>
          <w:sz w:val="24"/>
          <w:szCs w:val="24"/>
        </w:rPr>
        <w:pPrChange w:id="1580" w:author="David Coverston" w:date="2016-12-29T12:00:00Z">
          <w:pPr>
            <w:spacing w:before="100" w:beforeAutospacing="1" w:after="100" w:afterAutospacing="1" w:line="240" w:lineRule="auto"/>
          </w:pPr>
        </w:pPrChange>
      </w:pPr>
      <w:del w:id="1581" w:author="David Coverston" w:date="2016-12-29T08:54:00Z">
        <w:r w:rsidRPr="00B226C2" w:rsidDel="00EA75E7">
          <w:rPr>
            <w:rFonts w:ascii="Open Sans Light" w:eastAsia="Times New Roman" w:hAnsi="Open Sans Light" w:cs="Open Sans Light"/>
            <w:b/>
            <w:bCs/>
            <w:color w:val="538135" w:themeColor="accent6" w:themeShade="BF"/>
            <w:sz w:val="24"/>
            <w:szCs w:val="24"/>
          </w:rPr>
          <w:delText>Grayed</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out</w:delText>
        </w:r>
      </w:del>
    </w:p>
    <w:p w14:paraId="57190E2D" w14:textId="6BD8A413" w:rsidR="001D68B5" w:rsidRPr="00B226C2" w:rsidDel="00EA75E7" w:rsidRDefault="001D68B5">
      <w:pPr>
        <w:spacing w:before="100" w:beforeAutospacing="1" w:after="100" w:afterAutospacing="1" w:line="240" w:lineRule="auto"/>
        <w:outlineLvl w:val="0"/>
        <w:rPr>
          <w:del w:id="1582" w:author="David Coverston" w:date="2016-12-29T08:54:00Z"/>
          <w:rFonts w:ascii="Open Sans Light" w:eastAsia="Times New Roman" w:hAnsi="Open Sans Light" w:cs="Open Sans Light"/>
          <w:color w:val="538135" w:themeColor="accent6" w:themeShade="BF"/>
          <w:sz w:val="24"/>
          <w:szCs w:val="24"/>
        </w:rPr>
        <w:pPrChange w:id="1583" w:author="David Coverston" w:date="2016-12-29T12:00:00Z">
          <w:pPr>
            <w:spacing w:before="100" w:beforeAutospacing="1" w:after="100" w:afterAutospacing="1" w:line="240" w:lineRule="auto"/>
          </w:pPr>
        </w:pPrChange>
      </w:pPr>
      <w:del w:id="1584" w:author="David Coverston" w:date="2016-12-29T08:54:00Z">
        <w:r w:rsidRPr="00B226C2" w:rsidDel="00EA75E7">
          <w:rPr>
            <w:rFonts w:ascii="Open Sans Light" w:eastAsia="Times New Roman" w:hAnsi="Open Sans Light" w:cs="Open Sans Light"/>
            <w:b/>
            <w:bCs/>
            <w:color w:val="538135" w:themeColor="accent6" w:themeShade="BF"/>
            <w:sz w:val="24"/>
            <w:szCs w:val="24"/>
          </w:rPr>
          <w:delText>Key</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combinations</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and</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sequences</w:delText>
        </w:r>
        <w:r w:rsidDel="00EA75E7">
          <w:rPr>
            <w:rFonts w:ascii="Open Sans Light" w:eastAsia="Times New Roman" w:hAnsi="Open Sans Light" w:cs="Open Sans Light"/>
            <w:b/>
            <w:bCs/>
            <w:color w:val="538135" w:themeColor="accent6" w:themeShade="BF"/>
            <w:sz w:val="24"/>
            <w:szCs w:val="24"/>
          </w:rPr>
          <w:delText xml:space="preserve"> </w:delText>
        </w:r>
        <w:r w:rsidRPr="00B226C2" w:rsidDel="00EA75E7">
          <w:rPr>
            <w:rFonts w:ascii="Open Sans Light" w:eastAsia="Times New Roman" w:hAnsi="Open Sans Light" w:cs="Open Sans Light"/>
            <w:b/>
            <w:bCs/>
            <w:color w:val="538135" w:themeColor="accent6" w:themeShade="BF"/>
            <w:sz w:val="24"/>
            <w:szCs w:val="24"/>
          </w:rPr>
          <w:delText>([ALT]+C)</w:delText>
        </w:r>
      </w:del>
    </w:p>
    <w:p w14:paraId="7741B1EE" w14:textId="7598272F" w:rsidR="001D68B5" w:rsidRPr="00B226C2" w:rsidDel="00D84A96" w:rsidRDefault="001D68B5">
      <w:pPr>
        <w:spacing w:before="100" w:beforeAutospacing="1" w:after="100" w:afterAutospacing="1" w:line="240" w:lineRule="auto"/>
        <w:outlineLvl w:val="0"/>
        <w:rPr>
          <w:del w:id="1585" w:author="David Coverston" w:date="2016-12-29T11:55:00Z"/>
          <w:rFonts w:ascii="Open Sans Light" w:eastAsia="Times New Roman" w:hAnsi="Open Sans Light" w:cs="Open Sans Light"/>
          <w:color w:val="538135" w:themeColor="accent6" w:themeShade="BF"/>
          <w:sz w:val="24"/>
          <w:szCs w:val="24"/>
        </w:rPr>
        <w:pPrChange w:id="1586" w:author="David Coverston" w:date="2016-12-29T12:00:00Z">
          <w:pPr>
            <w:spacing w:before="100" w:beforeAutospacing="1" w:after="100" w:afterAutospacing="1" w:line="240" w:lineRule="auto"/>
          </w:pPr>
        </w:pPrChange>
      </w:pPr>
      <w:del w:id="1587" w:author="David Coverston" w:date="2016-12-29T11:55:00Z">
        <w:r w:rsidRPr="00B226C2" w:rsidDel="00D84A96">
          <w:rPr>
            <w:rFonts w:ascii="Open Sans Light" w:eastAsia="Times New Roman" w:hAnsi="Open Sans Light" w:cs="Open Sans Light"/>
            <w:b/>
            <w:bCs/>
            <w:color w:val="538135" w:themeColor="accent6" w:themeShade="BF"/>
            <w:sz w:val="24"/>
            <w:szCs w:val="24"/>
          </w:rPr>
          <w:delText>Import</w:delText>
        </w:r>
        <w:r w:rsidDel="00D84A96">
          <w:rPr>
            <w:rFonts w:ascii="Open Sans Light" w:eastAsia="Times New Roman" w:hAnsi="Open Sans Light" w:cs="Open Sans Light"/>
            <w:b/>
            <w:bCs/>
            <w:color w:val="538135" w:themeColor="accent6" w:themeShade="BF"/>
            <w:sz w:val="24"/>
            <w:szCs w:val="24"/>
          </w:rPr>
          <w:delText xml:space="preserve"> </w:delText>
        </w:r>
        <w:r w:rsidRPr="00B226C2" w:rsidDel="00D84A96">
          <w:rPr>
            <w:rFonts w:ascii="Open Sans Light" w:eastAsia="Times New Roman" w:hAnsi="Open Sans Light" w:cs="Open Sans Light"/>
            <w:b/>
            <w:bCs/>
            <w:color w:val="538135" w:themeColor="accent6" w:themeShade="BF"/>
            <w:sz w:val="24"/>
            <w:szCs w:val="24"/>
          </w:rPr>
          <w:delText>/</w:delText>
        </w:r>
        <w:r w:rsidDel="00D84A96">
          <w:rPr>
            <w:rFonts w:ascii="Open Sans Light" w:eastAsia="Times New Roman" w:hAnsi="Open Sans Light" w:cs="Open Sans Light"/>
            <w:b/>
            <w:bCs/>
            <w:color w:val="538135" w:themeColor="accent6" w:themeShade="BF"/>
            <w:sz w:val="24"/>
            <w:szCs w:val="24"/>
          </w:rPr>
          <w:delText xml:space="preserve"> </w:delText>
        </w:r>
        <w:r w:rsidRPr="00B226C2" w:rsidDel="00D84A96">
          <w:rPr>
            <w:rFonts w:ascii="Open Sans Light" w:eastAsia="Times New Roman" w:hAnsi="Open Sans Light" w:cs="Open Sans Light"/>
            <w:b/>
            <w:bCs/>
            <w:color w:val="538135" w:themeColor="accent6" w:themeShade="BF"/>
            <w:sz w:val="24"/>
            <w:szCs w:val="24"/>
          </w:rPr>
          <w:delText>Exportvs.</w:delText>
        </w:r>
        <w:r w:rsidDel="00D84A96">
          <w:rPr>
            <w:rFonts w:ascii="Open Sans Light" w:eastAsia="Times New Roman" w:hAnsi="Open Sans Light" w:cs="Open Sans Light"/>
            <w:b/>
            <w:bCs/>
            <w:color w:val="538135" w:themeColor="accent6" w:themeShade="BF"/>
            <w:sz w:val="24"/>
            <w:szCs w:val="24"/>
          </w:rPr>
          <w:delText xml:space="preserve"> </w:delText>
        </w:r>
        <w:r w:rsidRPr="00B226C2" w:rsidDel="00D84A96">
          <w:rPr>
            <w:rFonts w:ascii="Open Sans Light" w:eastAsia="Times New Roman" w:hAnsi="Open Sans Light" w:cs="Open Sans Light"/>
            <w:b/>
            <w:bCs/>
            <w:color w:val="538135" w:themeColor="accent6" w:themeShade="BF"/>
            <w:sz w:val="24"/>
            <w:szCs w:val="24"/>
          </w:rPr>
          <w:delText>Upload/Download</w:delText>
        </w:r>
      </w:del>
    </w:p>
    <w:p w14:paraId="2E53F2A5" w14:textId="294A64CD" w:rsidR="001D68B5" w:rsidRPr="00B226C2" w:rsidDel="00EA75E7" w:rsidRDefault="001D68B5">
      <w:pPr>
        <w:spacing w:before="100" w:beforeAutospacing="1" w:after="100" w:afterAutospacing="1" w:line="240" w:lineRule="auto"/>
        <w:outlineLvl w:val="0"/>
        <w:rPr>
          <w:del w:id="1588" w:author="David Coverston" w:date="2016-12-29T08:54:00Z"/>
          <w:rFonts w:ascii="Open Sans Light" w:eastAsia="Times New Roman" w:hAnsi="Open Sans Light" w:cs="Open Sans Light"/>
          <w:color w:val="538135" w:themeColor="accent6" w:themeShade="BF"/>
          <w:sz w:val="24"/>
          <w:szCs w:val="24"/>
        </w:rPr>
        <w:pPrChange w:id="1589" w:author="David Coverston" w:date="2016-12-29T12:00:00Z">
          <w:pPr>
            <w:spacing w:before="100" w:beforeAutospacing="1" w:after="100" w:afterAutospacing="1" w:line="240" w:lineRule="auto"/>
          </w:pPr>
        </w:pPrChange>
      </w:pPr>
      <w:del w:id="1590" w:author="David Coverston" w:date="2016-12-29T08:54:00Z">
        <w:r w:rsidRPr="00B226C2" w:rsidDel="00EA75E7">
          <w:rPr>
            <w:rFonts w:ascii="Open Sans Light" w:eastAsia="Times New Roman" w:hAnsi="Open Sans Light" w:cs="Open Sans Light"/>
            <w:b/>
            <w:bCs/>
            <w:color w:val="538135" w:themeColor="accent6" w:themeShade="BF"/>
            <w:sz w:val="24"/>
            <w:szCs w:val="24"/>
          </w:rPr>
          <w:delText>Online</w:delText>
        </w:r>
      </w:del>
    </w:p>
    <w:p w14:paraId="65906F18" w14:textId="7737B744" w:rsidR="001D68B5" w:rsidRPr="00B226C2" w:rsidDel="00D84A96" w:rsidRDefault="001D68B5">
      <w:pPr>
        <w:spacing w:before="100" w:beforeAutospacing="1" w:after="100" w:afterAutospacing="1" w:line="240" w:lineRule="auto"/>
        <w:outlineLvl w:val="0"/>
        <w:rPr>
          <w:del w:id="1591" w:author="David Coverston" w:date="2016-12-29T11:54:00Z"/>
          <w:rFonts w:ascii="Open Sans Light" w:eastAsia="Times New Roman" w:hAnsi="Open Sans Light" w:cs="Open Sans Light"/>
          <w:color w:val="538135" w:themeColor="accent6" w:themeShade="BF"/>
          <w:sz w:val="24"/>
          <w:szCs w:val="24"/>
        </w:rPr>
        <w:pPrChange w:id="1592" w:author="David Coverston" w:date="2016-12-29T12:00:00Z">
          <w:pPr>
            <w:spacing w:before="100" w:beforeAutospacing="1" w:after="100" w:afterAutospacing="1" w:line="240" w:lineRule="auto"/>
          </w:pPr>
        </w:pPrChange>
      </w:pPr>
      <w:del w:id="1593" w:author="David Coverston" w:date="2016-12-29T11:54:00Z">
        <w:r w:rsidRPr="00B226C2" w:rsidDel="00D84A96">
          <w:rPr>
            <w:rFonts w:ascii="Open Sans Light" w:eastAsia="Times New Roman" w:hAnsi="Open Sans Light" w:cs="Open Sans Light"/>
            <w:b/>
            <w:bCs/>
            <w:color w:val="538135" w:themeColor="accent6" w:themeShade="BF"/>
            <w:sz w:val="24"/>
            <w:szCs w:val="24"/>
          </w:rPr>
          <w:delText>Plugin/Plug-in</w:delText>
        </w:r>
      </w:del>
    </w:p>
    <w:p w14:paraId="7102CCAC" w14:textId="77777777" w:rsidR="00CB384D" w:rsidRDefault="00CB384D">
      <w:pPr>
        <w:spacing w:before="100" w:beforeAutospacing="1" w:after="100" w:afterAutospacing="1" w:line="240" w:lineRule="auto"/>
        <w:outlineLvl w:val="0"/>
        <w:pPrChange w:id="1594" w:author="David Coverston" w:date="2016-12-29T12:00:00Z">
          <w:pPr/>
        </w:pPrChange>
      </w:pPr>
    </w:p>
    <w:sectPr w:rsidR="00CB38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vid Vandenbelt" w:date="2016-12-30T09:12:00Z" w:initials="DV">
    <w:p w14:paraId="5E818E4D" w14:textId="63D1E8E0" w:rsidR="00DC0BC9" w:rsidRDefault="00DC0BC9">
      <w:pPr>
        <w:pStyle w:val="CommentText"/>
      </w:pPr>
      <w:r>
        <w:rPr>
          <w:rStyle w:val="CommentReference"/>
        </w:rPr>
        <w:annotationRef/>
      </w:r>
      <w:r>
        <w:t>I recommend asking the team (or at least Greg) what are sources are for our standards.</w:t>
      </w:r>
    </w:p>
  </w:comment>
  <w:comment w:id="12" w:author="David Vandenbelt" w:date="2016-12-30T09:14:00Z" w:initials="DV">
    <w:p w14:paraId="71D03918" w14:textId="74B1ABC9" w:rsidR="00DC0BC9" w:rsidRDefault="00DC0BC9">
      <w:pPr>
        <w:pStyle w:val="CommentText"/>
      </w:pPr>
      <w:r>
        <w:rPr>
          <w:rStyle w:val="CommentReference"/>
        </w:rPr>
        <w:annotationRef/>
      </w:r>
      <w:r>
        <w:t xml:space="preserve">Do we have a documented process somewhere in the iWiki as far as how new word usage items are added to the </w:t>
      </w:r>
      <w:proofErr w:type="gramStart"/>
      <w:r>
        <w:t>list.</w:t>
      </w:r>
      <w:proofErr w:type="gramEnd"/>
      <w:r>
        <w:t xml:space="preserve"> If so, add a link to that iWiki article.</w:t>
      </w:r>
    </w:p>
  </w:comment>
  <w:comment w:id="23" w:author="David Vandenbelt" w:date="2016-12-30T09:19:00Z" w:initials="DV">
    <w:p w14:paraId="6E79691B" w14:textId="77777777" w:rsidR="00DC0BC9" w:rsidRDefault="00DC0BC9">
      <w:pPr>
        <w:pStyle w:val="CommentText"/>
      </w:pPr>
      <w:r>
        <w:rPr>
          <w:rStyle w:val="CommentReference"/>
        </w:rPr>
        <w:annotationRef/>
      </w:r>
      <w:r>
        <w:t xml:space="preserve">I am confused by this statement. Are you meaning to reference </w:t>
      </w:r>
      <w:hyperlink r:id="rId1" w:anchor="Guidelines-CommonAbbreviations" w:history="1">
        <w:r w:rsidRPr="009D387C">
          <w:rPr>
            <w:rStyle w:val="Hyperlink"/>
          </w:rPr>
          <w:t>http://iwiki.pentaho.com/display/DOC/Guidelines#Guidelines-CommonAbbreviations</w:t>
        </w:r>
      </w:hyperlink>
      <w:r>
        <w:t>? I would not recommend referring that section because it a “dead end”. That section says the same thing as what is stated here.</w:t>
      </w:r>
    </w:p>
    <w:p w14:paraId="2F4F2CDF" w14:textId="77777777" w:rsidR="00DC0BC9" w:rsidRDefault="00DC0BC9">
      <w:pPr>
        <w:pStyle w:val="CommentText"/>
      </w:pPr>
    </w:p>
    <w:p w14:paraId="6E92EFCD" w14:textId="58EDB084" w:rsidR="00DC0BC9" w:rsidRDefault="00DC0BC9">
      <w:pPr>
        <w:pStyle w:val="CommentText"/>
      </w:pPr>
      <w:r>
        <w:t>Do we have an iWiki article actually listing commonly used “</w:t>
      </w:r>
      <w:r w:rsidRPr="008C5850">
        <w:rPr>
          <w:rFonts w:ascii="Times New Roman" w:eastAsia="Times New Roman" w:hAnsi="Times New Roman" w:cs="Times New Roman"/>
          <w:sz w:val="24"/>
          <w:szCs w:val="24"/>
        </w:rPr>
        <w:t>Abbreviations and Acronyms</w:t>
      </w:r>
      <w:r>
        <w:rPr>
          <w:rStyle w:val="CommentReference"/>
        </w:rPr>
        <w:annotationRef/>
      </w:r>
      <w:r>
        <w:t>”. If so, I recommend linking to that article.</w:t>
      </w:r>
    </w:p>
  </w:comment>
  <w:comment w:id="24" w:author="David Coverston" w:date="2017-01-03T08:37:00Z" w:initials="DC">
    <w:p w14:paraId="78FD20DC" w14:textId="519438A6" w:rsidR="00DC0BC9" w:rsidRDefault="00DC0BC9">
      <w:pPr>
        <w:pStyle w:val="CommentText"/>
      </w:pPr>
      <w:r>
        <w:rPr>
          <w:rStyle w:val="CommentReference"/>
        </w:rPr>
        <w:annotationRef/>
      </w:r>
      <w:r>
        <w:t>There is no real content there, so I’m deleting the link</w:t>
      </w:r>
    </w:p>
  </w:comment>
  <w:comment w:id="35" w:author="David Vandenbelt" w:date="2016-12-30T09:47:00Z" w:initials="DV">
    <w:p w14:paraId="65AAEDED" w14:textId="0F574220" w:rsidR="00DC0BC9" w:rsidRDefault="00DC0BC9">
      <w:pPr>
        <w:pStyle w:val="CommentText"/>
      </w:pPr>
      <w:r>
        <w:rPr>
          <w:rStyle w:val="CommentReference"/>
        </w:rPr>
        <w:annotationRef/>
      </w:r>
      <w:r>
        <w:t>Use “Add” as oppose to what? I am slightly confused. Please provide an example.</w:t>
      </w:r>
    </w:p>
  </w:comment>
  <w:comment w:id="36" w:author="David Coverston" w:date="2017-01-03T08:43:00Z" w:initials="DC">
    <w:p w14:paraId="2B9279F4" w14:textId="089D5BCA" w:rsidR="00DC0BC9" w:rsidRDefault="00DC0BC9">
      <w:pPr>
        <w:pStyle w:val="CommentText"/>
      </w:pPr>
      <w:r>
        <w:rPr>
          <w:rStyle w:val="CommentReference"/>
        </w:rPr>
        <w:annotationRef/>
      </w:r>
      <w:r>
        <w:t xml:space="preserve">Add Users in </w:t>
      </w:r>
      <w:hyperlink r:id="rId2" w:history="1">
        <w:r w:rsidRPr="00DD7E96">
          <w:rPr>
            <w:rStyle w:val="Hyperlink"/>
          </w:rPr>
          <w:t>https://help.pentaho.com/Documentation/7.0/0H0/Manage_Users_and_Roles_in_PUC</w:t>
        </w:r>
      </w:hyperlink>
      <w:r>
        <w:t xml:space="preserve"> Seems to be of minimal value</w:t>
      </w:r>
    </w:p>
  </w:comment>
  <w:comment w:id="47" w:author="David Vandenbelt" w:date="2016-12-30T09:51:00Z" w:initials="DV">
    <w:p w14:paraId="219071D6" w14:textId="23562108" w:rsidR="00DC0BC9" w:rsidRDefault="00DC0BC9">
      <w:pPr>
        <w:pStyle w:val="CommentText"/>
      </w:pPr>
      <w:r>
        <w:rPr>
          <w:rStyle w:val="CommentReference"/>
        </w:rPr>
        <w:annotationRef/>
      </w:r>
      <w:r>
        <w:t>I am wondering if the examples should be highlighted in some way, such as indented and italics.</w:t>
      </w:r>
    </w:p>
  </w:comment>
  <w:comment w:id="77" w:author="David Coverston" w:date="2016-12-27T15:38:00Z" w:initials="DC">
    <w:p w14:paraId="66CE3B76" w14:textId="77777777" w:rsidR="00DC0BC9" w:rsidRDefault="00DC0BC9">
      <w:pPr>
        <w:pStyle w:val="CommentText"/>
      </w:pPr>
      <w:r>
        <w:rPr>
          <w:rStyle w:val="CommentReference"/>
        </w:rPr>
        <w:annotationRef/>
      </w:r>
      <w:r>
        <w:t>From MMS</w:t>
      </w:r>
    </w:p>
  </w:comment>
  <w:comment w:id="192" w:author="David Vandenbelt" w:date="2016-12-30T10:28:00Z" w:initials="DV">
    <w:p w14:paraId="314CE36F" w14:textId="7C0D56E7" w:rsidR="00DC0BC9" w:rsidRDefault="00DC0BC9">
      <w:pPr>
        <w:pStyle w:val="CommentText"/>
      </w:pPr>
      <w:r>
        <w:rPr>
          <w:rStyle w:val="CommentReference"/>
        </w:rPr>
        <w:annotationRef/>
      </w:r>
      <w:r>
        <w:t>Do not use contractions, especially just after mentioning not using contractions.</w:t>
      </w:r>
    </w:p>
  </w:comment>
  <w:comment w:id="202" w:author="David Vandenbelt" w:date="2016-12-30T10:29:00Z" w:initials="DV">
    <w:p w14:paraId="26CBC618" w14:textId="215A3330" w:rsidR="00DC0BC9" w:rsidRDefault="00DC0BC9">
      <w:pPr>
        <w:pStyle w:val="CommentText"/>
      </w:pPr>
      <w:r>
        <w:rPr>
          <w:rStyle w:val="CommentReference"/>
        </w:rPr>
        <w:annotationRef/>
      </w:r>
      <w:r>
        <w:t>By “this” do you mean select and browse? Regardless, I do not understand the “tool tips” reference. What is an example of using it in “tool tips”?</w:t>
      </w:r>
    </w:p>
  </w:comment>
  <w:comment w:id="203" w:author="David Coverston" w:date="2017-01-03T08:44:00Z" w:initials="DC">
    <w:p w14:paraId="17D707F0" w14:textId="5485478A" w:rsidR="00DC0BC9" w:rsidRDefault="00DC0BC9">
      <w:pPr>
        <w:pStyle w:val="CommentText"/>
      </w:pPr>
      <w:r>
        <w:rPr>
          <w:rStyle w:val="CommentReference"/>
        </w:rPr>
        <w:annotationRef/>
      </w:r>
      <w:r>
        <w:t>I do not know either. I will remove</w:t>
      </w:r>
    </w:p>
  </w:comment>
  <w:comment w:id="258" w:author="David Vandenbelt" w:date="2016-12-30T10:35:00Z" w:initials="DV">
    <w:p w14:paraId="612F1139" w14:textId="084B1E46" w:rsidR="00DC0BC9" w:rsidRDefault="00DC0BC9">
      <w:pPr>
        <w:pStyle w:val="CommentText"/>
      </w:pPr>
      <w:r>
        <w:rPr>
          <w:rStyle w:val="CommentReference"/>
        </w:rPr>
        <w:annotationRef/>
      </w:r>
      <w:r>
        <w:t>Why is this term lowercase and italics when the previous terms in the descriptions are uppercase and italics? Please decide on a global format and stick with it.</w:t>
      </w:r>
    </w:p>
  </w:comment>
  <w:comment w:id="259" w:author="David Vandenbelt" w:date="2016-12-30T10:37:00Z" w:initials="DV">
    <w:p w14:paraId="44D513C2" w14:textId="2A26CC77" w:rsidR="00DC0BC9" w:rsidRDefault="00DC0BC9">
      <w:pPr>
        <w:pStyle w:val="CommentText"/>
      </w:pPr>
      <w:r>
        <w:rPr>
          <w:rStyle w:val="CommentReference"/>
        </w:rPr>
        <w:annotationRef/>
      </w:r>
      <w:r>
        <w:t>I am confused by the use of “physically”. In my mind for this case, “physically” means actually plugging a cable into a machine. Yet, this use of “connect” is not what is in our documentation – such as “connect to the server, repository, or data source”. This one might have to be addressed with the team (or at least Greg), but I do not look forward going through our documentation set changing out every time we reference connecting to a server, repository, or data source.</w:t>
      </w:r>
      <w:r>
        <w:br/>
      </w:r>
      <w:r>
        <w:br/>
        <w:t>Or, just remove this statement. It does not add to concept stated in the previous sentences.</w:t>
      </w:r>
    </w:p>
  </w:comment>
  <w:comment w:id="260" w:author="David Coverston" w:date="2017-01-03T08:45:00Z" w:initials="DC">
    <w:p w14:paraId="18165E10" w14:textId="0CB06285" w:rsidR="00DC0BC9" w:rsidRDefault="00DC0BC9">
      <w:pPr>
        <w:pStyle w:val="CommentText"/>
      </w:pPr>
      <w:r>
        <w:rPr>
          <w:rStyle w:val="CommentReference"/>
        </w:rPr>
        <w:annotationRef/>
      </w:r>
      <w:r>
        <w:t>Yes, I will remove it</w:t>
      </w:r>
    </w:p>
  </w:comment>
  <w:comment w:id="293" w:author="David Vandenbelt" w:date="2016-12-30T10:44:00Z" w:initials="DV">
    <w:p w14:paraId="5B7D88E1" w14:textId="68664165" w:rsidR="00DC0BC9" w:rsidRDefault="00DC0BC9">
      <w:pPr>
        <w:pStyle w:val="CommentText"/>
      </w:pPr>
      <w:r>
        <w:rPr>
          <w:rStyle w:val="CommentReference"/>
        </w:rPr>
        <w:annotationRef/>
      </w:r>
      <w:r>
        <w:t>I am wondering is iWiki anchors and hyperlinks should be used for these “See” statements.</w:t>
      </w:r>
    </w:p>
  </w:comment>
  <w:comment w:id="294" w:author="David Coverston" w:date="2017-01-03T08:46:00Z" w:initials="DC">
    <w:p w14:paraId="65C02D07" w14:textId="1EAF9548" w:rsidR="00DC0BC9" w:rsidRDefault="00DC0BC9">
      <w:pPr>
        <w:pStyle w:val="CommentText"/>
      </w:pPr>
      <w:r>
        <w:rPr>
          <w:rStyle w:val="CommentReference"/>
        </w:rPr>
        <w:annotationRef/>
      </w:r>
      <w:r>
        <w:t xml:space="preserve">Yes, but it </w:t>
      </w:r>
      <w:proofErr w:type="gramStart"/>
      <w:r>
        <w:t>will have to</w:t>
      </w:r>
      <w:proofErr w:type="gramEnd"/>
      <w:r>
        <w:t xml:space="preserve"> be done in the iWiki</w:t>
      </w:r>
    </w:p>
  </w:comment>
  <w:comment w:id="300" w:author="David Coverston" w:date="2016-12-29T12:01:00Z" w:initials="DC">
    <w:p w14:paraId="5C58CEF4" w14:textId="17AF6890" w:rsidR="00DC0BC9" w:rsidRDefault="00DC0BC9">
      <w:pPr>
        <w:pStyle w:val="CommentText"/>
      </w:pPr>
      <w:r>
        <w:rPr>
          <w:rStyle w:val="CommentReference"/>
        </w:rPr>
        <w:annotationRef/>
      </w:r>
    </w:p>
    <w:p w14:paraId="08365E36" w14:textId="5F65D1E6" w:rsidR="00DC0BC9" w:rsidRDefault="00DC0BC9">
      <w:pPr>
        <w:pStyle w:val="CommentText"/>
      </w:pPr>
      <w:r>
        <w:t>Thoughts on this?</w:t>
      </w:r>
    </w:p>
  </w:comment>
  <w:comment w:id="301" w:author="David Vandenbelt" w:date="2016-12-30T10:46:00Z" w:initials="DV">
    <w:p w14:paraId="60326009" w14:textId="59A6F3A7" w:rsidR="00DC0BC9" w:rsidRDefault="00DC0BC9">
      <w:pPr>
        <w:pStyle w:val="CommentText"/>
      </w:pPr>
      <w:r>
        <w:rPr>
          <w:rStyle w:val="CommentReference"/>
        </w:rPr>
        <w:annotationRef/>
      </w:r>
      <w:r>
        <w:t>I recommend asking the team (or at least Greg). In my opinion, it depends on what concept you are trying to explain.</w:t>
      </w:r>
      <w:r>
        <w:br/>
      </w:r>
      <w:r>
        <w:br/>
        <w:t>Are you trying to tell the writer to refer to our product as “PDI” (which is correct) instead “DI”, or are you telling the writer they can use “DI” in general when referring to the overall study of “Data Integration”. Personally, I think the title should be “DI” and both forms should be mentioned here.</w:t>
      </w:r>
    </w:p>
  </w:comment>
  <w:comment w:id="347" w:author="David Coverston" w:date="2016-12-27T16:10:00Z" w:initials="DC">
    <w:p w14:paraId="10CC0E0A" w14:textId="77777777" w:rsidR="00DC0BC9" w:rsidRDefault="00DC0BC9">
      <w:pPr>
        <w:pStyle w:val="CommentText"/>
      </w:pPr>
      <w:r>
        <w:rPr>
          <w:rStyle w:val="CommentReference"/>
        </w:rPr>
        <w:annotationRef/>
      </w:r>
      <w:r>
        <w:t>Edit the file?</w:t>
      </w:r>
    </w:p>
  </w:comment>
  <w:comment w:id="395" w:author="David Vandenbelt" w:date="2016-12-30T10:57:00Z" w:initials="DV">
    <w:p w14:paraId="75061040" w14:textId="21CB972F" w:rsidR="00DC0BC9" w:rsidRDefault="00DC0BC9">
      <w:pPr>
        <w:pStyle w:val="CommentText"/>
      </w:pPr>
      <w:r>
        <w:rPr>
          <w:rStyle w:val="CommentReference"/>
        </w:rPr>
        <w:annotationRef/>
      </w:r>
      <w:r>
        <w:t>Why are some entries indented, while others are not? Please decide on a format and stick with it. Personally, I prefer not to indent.</w:t>
      </w:r>
    </w:p>
  </w:comment>
  <w:comment w:id="405" w:author="David Vandenbelt" w:date="2016-12-30T11:05:00Z" w:initials="DV">
    <w:p w14:paraId="60B3953F" w14:textId="29508EBD" w:rsidR="00DC0BC9" w:rsidRDefault="00DC0BC9">
      <w:pPr>
        <w:pStyle w:val="CommentText"/>
      </w:pPr>
      <w:r>
        <w:rPr>
          <w:rStyle w:val="CommentReference"/>
        </w:rPr>
        <w:annotationRef/>
      </w:r>
      <w:r>
        <w:t>This entry contradicts what I understand to be our standard for the word field. Please check with the rest of the team (or at least Greg).</w:t>
      </w:r>
    </w:p>
  </w:comment>
  <w:comment w:id="421" w:author="David Coverston" w:date="2016-12-27T16:18:00Z" w:initials="DC">
    <w:p w14:paraId="7F4345E2" w14:textId="77777777" w:rsidR="00DC0BC9" w:rsidRDefault="00DC0BC9">
      <w:pPr>
        <w:pStyle w:val="CommentText"/>
      </w:pPr>
      <w:r>
        <w:rPr>
          <w:rStyle w:val="CommentReference"/>
        </w:rPr>
        <w:annotationRef/>
      </w:r>
      <w:r>
        <w:t>We should delete guideposts and graphics from our current release.</w:t>
      </w:r>
    </w:p>
  </w:comment>
  <w:comment w:id="422" w:author="David Vandenbelt" w:date="2016-12-30T11:07:00Z" w:initials="DV">
    <w:p w14:paraId="1280BFE1" w14:textId="0EC759CD" w:rsidR="00DC0BC9" w:rsidRDefault="00DC0BC9">
      <w:pPr>
        <w:pStyle w:val="CommentText"/>
      </w:pPr>
      <w:r>
        <w:rPr>
          <w:rStyle w:val="CommentReference"/>
        </w:rPr>
        <w:annotationRef/>
      </w:r>
      <w:r>
        <w:t xml:space="preserve">Agreed, but that is beyond the scope of your current story. I recommend talking to the product owner (Greg) about creating a story to remove the guideposts and seeing if he wants it in the backlog for the 7.1 release. </w:t>
      </w:r>
    </w:p>
  </w:comment>
  <w:comment w:id="521" w:author="David Vandenbelt" w:date="2016-12-30T11:12:00Z" w:initials="DV">
    <w:p w14:paraId="15EA9267" w14:textId="15EB0126" w:rsidR="00DC0BC9" w:rsidRDefault="00DC0BC9">
      <w:pPr>
        <w:pStyle w:val="CommentText"/>
      </w:pPr>
      <w:r>
        <w:rPr>
          <w:rStyle w:val="CommentReference"/>
        </w:rPr>
        <w:annotationRef/>
      </w:r>
      <w:r>
        <w:t>Is this form true for the “Home” page in PUC? Personally, if I was working in PUC, I would be confused if the documentation referred to the PUC “Home” page as “home page”.</w:t>
      </w:r>
    </w:p>
  </w:comment>
  <w:comment w:id="522" w:author="David Coverston" w:date="2017-01-03T08:48:00Z" w:initials="DC">
    <w:p w14:paraId="3B8B0B30" w14:textId="2997B593" w:rsidR="009963C5" w:rsidRDefault="009963C5">
      <w:pPr>
        <w:pStyle w:val="CommentText"/>
      </w:pPr>
      <w:r>
        <w:rPr>
          <w:rStyle w:val="CommentReference"/>
        </w:rPr>
        <w:annotationRef/>
      </w:r>
      <w:r>
        <w:t>I think we would refer to the PUC or User console, not as a Home page</w:t>
      </w:r>
    </w:p>
  </w:comment>
  <w:comment w:id="721" w:author="David Vandenbelt" w:date="2016-12-30T11:18:00Z" w:initials="DV">
    <w:p w14:paraId="73B7521E" w14:textId="3F5830FD" w:rsidR="00DC0BC9" w:rsidRDefault="00DC0BC9">
      <w:pPr>
        <w:pStyle w:val="CommentText"/>
      </w:pPr>
      <w:r>
        <w:rPr>
          <w:rStyle w:val="CommentReference"/>
        </w:rPr>
        <w:annotationRef/>
      </w:r>
      <w:r>
        <w:t>Anchor and link?</w:t>
      </w:r>
    </w:p>
  </w:comment>
  <w:comment w:id="731" w:author="David Vandenbelt" w:date="2016-12-30T12:21:00Z" w:initials="DV">
    <w:p w14:paraId="268F6D68" w14:textId="1E958E18" w:rsidR="00DC0BC9" w:rsidRDefault="00DC0BC9">
      <w:pPr>
        <w:pStyle w:val="CommentText"/>
      </w:pPr>
      <w:r>
        <w:rPr>
          <w:rStyle w:val="CommentReference"/>
        </w:rPr>
        <w:annotationRef/>
      </w:r>
      <w:r>
        <w:t>Anchor and link?</w:t>
      </w:r>
    </w:p>
  </w:comment>
  <w:comment w:id="767" w:author="David Vandenbelt" w:date="2016-12-30T12:22:00Z" w:initials="DV">
    <w:p w14:paraId="29AF8EE4" w14:textId="7FC60F48" w:rsidR="00DC0BC9" w:rsidRDefault="00DC0BC9">
      <w:pPr>
        <w:pStyle w:val="CommentText"/>
      </w:pPr>
      <w:r>
        <w:rPr>
          <w:rStyle w:val="CommentReference"/>
        </w:rPr>
        <w:annotationRef/>
      </w:r>
      <w:r>
        <w:t>Anchor and link?</w:t>
      </w:r>
    </w:p>
  </w:comment>
  <w:comment w:id="776" w:author="David Coverston" w:date="2016-12-29T14:32:00Z" w:initials="DC">
    <w:p w14:paraId="02460B4E" w14:textId="4744A6D0" w:rsidR="00DC0BC9" w:rsidRDefault="00DC0BC9">
      <w:pPr>
        <w:pStyle w:val="CommentText"/>
      </w:pPr>
      <w:r>
        <w:rPr>
          <w:rStyle w:val="CommentReference"/>
        </w:rPr>
        <w:annotationRef/>
      </w:r>
      <w:r>
        <w:rPr>
          <w:rFonts w:ascii="Times New Roman" w:eastAsia="Times New Roman" w:hAnsi="Times New Roman" w:cs="Times New Roman"/>
          <w:b/>
          <w:bCs/>
        </w:rPr>
        <w:t xml:space="preserve">– </w:t>
      </w:r>
      <w:r w:rsidRPr="00DC66D7">
        <w:rPr>
          <w:rFonts w:ascii="Times New Roman" w:eastAsia="Times New Roman" w:hAnsi="Times New Roman" w:cs="Times New Roman"/>
          <w:b/>
          <w:bCs/>
          <w:color w:val="FF0000"/>
        </w:rPr>
        <w:t>move to http://iwiki.pentaho.com/display/DOC/Glossaries</w:t>
      </w:r>
    </w:p>
  </w:comment>
  <w:comment w:id="777" w:author="David Vandenbelt" w:date="2016-12-30T12:22:00Z" w:initials="DV">
    <w:p w14:paraId="6C453C3B" w14:textId="6608BB03" w:rsidR="00DC0BC9" w:rsidRDefault="00DC0BC9">
      <w:pPr>
        <w:pStyle w:val="CommentText"/>
      </w:pPr>
      <w:r>
        <w:rPr>
          <w:rStyle w:val="CommentReference"/>
        </w:rPr>
        <w:annotationRef/>
      </w:r>
      <w:r>
        <w:t>Agreed</w:t>
      </w:r>
    </w:p>
  </w:comment>
  <w:comment w:id="778" w:author="David Vandenbelt" w:date="2016-12-30T12:23:00Z" w:initials="DV">
    <w:p w14:paraId="77FB4478" w14:textId="7D7EA7DA" w:rsidR="00DC0BC9" w:rsidRDefault="00DC0BC9">
      <w:pPr>
        <w:pStyle w:val="CommentText"/>
      </w:pPr>
      <w:r>
        <w:rPr>
          <w:rStyle w:val="CommentReference"/>
        </w:rPr>
        <w:annotationRef/>
      </w:r>
    </w:p>
  </w:comment>
  <w:comment w:id="779" w:author="David Vandenbelt" w:date="2016-12-30T12:23:00Z" w:initials="DV">
    <w:p w14:paraId="7EFA4490" w14:textId="4BFDC46D" w:rsidR="00DC0BC9" w:rsidRDefault="00DC0BC9">
      <w:pPr>
        <w:pStyle w:val="CommentText"/>
      </w:pPr>
      <w:r>
        <w:rPr>
          <w:rStyle w:val="CommentReference"/>
        </w:rPr>
        <w:annotationRef/>
      </w:r>
      <w:r>
        <w:t>Anchor and link?</w:t>
      </w:r>
    </w:p>
  </w:comment>
  <w:comment w:id="783" w:author="David Vandenbelt" w:date="2016-12-30T12:23:00Z" w:initials="DV">
    <w:p w14:paraId="61656B74" w14:textId="7D835DB9" w:rsidR="00DC0BC9" w:rsidRDefault="00DC0BC9">
      <w:pPr>
        <w:pStyle w:val="CommentText"/>
      </w:pPr>
      <w:r>
        <w:rPr>
          <w:rStyle w:val="CommentReference"/>
        </w:rPr>
        <w:annotationRef/>
      </w:r>
      <w:r>
        <w:t>Anchor and link?</w:t>
      </w:r>
    </w:p>
  </w:comment>
  <w:comment w:id="837" w:author="David Vandenbelt" w:date="2016-12-30T12:25:00Z" w:initials="DV">
    <w:p w14:paraId="003A6D86" w14:textId="204B4C26" w:rsidR="00DC0BC9" w:rsidRDefault="00DC0BC9">
      <w:pPr>
        <w:pStyle w:val="CommentText"/>
      </w:pPr>
      <w:r>
        <w:rPr>
          <w:rStyle w:val="CommentReference"/>
        </w:rPr>
        <w:annotationRef/>
      </w:r>
      <w:r>
        <w:t>Old material. It can probably be removed.</w:t>
      </w:r>
    </w:p>
  </w:comment>
  <w:comment w:id="880" w:author="David Vandenbelt" w:date="2016-12-30T12:28:00Z" w:initials="DV">
    <w:p w14:paraId="6BF6E377" w14:textId="18CADB3C" w:rsidR="00DC0BC9" w:rsidRDefault="00DC0BC9">
      <w:pPr>
        <w:pStyle w:val="CommentText"/>
      </w:pPr>
      <w:r>
        <w:rPr>
          <w:rStyle w:val="CommentReference"/>
        </w:rPr>
        <w:annotationRef/>
      </w:r>
      <w:r>
        <w:t xml:space="preserve">I am not sure about this one. Please ask the team (or least Greg). I am pretty sure it is used to refer to items in a dialog box </w:t>
      </w:r>
      <w:proofErr w:type="spellStart"/>
      <w:r>
        <w:t>through out</w:t>
      </w:r>
      <w:proofErr w:type="spellEnd"/>
      <w:r>
        <w:t xml:space="preserve"> the Step and Entry Wiki articles.</w:t>
      </w:r>
    </w:p>
  </w:comment>
  <w:comment w:id="917" w:author="David Coverston" w:date="2016-12-29T11:00:00Z" w:initials="DC">
    <w:p w14:paraId="6C201370" w14:textId="77777777" w:rsidR="00DC0BC9" w:rsidRPr="00DC66D7" w:rsidRDefault="00DC0BC9" w:rsidP="00AF2736">
      <w:pPr>
        <w:spacing w:before="100" w:beforeAutospacing="1" w:after="100" w:afterAutospacing="1" w:line="240" w:lineRule="auto"/>
        <w:rPr>
          <w:rFonts w:ascii="Times New Roman" w:eastAsia="Times New Roman" w:hAnsi="Times New Roman" w:cs="Times New Roman"/>
          <w:color w:val="FF0000"/>
          <w:sz w:val="24"/>
          <w:szCs w:val="24"/>
        </w:rPr>
      </w:pPr>
      <w:r>
        <w:rPr>
          <w:rStyle w:val="CommentReference"/>
        </w:rPr>
        <w:annotationRef/>
      </w:r>
      <w:r>
        <w:t xml:space="preserve">This does not make sense. See </w:t>
      </w:r>
      <w:r w:rsidRPr="00DC66D7">
        <w:rPr>
          <w:rFonts w:ascii="Times New Roman" w:eastAsia="Times New Roman" w:hAnsi="Times New Roman" w:cs="Times New Roman"/>
          <w:bCs/>
          <w:color w:val="FF0000"/>
          <w:sz w:val="24"/>
          <w:szCs w:val="24"/>
        </w:rPr>
        <w:t>Data Integration Perspective https://help.pentaho.com/Documentation/7.0/0L0/0Y0/030</w:t>
      </w:r>
    </w:p>
    <w:p w14:paraId="29FBE3DA" w14:textId="36295EA1" w:rsidR="00DC0BC9" w:rsidRDefault="00DC0BC9">
      <w:pPr>
        <w:pStyle w:val="CommentText"/>
      </w:pPr>
    </w:p>
  </w:comment>
  <w:comment w:id="918" w:author="David Vandenbelt" w:date="2016-12-30T12:37:00Z" w:initials="DV">
    <w:p w14:paraId="5D899093" w14:textId="2E8D2499" w:rsidR="00DC0BC9" w:rsidRDefault="00DC0BC9">
      <w:pPr>
        <w:pStyle w:val="CommentText"/>
      </w:pPr>
      <w:r>
        <w:rPr>
          <w:rStyle w:val="CommentReference"/>
        </w:rPr>
        <w:annotationRef/>
      </w:r>
      <w:r>
        <w:t>Agreed. I recommend checking with the team (or at Greg).</w:t>
      </w:r>
    </w:p>
  </w:comment>
  <w:comment w:id="929" w:author="David Coverston" w:date="2016-12-29T11:04:00Z" w:initials="DC">
    <w:p w14:paraId="09668B57" w14:textId="3709A101" w:rsidR="00DC0BC9" w:rsidRDefault="00DC0BC9">
      <w:pPr>
        <w:pStyle w:val="CommentText"/>
      </w:pPr>
      <w:r>
        <w:rPr>
          <w:rStyle w:val="CommentReference"/>
        </w:rPr>
        <w:annotationRef/>
      </w:r>
      <w:r w:rsidRPr="00DC66D7">
        <w:rPr>
          <w:rFonts w:ascii="Times New Roman" w:eastAsia="Times New Roman" w:hAnsi="Times New Roman" w:cs="Times New Roman"/>
          <w:color w:val="FF0000"/>
          <w:sz w:val="24"/>
          <w:szCs w:val="24"/>
        </w:rPr>
        <w:t>Is this still valid?</w:t>
      </w:r>
      <w:r>
        <w:rPr>
          <w:rFonts w:ascii="Times New Roman" w:eastAsia="Times New Roman" w:hAnsi="Times New Roman" w:cs="Times New Roman"/>
          <w:color w:val="FF0000"/>
          <w:sz w:val="24"/>
          <w:szCs w:val="24"/>
        </w:rPr>
        <w:t xml:space="preserve"> Sounds like marketing</w:t>
      </w:r>
    </w:p>
  </w:comment>
  <w:comment w:id="930" w:author="David Vandenbelt" w:date="2016-12-30T12:39:00Z" w:initials="DV">
    <w:p w14:paraId="77C1C5FD" w14:textId="16D5FAEC" w:rsidR="00DC0BC9" w:rsidRDefault="00DC0BC9">
      <w:pPr>
        <w:pStyle w:val="CommentText"/>
      </w:pPr>
      <w:r>
        <w:rPr>
          <w:rStyle w:val="CommentReference"/>
        </w:rPr>
        <w:annotationRef/>
      </w:r>
      <w:r>
        <w:t>It is still valid. PRD (Pentaho Report Designer) actually provides pixel-perfect displays.</w:t>
      </w:r>
    </w:p>
  </w:comment>
  <w:comment w:id="933" w:author="David Vandenbelt" w:date="2016-12-30T12:41:00Z" w:initials="DV">
    <w:p w14:paraId="78E3E761" w14:textId="5DDCAF96" w:rsidR="00DC0BC9" w:rsidRDefault="00DC0BC9">
      <w:pPr>
        <w:pStyle w:val="CommentText"/>
      </w:pPr>
      <w:r>
        <w:rPr>
          <w:rStyle w:val="CommentReference"/>
        </w:rPr>
        <w:annotationRef/>
      </w:r>
      <w:r>
        <w:t>This one needs to be checked within the documentation set, especially in the “Pentaho Developer Center – Embedding PDI” (</w:t>
      </w:r>
      <w:hyperlink r:id="rId3" w:history="1">
        <w:r w:rsidRPr="009D387C">
          <w:rPr>
            <w:rStyle w:val="Hyperlink"/>
          </w:rPr>
          <w:t>https://help.pentaho.com/Doc</w:t>
        </w:r>
        <w:r w:rsidRPr="009D387C">
          <w:rPr>
            <w:rStyle w:val="Hyperlink"/>
          </w:rPr>
          <w:t>u</w:t>
        </w:r>
        <w:r w:rsidRPr="009D387C">
          <w:rPr>
            <w:rStyle w:val="Hyperlink"/>
          </w:rPr>
          <w:t>mentation/7.0/0R0/0V0</w:t>
        </w:r>
      </w:hyperlink>
      <w:r>
        <w:t>).</w:t>
      </w:r>
    </w:p>
    <w:p w14:paraId="0EFB7FDA" w14:textId="7648F7BD" w:rsidR="00DC0BC9" w:rsidRDefault="00DC0BC9">
      <w:pPr>
        <w:pStyle w:val="CommentText"/>
      </w:pPr>
    </w:p>
    <w:p w14:paraId="6854FD3A" w14:textId="4988B812" w:rsidR="00DC0BC9" w:rsidRDefault="00DC0BC9">
      <w:pPr>
        <w:pStyle w:val="CommentText"/>
      </w:pPr>
      <w:r>
        <w:t>I think it is wrong. If it is correct, a lot of articles need to be updated.</w:t>
      </w:r>
    </w:p>
  </w:comment>
  <w:comment w:id="959" w:author="David Vandenbelt" w:date="2016-12-30T12:47:00Z" w:initials="DV">
    <w:p w14:paraId="7FBB38B8" w14:textId="415932AA" w:rsidR="00DC0BC9" w:rsidRDefault="00DC0BC9">
      <w:pPr>
        <w:pStyle w:val="CommentText"/>
      </w:pPr>
      <w:r>
        <w:rPr>
          <w:rStyle w:val="CommentReference"/>
        </w:rPr>
        <w:annotationRef/>
      </w:r>
      <w:r>
        <w:t>Should “modeling tools” be “design tools”.</w:t>
      </w:r>
    </w:p>
  </w:comment>
  <w:comment w:id="960" w:author="David Coverston" w:date="2017-01-03T08:52:00Z" w:initials="DC">
    <w:p w14:paraId="192B5650" w14:textId="1EBA8EE9" w:rsidR="009963C5" w:rsidRDefault="009963C5">
      <w:pPr>
        <w:pStyle w:val="CommentText"/>
      </w:pPr>
      <w:r>
        <w:rPr>
          <w:rStyle w:val="CommentReference"/>
        </w:rPr>
        <w:annotationRef/>
      </w:r>
      <w:r>
        <w:t>agreed</w:t>
      </w:r>
    </w:p>
  </w:comment>
  <w:comment w:id="969" w:author="David Vandenbelt" w:date="2016-12-30T12:50:00Z" w:initials="DV">
    <w:p w14:paraId="285637EB" w14:textId="3E7833D2" w:rsidR="00DC0BC9" w:rsidRDefault="00DC0BC9">
      <w:pPr>
        <w:pStyle w:val="CommentText"/>
      </w:pPr>
      <w:r>
        <w:rPr>
          <w:rStyle w:val="CommentReference"/>
        </w:rPr>
        <w:annotationRef/>
      </w:r>
      <w:r>
        <w:t>I recommend reversing the concepts. Mention “Pentaho Repository” first, and then “Before 6.1…” or “6.0 and earlier…”.</w:t>
      </w:r>
    </w:p>
  </w:comment>
  <w:comment w:id="1019" w:author="David Vandenbelt" w:date="2016-12-30T12:52:00Z" w:initials="DV">
    <w:p w14:paraId="7970BC1A" w14:textId="455E46C1" w:rsidR="00DC0BC9" w:rsidRDefault="00DC0BC9">
      <w:pPr>
        <w:pStyle w:val="CommentText"/>
      </w:pPr>
      <w:r>
        <w:rPr>
          <w:rStyle w:val="CommentReference"/>
        </w:rPr>
        <w:annotationRef/>
      </w:r>
      <w:r>
        <w:rPr>
          <w:rStyle w:val="CommentReference"/>
        </w:rPr>
        <w:annotationRef/>
      </w:r>
      <w:r>
        <w:t>I recommend reversing the concepts. Mention “Pentaho Server” first, and then “Before 7.0…” or “6.1 and earlier…”.</w:t>
      </w:r>
    </w:p>
  </w:comment>
  <w:comment w:id="1061" w:author="David Vandenbelt" w:date="2016-12-30T12:52:00Z" w:initials="DV">
    <w:p w14:paraId="778866B9" w14:textId="56E969FB" w:rsidR="00DC0BC9" w:rsidRDefault="00DC0BC9">
      <w:pPr>
        <w:pStyle w:val="CommentText"/>
      </w:pPr>
      <w:r>
        <w:rPr>
          <w:rStyle w:val="CommentReference"/>
        </w:rPr>
        <w:annotationRef/>
      </w:r>
      <w:r>
        <w:rPr>
          <w:rStyle w:val="CommentReference"/>
        </w:rPr>
        <w:annotationRef/>
      </w:r>
      <w:r>
        <w:rPr>
          <w:rStyle w:val="CommentReference"/>
        </w:rPr>
        <w:annotationRef/>
      </w:r>
      <w:r>
        <w:t>I recommend reversing the concepts. Mention “Pentaho Server” first, and then “Before 7.0…” or “6.1 and earlier…”. And, possibly combining with the “BA Server” statement.</w:t>
      </w:r>
    </w:p>
  </w:comment>
  <w:comment w:id="1155" w:author="David Vandenbelt" w:date="2016-12-30T12:54:00Z" w:initials="DV">
    <w:p w14:paraId="7772E93B" w14:textId="306F39EA" w:rsidR="00DC0BC9" w:rsidRDefault="00DC0BC9">
      <w:pPr>
        <w:pStyle w:val="CommentText"/>
      </w:pPr>
      <w:r>
        <w:rPr>
          <w:rStyle w:val="CommentReference"/>
        </w:rPr>
        <w:annotationRef/>
      </w:r>
      <w:r>
        <w:t>“Instead”? Instead of “property page” and “property sheet”? If so, I agree, but that concept needs to be clarified.</w:t>
      </w:r>
    </w:p>
  </w:comment>
  <w:comment w:id="1164" w:author="David Vandenbelt" w:date="2016-12-30T12:55:00Z" w:initials="DV">
    <w:p w14:paraId="360D9F2C" w14:textId="6B4E5473" w:rsidR="00DC0BC9" w:rsidRDefault="00DC0BC9">
      <w:pPr>
        <w:pStyle w:val="CommentText"/>
      </w:pPr>
      <w:r>
        <w:rPr>
          <w:rStyle w:val="CommentReference"/>
        </w:rPr>
        <w:annotationRef/>
      </w:r>
      <w:r>
        <w:t>Anchor and link?</w:t>
      </w:r>
    </w:p>
  </w:comment>
  <w:comment w:id="1223" w:author="David Vandenbelt" w:date="2016-12-30T12:59:00Z" w:initials="DV">
    <w:p w14:paraId="6344DE67" w14:textId="5CF25E02" w:rsidR="00DC0BC9" w:rsidRDefault="00DC0BC9">
      <w:pPr>
        <w:pStyle w:val="CommentText"/>
      </w:pPr>
      <w:r>
        <w:rPr>
          <w:rStyle w:val="CommentReference"/>
        </w:rPr>
        <w:annotationRef/>
      </w:r>
      <w:r>
        <w:rPr>
          <w:rStyle w:val="CommentReference"/>
        </w:rPr>
        <w:annotationRef/>
      </w:r>
      <w:r>
        <w:t xml:space="preserve">Do not use “etc.”. </w:t>
      </w:r>
      <w:r>
        <w:rPr>
          <w:rFonts w:ascii="Times New Roman" w:eastAsia="Times New Roman" w:hAnsi="Times New Roman" w:cs="Times New Roman"/>
        </w:rPr>
        <w:t>U</w:t>
      </w:r>
      <w:r w:rsidRPr="00784EB6">
        <w:rPr>
          <w:rFonts w:ascii="Times New Roman" w:eastAsia="Times New Roman" w:hAnsi="Times New Roman" w:cs="Times New Roman"/>
        </w:rPr>
        <w:t>se</w:t>
      </w:r>
      <w:r>
        <w:rPr>
          <w:rFonts w:ascii="Times New Roman" w:eastAsia="Times New Roman" w:hAnsi="Times New Roman" w:cs="Times New Roman"/>
        </w:rPr>
        <w:t xml:space="preserve"> </w:t>
      </w:r>
      <w:r w:rsidRPr="00784EB6">
        <w:rPr>
          <w:rFonts w:ascii="Times New Roman" w:eastAsia="Times New Roman" w:hAnsi="Times New Roman" w:cs="Times New Roman"/>
        </w:rPr>
        <w:t>"and</w:t>
      </w:r>
      <w:r>
        <w:rPr>
          <w:rFonts w:ascii="Times New Roman" w:eastAsia="Times New Roman" w:hAnsi="Times New Roman" w:cs="Times New Roman"/>
        </w:rPr>
        <w:t xml:space="preserve"> </w:t>
      </w:r>
      <w:r w:rsidRPr="00784EB6">
        <w:rPr>
          <w:rFonts w:ascii="Times New Roman" w:eastAsia="Times New Roman" w:hAnsi="Times New Roman" w:cs="Times New Roman"/>
        </w:rPr>
        <w:t>so</w:t>
      </w:r>
      <w:r>
        <w:rPr>
          <w:rFonts w:ascii="Times New Roman" w:eastAsia="Times New Roman" w:hAnsi="Times New Roman" w:cs="Times New Roman"/>
        </w:rPr>
        <w:t xml:space="preserve"> </w:t>
      </w:r>
      <w:r w:rsidRPr="00784EB6">
        <w:rPr>
          <w:rFonts w:ascii="Times New Roman" w:eastAsia="Times New Roman" w:hAnsi="Times New Roman" w:cs="Times New Roman"/>
        </w:rPr>
        <w:t>forth"</w:t>
      </w:r>
      <w:r>
        <w:rPr>
          <w:rFonts w:ascii="Times New Roman" w:eastAsia="Times New Roman" w:hAnsi="Times New Roman" w:cs="Times New Roman"/>
        </w:rPr>
        <w:t xml:space="preserve"> </w:t>
      </w:r>
      <w:r w:rsidRPr="00784EB6">
        <w:rPr>
          <w:rFonts w:ascii="Times New Roman" w:eastAsia="Times New Roman" w:hAnsi="Times New Roman" w:cs="Times New Roman"/>
        </w:rPr>
        <w:t>or</w:t>
      </w:r>
      <w:r>
        <w:rPr>
          <w:rFonts w:ascii="Times New Roman" w:eastAsia="Times New Roman" w:hAnsi="Times New Roman" w:cs="Times New Roman"/>
        </w:rPr>
        <w:t xml:space="preserve"> </w:t>
      </w:r>
      <w:r w:rsidRPr="00784EB6">
        <w:rPr>
          <w:rFonts w:ascii="Times New Roman" w:eastAsia="Times New Roman" w:hAnsi="Times New Roman" w:cs="Times New Roman"/>
        </w:rPr>
        <w:t>"and</w:t>
      </w:r>
      <w:r>
        <w:rPr>
          <w:rFonts w:ascii="Times New Roman" w:eastAsia="Times New Roman" w:hAnsi="Times New Roman" w:cs="Times New Roman"/>
        </w:rPr>
        <w:t xml:space="preserve"> </w:t>
      </w:r>
      <w:r w:rsidRPr="00784EB6">
        <w:rPr>
          <w:rFonts w:ascii="Times New Roman" w:eastAsia="Times New Roman" w:hAnsi="Times New Roman" w:cs="Times New Roman"/>
        </w:rPr>
        <w:t>so</w:t>
      </w:r>
      <w:r>
        <w:rPr>
          <w:rFonts w:ascii="Times New Roman" w:eastAsia="Times New Roman" w:hAnsi="Times New Roman" w:cs="Times New Roman"/>
        </w:rPr>
        <w:t xml:space="preserve"> </w:t>
      </w:r>
      <w:r w:rsidRPr="00784EB6">
        <w:rPr>
          <w:rFonts w:ascii="Times New Roman" w:eastAsia="Times New Roman" w:hAnsi="Times New Roman" w:cs="Times New Roman"/>
        </w:rPr>
        <w:t>on"</w:t>
      </w:r>
    </w:p>
  </w:comment>
  <w:comment w:id="1224" w:author="David Vandenbelt" w:date="2016-12-30T12:58:00Z" w:initials="DV">
    <w:p w14:paraId="0F37C259" w14:textId="226D41C8" w:rsidR="00DC0BC9" w:rsidRDefault="00DC0BC9">
      <w:pPr>
        <w:pStyle w:val="CommentText"/>
      </w:pPr>
      <w:r>
        <w:rPr>
          <w:rStyle w:val="CommentReference"/>
        </w:rPr>
        <w:annotationRef/>
      </w:r>
      <w:r>
        <w:t xml:space="preserve">Do not use “etc.”. </w:t>
      </w:r>
      <w:r>
        <w:rPr>
          <w:rFonts w:ascii="Times New Roman" w:eastAsia="Times New Roman" w:hAnsi="Times New Roman" w:cs="Times New Roman"/>
        </w:rPr>
        <w:t>U</w:t>
      </w:r>
      <w:r w:rsidRPr="00784EB6">
        <w:rPr>
          <w:rFonts w:ascii="Times New Roman" w:eastAsia="Times New Roman" w:hAnsi="Times New Roman" w:cs="Times New Roman"/>
        </w:rPr>
        <w:t>se</w:t>
      </w:r>
      <w:r>
        <w:rPr>
          <w:rFonts w:ascii="Times New Roman" w:eastAsia="Times New Roman" w:hAnsi="Times New Roman" w:cs="Times New Roman"/>
        </w:rPr>
        <w:t xml:space="preserve"> </w:t>
      </w:r>
      <w:r w:rsidRPr="00784EB6">
        <w:rPr>
          <w:rFonts w:ascii="Times New Roman" w:eastAsia="Times New Roman" w:hAnsi="Times New Roman" w:cs="Times New Roman"/>
        </w:rPr>
        <w:t>"and</w:t>
      </w:r>
      <w:r>
        <w:rPr>
          <w:rFonts w:ascii="Times New Roman" w:eastAsia="Times New Roman" w:hAnsi="Times New Roman" w:cs="Times New Roman"/>
        </w:rPr>
        <w:t xml:space="preserve"> </w:t>
      </w:r>
      <w:r w:rsidRPr="00784EB6">
        <w:rPr>
          <w:rFonts w:ascii="Times New Roman" w:eastAsia="Times New Roman" w:hAnsi="Times New Roman" w:cs="Times New Roman"/>
        </w:rPr>
        <w:t>so</w:t>
      </w:r>
      <w:r>
        <w:rPr>
          <w:rFonts w:ascii="Times New Roman" w:eastAsia="Times New Roman" w:hAnsi="Times New Roman" w:cs="Times New Roman"/>
        </w:rPr>
        <w:t xml:space="preserve"> </w:t>
      </w:r>
      <w:r w:rsidRPr="00784EB6">
        <w:rPr>
          <w:rFonts w:ascii="Times New Roman" w:eastAsia="Times New Roman" w:hAnsi="Times New Roman" w:cs="Times New Roman"/>
        </w:rPr>
        <w:t>forth"</w:t>
      </w:r>
      <w:r>
        <w:rPr>
          <w:rFonts w:ascii="Times New Roman" w:eastAsia="Times New Roman" w:hAnsi="Times New Roman" w:cs="Times New Roman"/>
        </w:rPr>
        <w:t xml:space="preserve"> </w:t>
      </w:r>
      <w:r w:rsidRPr="00784EB6">
        <w:rPr>
          <w:rFonts w:ascii="Times New Roman" w:eastAsia="Times New Roman" w:hAnsi="Times New Roman" w:cs="Times New Roman"/>
        </w:rPr>
        <w:t>or</w:t>
      </w:r>
      <w:r>
        <w:rPr>
          <w:rFonts w:ascii="Times New Roman" w:eastAsia="Times New Roman" w:hAnsi="Times New Roman" w:cs="Times New Roman"/>
        </w:rPr>
        <w:t xml:space="preserve"> </w:t>
      </w:r>
      <w:r w:rsidRPr="00784EB6">
        <w:rPr>
          <w:rFonts w:ascii="Times New Roman" w:eastAsia="Times New Roman" w:hAnsi="Times New Roman" w:cs="Times New Roman"/>
        </w:rPr>
        <w:t>"and</w:t>
      </w:r>
      <w:r>
        <w:rPr>
          <w:rFonts w:ascii="Times New Roman" w:eastAsia="Times New Roman" w:hAnsi="Times New Roman" w:cs="Times New Roman"/>
        </w:rPr>
        <w:t xml:space="preserve"> </w:t>
      </w:r>
      <w:r w:rsidRPr="00784EB6">
        <w:rPr>
          <w:rFonts w:ascii="Times New Roman" w:eastAsia="Times New Roman" w:hAnsi="Times New Roman" w:cs="Times New Roman"/>
        </w:rPr>
        <w:t>so</w:t>
      </w:r>
      <w:r>
        <w:rPr>
          <w:rFonts w:ascii="Times New Roman" w:eastAsia="Times New Roman" w:hAnsi="Times New Roman" w:cs="Times New Roman"/>
        </w:rPr>
        <w:t xml:space="preserve"> </w:t>
      </w:r>
      <w:r w:rsidRPr="00784EB6">
        <w:rPr>
          <w:rFonts w:ascii="Times New Roman" w:eastAsia="Times New Roman" w:hAnsi="Times New Roman" w:cs="Times New Roman"/>
        </w:rPr>
        <w:t>on"</w:t>
      </w:r>
    </w:p>
  </w:comment>
  <w:comment w:id="1281" w:author="David Vandenbelt" w:date="2016-12-30T13:10:00Z" w:initials="DV">
    <w:p w14:paraId="1FE2C592" w14:textId="5428A795" w:rsidR="00DC0BC9" w:rsidRDefault="00DC0BC9">
      <w:pPr>
        <w:pStyle w:val="CommentText"/>
      </w:pPr>
      <w:r>
        <w:rPr>
          <w:rStyle w:val="CommentReference"/>
        </w:rPr>
        <w:annotationRef/>
      </w:r>
      <w:r>
        <w:t>Anchor and link?</w:t>
      </w:r>
    </w:p>
  </w:comment>
  <w:comment w:id="1366" w:author="David Coverston" w:date="2016-12-29T14:33:00Z" w:initials="DC">
    <w:p w14:paraId="3BA38F03" w14:textId="29C4C7BE" w:rsidR="00DC0BC9" w:rsidRDefault="00DC0BC9">
      <w:pPr>
        <w:pStyle w:val="CommentText"/>
      </w:pPr>
      <w:r>
        <w:rPr>
          <w:rStyle w:val="CommentReference"/>
        </w:rPr>
        <w:annotationRef/>
      </w:r>
      <w:r w:rsidRPr="00DC66D7">
        <w:rPr>
          <w:rFonts w:ascii="Times New Roman" w:eastAsia="Times New Roman" w:hAnsi="Times New Roman" w:cs="Times New Roman"/>
          <w:b/>
          <w:bCs/>
          <w:color w:val="FF0000"/>
        </w:rPr>
        <w:t>move to http://iwiki.pentaho.com/display/DOC/Glossaries</w:t>
      </w:r>
    </w:p>
  </w:comment>
  <w:comment w:id="1367" w:author="David Vandenbelt" w:date="2016-12-30T13:14:00Z" w:initials="DV">
    <w:p w14:paraId="7B5B947F" w14:textId="2C7E48E1" w:rsidR="00DC0BC9" w:rsidRDefault="00DC0BC9">
      <w:pPr>
        <w:pStyle w:val="CommentText"/>
      </w:pPr>
      <w:r>
        <w:rPr>
          <w:rStyle w:val="CommentReference"/>
        </w:rPr>
        <w:annotationRef/>
      </w:r>
      <w:r>
        <w:t>Agreed.</w:t>
      </w:r>
    </w:p>
  </w:comment>
  <w:comment w:id="1404" w:author="David Vandenbelt" w:date="2016-12-30T13:15:00Z" w:initials="DV">
    <w:p w14:paraId="32112A7E" w14:textId="4CD916B8" w:rsidR="00DC0BC9" w:rsidRDefault="00DC0BC9">
      <w:pPr>
        <w:pStyle w:val="CommentText"/>
      </w:pPr>
      <w:r>
        <w:rPr>
          <w:rStyle w:val="CommentReference"/>
        </w:rPr>
        <w:annotationRef/>
      </w:r>
      <w:r>
        <w:t>Anchor and link?</w:t>
      </w:r>
    </w:p>
  </w:comment>
  <w:comment w:id="1441" w:author="David Vandenbelt" w:date="2016-12-30T13:16:00Z" w:initials="DV">
    <w:p w14:paraId="3F695E29" w14:textId="6235B644" w:rsidR="00DC0BC9" w:rsidRDefault="00DC0BC9">
      <w:pPr>
        <w:pStyle w:val="CommentText"/>
      </w:pPr>
      <w:r>
        <w:rPr>
          <w:rStyle w:val="CommentReference"/>
        </w:rPr>
        <w:annotationRef/>
      </w:r>
      <w:r>
        <w:t>Anchor and link?</w:t>
      </w:r>
    </w:p>
  </w:comment>
  <w:comment w:id="1447" w:author="David Vandenbelt" w:date="2016-12-30T13:17:00Z" w:initials="DV">
    <w:p w14:paraId="32F3E633" w14:textId="4D30DE5F" w:rsidR="00DC0BC9" w:rsidRDefault="00DC0BC9">
      <w:pPr>
        <w:pStyle w:val="CommentText"/>
      </w:pPr>
      <w:r>
        <w:rPr>
          <w:rStyle w:val="CommentReference"/>
        </w:rPr>
        <w:annotationRef/>
      </w:r>
      <w:r>
        <w:t>Anchor and link?</w:t>
      </w:r>
    </w:p>
  </w:comment>
  <w:comment w:id="1484" w:author="David Vandenbelt" w:date="2016-12-30T13:18:00Z" w:initials="DV">
    <w:p w14:paraId="77CDA1BD" w14:textId="286AA38D" w:rsidR="00DC0BC9" w:rsidRDefault="00DC0BC9">
      <w:pPr>
        <w:pStyle w:val="CommentText"/>
      </w:pPr>
      <w:r>
        <w:rPr>
          <w:rStyle w:val="CommentReference"/>
        </w:rPr>
        <w:annotationRef/>
      </w:r>
      <w:r>
        <w:t>Anchor and link?</w:t>
      </w:r>
    </w:p>
  </w:comment>
  <w:comment w:id="1514" w:author="David Vandenbelt" w:date="2016-12-30T13:18:00Z" w:initials="DV">
    <w:p w14:paraId="14DBB285" w14:textId="1F833952" w:rsidR="00DC0BC9" w:rsidRPr="00086E9C" w:rsidRDefault="00DC0BC9">
      <w:pPr>
        <w:pStyle w:val="CommentText"/>
        <w:rPr>
          <w:b/>
        </w:rPr>
      </w:pPr>
      <w:r>
        <w:rPr>
          <w:rStyle w:val="CommentReference"/>
        </w:rPr>
        <w:annotationRef/>
      </w:r>
      <w:r>
        <w:t>Anchor and link?</w:t>
      </w:r>
    </w:p>
  </w:comment>
  <w:comment w:id="1517" w:author="David Vandenbelt" w:date="2016-12-30T13:19:00Z" w:initials="DV">
    <w:p w14:paraId="083ACF0A" w14:textId="16DCCC12" w:rsidR="00DC0BC9" w:rsidRDefault="00DC0BC9">
      <w:pPr>
        <w:pStyle w:val="CommentText"/>
      </w:pPr>
      <w:r>
        <w:rPr>
          <w:rStyle w:val="CommentReference"/>
        </w:rPr>
        <w:annotationRef/>
      </w:r>
      <w:r>
        <w:t>Link?</w:t>
      </w:r>
    </w:p>
  </w:comment>
  <w:comment w:id="1533" w:author="David Vandenbelt" w:date="2016-12-30T13:20:00Z" w:initials="DV">
    <w:p w14:paraId="53738335" w14:textId="6C1E5F66" w:rsidR="00DC0BC9" w:rsidRDefault="00DC0BC9">
      <w:pPr>
        <w:pStyle w:val="CommentText"/>
      </w:pPr>
      <w:r>
        <w:rPr>
          <w:rStyle w:val="CommentReference"/>
        </w:rPr>
        <w:annotationRef/>
      </w:r>
      <w:r>
        <w:t>Anchor and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818E4D" w15:done="0"/>
  <w15:commentEx w15:paraId="71D03918" w15:done="0"/>
  <w15:commentEx w15:paraId="6E92EFCD" w15:done="0"/>
  <w15:commentEx w15:paraId="78FD20DC" w15:paraIdParent="6E92EFCD" w15:done="0"/>
  <w15:commentEx w15:paraId="65AAEDED" w15:done="0"/>
  <w15:commentEx w15:paraId="2B9279F4" w15:paraIdParent="65AAEDED" w15:done="0"/>
  <w15:commentEx w15:paraId="219071D6" w15:done="0"/>
  <w15:commentEx w15:paraId="66CE3B76" w15:done="0"/>
  <w15:commentEx w15:paraId="314CE36F" w15:done="0"/>
  <w15:commentEx w15:paraId="26CBC618" w15:done="0"/>
  <w15:commentEx w15:paraId="17D707F0" w15:paraIdParent="26CBC618" w15:done="0"/>
  <w15:commentEx w15:paraId="612F1139" w15:done="0"/>
  <w15:commentEx w15:paraId="44D513C2" w15:done="0"/>
  <w15:commentEx w15:paraId="18165E10" w15:paraIdParent="44D513C2" w15:done="0"/>
  <w15:commentEx w15:paraId="5B7D88E1" w15:done="0"/>
  <w15:commentEx w15:paraId="65C02D07" w15:paraIdParent="5B7D88E1" w15:done="0"/>
  <w15:commentEx w15:paraId="08365E36" w15:done="0"/>
  <w15:commentEx w15:paraId="60326009" w15:paraIdParent="08365E36" w15:done="0"/>
  <w15:commentEx w15:paraId="10CC0E0A" w15:done="0"/>
  <w15:commentEx w15:paraId="75061040" w15:done="0"/>
  <w15:commentEx w15:paraId="60B3953F" w15:done="0"/>
  <w15:commentEx w15:paraId="7F4345E2" w15:done="0"/>
  <w15:commentEx w15:paraId="1280BFE1" w15:paraIdParent="7F4345E2" w15:done="0"/>
  <w15:commentEx w15:paraId="15EA9267" w15:done="0"/>
  <w15:commentEx w15:paraId="3B8B0B30" w15:paraIdParent="15EA9267" w15:done="0"/>
  <w15:commentEx w15:paraId="73B7521E" w15:done="0"/>
  <w15:commentEx w15:paraId="268F6D68" w15:done="0"/>
  <w15:commentEx w15:paraId="29AF8EE4" w15:done="0"/>
  <w15:commentEx w15:paraId="02460B4E" w15:done="0"/>
  <w15:commentEx w15:paraId="6C453C3B" w15:paraIdParent="02460B4E" w15:done="0"/>
  <w15:commentEx w15:paraId="77FB4478" w15:done="0"/>
  <w15:commentEx w15:paraId="7EFA4490" w15:done="0"/>
  <w15:commentEx w15:paraId="61656B74" w15:done="0"/>
  <w15:commentEx w15:paraId="003A6D86" w15:done="0"/>
  <w15:commentEx w15:paraId="6BF6E377" w15:done="0"/>
  <w15:commentEx w15:paraId="29FBE3DA" w15:done="0"/>
  <w15:commentEx w15:paraId="5D899093" w15:paraIdParent="29FBE3DA" w15:done="0"/>
  <w15:commentEx w15:paraId="09668B57" w15:done="0"/>
  <w15:commentEx w15:paraId="77C1C5FD" w15:paraIdParent="09668B57" w15:done="0"/>
  <w15:commentEx w15:paraId="6854FD3A" w15:done="0"/>
  <w15:commentEx w15:paraId="7FBB38B8" w15:done="0"/>
  <w15:commentEx w15:paraId="192B5650" w15:paraIdParent="7FBB38B8" w15:done="0"/>
  <w15:commentEx w15:paraId="285637EB" w15:done="0"/>
  <w15:commentEx w15:paraId="7970BC1A" w15:done="0"/>
  <w15:commentEx w15:paraId="778866B9" w15:done="0"/>
  <w15:commentEx w15:paraId="7772E93B" w15:done="0"/>
  <w15:commentEx w15:paraId="360D9F2C" w15:done="0"/>
  <w15:commentEx w15:paraId="6344DE67" w15:done="0"/>
  <w15:commentEx w15:paraId="0F37C259" w15:done="0"/>
  <w15:commentEx w15:paraId="1FE2C592" w15:done="0"/>
  <w15:commentEx w15:paraId="3BA38F03" w15:done="0"/>
  <w15:commentEx w15:paraId="7B5B947F" w15:paraIdParent="3BA38F03" w15:done="0"/>
  <w15:commentEx w15:paraId="32112A7E" w15:done="0"/>
  <w15:commentEx w15:paraId="3F695E29" w15:done="0"/>
  <w15:commentEx w15:paraId="32F3E633" w15:done="0"/>
  <w15:commentEx w15:paraId="77CDA1BD" w15:done="0"/>
  <w15:commentEx w15:paraId="14DBB285" w15:done="0"/>
  <w15:commentEx w15:paraId="083ACF0A" w15:done="0"/>
  <w15:commentEx w15:paraId="537383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Open Sans Light">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6B46"/>
    <w:multiLevelType w:val="hybridMultilevel"/>
    <w:tmpl w:val="75A4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11330"/>
    <w:multiLevelType w:val="multilevel"/>
    <w:tmpl w:val="8E46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14F0"/>
    <w:multiLevelType w:val="multilevel"/>
    <w:tmpl w:val="C72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D38E6"/>
    <w:multiLevelType w:val="multilevel"/>
    <w:tmpl w:val="400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570C5"/>
    <w:multiLevelType w:val="hybridMultilevel"/>
    <w:tmpl w:val="E88A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908C9"/>
    <w:multiLevelType w:val="multilevel"/>
    <w:tmpl w:val="64A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C4576"/>
    <w:multiLevelType w:val="multilevel"/>
    <w:tmpl w:val="011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F042E"/>
    <w:multiLevelType w:val="multilevel"/>
    <w:tmpl w:val="32D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810BE"/>
    <w:multiLevelType w:val="multilevel"/>
    <w:tmpl w:val="0EF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B3E6E"/>
    <w:multiLevelType w:val="multilevel"/>
    <w:tmpl w:val="ABD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C0BA6"/>
    <w:multiLevelType w:val="multilevel"/>
    <w:tmpl w:val="171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67F3C"/>
    <w:multiLevelType w:val="multilevel"/>
    <w:tmpl w:val="F14E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9789A"/>
    <w:multiLevelType w:val="multilevel"/>
    <w:tmpl w:val="FEA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9158B"/>
    <w:multiLevelType w:val="multilevel"/>
    <w:tmpl w:val="49B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267ED"/>
    <w:multiLevelType w:val="multilevel"/>
    <w:tmpl w:val="683C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926BE"/>
    <w:multiLevelType w:val="multilevel"/>
    <w:tmpl w:val="237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63CDB"/>
    <w:multiLevelType w:val="multilevel"/>
    <w:tmpl w:val="983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4546C"/>
    <w:multiLevelType w:val="multilevel"/>
    <w:tmpl w:val="094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A249D"/>
    <w:multiLevelType w:val="multilevel"/>
    <w:tmpl w:val="86D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B4702"/>
    <w:multiLevelType w:val="multilevel"/>
    <w:tmpl w:val="A06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67D84"/>
    <w:multiLevelType w:val="multilevel"/>
    <w:tmpl w:val="00B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6572F"/>
    <w:multiLevelType w:val="multilevel"/>
    <w:tmpl w:val="C420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14A4B"/>
    <w:multiLevelType w:val="multilevel"/>
    <w:tmpl w:val="DE6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E0C70"/>
    <w:multiLevelType w:val="multilevel"/>
    <w:tmpl w:val="926C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B3235"/>
    <w:multiLevelType w:val="multilevel"/>
    <w:tmpl w:val="8C7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C7D53"/>
    <w:multiLevelType w:val="multilevel"/>
    <w:tmpl w:val="4AB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F3F4F"/>
    <w:multiLevelType w:val="multilevel"/>
    <w:tmpl w:val="0F0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C4E40"/>
    <w:multiLevelType w:val="hybridMultilevel"/>
    <w:tmpl w:val="220A63B8"/>
    <w:lvl w:ilvl="0" w:tplc="AB88257E">
      <w:start w:val="1"/>
      <w:numFmt w:val="bullet"/>
      <w:lvlText w:val=""/>
      <w:lvlJc w:val="left"/>
      <w:pPr>
        <w:ind w:left="720" w:hanging="360"/>
      </w:pPr>
      <w:rPr>
        <w:rFonts w:ascii="Symbol" w:hAnsi="Symbol" w:hint="default"/>
      </w:rPr>
    </w:lvl>
    <w:lvl w:ilvl="1" w:tplc="21C29906">
      <w:start w:val="1"/>
      <w:numFmt w:val="bullet"/>
      <w:pStyle w:val="Bullet2"/>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63FA8"/>
    <w:multiLevelType w:val="multilevel"/>
    <w:tmpl w:val="9DE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F738E"/>
    <w:multiLevelType w:val="multilevel"/>
    <w:tmpl w:val="ADAC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168F5"/>
    <w:multiLevelType w:val="multilevel"/>
    <w:tmpl w:val="8FF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07255"/>
    <w:multiLevelType w:val="multilevel"/>
    <w:tmpl w:val="ECF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B2D5E"/>
    <w:multiLevelType w:val="multilevel"/>
    <w:tmpl w:val="64C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05C62"/>
    <w:multiLevelType w:val="multilevel"/>
    <w:tmpl w:val="B3C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70AE6"/>
    <w:multiLevelType w:val="multilevel"/>
    <w:tmpl w:val="ECD09A7E"/>
    <w:lvl w:ilvl="0">
      <w:start w:val="1"/>
      <w:numFmt w:val="decimal"/>
      <w:pStyle w:val="Numbered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52759"/>
    <w:multiLevelType w:val="multilevel"/>
    <w:tmpl w:val="985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4"/>
  </w:num>
  <w:num w:numId="3">
    <w:abstractNumId w:val="33"/>
  </w:num>
  <w:num w:numId="4">
    <w:abstractNumId w:val="12"/>
  </w:num>
  <w:num w:numId="5">
    <w:abstractNumId w:val="10"/>
  </w:num>
  <w:num w:numId="6">
    <w:abstractNumId w:val="16"/>
  </w:num>
  <w:num w:numId="7">
    <w:abstractNumId w:val="7"/>
  </w:num>
  <w:num w:numId="8">
    <w:abstractNumId w:val="18"/>
  </w:num>
  <w:num w:numId="9">
    <w:abstractNumId w:val="13"/>
  </w:num>
  <w:num w:numId="10">
    <w:abstractNumId w:val="26"/>
  </w:num>
  <w:num w:numId="11">
    <w:abstractNumId w:val="1"/>
  </w:num>
  <w:num w:numId="12">
    <w:abstractNumId w:val="19"/>
  </w:num>
  <w:num w:numId="13">
    <w:abstractNumId w:val="24"/>
  </w:num>
  <w:num w:numId="14">
    <w:abstractNumId w:val="5"/>
  </w:num>
  <w:num w:numId="15">
    <w:abstractNumId w:val="9"/>
  </w:num>
  <w:num w:numId="16">
    <w:abstractNumId w:val="35"/>
  </w:num>
  <w:num w:numId="17">
    <w:abstractNumId w:val="29"/>
  </w:num>
  <w:num w:numId="18">
    <w:abstractNumId w:val="28"/>
  </w:num>
  <w:num w:numId="19">
    <w:abstractNumId w:val="6"/>
  </w:num>
  <w:num w:numId="20">
    <w:abstractNumId w:val="31"/>
  </w:num>
  <w:num w:numId="21">
    <w:abstractNumId w:val="8"/>
  </w:num>
  <w:num w:numId="22">
    <w:abstractNumId w:val="3"/>
  </w:num>
  <w:num w:numId="23">
    <w:abstractNumId w:val="23"/>
  </w:num>
  <w:num w:numId="24">
    <w:abstractNumId w:val="32"/>
  </w:num>
  <w:num w:numId="25">
    <w:abstractNumId w:val="21"/>
  </w:num>
  <w:num w:numId="26">
    <w:abstractNumId w:val="2"/>
  </w:num>
  <w:num w:numId="27">
    <w:abstractNumId w:val="15"/>
  </w:num>
  <w:num w:numId="28">
    <w:abstractNumId w:val="14"/>
  </w:num>
  <w:num w:numId="29">
    <w:abstractNumId w:val="25"/>
  </w:num>
  <w:num w:numId="30">
    <w:abstractNumId w:val="30"/>
  </w:num>
  <w:num w:numId="31">
    <w:abstractNumId w:val="17"/>
  </w:num>
  <w:num w:numId="32">
    <w:abstractNumId w:val="22"/>
  </w:num>
  <w:num w:numId="33">
    <w:abstractNumId w:val="20"/>
  </w:num>
  <w:num w:numId="34">
    <w:abstractNumId w:val="11"/>
  </w:num>
  <w:num w:numId="35">
    <w:abstractNumId w:val="0"/>
  </w:num>
  <w:num w:numId="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Coverston">
    <w15:presenceInfo w15:providerId="AD" w15:userId="S-1-5-21-3515013708-678258590-2614230829-4605"/>
  </w15:person>
  <w15:person w15:author="David Vandenbelt">
    <w15:presenceInfo w15:providerId="AD" w15:userId="S-1-5-21-3515013708-678258590-2614230829-3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B6"/>
    <w:rsid w:val="00086E9C"/>
    <w:rsid w:val="000D2733"/>
    <w:rsid w:val="000F0D95"/>
    <w:rsid w:val="00135676"/>
    <w:rsid w:val="001415C9"/>
    <w:rsid w:val="00164257"/>
    <w:rsid w:val="001A632F"/>
    <w:rsid w:val="001D5B77"/>
    <w:rsid w:val="001D68B5"/>
    <w:rsid w:val="001F252C"/>
    <w:rsid w:val="0023566C"/>
    <w:rsid w:val="0026064E"/>
    <w:rsid w:val="00280BCD"/>
    <w:rsid w:val="00306633"/>
    <w:rsid w:val="00314F2C"/>
    <w:rsid w:val="0031633B"/>
    <w:rsid w:val="00332CDD"/>
    <w:rsid w:val="00356518"/>
    <w:rsid w:val="00385DA9"/>
    <w:rsid w:val="004306CD"/>
    <w:rsid w:val="00514158"/>
    <w:rsid w:val="005344B7"/>
    <w:rsid w:val="005A145A"/>
    <w:rsid w:val="005E5E51"/>
    <w:rsid w:val="006C60C4"/>
    <w:rsid w:val="006E4D82"/>
    <w:rsid w:val="00740F03"/>
    <w:rsid w:val="007812B1"/>
    <w:rsid w:val="00784EB6"/>
    <w:rsid w:val="007C4C92"/>
    <w:rsid w:val="007D3E70"/>
    <w:rsid w:val="00850349"/>
    <w:rsid w:val="00890A55"/>
    <w:rsid w:val="0089569B"/>
    <w:rsid w:val="008C5850"/>
    <w:rsid w:val="008E32EA"/>
    <w:rsid w:val="008F793B"/>
    <w:rsid w:val="00910BCB"/>
    <w:rsid w:val="00926A3C"/>
    <w:rsid w:val="009542AD"/>
    <w:rsid w:val="009719FF"/>
    <w:rsid w:val="0099368B"/>
    <w:rsid w:val="009963C5"/>
    <w:rsid w:val="009A0B4A"/>
    <w:rsid w:val="009A58E7"/>
    <w:rsid w:val="00A53299"/>
    <w:rsid w:val="00A947B3"/>
    <w:rsid w:val="00AB1BF3"/>
    <w:rsid w:val="00AB50F1"/>
    <w:rsid w:val="00AD6857"/>
    <w:rsid w:val="00AF2736"/>
    <w:rsid w:val="00B06162"/>
    <w:rsid w:val="00B24C0B"/>
    <w:rsid w:val="00B35239"/>
    <w:rsid w:val="00B50122"/>
    <w:rsid w:val="00BA2A0F"/>
    <w:rsid w:val="00BB23B6"/>
    <w:rsid w:val="00BE51D6"/>
    <w:rsid w:val="00BF3DB8"/>
    <w:rsid w:val="00C129FD"/>
    <w:rsid w:val="00C30C1C"/>
    <w:rsid w:val="00C62663"/>
    <w:rsid w:val="00CB384D"/>
    <w:rsid w:val="00D170EB"/>
    <w:rsid w:val="00D54963"/>
    <w:rsid w:val="00D56F2A"/>
    <w:rsid w:val="00D84A96"/>
    <w:rsid w:val="00DC0BC9"/>
    <w:rsid w:val="00E261C7"/>
    <w:rsid w:val="00E305FE"/>
    <w:rsid w:val="00E5787E"/>
    <w:rsid w:val="00E75A8D"/>
    <w:rsid w:val="00E908D7"/>
    <w:rsid w:val="00EA2A70"/>
    <w:rsid w:val="00EA75E7"/>
    <w:rsid w:val="00EA7DA1"/>
    <w:rsid w:val="00F12F72"/>
    <w:rsid w:val="00F2687A"/>
    <w:rsid w:val="00F26C59"/>
    <w:rsid w:val="00F61D9C"/>
    <w:rsid w:val="00F7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F04C"/>
  <w15:chartTrackingRefBased/>
  <w15:docId w15:val="{FEED5C11-D5E8-4529-8B8B-75DEBC1C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6F2A"/>
    <w:rPr>
      <w:rFonts w:ascii="Open Sans" w:hAnsi="Open Sans"/>
    </w:rPr>
  </w:style>
  <w:style w:type="paragraph" w:styleId="Heading1">
    <w:name w:val="heading 1"/>
    <w:basedOn w:val="Normal"/>
    <w:link w:val="Heading1Char"/>
    <w:autoRedefine/>
    <w:uiPriority w:val="9"/>
    <w:qFormat/>
    <w:rsid w:val="00D56F2A"/>
    <w:pPr>
      <w:spacing w:before="100" w:beforeAutospacing="1" w:after="100" w:afterAutospacing="1" w:line="240" w:lineRule="auto"/>
      <w:outlineLvl w:val="0"/>
    </w:pPr>
    <w:rPr>
      <w:rFonts w:eastAsia="Times New Roman" w:cs="Times New Roman"/>
      <w:bCs/>
      <w:kern w:val="36"/>
      <w:sz w:val="40"/>
      <w:szCs w:val="48"/>
    </w:rPr>
  </w:style>
  <w:style w:type="paragraph" w:styleId="Heading2">
    <w:name w:val="heading 2"/>
    <w:basedOn w:val="Normal"/>
    <w:link w:val="Heading2Char"/>
    <w:autoRedefine/>
    <w:uiPriority w:val="9"/>
    <w:qFormat/>
    <w:rsid w:val="00D56F2A"/>
    <w:pPr>
      <w:spacing w:before="100" w:beforeAutospacing="1" w:after="100" w:afterAutospacing="1" w:line="240" w:lineRule="auto"/>
      <w:outlineLvl w:val="1"/>
    </w:pPr>
    <w:rPr>
      <w:rFonts w:eastAsia="Times New Roman" w:cs="Times New Roman"/>
      <w:b/>
      <w:bCs/>
      <w:sz w:val="27"/>
      <w:szCs w:val="27"/>
    </w:rPr>
  </w:style>
  <w:style w:type="paragraph" w:styleId="Heading4">
    <w:name w:val="heading 4"/>
    <w:basedOn w:val="Normal"/>
    <w:link w:val="Heading4Char"/>
    <w:uiPriority w:val="9"/>
    <w:qFormat/>
    <w:rsid w:val="00784E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4E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autoRedefine/>
    <w:qFormat/>
    <w:rsid w:val="00D56F2A"/>
    <w:pPr>
      <w:numPr>
        <w:ilvl w:val="1"/>
        <w:numId w:val="1"/>
      </w:numPr>
    </w:pPr>
    <w:rPr>
      <w:sz w:val="20"/>
    </w:rPr>
  </w:style>
  <w:style w:type="paragraph" w:customStyle="1" w:styleId="Numbered1">
    <w:name w:val="Numbered 1"/>
    <w:basedOn w:val="ListParagraph"/>
    <w:autoRedefine/>
    <w:qFormat/>
    <w:rsid w:val="00D56F2A"/>
    <w:pPr>
      <w:numPr>
        <w:numId w:val="2"/>
      </w:numPr>
    </w:pPr>
    <w:rPr>
      <w:sz w:val="20"/>
    </w:rPr>
  </w:style>
  <w:style w:type="paragraph" w:styleId="ListParagraph">
    <w:name w:val="List Paragraph"/>
    <w:basedOn w:val="Normal"/>
    <w:uiPriority w:val="34"/>
    <w:qFormat/>
    <w:rsid w:val="00D56F2A"/>
    <w:pPr>
      <w:ind w:left="720"/>
      <w:contextualSpacing/>
    </w:pPr>
  </w:style>
  <w:style w:type="character" w:customStyle="1" w:styleId="Heading2Char">
    <w:name w:val="Heading 2 Char"/>
    <w:basedOn w:val="DefaultParagraphFont"/>
    <w:link w:val="Heading2"/>
    <w:uiPriority w:val="9"/>
    <w:rsid w:val="00D56F2A"/>
    <w:rPr>
      <w:rFonts w:ascii="Open Sans" w:eastAsia="Times New Roman" w:hAnsi="Open Sans" w:cs="Times New Roman"/>
      <w:b/>
      <w:bCs/>
      <w:sz w:val="27"/>
      <w:szCs w:val="27"/>
    </w:rPr>
  </w:style>
  <w:style w:type="paragraph" w:customStyle="1" w:styleId="Note">
    <w:name w:val="Note"/>
    <w:qFormat/>
    <w:rsid w:val="00D56F2A"/>
    <w:rPr>
      <w:rFonts w:ascii="Open Sans" w:hAnsi="Open Sans"/>
      <w:b/>
      <w:i/>
      <w:sz w:val="20"/>
    </w:rPr>
  </w:style>
  <w:style w:type="paragraph" w:customStyle="1" w:styleId="pentaho-note">
    <w:name w:val="pentaho-note"/>
    <w:autoRedefine/>
    <w:qFormat/>
    <w:rsid w:val="00D56F2A"/>
    <w:rPr>
      <w:rFonts w:ascii="Open Sans" w:hAnsi="Open Sans"/>
      <w:i/>
      <w:sz w:val="20"/>
    </w:rPr>
  </w:style>
  <w:style w:type="character" w:customStyle="1" w:styleId="Pentahofilepath">
    <w:name w:val="Pentaho file path"/>
    <w:basedOn w:val="DefaultParagraphFont"/>
    <w:uiPriority w:val="1"/>
    <w:qFormat/>
    <w:rsid w:val="00D56F2A"/>
    <w:rPr>
      <w:rFonts w:ascii="Courier New" w:hAnsi="Courier New"/>
      <w:b w:val="0"/>
      <w:i w:val="0"/>
      <w:caps w:val="0"/>
      <w:smallCaps w:val="0"/>
      <w:strike w:val="0"/>
      <w:dstrike w:val="0"/>
      <w:vanish w:val="0"/>
      <w:sz w:val="20"/>
      <w:vertAlign w:val="baseline"/>
    </w:rPr>
  </w:style>
  <w:style w:type="character" w:customStyle="1" w:styleId="Heading1Char">
    <w:name w:val="Heading 1 Char"/>
    <w:basedOn w:val="DefaultParagraphFont"/>
    <w:link w:val="Heading1"/>
    <w:uiPriority w:val="9"/>
    <w:rsid w:val="00D56F2A"/>
    <w:rPr>
      <w:rFonts w:ascii="Open Sans" w:eastAsia="Times New Roman" w:hAnsi="Open Sans" w:cs="Times New Roman"/>
      <w:bCs/>
      <w:kern w:val="36"/>
      <w:sz w:val="40"/>
      <w:szCs w:val="48"/>
    </w:rPr>
  </w:style>
  <w:style w:type="character" w:customStyle="1" w:styleId="code-tag">
    <w:name w:val="code-tag"/>
    <w:basedOn w:val="DefaultParagraphFont"/>
    <w:rsid w:val="00D56F2A"/>
    <w:rPr>
      <w:rFonts w:ascii="Courier New" w:hAnsi="Courier New"/>
      <w:caps w:val="0"/>
      <w:smallCaps w:val="0"/>
      <w:strike w:val="0"/>
      <w:dstrike w:val="0"/>
      <w:vanish w:val="0"/>
      <w:sz w:val="20"/>
      <w:vertAlign w:val="baseline"/>
    </w:rPr>
  </w:style>
  <w:style w:type="paragraph" w:customStyle="1" w:styleId="Code">
    <w:name w:val="Code"/>
    <w:qFormat/>
    <w:rsid w:val="00D56F2A"/>
    <w:pPr>
      <w:contextualSpacing/>
    </w:pPr>
    <w:rPr>
      <w:rFonts w:ascii="Courier New" w:hAnsi="Courier New" w:cs="Courier New"/>
      <w:sz w:val="20"/>
    </w:rPr>
  </w:style>
  <w:style w:type="character" w:customStyle="1" w:styleId="Heading4Char">
    <w:name w:val="Heading 4 Char"/>
    <w:basedOn w:val="DefaultParagraphFont"/>
    <w:link w:val="Heading4"/>
    <w:uiPriority w:val="9"/>
    <w:rsid w:val="00784EB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4EB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84EB6"/>
    <w:rPr>
      <w:color w:val="0000FF"/>
      <w:u w:val="single"/>
    </w:rPr>
  </w:style>
  <w:style w:type="character" w:customStyle="1" w:styleId="noprint">
    <w:name w:val="noprint"/>
    <w:basedOn w:val="DefaultParagraphFont"/>
    <w:rsid w:val="00784EB6"/>
  </w:style>
  <w:style w:type="character" w:styleId="Strong">
    <w:name w:val="Strong"/>
    <w:basedOn w:val="DefaultParagraphFont"/>
    <w:uiPriority w:val="22"/>
    <w:qFormat/>
    <w:rsid w:val="00784EB6"/>
    <w:rPr>
      <w:b/>
      <w:bCs/>
    </w:rPr>
  </w:style>
  <w:style w:type="paragraph" w:styleId="NormalWeb">
    <w:name w:val="Normal (Web)"/>
    <w:basedOn w:val="Normal"/>
    <w:uiPriority w:val="99"/>
    <w:semiHidden/>
    <w:unhideWhenUsed/>
    <w:rsid w:val="00784E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EB6"/>
    <w:rPr>
      <w:i/>
      <w:iCs/>
    </w:rPr>
  </w:style>
  <w:style w:type="character" w:styleId="CommentReference">
    <w:name w:val="annotation reference"/>
    <w:basedOn w:val="DefaultParagraphFont"/>
    <w:uiPriority w:val="99"/>
    <w:semiHidden/>
    <w:unhideWhenUsed/>
    <w:rsid w:val="00C129FD"/>
    <w:rPr>
      <w:sz w:val="16"/>
      <w:szCs w:val="16"/>
    </w:rPr>
  </w:style>
  <w:style w:type="paragraph" w:styleId="CommentText">
    <w:name w:val="annotation text"/>
    <w:basedOn w:val="Normal"/>
    <w:link w:val="CommentTextChar"/>
    <w:uiPriority w:val="99"/>
    <w:semiHidden/>
    <w:unhideWhenUsed/>
    <w:rsid w:val="00C129FD"/>
    <w:pPr>
      <w:spacing w:line="240" w:lineRule="auto"/>
    </w:pPr>
    <w:rPr>
      <w:sz w:val="20"/>
      <w:szCs w:val="20"/>
    </w:rPr>
  </w:style>
  <w:style w:type="character" w:customStyle="1" w:styleId="CommentTextChar">
    <w:name w:val="Comment Text Char"/>
    <w:basedOn w:val="DefaultParagraphFont"/>
    <w:link w:val="CommentText"/>
    <w:uiPriority w:val="99"/>
    <w:semiHidden/>
    <w:rsid w:val="00C129FD"/>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C129FD"/>
    <w:rPr>
      <w:b/>
      <w:bCs/>
    </w:rPr>
  </w:style>
  <w:style w:type="character" w:customStyle="1" w:styleId="CommentSubjectChar">
    <w:name w:val="Comment Subject Char"/>
    <w:basedOn w:val="CommentTextChar"/>
    <w:link w:val="CommentSubject"/>
    <w:uiPriority w:val="99"/>
    <w:semiHidden/>
    <w:rsid w:val="00C129FD"/>
    <w:rPr>
      <w:rFonts w:ascii="Open Sans" w:hAnsi="Open Sans"/>
      <w:b/>
      <w:bCs/>
      <w:sz w:val="20"/>
      <w:szCs w:val="20"/>
    </w:rPr>
  </w:style>
  <w:style w:type="paragraph" w:styleId="BalloonText">
    <w:name w:val="Balloon Text"/>
    <w:basedOn w:val="Normal"/>
    <w:link w:val="BalloonTextChar"/>
    <w:uiPriority w:val="99"/>
    <w:semiHidden/>
    <w:unhideWhenUsed/>
    <w:rsid w:val="00C1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9FD"/>
    <w:rPr>
      <w:rFonts w:ascii="Segoe UI" w:hAnsi="Segoe UI" w:cs="Segoe UI"/>
      <w:sz w:val="18"/>
      <w:szCs w:val="18"/>
    </w:rPr>
  </w:style>
  <w:style w:type="character" w:styleId="FollowedHyperlink">
    <w:name w:val="FollowedHyperlink"/>
    <w:basedOn w:val="DefaultParagraphFont"/>
    <w:uiPriority w:val="99"/>
    <w:semiHidden/>
    <w:unhideWhenUsed/>
    <w:rsid w:val="00164257"/>
    <w:rPr>
      <w:color w:val="954F72" w:themeColor="followedHyperlink"/>
      <w:u w:val="single"/>
    </w:rPr>
  </w:style>
  <w:style w:type="character" w:customStyle="1" w:styleId="apple-converted-space">
    <w:name w:val="apple-converted-space"/>
    <w:basedOn w:val="DefaultParagraphFont"/>
    <w:rsid w:val="0078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630346">
      <w:bodyDiv w:val="1"/>
      <w:marLeft w:val="0"/>
      <w:marRight w:val="0"/>
      <w:marTop w:val="0"/>
      <w:marBottom w:val="0"/>
      <w:divBdr>
        <w:top w:val="none" w:sz="0" w:space="0" w:color="auto"/>
        <w:left w:val="none" w:sz="0" w:space="0" w:color="auto"/>
        <w:bottom w:val="none" w:sz="0" w:space="0" w:color="auto"/>
        <w:right w:val="none" w:sz="0" w:space="0" w:color="auto"/>
      </w:divBdr>
      <w:divsChild>
        <w:div w:id="591548164">
          <w:marLeft w:val="0"/>
          <w:marRight w:val="0"/>
          <w:marTop w:val="0"/>
          <w:marBottom w:val="0"/>
          <w:divBdr>
            <w:top w:val="none" w:sz="0" w:space="0" w:color="auto"/>
            <w:left w:val="none" w:sz="0" w:space="0" w:color="auto"/>
            <w:bottom w:val="none" w:sz="0" w:space="0" w:color="auto"/>
            <w:right w:val="none" w:sz="0" w:space="0" w:color="auto"/>
          </w:divBdr>
        </w:div>
        <w:div w:id="770011208">
          <w:marLeft w:val="0"/>
          <w:marRight w:val="0"/>
          <w:marTop w:val="0"/>
          <w:marBottom w:val="0"/>
          <w:divBdr>
            <w:top w:val="none" w:sz="0" w:space="0" w:color="auto"/>
            <w:left w:val="none" w:sz="0" w:space="0" w:color="auto"/>
            <w:bottom w:val="none" w:sz="0" w:space="0" w:color="auto"/>
            <w:right w:val="none" w:sz="0" w:space="0" w:color="auto"/>
          </w:divBdr>
          <w:divsChild>
            <w:div w:id="1253005212">
              <w:marLeft w:val="0"/>
              <w:marRight w:val="0"/>
              <w:marTop w:val="0"/>
              <w:marBottom w:val="0"/>
              <w:divBdr>
                <w:top w:val="none" w:sz="0" w:space="0" w:color="auto"/>
                <w:left w:val="none" w:sz="0" w:space="0" w:color="auto"/>
                <w:bottom w:val="none" w:sz="0" w:space="0" w:color="auto"/>
                <w:right w:val="none" w:sz="0" w:space="0" w:color="auto"/>
              </w:divBdr>
            </w:div>
            <w:div w:id="1944919957">
              <w:marLeft w:val="0"/>
              <w:marRight w:val="0"/>
              <w:marTop w:val="0"/>
              <w:marBottom w:val="0"/>
              <w:divBdr>
                <w:top w:val="none" w:sz="0" w:space="0" w:color="auto"/>
                <w:left w:val="none" w:sz="0" w:space="0" w:color="auto"/>
                <w:bottom w:val="none" w:sz="0" w:space="0" w:color="auto"/>
                <w:right w:val="none" w:sz="0" w:space="0" w:color="auto"/>
              </w:divBdr>
              <w:divsChild>
                <w:div w:id="4177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help.pentaho.com/Documentation/7.0/0R0/0V0" TargetMode="External"/><Relationship Id="rId2" Type="http://schemas.openxmlformats.org/officeDocument/2006/relationships/hyperlink" Target="https://help.pentaho.com/Documentation/7.0/0H0/Manage_Users_and_Roles_in_PUC" TargetMode="External"/><Relationship Id="rId1" Type="http://schemas.openxmlformats.org/officeDocument/2006/relationships/hyperlink" Target="http://iwiki.pentaho.com/display/DOC/Guidelin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iwiki.pentaho.com/display/DOC/1.0+Word+Usage" TargetMode="External"/><Relationship Id="rId13" Type="http://schemas.openxmlformats.org/officeDocument/2006/relationships/hyperlink" Target="http://iwiki.pentaho.com/display/DOC/1.0+Word+Usage" TargetMode="External"/><Relationship Id="rId18" Type="http://schemas.openxmlformats.org/officeDocument/2006/relationships/hyperlink" Target="http://iwiki.pentaho.com/display/DOC/1.0+Word+Usage" TargetMode="External"/><Relationship Id="rId26" Type="http://schemas.openxmlformats.org/officeDocument/2006/relationships/hyperlink" Target="http://iwiki.pentaho.com/display/DOC/1.0+Word+Usage" TargetMode="External"/><Relationship Id="rId3" Type="http://schemas.openxmlformats.org/officeDocument/2006/relationships/styles" Target="styles.xml"/><Relationship Id="rId21" Type="http://schemas.openxmlformats.org/officeDocument/2006/relationships/hyperlink" Target="http://iwiki.pentaho.com/display/DOC/1.0+Word+Usage" TargetMode="External"/><Relationship Id="rId34" Type="http://schemas.openxmlformats.org/officeDocument/2006/relationships/comments" Target="comments.xml"/><Relationship Id="rId7" Type="http://schemas.openxmlformats.org/officeDocument/2006/relationships/hyperlink" Target="http://iwiki.pentaho.com/display/DOC/1.0+Word+Usage" TargetMode="External"/><Relationship Id="rId12" Type="http://schemas.openxmlformats.org/officeDocument/2006/relationships/hyperlink" Target="http://iwiki.pentaho.com/display/DOC/1.0+Word+Usage" TargetMode="External"/><Relationship Id="rId17" Type="http://schemas.openxmlformats.org/officeDocument/2006/relationships/hyperlink" Target="http://iwiki.pentaho.com/display/DOC/1.0+Word+Usage" TargetMode="External"/><Relationship Id="rId25" Type="http://schemas.openxmlformats.org/officeDocument/2006/relationships/hyperlink" Target="http://iwiki.pentaho.com/display/DOC/1.0+Word+Usage" TargetMode="External"/><Relationship Id="rId33" Type="http://schemas.openxmlformats.org/officeDocument/2006/relationships/hyperlink" Target="http://iwiki.pentaho.com/display/DOC/1.0+Word+Us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wiki.pentaho.com/display/DOC/1.0+Word+Usage" TargetMode="External"/><Relationship Id="rId20" Type="http://schemas.openxmlformats.org/officeDocument/2006/relationships/hyperlink" Target="http://iwiki.pentaho.com/display/DOC/1.0+Word+Usage" TargetMode="External"/><Relationship Id="rId29" Type="http://schemas.openxmlformats.org/officeDocument/2006/relationships/hyperlink" Target="http://iwiki.pentaho.com/display/DOC/1.0+Word+Usage" TargetMode="External"/><Relationship Id="rId1" Type="http://schemas.openxmlformats.org/officeDocument/2006/relationships/customXml" Target="../customXml/item1.xml"/><Relationship Id="rId6" Type="http://schemas.openxmlformats.org/officeDocument/2006/relationships/hyperlink" Target="https://help.pentaho.com/UX_and_Documentation_Home/Common_Terminology_Conflicts" TargetMode="External"/><Relationship Id="rId11" Type="http://schemas.openxmlformats.org/officeDocument/2006/relationships/hyperlink" Target="http://iwiki.pentaho.com/display/DOC/1.0+Word+Usage" TargetMode="External"/><Relationship Id="rId24" Type="http://schemas.openxmlformats.org/officeDocument/2006/relationships/hyperlink" Target="http://iwiki.pentaho.com/display/DOC/1.0+Word+Usage" TargetMode="External"/><Relationship Id="rId32" Type="http://schemas.openxmlformats.org/officeDocument/2006/relationships/hyperlink" Target="http://iwiki.pentaho.com/display/DOC/1.0+Word+Usage"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wiki.pentaho.com/display/DOC/1.0+Word+Usage" TargetMode="External"/><Relationship Id="rId23" Type="http://schemas.openxmlformats.org/officeDocument/2006/relationships/hyperlink" Target="http://iwiki.pentaho.com/display/DOC/1.0+Word+Usage" TargetMode="External"/><Relationship Id="rId28" Type="http://schemas.openxmlformats.org/officeDocument/2006/relationships/hyperlink" Target="http://iwiki.pentaho.com/display/DOC/1.0+Word+Usage" TargetMode="External"/><Relationship Id="rId36" Type="http://schemas.openxmlformats.org/officeDocument/2006/relationships/fontTable" Target="fontTable.xml"/><Relationship Id="rId10" Type="http://schemas.openxmlformats.org/officeDocument/2006/relationships/hyperlink" Target="http://iwiki.pentaho.com/display/DOC/1.0+Word+Usage" TargetMode="External"/><Relationship Id="rId19" Type="http://schemas.openxmlformats.org/officeDocument/2006/relationships/hyperlink" Target="http://iwiki.pentaho.com/display/DOC/1.0+Word+Usage" TargetMode="External"/><Relationship Id="rId31" Type="http://schemas.openxmlformats.org/officeDocument/2006/relationships/hyperlink" Target="http://iwiki.pentaho.com/display/DOC/1.0+Word+Usage" TargetMode="External"/><Relationship Id="rId4" Type="http://schemas.openxmlformats.org/officeDocument/2006/relationships/settings" Target="settings.xml"/><Relationship Id="rId9" Type="http://schemas.openxmlformats.org/officeDocument/2006/relationships/hyperlink" Target="http://iwiki.pentaho.com/display/DOC/1.0+Word+Usage" TargetMode="External"/><Relationship Id="rId14" Type="http://schemas.openxmlformats.org/officeDocument/2006/relationships/hyperlink" Target="http://iwiki.pentaho.com/display/DOC/1.0+Word+Usage" TargetMode="External"/><Relationship Id="rId22" Type="http://schemas.openxmlformats.org/officeDocument/2006/relationships/hyperlink" Target="http://iwiki.pentaho.com/display/DOC/1.0+Word+Usage" TargetMode="External"/><Relationship Id="rId27" Type="http://schemas.openxmlformats.org/officeDocument/2006/relationships/hyperlink" Target="http://iwiki.pentaho.com/display/DOC/1.0+Word+Usage" TargetMode="External"/><Relationship Id="rId30" Type="http://schemas.openxmlformats.org/officeDocument/2006/relationships/hyperlink" Target="http://iwiki.pentaho.com/display/DOC/1.0+Word+Usage"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21F2-1443-46A6-B84C-418BBD64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19</Pages>
  <Words>5184</Words>
  <Characters>29551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Coverston</dc:creator>
  <cp:keywords/>
  <dc:description/>
  <cp:lastModifiedBy>David Coverston</cp:lastModifiedBy>
  <cp:revision>34</cp:revision>
  <dcterms:created xsi:type="dcterms:W3CDTF">2016-12-27T19:00:00Z</dcterms:created>
  <dcterms:modified xsi:type="dcterms:W3CDTF">2017-01-03T13:55:00Z</dcterms:modified>
</cp:coreProperties>
</file>