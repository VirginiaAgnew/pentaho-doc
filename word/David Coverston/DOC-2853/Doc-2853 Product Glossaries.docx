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85F498" w14:textId="77777777" w:rsidR="00756F7A" w:rsidRPr="00756F7A" w:rsidRDefault="00756F7A" w:rsidP="00756F7A">
      <w:pPr>
        <w:pStyle w:val="Heading1"/>
      </w:pPr>
      <w:r w:rsidRPr="00756F7A">
        <w:t xml:space="preserve">Product Glossaries </w:t>
      </w:r>
    </w:p>
    <w:p w14:paraId="4F051DB8" w14:textId="77777777" w:rsidR="00756F7A" w:rsidRPr="00756F7A" w:rsidDel="005C037E" w:rsidRDefault="00756F7A" w:rsidP="00756F7A">
      <w:pPr>
        <w:spacing w:before="100" w:beforeAutospacing="1" w:after="100" w:afterAutospacing="1" w:line="240" w:lineRule="auto"/>
        <w:outlineLvl w:val="0"/>
        <w:rPr>
          <w:del w:id="0" w:author="David Coverston" w:date="2016-12-29T15:53:00Z"/>
          <w:rFonts w:ascii="Times New Roman" w:eastAsia="Times New Roman" w:hAnsi="Times New Roman" w:cs="Times New Roman"/>
          <w:b/>
          <w:bCs/>
          <w:kern w:val="36"/>
          <w:sz w:val="48"/>
          <w:szCs w:val="48"/>
        </w:rPr>
      </w:pPr>
      <w:del w:id="1" w:author="David Coverston" w:date="2016-12-29T15:53:00Z">
        <w:r w:rsidRPr="00756F7A" w:rsidDel="005C037E">
          <w:rPr>
            <w:rFonts w:ascii="Times New Roman" w:eastAsia="Times New Roman" w:hAnsi="Times New Roman" w:cs="Times New Roman"/>
            <w:b/>
            <w:bCs/>
            <w:noProof/>
            <w:kern w:val="36"/>
            <w:sz w:val="48"/>
            <w:szCs w:val="48"/>
          </w:rPr>
          <mc:AlternateContent>
            <mc:Choice Requires="wps">
              <w:drawing>
                <wp:inline distT="0" distB="0" distL="0" distR="0" wp14:anchorId="3F7A9611" wp14:editId="5CDBD6AD">
                  <wp:extent cx="302260" cy="302260"/>
                  <wp:effectExtent l="0" t="0" r="0" b="0"/>
                  <wp:docPr id="1" name="Rectangle 1" descr="http://iwiki.pentaho.com/download/attachments/22675604/Words1-200.jpg?version=1&amp;modificationDate=13624111870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290AD9" id="Rectangle 1" o:spid="_x0000_s1026" alt="http://iwiki.pentaho.com/download/attachments/22675604/Words1-200.jpg?version=1&amp;modificationDate=1362411187000"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" filled="f" stroked="f">
                  <o:lock v:ext="edit" aspectratio="t"/>
                  <w10:anchorlock/>
                </v:rect>
              </w:pict>
            </mc:Fallback>
          </mc:AlternateContent>
        </w:r>
        <w:r w:rsidRPr="00756F7A" w:rsidDel="005C037E">
          <w:rPr>
            <w:rFonts w:ascii="Times New Roman" w:eastAsia="Times New Roman" w:hAnsi="Times New Roman" w:cs="Times New Roman"/>
            <w:b/>
            <w:bCs/>
            <w:color w:val="FF0000"/>
            <w:kern w:val="36"/>
            <w:sz w:val="48"/>
            <w:szCs w:val="48"/>
          </w:rPr>
          <w:delText>Words—Defining Understanding</w:delText>
        </w:r>
      </w:del>
    </w:p>
    <w:p w14:paraId="12520605" w14:textId="77777777" w:rsidR="00756F7A" w:rsidRPr="00756F7A" w:rsidDel="00843899" w:rsidRDefault="00756F7A" w:rsidP="005C037E">
      <w:pPr>
        <w:spacing w:before="100" w:beforeAutospacing="1" w:after="100" w:afterAutospacing="1" w:line="240" w:lineRule="auto"/>
        <w:outlineLvl w:val="0"/>
        <w:rPr>
          <w:del w:id="2" w:author="David Coverston" w:date="2016-12-29T15:24:00Z"/>
          <w:rFonts w:ascii="Times New Roman" w:eastAsia="Times New Roman" w:hAnsi="Times New Roman" w:cs="Times New Roman"/>
          <w:sz w:val="24"/>
          <w:szCs w:val="24"/>
        </w:rPr>
        <w:pPrChange w:id="3" w:author="David Coverston" w:date="2016-12-29T15:53:00Z">
          <w:pPr>
            <w:spacing w:before="100" w:beforeAutospacing="1" w:after="100" w:afterAutospacing="1" w:line="240" w:lineRule="auto"/>
          </w:pPr>
        </w:pPrChange>
      </w:pPr>
      <w:del w:id="4" w:author="David Coverston" w:date="2016-12-29T15:24:00Z">
        <w:r w:rsidRPr="00756F7A" w:rsidDel="00843899">
          <w:rPr>
            <w:rFonts w:ascii="Times New Roman" w:eastAsia="Times New Roman" w:hAnsi="Times New Roman" w:cs="Times New Roman"/>
            <w:sz w:val="24"/>
            <w:szCs w:val="24"/>
          </w:rPr>
          <w:delText>Make sure you know what you are saying by understanding meaning.</w:delText>
        </w:r>
      </w:del>
    </w:p>
    <w:p w14:paraId="6FBDB00D" w14:textId="77777777" w:rsidR="00756F7A" w:rsidRPr="00756F7A" w:rsidDel="00843899" w:rsidRDefault="00756F7A" w:rsidP="00756F7A">
      <w:pPr>
        <w:spacing w:before="100" w:beforeAutospacing="1" w:after="100" w:afterAutospacing="1" w:line="240" w:lineRule="auto"/>
        <w:rPr>
          <w:del w:id="5" w:author="David Coverston" w:date="2016-12-29T15:26:00Z"/>
          <w:rFonts w:ascii="Times New Roman" w:eastAsia="Times New Roman" w:hAnsi="Times New Roman" w:cs="Times New Roman"/>
          <w:sz w:val="24"/>
          <w:szCs w:val="24"/>
        </w:rPr>
      </w:pPr>
      <w:r w:rsidRPr="00756F7A">
        <w:rPr>
          <w:rFonts w:ascii="Times New Roman" w:eastAsia="Times New Roman" w:hAnsi="Times New Roman" w:cs="Times New Roman"/>
          <w:sz w:val="24"/>
          <w:szCs w:val="24"/>
        </w:rPr>
        <w:t xml:space="preserve">Enter </w:t>
      </w:r>
      <w:del w:id="6" w:author="David Coverston" w:date="2016-12-29T15:25:00Z">
        <w:r w:rsidRPr="00756F7A" w:rsidDel="00843899">
          <w:rPr>
            <w:rFonts w:ascii="Times New Roman" w:eastAsia="Times New Roman" w:hAnsi="Times New Roman" w:cs="Times New Roman"/>
            <w:sz w:val="24"/>
            <w:szCs w:val="24"/>
          </w:rPr>
          <w:delText>in-</w:delText>
        </w:r>
      </w:del>
      <w:r w:rsidRPr="00756F7A">
        <w:rPr>
          <w:rFonts w:ascii="Times New Roman" w:eastAsia="Times New Roman" w:hAnsi="Times New Roman" w:cs="Times New Roman"/>
          <w:sz w:val="24"/>
          <w:szCs w:val="24"/>
        </w:rPr>
        <w:t>product terms you want to describe on this page. </w:t>
      </w:r>
      <w:del w:id="7" w:author="David Coverston" w:date="2016-12-29T15:25:00Z">
        <w:r w:rsidRPr="00756F7A" w:rsidDel="00843899">
          <w:rPr>
            <w:rFonts w:ascii="Times New Roman" w:eastAsia="Times New Roman" w:hAnsi="Times New Roman" w:cs="Times New Roman"/>
            <w:sz w:val="24"/>
            <w:szCs w:val="24"/>
          </w:rPr>
          <w:delText xml:space="preserve">Put them in alphabetical order. All terms use initial caps. </w:delText>
        </w:r>
      </w:del>
      <w:del w:id="8" w:author="David Coverston" w:date="2016-12-29T15:26:00Z">
        <w:r w:rsidRPr="00756F7A" w:rsidDel="00843899">
          <w:rPr>
            <w:rFonts w:ascii="Times New Roman" w:eastAsia="Times New Roman" w:hAnsi="Times New Roman" w:cs="Times New Roman"/>
            <w:sz w:val="24"/>
            <w:szCs w:val="24"/>
          </w:rPr>
          <w:delText xml:space="preserve">If a term is comprized by a phrase, use title case. If the term is a noun, it should be singular, unless the term defines a set—see </w:delText>
        </w:r>
        <w:r w:rsidRPr="00756F7A" w:rsidDel="00843899">
          <w:rPr>
            <w:rFonts w:ascii="Times New Roman" w:eastAsia="Times New Roman" w:hAnsi="Times New Roman" w:cs="Times New Roman"/>
            <w:color w:val="0000FF"/>
            <w:sz w:val="24"/>
            <w:szCs w:val="24"/>
            <w:u w:val="single"/>
          </w:rPr>
          <w:delText>Server Repositories</w:delText>
        </w:r>
        <w:r w:rsidRPr="00756F7A" w:rsidDel="00843899">
          <w:rPr>
            <w:rFonts w:ascii="Times New Roman" w:eastAsia="Times New Roman" w:hAnsi="Times New Roman" w:cs="Times New Roman"/>
            <w:sz w:val="24"/>
            <w:szCs w:val="24"/>
          </w:rPr>
          <w:delText>. Bold the terms and put the explanation directly under the term.</w:delText>
        </w:r>
      </w:del>
    </w:p>
    <w:p w14:paraId="5B17D270" w14:textId="77777777" w:rsidR="00756F7A" w:rsidRPr="00756F7A" w:rsidDel="005C037E" w:rsidRDefault="00756F7A" w:rsidP="005C037E">
      <w:pPr>
        <w:spacing w:before="100" w:beforeAutospacing="1" w:after="100" w:afterAutospacing="1" w:line="240" w:lineRule="auto"/>
        <w:rPr>
          <w:del w:id="9" w:author="David Coverston" w:date="2016-12-29T15:47:00Z"/>
          <w:rFonts w:ascii="Times New Roman" w:eastAsia="Times New Roman" w:hAnsi="Times New Roman" w:cs="Times New Roman"/>
          <w:sz w:val="24"/>
          <w:szCs w:val="24"/>
        </w:rPr>
        <w:pPrChange w:id="10" w:author="David Coverston" w:date="2016-12-29T15:47:00Z">
          <w:pPr>
            <w:spacing w:before="100" w:beforeAutospacing="1" w:after="100" w:afterAutospacing="1" w:line="240" w:lineRule="auto"/>
          </w:pPr>
        </w:pPrChange>
      </w:pPr>
      <w:del w:id="11" w:author="David Coverston" w:date="2016-12-29T15:47:00Z">
        <w:r w:rsidRPr="00756F7A" w:rsidDel="005C037E">
          <w:rPr>
            <w:rFonts w:ascii="Times New Roman" w:eastAsia="Times New Roman" w:hAnsi="Times New Roman" w:cs="Times New Roman"/>
            <w:sz w:val="24"/>
            <w:szCs w:val="24"/>
          </w:rPr>
          <w:delText xml:space="preserve">If the term has a hierarchical relationship with a list of terms, make a child page and link the parent term to the child page. Place the list of related terms on the child page. An example of this is </w:delText>
        </w:r>
        <w:r w:rsidRPr="00756F7A" w:rsidDel="005C037E">
          <w:rPr>
            <w:rFonts w:ascii="Times New Roman" w:eastAsia="Times New Roman" w:hAnsi="Times New Roman" w:cs="Times New Roman"/>
            <w:color w:val="0000FF"/>
            <w:sz w:val="24"/>
            <w:szCs w:val="24"/>
            <w:u w:val="single"/>
          </w:rPr>
          <w:delText>Product</w:delText>
        </w:r>
        <w:r w:rsidRPr="00756F7A" w:rsidDel="005C037E">
          <w:rPr>
            <w:rFonts w:ascii="Times New Roman" w:eastAsia="Times New Roman" w:hAnsi="Times New Roman" w:cs="Times New Roman"/>
            <w:sz w:val="24"/>
            <w:szCs w:val="24"/>
          </w:rPr>
          <w:delText>.</w:delText>
        </w:r>
      </w:del>
    </w:p>
    <w:p w14:paraId="3BF10C4C" w14:textId="77777777" w:rsidR="00756F7A" w:rsidRPr="00756F7A" w:rsidDel="005C037E" w:rsidRDefault="00756F7A" w:rsidP="005C037E">
      <w:pPr>
        <w:spacing w:before="100" w:beforeAutospacing="1" w:after="100" w:afterAutospacing="1" w:line="240" w:lineRule="auto"/>
        <w:rPr>
          <w:del w:id="12" w:author="David Coverston" w:date="2016-12-29T15:47:00Z"/>
          <w:rFonts w:ascii="Times New Roman" w:eastAsia="Times New Roman" w:hAnsi="Times New Roman" w:cs="Times New Roman"/>
          <w:sz w:val="24"/>
          <w:szCs w:val="24"/>
        </w:rPr>
        <w:pPrChange w:id="13" w:author="David Coverston" w:date="2016-12-29T15:47:00Z">
          <w:pPr>
            <w:spacing w:before="100" w:beforeAutospacing="1" w:after="100" w:afterAutospacing="1" w:line="240" w:lineRule="auto"/>
          </w:pPr>
        </w:pPrChange>
      </w:pPr>
      <w:del w:id="14" w:author="David Coverston" w:date="2016-12-29T15:47:00Z">
        <w:r w:rsidRPr="00756F7A" w:rsidDel="005C037E">
          <w:rPr>
            <w:rFonts w:ascii="Times New Roman" w:eastAsia="Times New Roman" w:hAnsi="Times New Roman" w:cs="Times New Roman"/>
            <w:sz w:val="24"/>
            <w:szCs w:val="24"/>
          </w:rPr>
          <w:delText>To create an anchored link, first set the anchor at the target  text, then set the link to the anchor on the source text.</w:delText>
        </w:r>
      </w:del>
    </w:p>
    <w:p w14:paraId="297191E2" w14:textId="77777777" w:rsidR="00756F7A" w:rsidRPr="00756F7A" w:rsidDel="005C037E" w:rsidRDefault="00756F7A" w:rsidP="005C037E">
      <w:pPr>
        <w:spacing w:before="100" w:beforeAutospacing="1" w:after="100" w:afterAutospacing="1" w:line="240" w:lineRule="auto"/>
        <w:rPr>
          <w:del w:id="15" w:author="David Coverston" w:date="2016-12-29T15:47:00Z"/>
          <w:rFonts w:ascii="Times New Roman" w:eastAsia="Times New Roman" w:hAnsi="Times New Roman" w:cs="Times New Roman"/>
          <w:sz w:val="24"/>
          <w:szCs w:val="24"/>
        </w:rPr>
        <w:pPrChange w:id="16" w:author="David Coverston" w:date="2016-12-29T15:47:00Z">
          <w:pPr>
            <w:numPr>
              <w:numId w:val="4"/>
            </w:numPr>
            <w:tabs>
              <w:tab w:val="num" w:pos="720"/>
            </w:tabs>
            <w:spacing w:before="100" w:beforeAutospacing="1" w:after="100" w:afterAutospacing="1" w:line="240" w:lineRule="auto"/>
            <w:ind w:left="720" w:hanging="360"/>
          </w:pPr>
        </w:pPrChange>
      </w:pPr>
      <w:del w:id="17" w:author="David Coverston" w:date="2016-12-29T15:47:00Z">
        <w:r w:rsidRPr="00756F7A" w:rsidDel="005C037E">
          <w:rPr>
            <w:rFonts w:ascii="Times New Roman" w:eastAsia="Times New Roman" w:hAnsi="Times New Roman" w:cs="Times New Roman"/>
            <w:sz w:val="24"/>
            <w:szCs w:val="24"/>
          </w:rPr>
          <w:delText xml:space="preserve">To set the anchor, navigate to the target text, select </w:delText>
        </w:r>
        <w:r w:rsidRPr="00756F7A" w:rsidDel="005C037E">
          <w:rPr>
            <w:rFonts w:ascii="Times New Roman" w:eastAsia="Times New Roman" w:hAnsi="Times New Roman" w:cs="Times New Roman"/>
            <w:b/>
            <w:bCs/>
            <w:sz w:val="24"/>
            <w:szCs w:val="24"/>
          </w:rPr>
          <w:delText xml:space="preserve">Insert </w:delText>
        </w:r>
        <w:r w:rsidRPr="00756F7A" w:rsidDel="005C037E">
          <w:rPr>
            <w:rFonts w:ascii="Times New Roman" w:eastAsia="Times New Roman" w:hAnsi="Times New Roman" w:cs="Times New Roman"/>
            <w:sz w:val="24"/>
            <w:szCs w:val="24"/>
          </w:rPr>
          <w:delText>&gt;</w:delText>
        </w:r>
        <w:r w:rsidRPr="00756F7A" w:rsidDel="005C037E">
          <w:rPr>
            <w:rFonts w:ascii="Times New Roman" w:eastAsia="Times New Roman" w:hAnsi="Times New Roman" w:cs="Times New Roman"/>
            <w:b/>
            <w:bCs/>
            <w:sz w:val="24"/>
            <w:szCs w:val="24"/>
          </w:rPr>
          <w:delText xml:space="preserve"> Other Macros</w:delText>
        </w:r>
        <w:r w:rsidRPr="00756F7A" w:rsidDel="005C037E">
          <w:rPr>
            <w:rFonts w:ascii="Times New Roman" w:eastAsia="Times New Roman" w:hAnsi="Times New Roman" w:cs="Times New Roman"/>
            <w:sz w:val="24"/>
            <w:szCs w:val="24"/>
          </w:rPr>
          <w:delText xml:space="preserve"> &gt;</w:delText>
        </w:r>
        <w:r w:rsidRPr="00756F7A" w:rsidDel="005C037E">
          <w:rPr>
            <w:rFonts w:ascii="Times New Roman" w:eastAsia="Times New Roman" w:hAnsi="Times New Roman" w:cs="Times New Roman"/>
            <w:b/>
            <w:bCs/>
            <w:sz w:val="24"/>
            <w:szCs w:val="24"/>
          </w:rPr>
          <w:delText xml:space="preserve"> Anchor</w:delText>
        </w:r>
        <w:r w:rsidRPr="00756F7A" w:rsidDel="005C037E">
          <w:rPr>
            <w:rFonts w:ascii="Times New Roman" w:eastAsia="Times New Roman" w:hAnsi="Times New Roman" w:cs="Times New Roman"/>
            <w:sz w:val="24"/>
            <w:szCs w:val="24"/>
          </w:rPr>
          <w:delText xml:space="preserve">, and enter #&lt;anchorName&gt; in the </w:delText>
        </w:r>
        <w:r w:rsidRPr="00756F7A" w:rsidDel="005C037E">
          <w:rPr>
            <w:rFonts w:ascii="Times New Roman" w:eastAsia="Times New Roman" w:hAnsi="Times New Roman" w:cs="Times New Roman"/>
            <w:b/>
            <w:bCs/>
            <w:sz w:val="24"/>
            <w:szCs w:val="24"/>
          </w:rPr>
          <w:delText>Anchor</w:delText>
        </w:r>
        <w:r w:rsidRPr="00756F7A" w:rsidDel="005C037E">
          <w:rPr>
            <w:rFonts w:ascii="Times New Roman" w:eastAsia="Times New Roman" w:hAnsi="Times New Roman" w:cs="Times New Roman"/>
            <w:sz w:val="24"/>
            <w:szCs w:val="24"/>
          </w:rPr>
          <w:delText xml:space="preserve"> field.</w:delText>
        </w:r>
      </w:del>
    </w:p>
    <w:p w14:paraId="04F64F84" w14:textId="77777777" w:rsidR="00756F7A" w:rsidRPr="00756F7A" w:rsidDel="005C037E" w:rsidRDefault="00756F7A" w:rsidP="005C037E">
      <w:pPr>
        <w:spacing w:before="100" w:beforeAutospacing="1" w:after="100" w:afterAutospacing="1" w:line="240" w:lineRule="auto"/>
        <w:rPr>
          <w:del w:id="18" w:author="David Coverston" w:date="2016-12-29T15:47:00Z"/>
          <w:rFonts w:ascii="Times New Roman" w:eastAsia="Times New Roman" w:hAnsi="Times New Roman" w:cs="Times New Roman"/>
          <w:sz w:val="24"/>
          <w:szCs w:val="24"/>
        </w:rPr>
        <w:pPrChange w:id="19" w:author="David Coverston" w:date="2016-12-29T15:47:00Z">
          <w:pPr>
            <w:numPr>
              <w:numId w:val="4"/>
            </w:numPr>
            <w:tabs>
              <w:tab w:val="num" w:pos="720"/>
            </w:tabs>
            <w:spacing w:before="100" w:beforeAutospacing="1" w:after="100" w:afterAutospacing="1" w:line="240" w:lineRule="auto"/>
            <w:ind w:left="720" w:hanging="360"/>
          </w:pPr>
        </w:pPrChange>
      </w:pPr>
      <w:del w:id="20" w:author="David Coverston" w:date="2016-12-29T15:47:00Z">
        <w:r w:rsidRPr="00756F7A" w:rsidDel="005C037E">
          <w:rPr>
            <w:rFonts w:ascii="Times New Roman" w:eastAsia="Times New Roman" w:hAnsi="Times New Roman" w:cs="Times New Roman"/>
            <w:sz w:val="24"/>
            <w:szCs w:val="24"/>
          </w:rPr>
          <w:delText xml:space="preserve">To set the link, highlight the source text, select </w:delText>
        </w:r>
        <w:r w:rsidRPr="00756F7A" w:rsidDel="005C037E">
          <w:rPr>
            <w:rFonts w:ascii="Times New Roman" w:eastAsia="Times New Roman" w:hAnsi="Times New Roman" w:cs="Times New Roman"/>
            <w:b/>
            <w:bCs/>
            <w:sz w:val="24"/>
            <w:szCs w:val="24"/>
          </w:rPr>
          <w:delText>Link</w:delText>
        </w:r>
        <w:r w:rsidRPr="00756F7A" w:rsidDel="005C037E">
          <w:rPr>
            <w:rFonts w:ascii="Times New Roman" w:eastAsia="Times New Roman" w:hAnsi="Times New Roman" w:cs="Times New Roman"/>
            <w:sz w:val="24"/>
            <w:szCs w:val="24"/>
          </w:rPr>
          <w:delText xml:space="preserve">, and enter #&lt;andhorName&gt; in the </w:delText>
        </w:r>
        <w:r w:rsidRPr="00756F7A" w:rsidDel="005C037E">
          <w:rPr>
            <w:rFonts w:ascii="Times New Roman" w:eastAsia="Times New Roman" w:hAnsi="Times New Roman" w:cs="Times New Roman"/>
            <w:b/>
            <w:bCs/>
            <w:sz w:val="24"/>
            <w:szCs w:val="24"/>
          </w:rPr>
          <w:delText>Link</w:delText>
        </w:r>
        <w:r w:rsidRPr="00756F7A" w:rsidDel="005C037E">
          <w:rPr>
            <w:rFonts w:ascii="Times New Roman" w:eastAsia="Times New Roman" w:hAnsi="Times New Roman" w:cs="Times New Roman"/>
            <w:sz w:val="24"/>
            <w:szCs w:val="24"/>
          </w:rPr>
          <w:delText xml:space="preserve"> field. For an example, see the anchor icons at the front of glossary terms.</w:delText>
        </w:r>
      </w:del>
    </w:p>
    <w:p w14:paraId="78552835" w14:textId="77777777" w:rsidR="00756F7A" w:rsidRPr="00756F7A" w:rsidRDefault="00756F7A" w:rsidP="005C037E">
      <w:pPr>
        <w:spacing w:before="100" w:beforeAutospacing="1" w:after="100" w:afterAutospacing="1" w:line="240" w:lineRule="auto"/>
        <w:rPr>
          <w:rFonts w:ascii="Times New Roman" w:eastAsia="Times New Roman" w:hAnsi="Times New Roman" w:cs="Times New Roman"/>
          <w:sz w:val="24"/>
          <w:szCs w:val="24"/>
        </w:rPr>
      </w:pPr>
      <w:del w:id="21" w:author="David Coverston" w:date="2016-12-29T15:47:00Z">
        <w:r w:rsidRPr="00756F7A" w:rsidDel="005C037E">
          <w:rPr>
            <w:rFonts w:ascii="Times New Roman" w:eastAsia="Times New Roman" w:hAnsi="Times New Roman" w:cs="Times New Roman"/>
            <w:sz w:val="24"/>
            <w:szCs w:val="24"/>
          </w:rPr>
          <w:delText xml:space="preserve">This page is maintained by the internal Pentaho community. If you see a broken link, please fix it. </w:delText>
        </w:r>
      </w:del>
      <w:r w:rsidRPr="00756F7A">
        <w:rPr>
          <w:rFonts w:ascii="Times New Roman" w:eastAsia="Times New Roman" w:hAnsi="Times New Roman" w:cs="Times New Roman"/>
          <w:sz w:val="24"/>
          <w:szCs w:val="24"/>
        </w:rPr>
        <w:t> </w:t>
      </w:r>
    </w:p>
    <w:p w14:paraId="75F46E5D" w14:textId="77777777" w:rsidR="00756F7A" w:rsidRPr="00756F7A" w:rsidRDefault="00756F7A" w:rsidP="00756F7A">
      <w:pPr>
        <w:spacing w:before="100" w:beforeAutospacing="1" w:after="100" w:afterAutospacing="1" w:line="240" w:lineRule="auto"/>
        <w:jc w:val="center"/>
        <w:outlineLvl w:val="3"/>
        <w:rPr>
          <w:rFonts w:ascii="Times New Roman" w:eastAsia="Times New Roman" w:hAnsi="Times New Roman" w:cs="Times New Roman"/>
          <w:b/>
          <w:bCs/>
          <w:sz w:val="24"/>
          <w:szCs w:val="24"/>
        </w:rPr>
      </w:pPr>
      <w:proofErr w:type="gramStart"/>
      <w:r w:rsidRPr="00756F7A">
        <w:rPr>
          <w:rFonts w:ascii="Times New Roman" w:eastAsia="Times New Roman" w:hAnsi="Times New Roman" w:cs="Times New Roman"/>
          <w:b/>
          <w:bCs/>
          <w:color w:val="0000FF"/>
          <w:sz w:val="24"/>
          <w:szCs w:val="24"/>
          <w:u w:val="single"/>
        </w:rPr>
        <w:t>A</w:t>
      </w:r>
      <w:r w:rsidRPr="00756F7A">
        <w:rPr>
          <w:rFonts w:ascii="Times New Roman" w:eastAsia="Times New Roman" w:hAnsi="Times New Roman" w:cs="Times New Roman"/>
          <w:b/>
          <w:bCs/>
          <w:sz w:val="24"/>
          <w:szCs w:val="24"/>
        </w:rPr>
        <w:t xml:space="preserve">  </w:t>
      </w:r>
      <w:r w:rsidRPr="00756F7A">
        <w:rPr>
          <w:rFonts w:ascii="Times New Roman" w:eastAsia="Times New Roman" w:hAnsi="Times New Roman" w:cs="Times New Roman"/>
          <w:b/>
          <w:bCs/>
          <w:color w:val="0000FF"/>
          <w:sz w:val="24"/>
          <w:szCs w:val="24"/>
          <w:u w:val="single"/>
        </w:rPr>
        <w:t>B</w:t>
      </w:r>
      <w:proofErr w:type="gramEnd"/>
      <w:r w:rsidRPr="00756F7A">
        <w:rPr>
          <w:rFonts w:ascii="Times New Roman" w:eastAsia="Times New Roman" w:hAnsi="Times New Roman" w:cs="Times New Roman"/>
          <w:b/>
          <w:bCs/>
          <w:sz w:val="24"/>
          <w:szCs w:val="24"/>
        </w:rPr>
        <w:t xml:space="preserve">  </w:t>
      </w:r>
      <w:r w:rsidRPr="00756F7A">
        <w:rPr>
          <w:rFonts w:ascii="Times New Roman" w:eastAsia="Times New Roman" w:hAnsi="Times New Roman" w:cs="Times New Roman"/>
          <w:b/>
          <w:bCs/>
          <w:color w:val="0000FF"/>
          <w:sz w:val="24"/>
          <w:szCs w:val="24"/>
          <w:u w:val="single"/>
        </w:rPr>
        <w:t>C</w:t>
      </w:r>
      <w:r w:rsidRPr="00756F7A">
        <w:rPr>
          <w:rFonts w:ascii="Times New Roman" w:eastAsia="Times New Roman" w:hAnsi="Times New Roman" w:cs="Times New Roman"/>
          <w:b/>
          <w:bCs/>
          <w:sz w:val="24"/>
          <w:szCs w:val="24"/>
        </w:rPr>
        <w:t xml:space="preserve">  </w:t>
      </w:r>
      <w:r w:rsidRPr="00756F7A">
        <w:rPr>
          <w:rFonts w:ascii="Times New Roman" w:eastAsia="Times New Roman" w:hAnsi="Times New Roman" w:cs="Times New Roman"/>
          <w:b/>
          <w:bCs/>
          <w:color w:val="0000FF"/>
          <w:sz w:val="24"/>
          <w:szCs w:val="24"/>
          <w:u w:val="single"/>
        </w:rPr>
        <w:t>D</w:t>
      </w:r>
      <w:r w:rsidRPr="00756F7A">
        <w:rPr>
          <w:rFonts w:ascii="Times New Roman" w:eastAsia="Times New Roman" w:hAnsi="Times New Roman" w:cs="Times New Roman"/>
          <w:b/>
          <w:bCs/>
          <w:sz w:val="24"/>
          <w:szCs w:val="24"/>
        </w:rPr>
        <w:t xml:space="preserve">  </w:t>
      </w:r>
      <w:r w:rsidRPr="00756F7A">
        <w:rPr>
          <w:rFonts w:ascii="Times New Roman" w:eastAsia="Times New Roman" w:hAnsi="Times New Roman" w:cs="Times New Roman"/>
          <w:b/>
          <w:bCs/>
          <w:color w:val="0000FF"/>
          <w:sz w:val="24"/>
          <w:szCs w:val="24"/>
          <w:u w:val="single"/>
        </w:rPr>
        <w:t>E</w:t>
      </w:r>
      <w:r w:rsidRPr="00756F7A">
        <w:rPr>
          <w:rFonts w:ascii="Times New Roman" w:eastAsia="Times New Roman" w:hAnsi="Times New Roman" w:cs="Times New Roman"/>
          <w:b/>
          <w:bCs/>
          <w:sz w:val="24"/>
          <w:szCs w:val="24"/>
        </w:rPr>
        <w:t xml:space="preserve">  </w:t>
      </w:r>
      <w:r w:rsidRPr="00756F7A">
        <w:rPr>
          <w:rFonts w:ascii="Times New Roman" w:eastAsia="Times New Roman" w:hAnsi="Times New Roman" w:cs="Times New Roman"/>
          <w:b/>
          <w:bCs/>
          <w:color w:val="0000FF"/>
          <w:sz w:val="24"/>
          <w:szCs w:val="24"/>
          <w:u w:val="single"/>
        </w:rPr>
        <w:t>F</w:t>
      </w:r>
      <w:r w:rsidRPr="00756F7A">
        <w:rPr>
          <w:rFonts w:ascii="Times New Roman" w:eastAsia="Times New Roman" w:hAnsi="Times New Roman" w:cs="Times New Roman"/>
          <w:b/>
          <w:bCs/>
          <w:sz w:val="24"/>
          <w:szCs w:val="24"/>
        </w:rPr>
        <w:t xml:space="preserve">  </w:t>
      </w:r>
      <w:r w:rsidRPr="00756F7A">
        <w:rPr>
          <w:rFonts w:ascii="Times New Roman" w:eastAsia="Times New Roman" w:hAnsi="Times New Roman" w:cs="Times New Roman"/>
          <w:b/>
          <w:bCs/>
          <w:color w:val="0000FF"/>
          <w:sz w:val="24"/>
          <w:szCs w:val="24"/>
          <w:u w:val="single"/>
        </w:rPr>
        <w:t>G</w:t>
      </w:r>
      <w:r w:rsidRPr="00756F7A">
        <w:rPr>
          <w:rFonts w:ascii="Times New Roman" w:eastAsia="Times New Roman" w:hAnsi="Times New Roman" w:cs="Times New Roman"/>
          <w:b/>
          <w:bCs/>
          <w:sz w:val="24"/>
          <w:szCs w:val="24"/>
        </w:rPr>
        <w:t xml:space="preserve">  </w:t>
      </w:r>
      <w:r w:rsidRPr="00756F7A">
        <w:rPr>
          <w:rFonts w:ascii="Times New Roman" w:eastAsia="Times New Roman" w:hAnsi="Times New Roman" w:cs="Times New Roman"/>
          <w:b/>
          <w:bCs/>
          <w:color w:val="0000FF"/>
          <w:sz w:val="24"/>
          <w:szCs w:val="24"/>
          <w:u w:val="single"/>
        </w:rPr>
        <w:t>H</w:t>
      </w:r>
      <w:r w:rsidRPr="00756F7A">
        <w:rPr>
          <w:rFonts w:ascii="Times New Roman" w:eastAsia="Times New Roman" w:hAnsi="Times New Roman" w:cs="Times New Roman"/>
          <w:b/>
          <w:bCs/>
          <w:sz w:val="24"/>
          <w:szCs w:val="24"/>
        </w:rPr>
        <w:t xml:space="preserve">  </w:t>
      </w:r>
      <w:r w:rsidRPr="00756F7A">
        <w:rPr>
          <w:rFonts w:ascii="Times New Roman" w:eastAsia="Times New Roman" w:hAnsi="Times New Roman" w:cs="Times New Roman"/>
          <w:b/>
          <w:bCs/>
          <w:color w:val="0000FF"/>
          <w:sz w:val="24"/>
          <w:szCs w:val="24"/>
          <w:u w:val="single"/>
        </w:rPr>
        <w:t>I</w:t>
      </w:r>
      <w:r w:rsidRPr="00756F7A">
        <w:rPr>
          <w:rFonts w:ascii="Times New Roman" w:eastAsia="Times New Roman" w:hAnsi="Times New Roman" w:cs="Times New Roman"/>
          <w:b/>
          <w:bCs/>
          <w:sz w:val="24"/>
          <w:szCs w:val="24"/>
        </w:rPr>
        <w:t xml:space="preserve">  </w:t>
      </w:r>
      <w:r w:rsidRPr="00756F7A">
        <w:rPr>
          <w:rFonts w:ascii="Times New Roman" w:eastAsia="Times New Roman" w:hAnsi="Times New Roman" w:cs="Times New Roman"/>
          <w:b/>
          <w:bCs/>
          <w:color w:val="0000FF"/>
          <w:sz w:val="24"/>
          <w:szCs w:val="24"/>
          <w:u w:val="single"/>
        </w:rPr>
        <w:t>J</w:t>
      </w:r>
      <w:r w:rsidRPr="00756F7A">
        <w:rPr>
          <w:rFonts w:ascii="Times New Roman" w:eastAsia="Times New Roman" w:hAnsi="Times New Roman" w:cs="Times New Roman"/>
          <w:b/>
          <w:bCs/>
          <w:sz w:val="24"/>
          <w:szCs w:val="24"/>
        </w:rPr>
        <w:t xml:space="preserve">  </w:t>
      </w:r>
      <w:r w:rsidRPr="00756F7A">
        <w:rPr>
          <w:rFonts w:ascii="Times New Roman" w:eastAsia="Times New Roman" w:hAnsi="Times New Roman" w:cs="Times New Roman"/>
          <w:b/>
          <w:bCs/>
          <w:color w:val="0000FF"/>
          <w:sz w:val="24"/>
          <w:szCs w:val="24"/>
          <w:u w:val="single"/>
        </w:rPr>
        <w:t>K</w:t>
      </w:r>
      <w:r w:rsidRPr="00756F7A">
        <w:rPr>
          <w:rFonts w:ascii="Times New Roman" w:eastAsia="Times New Roman" w:hAnsi="Times New Roman" w:cs="Times New Roman"/>
          <w:b/>
          <w:bCs/>
          <w:sz w:val="24"/>
          <w:szCs w:val="24"/>
        </w:rPr>
        <w:t xml:space="preserve">  </w:t>
      </w:r>
      <w:r w:rsidRPr="00756F7A">
        <w:rPr>
          <w:rFonts w:ascii="Times New Roman" w:eastAsia="Times New Roman" w:hAnsi="Times New Roman" w:cs="Times New Roman"/>
          <w:b/>
          <w:bCs/>
          <w:color w:val="0000FF"/>
          <w:sz w:val="24"/>
          <w:szCs w:val="24"/>
          <w:u w:val="single"/>
        </w:rPr>
        <w:t>L</w:t>
      </w:r>
      <w:r w:rsidRPr="00756F7A">
        <w:rPr>
          <w:rFonts w:ascii="Times New Roman" w:eastAsia="Times New Roman" w:hAnsi="Times New Roman" w:cs="Times New Roman"/>
          <w:b/>
          <w:bCs/>
          <w:sz w:val="24"/>
          <w:szCs w:val="24"/>
        </w:rPr>
        <w:t xml:space="preserve">  </w:t>
      </w:r>
      <w:r w:rsidRPr="00756F7A">
        <w:rPr>
          <w:rFonts w:ascii="Times New Roman" w:eastAsia="Times New Roman" w:hAnsi="Times New Roman" w:cs="Times New Roman"/>
          <w:b/>
          <w:bCs/>
          <w:color w:val="0000FF"/>
          <w:sz w:val="24"/>
          <w:szCs w:val="24"/>
          <w:u w:val="single"/>
        </w:rPr>
        <w:t>M</w:t>
      </w:r>
      <w:r w:rsidRPr="00756F7A">
        <w:rPr>
          <w:rFonts w:ascii="Times New Roman" w:eastAsia="Times New Roman" w:hAnsi="Times New Roman" w:cs="Times New Roman"/>
          <w:b/>
          <w:bCs/>
          <w:sz w:val="24"/>
          <w:szCs w:val="24"/>
        </w:rPr>
        <w:t xml:space="preserve">  </w:t>
      </w:r>
      <w:r w:rsidRPr="00756F7A">
        <w:rPr>
          <w:rFonts w:ascii="Times New Roman" w:eastAsia="Times New Roman" w:hAnsi="Times New Roman" w:cs="Times New Roman"/>
          <w:b/>
          <w:bCs/>
          <w:color w:val="0000FF"/>
          <w:sz w:val="24"/>
          <w:szCs w:val="24"/>
          <w:u w:val="single"/>
        </w:rPr>
        <w:t>N</w:t>
      </w:r>
      <w:r w:rsidRPr="00756F7A">
        <w:rPr>
          <w:rFonts w:ascii="Times New Roman" w:eastAsia="Times New Roman" w:hAnsi="Times New Roman" w:cs="Times New Roman"/>
          <w:b/>
          <w:bCs/>
          <w:sz w:val="24"/>
          <w:szCs w:val="24"/>
        </w:rPr>
        <w:t xml:space="preserve">  </w:t>
      </w:r>
      <w:r w:rsidRPr="00756F7A">
        <w:rPr>
          <w:rFonts w:ascii="Times New Roman" w:eastAsia="Times New Roman" w:hAnsi="Times New Roman" w:cs="Times New Roman"/>
          <w:b/>
          <w:bCs/>
          <w:color w:val="0000FF"/>
          <w:sz w:val="24"/>
          <w:szCs w:val="24"/>
          <w:u w:val="single"/>
        </w:rPr>
        <w:t>O</w:t>
      </w:r>
      <w:r w:rsidRPr="00756F7A">
        <w:rPr>
          <w:rFonts w:ascii="Times New Roman" w:eastAsia="Times New Roman" w:hAnsi="Times New Roman" w:cs="Times New Roman"/>
          <w:b/>
          <w:bCs/>
          <w:sz w:val="24"/>
          <w:szCs w:val="24"/>
        </w:rPr>
        <w:t xml:space="preserve">  </w:t>
      </w:r>
      <w:r w:rsidRPr="00756F7A">
        <w:rPr>
          <w:rFonts w:ascii="Times New Roman" w:eastAsia="Times New Roman" w:hAnsi="Times New Roman" w:cs="Times New Roman"/>
          <w:b/>
          <w:bCs/>
          <w:color w:val="0000FF"/>
          <w:sz w:val="24"/>
          <w:szCs w:val="24"/>
          <w:u w:val="single"/>
        </w:rPr>
        <w:t>P</w:t>
      </w:r>
      <w:r w:rsidRPr="00756F7A">
        <w:rPr>
          <w:rFonts w:ascii="Times New Roman" w:eastAsia="Times New Roman" w:hAnsi="Times New Roman" w:cs="Times New Roman"/>
          <w:b/>
          <w:bCs/>
          <w:sz w:val="24"/>
          <w:szCs w:val="24"/>
        </w:rPr>
        <w:t xml:space="preserve">  </w:t>
      </w:r>
      <w:r w:rsidRPr="00756F7A">
        <w:rPr>
          <w:rFonts w:ascii="Times New Roman" w:eastAsia="Times New Roman" w:hAnsi="Times New Roman" w:cs="Times New Roman"/>
          <w:b/>
          <w:bCs/>
          <w:color w:val="0000FF"/>
          <w:sz w:val="24"/>
          <w:szCs w:val="24"/>
          <w:u w:val="single"/>
        </w:rPr>
        <w:t>Q</w:t>
      </w:r>
      <w:r w:rsidRPr="00756F7A">
        <w:rPr>
          <w:rFonts w:ascii="Times New Roman" w:eastAsia="Times New Roman" w:hAnsi="Times New Roman" w:cs="Times New Roman"/>
          <w:b/>
          <w:bCs/>
          <w:sz w:val="24"/>
          <w:szCs w:val="24"/>
        </w:rPr>
        <w:t xml:space="preserve">  </w:t>
      </w:r>
      <w:r w:rsidRPr="00756F7A">
        <w:rPr>
          <w:rFonts w:ascii="Times New Roman" w:eastAsia="Times New Roman" w:hAnsi="Times New Roman" w:cs="Times New Roman"/>
          <w:b/>
          <w:bCs/>
          <w:color w:val="0000FF"/>
          <w:sz w:val="24"/>
          <w:szCs w:val="24"/>
          <w:u w:val="single"/>
        </w:rPr>
        <w:t>R</w:t>
      </w:r>
      <w:r w:rsidRPr="00756F7A">
        <w:rPr>
          <w:rFonts w:ascii="Times New Roman" w:eastAsia="Times New Roman" w:hAnsi="Times New Roman" w:cs="Times New Roman"/>
          <w:b/>
          <w:bCs/>
          <w:sz w:val="24"/>
          <w:szCs w:val="24"/>
        </w:rPr>
        <w:t xml:space="preserve">  </w:t>
      </w:r>
      <w:r w:rsidRPr="00756F7A">
        <w:rPr>
          <w:rFonts w:ascii="Times New Roman" w:eastAsia="Times New Roman" w:hAnsi="Times New Roman" w:cs="Times New Roman"/>
          <w:b/>
          <w:bCs/>
          <w:color w:val="0000FF"/>
          <w:sz w:val="24"/>
          <w:szCs w:val="24"/>
          <w:u w:val="single"/>
        </w:rPr>
        <w:t>S</w:t>
      </w:r>
      <w:r w:rsidRPr="00756F7A">
        <w:rPr>
          <w:rFonts w:ascii="Times New Roman" w:eastAsia="Times New Roman" w:hAnsi="Times New Roman" w:cs="Times New Roman"/>
          <w:b/>
          <w:bCs/>
          <w:sz w:val="24"/>
          <w:szCs w:val="24"/>
        </w:rPr>
        <w:t xml:space="preserve">  </w:t>
      </w:r>
      <w:r w:rsidRPr="00756F7A">
        <w:rPr>
          <w:rFonts w:ascii="Times New Roman" w:eastAsia="Times New Roman" w:hAnsi="Times New Roman" w:cs="Times New Roman"/>
          <w:b/>
          <w:bCs/>
          <w:color w:val="0000FF"/>
          <w:sz w:val="24"/>
          <w:szCs w:val="24"/>
          <w:u w:val="single"/>
        </w:rPr>
        <w:t>T</w:t>
      </w:r>
      <w:r w:rsidRPr="00756F7A">
        <w:rPr>
          <w:rFonts w:ascii="Times New Roman" w:eastAsia="Times New Roman" w:hAnsi="Times New Roman" w:cs="Times New Roman"/>
          <w:b/>
          <w:bCs/>
          <w:sz w:val="24"/>
          <w:szCs w:val="24"/>
        </w:rPr>
        <w:t xml:space="preserve">  </w:t>
      </w:r>
      <w:r w:rsidRPr="00756F7A">
        <w:rPr>
          <w:rFonts w:ascii="Times New Roman" w:eastAsia="Times New Roman" w:hAnsi="Times New Roman" w:cs="Times New Roman"/>
          <w:b/>
          <w:bCs/>
          <w:color w:val="0000FF"/>
          <w:sz w:val="24"/>
          <w:szCs w:val="24"/>
          <w:u w:val="single"/>
        </w:rPr>
        <w:t>U</w:t>
      </w:r>
      <w:r w:rsidRPr="00756F7A">
        <w:rPr>
          <w:rFonts w:ascii="Times New Roman" w:eastAsia="Times New Roman" w:hAnsi="Times New Roman" w:cs="Times New Roman"/>
          <w:b/>
          <w:bCs/>
          <w:sz w:val="24"/>
          <w:szCs w:val="24"/>
        </w:rPr>
        <w:t xml:space="preserve">  </w:t>
      </w:r>
      <w:r w:rsidRPr="00756F7A">
        <w:rPr>
          <w:rFonts w:ascii="Times New Roman" w:eastAsia="Times New Roman" w:hAnsi="Times New Roman" w:cs="Times New Roman"/>
          <w:b/>
          <w:bCs/>
          <w:color w:val="0000FF"/>
          <w:sz w:val="24"/>
          <w:szCs w:val="24"/>
          <w:u w:val="single"/>
        </w:rPr>
        <w:t>V</w:t>
      </w:r>
      <w:r w:rsidRPr="00756F7A">
        <w:rPr>
          <w:rFonts w:ascii="Times New Roman" w:eastAsia="Times New Roman" w:hAnsi="Times New Roman" w:cs="Times New Roman"/>
          <w:b/>
          <w:bCs/>
          <w:sz w:val="24"/>
          <w:szCs w:val="24"/>
        </w:rPr>
        <w:t xml:space="preserve">  </w:t>
      </w:r>
      <w:r w:rsidRPr="00756F7A">
        <w:rPr>
          <w:rFonts w:ascii="Times New Roman" w:eastAsia="Times New Roman" w:hAnsi="Times New Roman" w:cs="Times New Roman"/>
          <w:b/>
          <w:bCs/>
          <w:color w:val="0000FF"/>
          <w:sz w:val="24"/>
          <w:szCs w:val="24"/>
          <w:u w:val="single"/>
        </w:rPr>
        <w:t>W</w:t>
      </w:r>
      <w:r w:rsidRPr="00756F7A">
        <w:rPr>
          <w:rFonts w:ascii="Times New Roman" w:eastAsia="Times New Roman" w:hAnsi="Times New Roman" w:cs="Times New Roman"/>
          <w:b/>
          <w:bCs/>
          <w:sz w:val="24"/>
          <w:szCs w:val="24"/>
        </w:rPr>
        <w:t xml:space="preserve">  </w:t>
      </w:r>
      <w:r w:rsidRPr="00756F7A">
        <w:rPr>
          <w:rFonts w:ascii="Times New Roman" w:eastAsia="Times New Roman" w:hAnsi="Times New Roman" w:cs="Times New Roman"/>
          <w:b/>
          <w:bCs/>
          <w:color w:val="0000FF"/>
          <w:sz w:val="24"/>
          <w:szCs w:val="24"/>
          <w:u w:val="single"/>
        </w:rPr>
        <w:t>X</w:t>
      </w:r>
      <w:r w:rsidRPr="00756F7A">
        <w:rPr>
          <w:rFonts w:ascii="Times New Roman" w:eastAsia="Times New Roman" w:hAnsi="Times New Roman" w:cs="Times New Roman"/>
          <w:b/>
          <w:bCs/>
          <w:sz w:val="24"/>
          <w:szCs w:val="24"/>
        </w:rPr>
        <w:t xml:space="preserve">  </w:t>
      </w:r>
      <w:r w:rsidRPr="00756F7A">
        <w:rPr>
          <w:rFonts w:ascii="Times New Roman" w:eastAsia="Times New Roman" w:hAnsi="Times New Roman" w:cs="Times New Roman"/>
          <w:b/>
          <w:bCs/>
          <w:color w:val="0000FF"/>
          <w:sz w:val="24"/>
          <w:szCs w:val="24"/>
          <w:u w:val="single"/>
        </w:rPr>
        <w:t>Y</w:t>
      </w:r>
      <w:r w:rsidRPr="00756F7A">
        <w:rPr>
          <w:rFonts w:ascii="Times New Roman" w:eastAsia="Times New Roman" w:hAnsi="Times New Roman" w:cs="Times New Roman"/>
          <w:b/>
          <w:bCs/>
          <w:sz w:val="24"/>
          <w:szCs w:val="24"/>
        </w:rPr>
        <w:t>  </w:t>
      </w:r>
      <w:r w:rsidRPr="00756F7A">
        <w:rPr>
          <w:rFonts w:ascii="Times New Roman" w:eastAsia="Times New Roman" w:hAnsi="Times New Roman" w:cs="Times New Roman"/>
          <w:b/>
          <w:bCs/>
          <w:color w:val="0000FF"/>
          <w:sz w:val="24"/>
          <w:szCs w:val="24"/>
          <w:u w:val="single"/>
        </w:rPr>
        <w:t>Z</w:t>
      </w:r>
      <w:r w:rsidRPr="00756F7A">
        <w:rPr>
          <w:rFonts w:ascii="Times New Roman" w:eastAsia="Times New Roman" w:hAnsi="Times New Roman" w:cs="Times New Roman"/>
          <w:b/>
          <w:bCs/>
          <w:sz w:val="24"/>
          <w:szCs w:val="24"/>
        </w:rPr>
        <w:t> </w:t>
      </w:r>
    </w:p>
    <w:p w14:paraId="3D3AE264" w14:textId="77777777" w:rsidR="00756F7A" w:rsidRPr="00756F7A" w:rsidRDefault="00756F7A" w:rsidP="00756F7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56F7A">
        <w:rPr>
          <w:rFonts w:ascii="Times New Roman" w:eastAsia="Times New Roman" w:hAnsi="Times New Roman" w:cs="Times New Roman"/>
          <w:b/>
          <w:bCs/>
          <w:kern w:val="36"/>
          <w:sz w:val="48"/>
          <w:szCs w:val="48"/>
        </w:rPr>
        <w:t>A</w:t>
      </w:r>
    </w:p>
    <w:p w14:paraId="170BF2DE"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20716B">
        <w:rPr>
          <w:rFonts w:ascii="Times New Roman" w:eastAsia="Times New Roman" w:hAnsi="Times New Roman" w:cs="Times New Roman"/>
          <w:b/>
          <w:bCs/>
          <w:sz w:val="24"/>
          <w:szCs w:val="24"/>
          <w:rPrChange w:id="22" w:author="David Coverston" w:date="2017-01-03T10:21:00Z">
            <w:rPr>
              <w:rFonts w:ascii="Times New Roman" w:eastAsia="Times New Roman" w:hAnsi="Times New Roman" w:cs="Times New Roman"/>
              <w:b/>
              <w:bCs/>
              <w:sz w:val="24"/>
              <w:szCs w:val="24"/>
            </w:rPr>
          </w:rPrChange>
        </w:rPr>
        <w:t>Aggregate</w:t>
      </w:r>
    </w:p>
    <w:p w14:paraId="4070EEA3" w14:textId="77777777" w:rsidR="00756F7A" w:rsidRPr="00756F7A" w:rsidRDefault="0087213F" w:rsidP="00756F7A">
      <w:pPr>
        <w:spacing w:before="100" w:beforeAutospacing="1" w:after="100" w:afterAutospacing="1" w:line="240" w:lineRule="auto"/>
        <w:rPr>
          <w:rFonts w:ascii="Times New Roman" w:eastAsia="Times New Roman" w:hAnsi="Times New Roman" w:cs="Times New Roman"/>
          <w:sz w:val="24"/>
          <w:szCs w:val="24"/>
        </w:rPr>
      </w:pPr>
      <w:ins w:id="23" w:author="David Coverston" w:date="2016-12-29T16:04:00Z">
        <w:r>
          <w:rPr>
            <w:rFonts w:ascii="Times New Roman" w:eastAsia="Times New Roman" w:hAnsi="Times New Roman" w:cs="Times New Roman"/>
            <w:sz w:val="24"/>
            <w:szCs w:val="24"/>
          </w:rPr>
          <w:t xml:space="preserve">To collect data from multiple sources and merge it into one source. </w:t>
        </w:r>
      </w:ins>
      <w:del w:id="24" w:author="David Coverston" w:date="2016-12-29T16:01:00Z">
        <w:r w:rsidR="00756F7A" w:rsidRPr="00756F7A" w:rsidDel="0087213F">
          <w:rPr>
            <w:rFonts w:ascii="Times New Roman" w:eastAsia="Times New Roman" w:hAnsi="Times New Roman" w:cs="Times New Roman"/>
            <w:sz w:val="24"/>
            <w:szCs w:val="24"/>
          </w:rPr>
          <w:delText xml:space="preserve">Definitions for </w:delText>
        </w:r>
      </w:del>
      <w:del w:id="25" w:author="David Coverston" w:date="2016-12-29T15:53:00Z">
        <w:r w:rsidR="00756F7A" w:rsidRPr="005C037E" w:rsidDel="005C037E">
          <w:rPr>
            <w:rPrChange w:id="26" w:author="David Coverston" w:date="2016-12-29T15:54:00Z">
              <w:rPr>
                <w:rFonts w:ascii="Times New Roman" w:eastAsia="Times New Roman" w:hAnsi="Times New Roman" w:cs="Times New Roman"/>
                <w:color w:val="0000FF"/>
                <w:sz w:val="24"/>
                <w:szCs w:val="24"/>
                <w:u w:val="single"/>
              </w:rPr>
            </w:rPrChange>
          </w:rPr>
          <w:delText>aggregate tables</w:delText>
        </w:r>
      </w:del>
      <w:del w:id="27" w:author="David Coverston" w:date="2016-12-29T16:01:00Z">
        <w:r w:rsidR="00756F7A" w:rsidRPr="005C037E" w:rsidDel="0087213F">
          <w:rPr>
            <w:rPrChange w:id="28" w:author="David Coverston" w:date="2016-12-29T15:54:00Z">
              <w:rPr>
                <w:rFonts w:ascii="Times New Roman" w:eastAsia="Times New Roman" w:hAnsi="Times New Roman" w:cs="Times New Roman"/>
                <w:sz w:val="24"/>
                <w:szCs w:val="24"/>
              </w:rPr>
            </w:rPrChange>
          </w:rPr>
          <w:delText xml:space="preserve"> </w:delText>
        </w:r>
        <w:r w:rsidR="00756F7A" w:rsidRPr="00756F7A" w:rsidDel="0087213F">
          <w:rPr>
            <w:rFonts w:ascii="Times New Roman" w:eastAsia="Times New Roman" w:hAnsi="Times New Roman" w:cs="Times New Roman"/>
            <w:sz w:val="24"/>
            <w:szCs w:val="24"/>
          </w:rPr>
          <w:delText xml:space="preserve">that help optimize a </w:delText>
        </w:r>
      </w:del>
      <w:del w:id="29" w:author="David Coverston" w:date="2016-12-29T15:54:00Z">
        <w:r w:rsidR="00756F7A" w:rsidRPr="005C037E" w:rsidDel="005C037E">
          <w:rPr>
            <w:rPrChange w:id="30" w:author="David Coverston" w:date="2016-12-29T15:54:00Z">
              <w:rPr>
                <w:rFonts w:ascii="Times New Roman" w:eastAsia="Times New Roman" w:hAnsi="Times New Roman" w:cs="Times New Roman"/>
                <w:color w:val="0000FF"/>
                <w:sz w:val="24"/>
                <w:szCs w:val="24"/>
                <w:u w:val="single"/>
              </w:rPr>
            </w:rPrChange>
          </w:rPr>
          <w:delText>cube</w:delText>
        </w:r>
      </w:del>
      <w:del w:id="31" w:author="David Coverston" w:date="2016-12-29T16:04:00Z">
        <w:r w:rsidR="00756F7A" w:rsidRPr="00756F7A" w:rsidDel="0087213F">
          <w:rPr>
            <w:rFonts w:ascii="Times New Roman" w:eastAsia="Times New Roman" w:hAnsi="Times New Roman" w:cs="Times New Roman"/>
            <w:sz w:val="24"/>
            <w:szCs w:val="24"/>
          </w:rPr>
          <w:delText xml:space="preserve">. </w:delText>
        </w:r>
      </w:del>
      <w:del w:id="32" w:author="David Coverston" w:date="2016-12-29T15:57:00Z">
        <w:r w:rsidR="00756F7A" w:rsidRPr="00756F7A" w:rsidDel="005C037E">
          <w:rPr>
            <w:rFonts w:ascii="Times New Roman" w:eastAsia="Times New Roman" w:hAnsi="Times New Roman" w:cs="Times New Roman"/>
            <w:sz w:val="24"/>
            <w:szCs w:val="24"/>
          </w:rPr>
          <w:delText xml:space="preserve">Summarize and </w:delText>
        </w:r>
      </w:del>
      <w:ins w:id="33" w:author="David Coverston" w:date="2016-12-29T15:57:00Z">
        <w:r w:rsidR="005C037E">
          <w:rPr>
            <w:rFonts w:ascii="Times New Roman" w:eastAsia="Times New Roman" w:hAnsi="Times New Roman" w:cs="Times New Roman"/>
            <w:sz w:val="24"/>
            <w:szCs w:val="24"/>
          </w:rPr>
          <w:t>A</w:t>
        </w:r>
      </w:ins>
      <w:ins w:id="34" w:author="David Coverston" w:date="2016-12-29T16:00:00Z">
        <w:r>
          <w:rPr>
            <w:rFonts w:ascii="Times New Roman" w:eastAsia="Times New Roman" w:hAnsi="Times New Roman" w:cs="Times New Roman"/>
            <w:sz w:val="24"/>
            <w:szCs w:val="24"/>
          </w:rPr>
          <w:t>ggregat</w:t>
        </w:r>
      </w:ins>
      <w:del w:id="35" w:author="David Coverston" w:date="2016-12-29T16:00:00Z">
        <w:r w:rsidR="00756F7A" w:rsidRPr="00756F7A" w:rsidDel="0087213F">
          <w:rPr>
            <w:rFonts w:ascii="Times New Roman" w:eastAsia="Times New Roman" w:hAnsi="Times New Roman" w:cs="Times New Roman"/>
            <w:sz w:val="24"/>
            <w:szCs w:val="24"/>
          </w:rPr>
          <w:delText>summariz</w:delText>
        </w:r>
      </w:del>
      <w:r w:rsidR="00756F7A" w:rsidRPr="00756F7A">
        <w:rPr>
          <w:rFonts w:ascii="Times New Roman" w:eastAsia="Times New Roman" w:hAnsi="Times New Roman" w:cs="Times New Roman"/>
          <w:sz w:val="24"/>
          <w:szCs w:val="24"/>
        </w:rPr>
        <w:t xml:space="preserve">ed data </w:t>
      </w:r>
      <w:ins w:id="36" w:author="David Coverston" w:date="2016-12-29T15:57:00Z">
        <w:r>
          <w:rPr>
            <w:rFonts w:ascii="Times New Roman" w:eastAsia="Times New Roman" w:hAnsi="Times New Roman" w:cs="Times New Roman"/>
            <w:sz w:val="24"/>
            <w:szCs w:val="24"/>
          </w:rPr>
          <w:t xml:space="preserve">is </w:t>
        </w:r>
      </w:ins>
      <w:ins w:id="37" w:author="David Coverston" w:date="2016-12-29T16:00:00Z">
        <w:r>
          <w:rPr>
            <w:rFonts w:ascii="Times New Roman" w:eastAsia="Times New Roman" w:hAnsi="Times New Roman" w:cs="Times New Roman"/>
            <w:sz w:val="24"/>
            <w:szCs w:val="24"/>
          </w:rPr>
          <w:t xml:space="preserve">also </w:t>
        </w:r>
      </w:ins>
      <w:ins w:id="38" w:author="David Coverston" w:date="2016-12-29T15:57:00Z">
        <w:r>
          <w:rPr>
            <w:rFonts w:ascii="Times New Roman" w:eastAsia="Times New Roman" w:hAnsi="Times New Roman" w:cs="Times New Roman"/>
            <w:sz w:val="24"/>
            <w:szCs w:val="24"/>
          </w:rPr>
          <w:t xml:space="preserve">referred to as </w:t>
        </w:r>
      </w:ins>
      <w:ins w:id="39" w:author="David Coverston" w:date="2016-12-29T16:01:00Z">
        <w:r>
          <w:rPr>
            <w:rFonts w:ascii="Times New Roman" w:eastAsia="Times New Roman" w:hAnsi="Times New Roman" w:cs="Times New Roman"/>
            <w:sz w:val="24"/>
            <w:szCs w:val="24"/>
          </w:rPr>
          <w:t>summarized</w:t>
        </w:r>
      </w:ins>
      <w:ins w:id="40" w:author="David Coverston" w:date="2016-12-29T16:00:00Z">
        <w:r>
          <w:rPr>
            <w:rFonts w:ascii="Times New Roman" w:eastAsia="Times New Roman" w:hAnsi="Times New Roman" w:cs="Times New Roman"/>
            <w:sz w:val="24"/>
            <w:szCs w:val="24"/>
          </w:rPr>
          <w:t xml:space="preserve"> data</w:t>
        </w:r>
      </w:ins>
      <w:del w:id="41" w:author="David Coverston" w:date="2016-12-29T15:57:00Z">
        <w:r w:rsidR="00756F7A" w:rsidRPr="00756F7A" w:rsidDel="0087213F">
          <w:rPr>
            <w:rFonts w:ascii="Times New Roman" w:eastAsia="Times New Roman" w:hAnsi="Times New Roman" w:cs="Times New Roman"/>
            <w:sz w:val="24"/>
            <w:szCs w:val="24"/>
          </w:rPr>
          <w:delText>are synonyms</w:delText>
        </w:r>
      </w:del>
      <w:ins w:id="42" w:author="David Coverston" w:date="2016-12-29T15:58:00Z">
        <w:r>
          <w:rPr>
            <w:rFonts w:ascii="Times New Roman" w:eastAsia="Times New Roman" w:hAnsi="Times New Roman" w:cs="Times New Roman"/>
            <w:sz w:val="24"/>
            <w:szCs w:val="24"/>
          </w:rPr>
          <w:t>.</w:t>
        </w:r>
      </w:ins>
      <w:del w:id="43" w:author="David Coverston" w:date="2016-12-29T15:57:00Z">
        <w:r w:rsidR="00756F7A" w:rsidRPr="00756F7A" w:rsidDel="0087213F">
          <w:rPr>
            <w:rFonts w:ascii="Times New Roman" w:eastAsia="Times New Roman" w:hAnsi="Times New Roman" w:cs="Times New Roman"/>
            <w:sz w:val="24"/>
            <w:szCs w:val="24"/>
          </w:rPr>
          <w:delText>.</w:delText>
        </w:r>
      </w:del>
    </w:p>
    <w:p w14:paraId="477FC1B3"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20716B">
        <w:rPr>
          <w:rFonts w:ascii="Times New Roman" w:eastAsia="Times New Roman" w:hAnsi="Times New Roman" w:cs="Times New Roman"/>
          <w:b/>
          <w:bCs/>
          <w:sz w:val="24"/>
          <w:szCs w:val="24"/>
          <w:rPrChange w:id="44" w:author="David Coverston" w:date="2017-01-03T10:21:00Z">
            <w:rPr>
              <w:rFonts w:ascii="Times New Roman" w:eastAsia="Times New Roman" w:hAnsi="Times New Roman" w:cs="Times New Roman"/>
              <w:b/>
              <w:bCs/>
              <w:sz w:val="24"/>
              <w:szCs w:val="24"/>
            </w:rPr>
          </w:rPrChange>
        </w:rPr>
        <w:t>Aggregate Table</w:t>
      </w:r>
    </w:p>
    <w:p w14:paraId="0B36CBBE" w14:textId="77777777" w:rsidR="00756F7A" w:rsidRPr="00756F7A" w:rsidRDefault="00CA2B36" w:rsidP="00B77C0D">
      <w:pPr>
        <w:spacing w:before="100" w:beforeAutospacing="1" w:after="100" w:afterAutospacing="1" w:line="240" w:lineRule="auto"/>
        <w:rPr>
          <w:rFonts w:ascii="Times New Roman" w:eastAsia="Times New Roman" w:hAnsi="Times New Roman" w:cs="Times New Roman"/>
          <w:sz w:val="24"/>
          <w:szCs w:val="24"/>
        </w:rPr>
        <w:pPrChange w:id="45" w:author="David Coverston" w:date="2016-12-30T10:06:00Z">
          <w:pPr>
            <w:spacing w:before="100" w:beforeAutospacing="1" w:after="100" w:afterAutospacing="1" w:line="240" w:lineRule="auto"/>
          </w:pPr>
        </w:pPrChange>
      </w:pPr>
      <w:ins w:id="46" w:author="David Coverston" w:date="2016-12-30T09:30:00Z">
        <w:r w:rsidRPr="00CA2B36">
          <w:rPr>
            <w:rFonts w:ascii="Times New Roman" w:eastAsia="Times New Roman" w:hAnsi="Times New Roman" w:cs="Times New Roman"/>
            <w:sz w:val="24"/>
            <w:szCs w:val="24"/>
          </w:rPr>
          <w:t xml:space="preserve">Aggregate tables </w:t>
        </w:r>
      </w:ins>
      <w:del w:id="47" w:author="David Coverston" w:date="2016-12-30T10:06:00Z">
        <w:r w:rsidR="00756F7A" w:rsidRPr="00756F7A" w:rsidDel="00B77C0D">
          <w:rPr>
            <w:rFonts w:ascii="Times New Roman" w:eastAsia="Times New Roman" w:hAnsi="Times New Roman" w:cs="Times New Roman"/>
            <w:sz w:val="24"/>
            <w:szCs w:val="24"/>
          </w:rPr>
          <w:delText xml:space="preserve">Coexist with the base </w:delText>
        </w:r>
      </w:del>
      <w:del w:id="48" w:author="David Coverston" w:date="2016-12-29T16:05:00Z">
        <w:r w:rsidR="00756F7A" w:rsidRPr="0087213F" w:rsidDel="0087213F">
          <w:rPr>
            <w:rPrChange w:id="49" w:author="David Coverston" w:date="2016-12-29T16:05:00Z">
              <w:rPr>
                <w:rFonts w:ascii="Times New Roman" w:eastAsia="Times New Roman" w:hAnsi="Times New Roman" w:cs="Times New Roman"/>
                <w:color w:val="0000FF"/>
                <w:sz w:val="24"/>
                <w:szCs w:val="24"/>
                <w:u w:val="single"/>
              </w:rPr>
            </w:rPrChange>
          </w:rPr>
          <w:delText>fact table</w:delText>
        </w:r>
      </w:del>
      <w:del w:id="50" w:author="David Coverston" w:date="2016-12-30T10:06:00Z">
        <w:r w:rsidR="00756F7A" w:rsidRPr="0087213F" w:rsidDel="00B77C0D">
          <w:rPr>
            <w:rPrChange w:id="51" w:author="David Coverston" w:date="2016-12-29T16:05:00Z">
              <w:rPr>
                <w:rFonts w:ascii="Times New Roman" w:eastAsia="Times New Roman" w:hAnsi="Times New Roman" w:cs="Times New Roman"/>
                <w:sz w:val="24"/>
                <w:szCs w:val="24"/>
              </w:rPr>
            </w:rPrChange>
          </w:rPr>
          <w:delText>,</w:delText>
        </w:r>
        <w:r w:rsidR="00756F7A" w:rsidRPr="00756F7A" w:rsidDel="00B77C0D">
          <w:rPr>
            <w:rFonts w:ascii="Times New Roman" w:eastAsia="Times New Roman" w:hAnsi="Times New Roman" w:cs="Times New Roman"/>
            <w:sz w:val="24"/>
            <w:szCs w:val="24"/>
          </w:rPr>
          <w:delText xml:space="preserve"> and </w:delText>
        </w:r>
      </w:del>
      <w:r w:rsidR="00756F7A" w:rsidRPr="00756F7A">
        <w:rPr>
          <w:rFonts w:ascii="Times New Roman" w:eastAsia="Times New Roman" w:hAnsi="Times New Roman" w:cs="Times New Roman"/>
          <w:sz w:val="24"/>
          <w:szCs w:val="24"/>
        </w:rPr>
        <w:t>contain</w:t>
      </w:r>
      <w:del w:id="52" w:author="David Coverston" w:date="2016-12-30T10:06:00Z">
        <w:r w:rsidR="00756F7A" w:rsidRPr="00756F7A" w:rsidDel="00B77C0D">
          <w:rPr>
            <w:rFonts w:ascii="Times New Roman" w:eastAsia="Times New Roman" w:hAnsi="Times New Roman" w:cs="Times New Roman"/>
            <w:sz w:val="24"/>
            <w:szCs w:val="24"/>
          </w:rPr>
          <w:delText>s</w:delText>
        </w:r>
      </w:del>
      <w:r w:rsidR="00756F7A" w:rsidRPr="00756F7A">
        <w:rPr>
          <w:rFonts w:ascii="Times New Roman" w:eastAsia="Times New Roman" w:hAnsi="Times New Roman" w:cs="Times New Roman"/>
          <w:sz w:val="24"/>
          <w:szCs w:val="24"/>
        </w:rPr>
        <w:t xml:space="preserve"> pre-aggregated measures built from the fact table. It is registered in </w:t>
      </w:r>
      <w:del w:id="53" w:author="David Coverston" w:date="2016-12-29T16:05:00Z">
        <w:r w:rsidR="00756F7A" w:rsidRPr="0087213F" w:rsidDel="0087213F">
          <w:rPr>
            <w:rPrChange w:id="54" w:author="David Coverston" w:date="2016-12-29T16:05:00Z">
              <w:rPr>
                <w:rFonts w:ascii="Times New Roman" w:eastAsia="Times New Roman" w:hAnsi="Times New Roman" w:cs="Times New Roman"/>
                <w:color w:val="0000FF"/>
                <w:sz w:val="24"/>
                <w:szCs w:val="24"/>
                <w:u w:val="single"/>
              </w:rPr>
            </w:rPrChange>
          </w:rPr>
          <w:delText>Mondrian's schema</w:delText>
        </w:r>
      </w:del>
      <w:ins w:id="55" w:author="David Coverston" w:date="2016-12-29T16:05:00Z">
        <w:r w:rsidR="0087213F" w:rsidRPr="0087213F">
          <w:rPr>
            <w:rPrChange w:id="56" w:author="David Coverston" w:date="2016-12-29T16:05:00Z">
              <w:rPr>
                <w:rFonts w:ascii="Times New Roman" w:eastAsia="Times New Roman" w:hAnsi="Times New Roman" w:cs="Times New Roman"/>
                <w:color w:val="0000FF"/>
                <w:sz w:val="24"/>
                <w:szCs w:val="24"/>
                <w:u w:val="single"/>
              </w:rPr>
            </w:rPrChange>
          </w:rPr>
          <w:t>Mondrian's schema</w:t>
        </w:r>
      </w:ins>
      <w:r w:rsidR="00756F7A" w:rsidRPr="00756F7A">
        <w:rPr>
          <w:rFonts w:ascii="Times New Roman" w:eastAsia="Times New Roman" w:hAnsi="Times New Roman" w:cs="Times New Roman"/>
          <w:sz w:val="24"/>
          <w:szCs w:val="24"/>
        </w:rPr>
        <w:t xml:space="preserve">, so that Mondrian can choose whether to use the aggregate table rather than the fact table, if applicable for a </w:t>
      </w:r>
      <w:proofErr w:type="gramStart"/>
      <w:r w:rsidR="00756F7A" w:rsidRPr="00756F7A">
        <w:rPr>
          <w:rFonts w:ascii="Times New Roman" w:eastAsia="Times New Roman" w:hAnsi="Times New Roman" w:cs="Times New Roman"/>
          <w:sz w:val="24"/>
          <w:szCs w:val="24"/>
        </w:rPr>
        <w:t>particular query</w:t>
      </w:r>
      <w:proofErr w:type="gramEnd"/>
      <w:r w:rsidR="00756F7A" w:rsidRPr="00756F7A">
        <w:rPr>
          <w:rFonts w:ascii="Times New Roman" w:eastAsia="Times New Roman" w:hAnsi="Times New Roman" w:cs="Times New Roman"/>
          <w:sz w:val="24"/>
          <w:szCs w:val="24"/>
        </w:rPr>
        <w:t>.</w:t>
      </w:r>
    </w:p>
    <w:p w14:paraId="5032F816"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20716B">
        <w:rPr>
          <w:rFonts w:ascii="Times New Roman" w:eastAsia="Times New Roman" w:hAnsi="Times New Roman" w:cs="Times New Roman"/>
          <w:b/>
          <w:bCs/>
          <w:sz w:val="24"/>
          <w:szCs w:val="24"/>
          <w:rPrChange w:id="57" w:author="David Coverston" w:date="2017-01-03T10:21:00Z">
            <w:rPr>
              <w:rFonts w:ascii="Times New Roman" w:eastAsia="Times New Roman" w:hAnsi="Times New Roman" w:cs="Times New Roman"/>
              <w:b/>
              <w:bCs/>
              <w:sz w:val="24"/>
              <w:szCs w:val="24"/>
            </w:rPr>
          </w:rPrChange>
        </w:rPr>
        <w:t>Aggregation</w:t>
      </w:r>
    </w:p>
    <w:p w14:paraId="4E644972"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sz w:val="24"/>
          <w:szCs w:val="24"/>
        </w:rPr>
        <w:t>The process of merging multiple data values into one value. For example, sales data collected daily can then be aggregated to the week level, the week data could be aggregated to the month level, and so on. The data can then be referred to as aggregate data. </w:t>
      </w:r>
      <w:del w:id="58" w:author="David Coverston" w:date="2016-12-30T10:14:00Z">
        <w:r w:rsidRPr="00756F7A" w:rsidDel="00B77C0D">
          <w:rPr>
            <w:rFonts w:ascii="Times New Roman" w:eastAsia="Times New Roman" w:hAnsi="Times New Roman" w:cs="Times New Roman"/>
            <w:sz w:val="24"/>
            <w:szCs w:val="24"/>
          </w:rPr>
          <w:delText>Summarization is a synonym, as are a</w:delText>
        </w:r>
      </w:del>
      <w:ins w:id="59" w:author="David Coverston" w:date="2016-12-30T10:14:00Z">
        <w:r w:rsidR="00B77C0D">
          <w:rPr>
            <w:rFonts w:ascii="Times New Roman" w:eastAsia="Times New Roman" w:hAnsi="Times New Roman" w:cs="Times New Roman"/>
            <w:sz w:val="24"/>
            <w:szCs w:val="24"/>
          </w:rPr>
          <w:t>A</w:t>
        </w:r>
      </w:ins>
      <w:r w:rsidRPr="00756F7A">
        <w:rPr>
          <w:rFonts w:ascii="Times New Roman" w:eastAsia="Times New Roman" w:hAnsi="Times New Roman" w:cs="Times New Roman"/>
          <w:sz w:val="24"/>
          <w:szCs w:val="24"/>
        </w:rPr>
        <w:t>ggregate data and summary data</w:t>
      </w:r>
      <w:ins w:id="60" w:author="David Coverston" w:date="2016-12-30T10:14:00Z">
        <w:r w:rsidR="00B77C0D">
          <w:rPr>
            <w:rFonts w:ascii="Times New Roman" w:eastAsia="Times New Roman" w:hAnsi="Times New Roman" w:cs="Times New Roman"/>
            <w:sz w:val="24"/>
            <w:szCs w:val="24"/>
          </w:rPr>
          <w:t xml:space="preserve"> are the same</w:t>
        </w:r>
      </w:ins>
      <w:r w:rsidRPr="00756F7A">
        <w:rPr>
          <w:rFonts w:ascii="Times New Roman" w:eastAsia="Times New Roman" w:hAnsi="Times New Roman" w:cs="Times New Roman"/>
          <w:sz w:val="24"/>
          <w:szCs w:val="24"/>
        </w:rPr>
        <w:t>.</w:t>
      </w:r>
    </w:p>
    <w:p w14:paraId="78627201"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b/>
          <w:bCs/>
          <w:sz w:val="24"/>
          <w:szCs w:val="24"/>
        </w:rPr>
        <w:t>Analysis Model</w:t>
      </w:r>
      <w:bookmarkStart w:id="61" w:name="_GoBack"/>
      <w:bookmarkEnd w:id="61"/>
    </w:p>
    <w:p w14:paraId="73BC7729" w14:textId="77777777" w:rsidR="00756F7A" w:rsidRPr="00AE6EC7" w:rsidRDefault="00B77C0D" w:rsidP="00756F7A">
      <w:pPr>
        <w:spacing w:before="100" w:beforeAutospacing="1" w:after="100" w:afterAutospacing="1" w:line="240" w:lineRule="auto"/>
        <w:rPr>
          <w:rFonts w:ascii="Times New Roman" w:eastAsia="Times New Roman" w:hAnsi="Times New Roman" w:cs="Times New Roman"/>
          <w:sz w:val="24"/>
          <w:szCs w:val="24"/>
          <w:rPrChange w:id="62" w:author="David Coverston" w:date="2016-12-30T10:22:00Z">
            <w:rPr>
              <w:rFonts w:ascii="Times New Roman" w:eastAsia="Times New Roman" w:hAnsi="Times New Roman" w:cs="Times New Roman"/>
              <w:sz w:val="24"/>
              <w:szCs w:val="24"/>
            </w:rPr>
          </w:rPrChange>
        </w:rPr>
      </w:pPr>
      <w:ins w:id="63" w:author="David Coverston" w:date="2016-12-30T10:21:00Z">
        <w:r>
          <w:rPr>
            <w:rFonts w:ascii="Times New Roman" w:eastAsia="Times New Roman" w:hAnsi="Times New Roman" w:cs="Times New Roman"/>
            <w:sz w:val="24"/>
            <w:szCs w:val="24"/>
          </w:rPr>
          <w:t xml:space="preserve">Pentaho uses two data models, a </w:t>
        </w:r>
        <w:r w:rsidRPr="00B77C0D">
          <w:rPr>
            <w:rFonts w:ascii="Times New Roman" w:eastAsia="Times New Roman" w:hAnsi="Times New Roman" w:cs="Times New Roman"/>
            <w:sz w:val="24"/>
            <w:szCs w:val="24"/>
          </w:rPr>
          <w:t>Multidimensional Data Model and a Relational Data Model</w:t>
        </w:r>
        <w:r>
          <w:rPr>
            <w:rFonts w:ascii="Times New Roman" w:eastAsia="Times New Roman" w:hAnsi="Times New Roman" w:cs="Times New Roman"/>
            <w:sz w:val="24"/>
            <w:szCs w:val="24"/>
          </w:rPr>
          <w:t>.</w:t>
        </w:r>
        <w:r w:rsidRPr="00B77C0D">
          <w:rPr>
            <w:rFonts w:ascii="Times New Roman" w:eastAsia="Times New Roman" w:hAnsi="Times New Roman" w:cs="Times New Roman"/>
            <w:sz w:val="24"/>
            <w:szCs w:val="24"/>
          </w:rPr>
          <w:t xml:space="preserve"> </w:t>
        </w:r>
      </w:ins>
      <w:r w:rsidR="00756F7A" w:rsidRPr="00756F7A">
        <w:rPr>
          <w:rFonts w:ascii="Times New Roman" w:eastAsia="Times New Roman" w:hAnsi="Times New Roman" w:cs="Times New Roman"/>
          <w:sz w:val="24"/>
          <w:szCs w:val="24"/>
        </w:rPr>
        <w:t xml:space="preserve">See </w:t>
      </w:r>
      <w:r w:rsidR="00756F7A" w:rsidRPr="00756F7A">
        <w:rPr>
          <w:rFonts w:ascii="Times New Roman" w:eastAsia="Times New Roman" w:hAnsi="Times New Roman" w:cs="Times New Roman"/>
          <w:color w:val="0000FF"/>
          <w:sz w:val="24"/>
          <w:szCs w:val="24"/>
          <w:u w:val="single"/>
        </w:rPr>
        <w:t>Pentaho Data Models</w:t>
      </w:r>
      <w:del w:id="64" w:author="David Coverston" w:date="2016-12-30T10:22:00Z">
        <w:r w:rsidR="00756F7A" w:rsidRPr="00756F7A" w:rsidDel="00AE6EC7">
          <w:rPr>
            <w:rFonts w:ascii="Times New Roman" w:eastAsia="Times New Roman" w:hAnsi="Times New Roman" w:cs="Times New Roman"/>
            <w:b/>
            <w:bCs/>
            <w:sz w:val="24"/>
            <w:szCs w:val="24"/>
          </w:rPr>
          <w:delText>.</w:delText>
        </w:r>
      </w:del>
      <w:ins w:id="65" w:author="David Coverston" w:date="2016-12-30T10:22:00Z">
        <w:r>
          <w:rPr>
            <w:rFonts w:ascii="Times New Roman" w:eastAsia="Times New Roman" w:hAnsi="Times New Roman" w:cs="Times New Roman"/>
            <w:b/>
            <w:bCs/>
            <w:sz w:val="24"/>
            <w:szCs w:val="24"/>
          </w:rPr>
          <w:t xml:space="preserve"> </w:t>
        </w:r>
        <w:r w:rsidRPr="00AE6EC7">
          <w:rPr>
            <w:rFonts w:ascii="Times New Roman" w:eastAsia="Times New Roman" w:hAnsi="Times New Roman" w:cs="Times New Roman"/>
            <w:bCs/>
            <w:sz w:val="24"/>
            <w:szCs w:val="24"/>
            <w:rPrChange w:id="66" w:author="David Coverston" w:date="2016-12-30T10:22:00Z">
              <w:rPr>
                <w:rFonts w:ascii="Times New Roman" w:eastAsia="Times New Roman" w:hAnsi="Times New Roman" w:cs="Times New Roman"/>
                <w:b/>
                <w:bCs/>
                <w:sz w:val="24"/>
                <w:szCs w:val="24"/>
              </w:rPr>
            </w:rPrChange>
          </w:rPr>
          <w:t>for more information.</w:t>
        </w:r>
      </w:ins>
    </w:p>
    <w:p w14:paraId="20346831" w14:textId="1206372C" w:rsidR="00756F7A" w:rsidRPr="00756F7A" w:rsidRDefault="0020716B" w:rsidP="00756F7A">
      <w:pPr>
        <w:spacing w:before="100" w:beforeAutospacing="1" w:after="100" w:afterAutospacing="1" w:line="240" w:lineRule="auto"/>
        <w:rPr>
          <w:rFonts w:ascii="Times New Roman" w:eastAsia="Times New Roman" w:hAnsi="Times New Roman" w:cs="Times New Roman"/>
          <w:sz w:val="24"/>
          <w:szCs w:val="24"/>
        </w:rPr>
      </w:pPr>
      <w:ins w:id="67" w:author="David Coverston" w:date="2017-01-03T10:23:00Z">
        <w:r w:rsidRPr="0020716B">
          <w:rPr>
            <w:rFonts w:ascii="Times New Roman" w:eastAsia="Times New Roman" w:hAnsi="Times New Roman" w:cs="Times New Roman"/>
            <w:b/>
            <w:bCs/>
            <w:sz w:val="24"/>
            <w:szCs w:val="24"/>
            <w:rPrChange w:id="68" w:author="David Coverston" w:date="2016-12-30T15:21:00Z">
              <w:rPr>
                <w:rFonts w:ascii="Times New Roman" w:eastAsia="Times New Roman" w:hAnsi="Times New Roman" w:cs="Times New Roman"/>
                <w:b/>
                <w:bCs/>
                <w:sz w:val="24"/>
                <w:szCs w:val="24"/>
              </w:rPr>
            </w:rPrChange>
          </w:rPr>
          <w:t>Attribute</w:t>
        </w:r>
      </w:ins>
      <w:del w:id="69" w:author="David Coverston" w:date="2017-01-03T10:23:00Z">
        <w:r w:rsidR="00756F7A" w:rsidRPr="0020716B" w:rsidDel="0020716B">
          <w:rPr>
            <w:rFonts w:ascii="Times New Roman" w:eastAsia="Times New Roman" w:hAnsi="Times New Roman" w:cs="Times New Roman"/>
            <w:b/>
            <w:bCs/>
            <w:sz w:val="24"/>
            <w:szCs w:val="24"/>
            <w:rPrChange w:id="70" w:author="David Coverston" w:date="2016-12-30T15:21:00Z">
              <w:rPr>
                <w:rFonts w:ascii="Times New Roman" w:eastAsia="Times New Roman" w:hAnsi="Times New Roman" w:cs="Times New Roman"/>
                <w:b/>
                <w:bCs/>
                <w:sz w:val="24"/>
                <w:szCs w:val="24"/>
              </w:rPr>
            </w:rPrChange>
          </w:rPr>
          <w:delText>Attribute</w:delText>
        </w:r>
      </w:del>
    </w:p>
    <w:p w14:paraId="158DE2DD"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sz w:val="24"/>
          <w:szCs w:val="24"/>
        </w:rPr>
        <w:t>A property or field of an object in the directory.</w:t>
      </w:r>
    </w:p>
    <w:p w14:paraId="7F450190"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b/>
          <w:bCs/>
          <w:sz w:val="24"/>
          <w:szCs w:val="24"/>
        </w:rPr>
        <w:t>Audit Repository</w:t>
      </w:r>
    </w:p>
    <w:p w14:paraId="1559E3E1" w14:textId="77777777" w:rsidR="00756F7A" w:rsidRPr="0087213F" w:rsidRDefault="00756F7A" w:rsidP="00756F7A">
      <w:pPr>
        <w:spacing w:before="100" w:beforeAutospacing="1" w:after="100" w:afterAutospacing="1" w:line="240" w:lineRule="auto"/>
        <w:rPr>
          <w:rPrChange w:id="71" w:author="David Coverston" w:date="2016-12-29T16:06:00Z">
            <w:rPr>
              <w:rFonts w:ascii="Times New Roman" w:eastAsia="Times New Roman" w:hAnsi="Times New Roman" w:cs="Times New Roman"/>
              <w:sz w:val="24"/>
              <w:szCs w:val="24"/>
            </w:rPr>
          </w:rPrChange>
        </w:rPr>
      </w:pPr>
      <w:r w:rsidRPr="00756F7A">
        <w:rPr>
          <w:rFonts w:ascii="Times New Roman" w:eastAsia="Times New Roman" w:hAnsi="Times New Roman" w:cs="Times New Roman"/>
          <w:sz w:val="24"/>
          <w:szCs w:val="24"/>
        </w:rPr>
        <w:t xml:space="preserve">See </w:t>
      </w:r>
      <w:del w:id="72" w:author="David Coverston" w:date="2016-12-29T16:06:00Z">
        <w:r w:rsidRPr="004C0581" w:rsidDel="0087213F">
          <w:rPr>
            <w:rFonts w:ascii="Times New Roman" w:eastAsia="Times New Roman" w:hAnsi="Times New Roman" w:cs="Times New Roman"/>
            <w:color w:val="0000FF"/>
            <w:sz w:val="24"/>
            <w:szCs w:val="24"/>
            <w:u w:val="single"/>
            <w:rPrChange w:id="73" w:author="David Coverston" w:date="2016-12-30T11:06:00Z">
              <w:rPr>
                <w:rFonts w:ascii="Times New Roman" w:eastAsia="Times New Roman" w:hAnsi="Times New Roman" w:cs="Times New Roman"/>
                <w:color w:val="0000FF"/>
                <w:sz w:val="24"/>
                <w:szCs w:val="24"/>
                <w:u w:val="single"/>
              </w:rPr>
            </w:rPrChange>
          </w:rPr>
          <w:delText>Server Repositories</w:delText>
        </w:r>
      </w:del>
      <w:ins w:id="74" w:author="David Coverston" w:date="2016-12-29T16:06:00Z">
        <w:r w:rsidR="0087213F" w:rsidRPr="004C0581">
          <w:rPr>
            <w:rFonts w:ascii="Times New Roman" w:eastAsia="Times New Roman" w:hAnsi="Times New Roman" w:cs="Times New Roman"/>
            <w:color w:val="0000FF"/>
            <w:sz w:val="24"/>
            <w:szCs w:val="24"/>
            <w:u w:val="single"/>
            <w:rPrChange w:id="75" w:author="David Coverston" w:date="2016-12-30T11:06:00Z">
              <w:rPr>
                <w:rFonts w:ascii="Times New Roman" w:eastAsia="Times New Roman" w:hAnsi="Times New Roman" w:cs="Times New Roman"/>
                <w:color w:val="0000FF"/>
                <w:sz w:val="24"/>
                <w:szCs w:val="24"/>
                <w:u w:val="single"/>
              </w:rPr>
            </w:rPrChange>
          </w:rPr>
          <w:t>Server Repositories</w:t>
        </w:r>
      </w:ins>
      <w:r w:rsidRPr="0087213F">
        <w:rPr>
          <w:rPrChange w:id="76" w:author="David Coverston" w:date="2016-12-29T16:06:00Z">
            <w:rPr>
              <w:rFonts w:ascii="Times New Roman" w:eastAsia="Times New Roman" w:hAnsi="Times New Roman" w:cs="Times New Roman"/>
              <w:sz w:val="24"/>
              <w:szCs w:val="24"/>
            </w:rPr>
          </w:rPrChange>
        </w:rPr>
        <w:t>.</w:t>
      </w:r>
    </w:p>
    <w:p w14:paraId="3487FE3D"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b/>
          <w:bCs/>
          <w:sz w:val="24"/>
          <w:szCs w:val="24"/>
        </w:rPr>
        <w:t>Analyzer Report</w:t>
      </w:r>
    </w:p>
    <w:p w14:paraId="60313948"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sz w:val="24"/>
          <w:szCs w:val="24"/>
        </w:rPr>
        <w:t xml:space="preserve">A report created within Pentaho User Console or Pentaho Data Integration using Pentaho </w:t>
      </w:r>
      <w:commentRangeStart w:id="77"/>
      <w:r w:rsidRPr="00756F7A">
        <w:rPr>
          <w:rFonts w:ascii="Times New Roman" w:eastAsia="Times New Roman" w:hAnsi="Times New Roman" w:cs="Times New Roman"/>
          <w:sz w:val="24"/>
          <w:szCs w:val="24"/>
        </w:rPr>
        <w:t>Analyzer</w:t>
      </w:r>
      <w:commentRangeEnd w:id="77"/>
      <w:r w:rsidR="005D40DF">
        <w:rPr>
          <w:rStyle w:val="CommentReference"/>
        </w:rPr>
        <w:commentReference w:id="77"/>
      </w:r>
      <w:r w:rsidRPr="00756F7A">
        <w:rPr>
          <w:rFonts w:ascii="Times New Roman" w:eastAsia="Times New Roman" w:hAnsi="Times New Roman" w:cs="Times New Roman"/>
          <w:sz w:val="24"/>
          <w:szCs w:val="24"/>
        </w:rPr>
        <w:t>.</w:t>
      </w:r>
      <w:del w:id="78" w:author="David Coverston" w:date="2016-12-29T16:28:00Z">
        <w:r w:rsidRPr="00756F7A" w:rsidDel="009328C6">
          <w:rPr>
            <w:rFonts w:ascii="Times New Roman" w:eastAsia="Times New Roman" w:hAnsi="Times New Roman" w:cs="Times New Roman"/>
            <w:sz w:val="24"/>
            <w:szCs w:val="24"/>
          </w:rPr>
          <w:delText> </w:delText>
        </w:r>
      </w:del>
    </w:p>
    <w:p w14:paraId="5B6F782A"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bookmarkStart w:id="79" w:name="id-09Glossary-Authorityroleorgroup"/>
      <w:bookmarkEnd w:id="79"/>
      <w:r w:rsidRPr="00756F7A">
        <w:rPr>
          <w:rFonts w:ascii="Times New Roman" w:eastAsia="Times New Roman" w:hAnsi="Times New Roman" w:cs="Times New Roman"/>
          <w:b/>
          <w:bCs/>
          <w:sz w:val="24"/>
          <w:szCs w:val="24"/>
        </w:rPr>
        <w:lastRenderedPageBreak/>
        <w:t>Authority, Role, or Group</w:t>
      </w:r>
    </w:p>
    <w:p w14:paraId="5E61CA82"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sz w:val="24"/>
          <w:szCs w:val="24"/>
        </w:rPr>
        <w:t xml:space="preserve">In the </w:t>
      </w:r>
      <w:del w:id="80" w:author="David Coverston" w:date="2016-12-29T16:38:00Z">
        <w:r w:rsidRPr="009328C6" w:rsidDel="009328C6">
          <w:rPr>
            <w:rPrChange w:id="81" w:author="David Coverston" w:date="2016-12-29T16:38:00Z">
              <w:rPr>
                <w:rFonts w:ascii="Times New Roman" w:eastAsia="Times New Roman" w:hAnsi="Times New Roman" w:cs="Times New Roman"/>
                <w:color w:val="0000FF"/>
                <w:sz w:val="24"/>
                <w:szCs w:val="24"/>
                <w:u w:val="single"/>
              </w:rPr>
            </w:rPrChange>
          </w:rPr>
          <w:delText>Business Analysis Server</w:delText>
        </w:r>
      </w:del>
      <w:ins w:id="82" w:author="David Coverston" w:date="2016-12-29T16:38:00Z">
        <w:r w:rsidR="009328C6" w:rsidRPr="009328C6">
          <w:rPr>
            <w:rPrChange w:id="83" w:author="David Coverston" w:date="2016-12-29T16:38:00Z">
              <w:rPr>
                <w:rFonts w:ascii="Times New Roman" w:eastAsia="Times New Roman" w:hAnsi="Times New Roman" w:cs="Times New Roman"/>
                <w:color w:val="0000FF"/>
                <w:sz w:val="24"/>
                <w:szCs w:val="24"/>
                <w:u w:val="single"/>
              </w:rPr>
            </w:rPrChange>
          </w:rPr>
          <w:t>Business Analysis Server</w:t>
        </w:r>
      </w:ins>
      <w:r w:rsidRPr="00756F7A">
        <w:rPr>
          <w:rFonts w:ascii="Times New Roman" w:eastAsia="Times New Roman" w:hAnsi="Times New Roman" w:cs="Times New Roman"/>
          <w:sz w:val="24"/>
          <w:szCs w:val="24"/>
        </w:rPr>
        <w:t xml:space="preserve">, these three terms are synonymous. A role is a string that is associated with a user. A role is said to be granted to a user. A user is said to belong to or be a member of a role. The same role can be granted to multiple users and users can be granted zero or more roles. The BA Server uses roles to make authorization </w:t>
      </w:r>
      <w:commentRangeStart w:id="84"/>
      <w:r w:rsidRPr="00756F7A">
        <w:rPr>
          <w:rFonts w:ascii="Times New Roman" w:eastAsia="Times New Roman" w:hAnsi="Times New Roman" w:cs="Times New Roman"/>
          <w:sz w:val="24"/>
          <w:szCs w:val="24"/>
        </w:rPr>
        <w:t>decisions</w:t>
      </w:r>
      <w:commentRangeEnd w:id="84"/>
      <w:r w:rsidR="001B079C">
        <w:rPr>
          <w:rStyle w:val="CommentReference"/>
        </w:rPr>
        <w:commentReference w:id="84"/>
      </w:r>
      <w:r w:rsidRPr="00756F7A">
        <w:rPr>
          <w:rFonts w:ascii="Times New Roman" w:eastAsia="Times New Roman" w:hAnsi="Times New Roman" w:cs="Times New Roman"/>
          <w:sz w:val="24"/>
          <w:szCs w:val="24"/>
        </w:rPr>
        <w:t>.</w:t>
      </w:r>
    </w:p>
    <w:p w14:paraId="68A2C29A"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20716B">
        <w:rPr>
          <w:rFonts w:ascii="Times New Roman" w:eastAsia="Times New Roman" w:hAnsi="Times New Roman" w:cs="Times New Roman"/>
          <w:b/>
          <w:bCs/>
          <w:sz w:val="24"/>
          <w:szCs w:val="24"/>
          <w:rPrChange w:id="85" w:author="David Coverston" w:date="2016-12-30T15:22:00Z">
            <w:rPr>
              <w:rFonts w:ascii="Times New Roman" w:eastAsia="Times New Roman" w:hAnsi="Times New Roman" w:cs="Times New Roman"/>
              <w:b/>
              <w:bCs/>
              <w:sz w:val="24"/>
              <w:szCs w:val="24"/>
            </w:rPr>
          </w:rPrChange>
        </w:rPr>
        <w:t>Authentication</w:t>
      </w:r>
    </w:p>
    <w:p w14:paraId="471084EE"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sz w:val="24"/>
          <w:szCs w:val="24"/>
        </w:rPr>
        <w:t>The process of confirming that the user requesting access is the user that they claim to be. This is often done by presenting a user identifier (a username) paired with a secret known only to that user (a password), but can sometimes involve certificates or other means of establishing identity. In this documentation, authentication is synonymous with login.</w:t>
      </w:r>
    </w:p>
    <w:p w14:paraId="5FC88962"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20716B">
        <w:rPr>
          <w:rFonts w:ascii="Times New Roman" w:eastAsia="Times New Roman" w:hAnsi="Times New Roman" w:cs="Times New Roman"/>
          <w:b/>
          <w:bCs/>
          <w:sz w:val="24"/>
          <w:szCs w:val="24"/>
          <w:rPrChange w:id="86" w:author="David Coverston" w:date="2016-12-30T15:22:00Z">
            <w:rPr>
              <w:rFonts w:ascii="Times New Roman" w:eastAsia="Times New Roman" w:hAnsi="Times New Roman" w:cs="Times New Roman"/>
              <w:b/>
              <w:bCs/>
              <w:sz w:val="24"/>
              <w:szCs w:val="24"/>
            </w:rPr>
          </w:rPrChange>
        </w:rPr>
        <w:t>Authorization</w:t>
      </w:r>
    </w:p>
    <w:p w14:paraId="2B4B5629"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sz w:val="24"/>
          <w:szCs w:val="24"/>
        </w:rPr>
        <w:t xml:space="preserve">The process of deciding if the authenticated user </w:t>
      </w:r>
      <w:proofErr w:type="gramStart"/>
      <w:r w:rsidRPr="00756F7A">
        <w:rPr>
          <w:rFonts w:ascii="Times New Roman" w:eastAsia="Times New Roman" w:hAnsi="Times New Roman" w:cs="Times New Roman"/>
          <w:sz w:val="24"/>
          <w:szCs w:val="24"/>
        </w:rPr>
        <w:t>is allowed to</w:t>
      </w:r>
      <w:proofErr w:type="gramEnd"/>
      <w:r w:rsidRPr="00756F7A">
        <w:rPr>
          <w:rFonts w:ascii="Times New Roman" w:eastAsia="Times New Roman" w:hAnsi="Times New Roman" w:cs="Times New Roman"/>
          <w:sz w:val="24"/>
          <w:szCs w:val="24"/>
        </w:rPr>
        <w:t xml:space="preserve"> access the information or functionality he is requesting. A software system can protect itself at multiple levels. In the Pentaho BI Platform, pages in the Web-based user interface can be protected. In addition, objects within the Pentaho solution repository, such as folders and action sequences, can be protected using access control lists (ACLs).</w:t>
      </w:r>
    </w:p>
    <w:p w14:paraId="04352968" w14:textId="77777777" w:rsidR="00756F7A" w:rsidRPr="00756F7A" w:rsidRDefault="00756F7A" w:rsidP="00756F7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56F7A">
        <w:rPr>
          <w:rFonts w:ascii="Times New Roman" w:eastAsia="Times New Roman" w:hAnsi="Times New Roman" w:cs="Times New Roman"/>
          <w:b/>
          <w:bCs/>
          <w:kern w:val="36"/>
          <w:sz w:val="48"/>
          <w:szCs w:val="48"/>
        </w:rPr>
        <w:t>B</w:t>
      </w:r>
    </w:p>
    <w:p w14:paraId="06822B57"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bookmarkStart w:id="87" w:name="id-09Glossary-PentahoBIPlatform"/>
      <w:bookmarkEnd w:id="87"/>
      <w:r w:rsidRPr="00756F7A">
        <w:rPr>
          <w:rFonts w:ascii="Times New Roman" w:eastAsia="Times New Roman" w:hAnsi="Times New Roman" w:cs="Times New Roman"/>
          <w:b/>
          <w:bCs/>
          <w:sz w:val="24"/>
          <w:szCs w:val="24"/>
        </w:rPr>
        <w:t>Business Analysis Platform</w:t>
      </w:r>
    </w:p>
    <w:p w14:paraId="4AC550B1" w14:textId="77777777" w:rsidR="00756F7A" w:rsidRPr="00756F7A" w:rsidDel="001B079C" w:rsidRDefault="00756F7A" w:rsidP="00756F7A">
      <w:pPr>
        <w:spacing w:before="100" w:beforeAutospacing="1" w:after="100" w:afterAutospacing="1" w:line="240" w:lineRule="auto"/>
        <w:rPr>
          <w:del w:id="88" w:author="David Coverston" w:date="2016-12-29T16:41:00Z"/>
          <w:rFonts w:ascii="Times New Roman" w:eastAsia="Times New Roman" w:hAnsi="Times New Roman" w:cs="Times New Roman"/>
          <w:sz w:val="24"/>
          <w:szCs w:val="24"/>
        </w:rPr>
      </w:pPr>
      <w:r w:rsidRPr="00756F7A">
        <w:rPr>
          <w:rFonts w:ascii="Times New Roman" w:eastAsia="Times New Roman" w:hAnsi="Times New Roman" w:cs="Times New Roman"/>
          <w:sz w:val="24"/>
          <w:szCs w:val="24"/>
        </w:rPr>
        <w:t>The Pentaho Bu</w:t>
      </w:r>
      <w:ins w:id="89" w:author="David Coverston" w:date="2016-12-29T15:48:00Z">
        <w:r w:rsidR="005C037E">
          <w:rPr>
            <w:rFonts w:ascii="Times New Roman" w:eastAsia="Times New Roman" w:hAnsi="Times New Roman" w:cs="Times New Roman"/>
            <w:sz w:val="24"/>
            <w:szCs w:val="24"/>
          </w:rPr>
          <w:t>s</w:t>
        </w:r>
      </w:ins>
      <w:r w:rsidRPr="00756F7A">
        <w:rPr>
          <w:rFonts w:ascii="Times New Roman" w:eastAsia="Times New Roman" w:hAnsi="Times New Roman" w:cs="Times New Roman"/>
          <w:sz w:val="24"/>
          <w:szCs w:val="24"/>
        </w:rPr>
        <w:t xml:space="preserve">iness Analysis Platform (BA Platform) is the core architecture and foundation of the Pentaho </w:t>
      </w:r>
      <w:del w:id="90" w:author="David Coverston" w:date="2016-12-29T16:39:00Z">
        <w:r w:rsidRPr="001B079C" w:rsidDel="001B079C">
          <w:rPr>
            <w:rPrChange w:id="91" w:author="David Coverston" w:date="2016-12-29T16:40:00Z">
              <w:rPr>
                <w:rFonts w:ascii="Times New Roman" w:eastAsia="Times New Roman" w:hAnsi="Times New Roman" w:cs="Times New Roman"/>
                <w:color w:val="0000FF"/>
                <w:sz w:val="24"/>
                <w:szCs w:val="24"/>
                <w:u w:val="single"/>
              </w:rPr>
            </w:rPrChange>
          </w:rPr>
          <w:delText>Open Business Analysis Suite</w:delText>
        </w:r>
      </w:del>
      <w:ins w:id="92" w:author="David Coverston" w:date="2016-12-29T16:39:00Z">
        <w:r w:rsidR="001B079C" w:rsidRPr="001B079C">
          <w:rPr>
            <w:rPrChange w:id="93" w:author="David Coverston" w:date="2016-12-29T16:40:00Z">
              <w:rPr>
                <w:rFonts w:ascii="Times New Roman" w:eastAsia="Times New Roman" w:hAnsi="Times New Roman" w:cs="Times New Roman"/>
                <w:color w:val="0000FF"/>
                <w:sz w:val="24"/>
                <w:szCs w:val="24"/>
                <w:u w:val="single"/>
              </w:rPr>
            </w:rPrChange>
          </w:rPr>
          <w:t>Open Business Analysis Suite</w:t>
        </w:r>
      </w:ins>
      <w:r w:rsidRPr="00756F7A">
        <w:rPr>
          <w:rFonts w:ascii="Times New Roman" w:eastAsia="Times New Roman" w:hAnsi="Times New Roman" w:cs="Times New Roman"/>
          <w:sz w:val="24"/>
          <w:szCs w:val="24"/>
        </w:rPr>
        <w:t xml:space="preserve">. The BA Platform is composed of the libraries and compiled code that provide execution framework and services associated with logging, auditing, security, scheduling, ETL, Web Services, attribute repository, and rules engine. See </w:t>
      </w:r>
      <w:r w:rsidRPr="00756F7A">
        <w:rPr>
          <w:rFonts w:ascii="Times New Roman" w:eastAsia="Times New Roman" w:hAnsi="Times New Roman" w:cs="Times New Roman"/>
          <w:color w:val="0000FF"/>
          <w:sz w:val="24"/>
          <w:szCs w:val="24"/>
          <w:u w:val="single"/>
        </w:rPr>
        <w:t>Business Analysis Server</w:t>
      </w:r>
      <w:r w:rsidRPr="00756F7A">
        <w:rPr>
          <w:rFonts w:ascii="Times New Roman" w:eastAsia="Times New Roman" w:hAnsi="Times New Roman" w:cs="Times New Roman"/>
          <w:sz w:val="24"/>
          <w:szCs w:val="24"/>
        </w:rPr>
        <w:t xml:space="preserve"> and </w:t>
      </w:r>
      <w:r w:rsidRPr="00756F7A">
        <w:rPr>
          <w:rFonts w:ascii="Times New Roman" w:eastAsia="Times New Roman" w:hAnsi="Times New Roman" w:cs="Times New Roman"/>
          <w:color w:val="0000FF"/>
          <w:sz w:val="24"/>
          <w:szCs w:val="24"/>
          <w:u w:val="single"/>
        </w:rPr>
        <w:t>Product</w:t>
      </w:r>
      <w:r w:rsidRPr="00756F7A">
        <w:rPr>
          <w:rFonts w:ascii="Times New Roman" w:eastAsia="Times New Roman" w:hAnsi="Times New Roman" w:cs="Times New Roman"/>
          <w:sz w:val="24"/>
          <w:szCs w:val="24"/>
        </w:rPr>
        <w:t xml:space="preserve">. </w:t>
      </w:r>
      <w:del w:id="94" w:author="David Coverston" w:date="2016-12-29T16:41:00Z">
        <w:r w:rsidRPr="00756F7A" w:rsidDel="001B079C">
          <w:rPr>
            <w:rFonts w:ascii="Times New Roman" w:eastAsia="Times New Roman" w:hAnsi="Times New Roman" w:cs="Times New Roman"/>
            <w:color w:val="FF0000"/>
            <w:sz w:val="24"/>
            <w:szCs w:val="24"/>
          </w:rPr>
          <w:delText>Not sure if we still use the Open Business Analysis Suite as a Product name??? Paula</w:delText>
        </w:r>
      </w:del>
    </w:p>
    <w:p w14:paraId="0EB576F6" w14:textId="77777777" w:rsidR="001B079C" w:rsidRDefault="001B079C" w:rsidP="00756F7A">
      <w:pPr>
        <w:spacing w:before="100" w:beforeAutospacing="1" w:after="100" w:afterAutospacing="1" w:line="240" w:lineRule="auto"/>
        <w:rPr>
          <w:ins w:id="95" w:author="David Coverston" w:date="2016-12-29T16:41:00Z"/>
          <w:rFonts w:ascii="Times New Roman" w:eastAsia="Times New Roman" w:hAnsi="Times New Roman" w:cs="Times New Roman"/>
          <w:b/>
          <w:bCs/>
          <w:sz w:val="24"/>
          <w:szCs w:val="24"/>
        </w:rPr>
      </w:pPr>
      <w:bookmarkStart w:id="96" w:name="id-09Glossary-BIServer"/>
      <w:bookmarkEnd w:id="96"/>
      <w:r>
        <w:rPr>
          <w:rStyle w:val="CommentReference"/>
        </w:rPr>
        <w:commentReference w:id="97"/>
      </w:r>
    </w:p>
    <w:p w14:paraId="62A17AFB"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b/>
          <w:bCs/>
          <w:sz w:val="24"/>
          <w:szCs w:val="24"/>
        </w:rPr>
        <w:t>Business Analysis Server</w:t>
      </w:r>
    </w:p>
    <w:p w14:paraId="67F7D130"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sz w:val="24"/>
          <w:szCs w:val="24"/>
        </w:rPr>
        <w:t xml:space="preserve">The Business Analysis Server (BA Server) consists of the Pentaho Business Analysis Platform and the libraries that deliver end user analysis capabilities. The server runs inside </w:t>
      </w:r>
      <w:proofErr w:type="gramStart"/>
      <w:r w:rsidRPr="00756F7A">
        <w:rPr>
          <w:rFonts w:ascii="Times New Roman" w:eastAsia="Times New Roman" w:hAnsi="Times New Roman" w:cs="Times New Roman"/>
          <w:sz w:val="24"/>
          <w:szCs w:val="24"/>
        </w:rPr>
        <w:t>a  J</w:t>
      </w:r>
      <w:proofErr w:type="gramEnd"/>
      <w:r w:rsidRPr="00756F7A">
        <w:rPr>
          <w:rFonts w:ascii="Times New Roman" w:eastAsia="Times New Roman" w:hAnsi="Times New Roman" w:cs="Times New Roman"/>
          <w:sz w:val="24"/>
          <w:szCs w:val="24"/>
        </w:rPr>
        <w:t xml:space="preserve">2EE-compliant Application Server such as Apache, JBOSS AS, IBM WebSphere, WebLogic, and Oracle AS.  The BA Server referred to in this document is your customized </w:t>
      </w:r>
      <w:r w:rsidRPr="00756F7A">
        <w:rPr>
          <w:rFonts w:ascii="Times New Roman" w:eastAsia="Times New Roman" w:hAnsi="Times New Roman" w:cs="Times New Roman"/>
          <w:color w:val="0000FF"/>
          <w:sz w:val="24"/>
          <w:szCs w:val="24"/>
          <w:u w:val="single"/>
        </w:rPr>
        <w:t>Pre-Configured Installation</w:t>
      </w:r>
      <w:r w:rsidRPr="00756F7A">
        <w:rPr>
          <w:rFonts w:ascii="Times New Roman" w:eastAsia="Times New Roman" w:hAnsi="Times New Roman" w:cs="Times New Roman"/>
          <w:sz w:val="24"/>
          <w:szCs w:val="24"/>
        </w:rPr>
        <w:t xml:space="preserve">. See </w:t>
      </w:r>
      <w:r w:rsidRPr="00756F7A">
        <w:rPr>
          <w:rFonts w:ascii="Times New Roman" w:eastAsia="Times New Roman" w:hAnsi="Times New Roman" w:cs="Times New Roman"/>
          <w:color w:val="0000FF"/>
          <w:sz w:val="24"/>
          <w:szCs w:val="24"/>
          <w:u w:val="single"/>
        </w:rPr>
        <w:t>Product</w:t>
      </w:r>
      <w:r w:rsidRPr="00756F7A">
        <w:rPr>
          <w:rFonts w:ascii="Times New Roman" w:eastAsia="Times New Roman" w:hAnsi="Times New Roman" w:cs="Times New Roman"/>
          <w:sz w:val="24"/>
          <w:szCs w:val="24"/>
        </w:rPr>
        <w:t>. </w:t>
      </w:r>
    </w:p>
    <w:p w14:paraId="29210EC2" w14:textId="77777777" w:rsidR="00756F7A" w:rsidRPr="00756F7A" w:rsidRDefault="00756F7A" w:rsidP="00756F7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56F7A">
        <w:rPr>
          <w:rFonts w:ascii="Times New Roman" w:eastAsia="Times New Roman" w:hAnsi="Times New Roman" w:cs="Times New Roman"/>
          <w:b/>
          <w:bCs/>
          <w:kern w:val="36"/>
          <w:sz w:val="48"/>
          <w:szCs w:val="48"/>
        </w:rPr>
        <w:t>C</w:t>
      </w:r>
    </w:p>
    <w:p w14:paraId="743FE6AA"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commentRangeStart w:id="98"/>
      <w:r w:rsidRPr="00756F7A">
        <w:rPr>
          <w:rFonts w:ascii="Times New Roman" w:eastAsia="Times New Roman" w:hAnsi="Times New Roman" w:cs="Times New Roman"/>
          <w:b/>
          <w:bCs/>
          <w:sz w:val="24"/>
          <w:szCs w:val="24"/>
        </w:rPr>
        <w:t>Cube</w:t>
      </w:r>
      <w:commentRangeEnd w:id="98"/>
      <w:r w:rsidR="009C6434">
        <w:rPr>
          <w:rStyle w:val="CommentReference"/>
        </w:rPr>
        <w:commentReference w:id="98"/>
      </w:r>
    </w:p>
    <w:p w14:paraId="5280FED1"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sz w:val="24"/>
          <w:szCs w:val="24"/>
        </w:rPr>
        <w:lastRenderedPageBreak/>
        <w:t xml:space="preserve">A cube is a collection of dimensions and measures, </w:t>
      </w:r>
      <w:del w:id="99" w:author="David Coverston" w:date="2016-12-30T11:34:00Z">
        <w:r w:rsidRPr="00756F7A" w:rsidDel="009C6434">
          <w:rPr>
            <w:rFonts w:ascii="Times New Roman" w:eastAsia="Times New Roman" w:hAnsi="Times New Roman" w:cs="Times New Roman"/>
            <w:sz w:val="24"/>
            <w:szCs w:val="24"/>
          </w:rPr>
          <w:delText xml:space="preserve">all </w:delText>
        </w:r>
      </w:del>
      <w:r w:rsidRPr="00756F7A">
        <w:rPr>
          <w:rFonts w:ascii="Times New Roman" w:eastAsia="Times New Roman" w:hAnsi="Times New Roman" w:cs="Times New Roman"/>
          <w:sz w:val="24"/>
          <w:szCs w:val="24"/>
        </w:rPr>
        <w:t xml:space="preserve">centered </w:t>
      </w:r>
      <w:r w:rsidRPr="009328C6">
        <w:rPr>
          <w:rPrChange w:id="100" w:author="David Coverston" w:date="2016-12-29T16:28:00Z">
            <w:rPr>
              <w:rFonts w:ascii="Times New Roman" w:eastAsia="Times New Roman" w:hAnsi="Times New Roman" w:cs="Times New Roman"/>
              <w:sz w:val="24"/>
              <w:szCs w:val="24"/>
            </w:rPr>
          </w:rPrChange>
        </w:rPr>
        <w:t xml:space="preserve">on a </w:t>
      </w:r>
      <w:del w:id="101" w:author="David Coverston" w:date="2016-12-29T16:28:00Z">
        <w:r w:rsidRPr="009328C6" w:rsidDel="009328C6">
          <w:rPr>
            <w:rPrChange w:id="102" w:author="David Coverston" w:date="2016-12-29T16:28:00Z">
              <w:rPr>
                <w:rFonts w:ascii="Times New Roman" w:eastAsia="Times New Roman" w:hAnsi="Times New Roman" w:cs="Times New Roman"/>
                <w:color w:val="0000FF"/>
                <w:sz w:val="24"/>
                <w:szCs w:val="24"/>
                <w:u w:val="single"/>
              </w:rPr>
            </w:rPrChange>
          </w:rPr>
          <w:delText>fact table</w:delText>
        </w:r>
      </w:del>
      <w:ins w:id="103" w:author="David Coverston" w:date="2016-12-29T16:28:00Z">
        <w:r w:rsidR="009328C6" w:rsidRPr="009328C6">
          <w:rPr>
            <w:rPrChange w:id="104" w:author="David Coverston" w:date="2016-12-29T16:28:00Z">
              <w:rPr>
                <w:rFonts w:ascii="Times New Roman" w:eastAsia="Times New Roman" w:hAnsi="Times New Roman" w:cs="Times New Roman"/>
                <w:color w:val="0000FF"/>
                <w:sz w:val="24"/>
                <w:szCs w:val="24"/>
                <w:u w:val="single"/>
              </w:rPr>
            </w:rPrChange>
          </w:rPr>
          <w:t>fact table</w:t>
        </w:r>
      </w:ins>
      <w:r w:rsidRPr="009328C6">
        <w:rPr>
          <w:rPrChange w:id="105" w:author="David Coverston" w:date="2016-12-29T16:28:00Z">
            <w:rPr>
              <w:rFonts w:ascii="Times New Roman" w:eastAsia="Times New Roman" w:hAnsi="Times New Roman" w:cs="Times New Roman"/>
              <w:sz w:val="24"/>
              <w:szCs w:val="24"/>
            </w:rPr>
          </w:rPrChange>
        </w:rPr>
        <w:t>.</w:t>
      </w:r>
      <w:r w:rsidRPr="00756F7A">
        <w:rPr>
          <w:rFonts w:ascii="Times New Roman" w:eastAsia="Times New Roman" w:hAnsi="Times New Roman" w:cs="Times New Roman"/>
          <w:sz w:val="24"/>
          <w:szCs w:val="24"/>
        </w:rPr>
        <w:t xml:space="preserve"> See </w:t>
      </w:r>
      <w:r w:rsidRPr="00756F7A">
        <w:rPr>
          <w:rFonts w:ascii="Times New Roman" w:eastAsia="Times New Roman" w:hAnsi="Times New Roman" w:cs="Times New Roman"/>
          <w:color w:val="0000FF"/>
          <w:sz w:val="24"/>
          <w:szCs w:val="24"/>
          <w:u w:val="single"/>
        </w:rPr>
        <w:t>Mondrian Schema</w:t>
      </w:r>
      <w:r w:rsidRPr="00756F7A">
        <w:rPr>
          <w:rFonts w:ascii="Times New Roman" w:eastAsia="Times New Roman" w:hAnsi="Times New Roman" w:cs="Times New Roman"/>
          <w:sz w:val="24"/>
          <w:szCs w:val="24"/>
        </w:rPr>
        <w:t>.</w:t>
      </w:r>
    </w:p>
    <w:p w14:paraId="39BC89E4" w14:textId="77777777" w:rsidR="00756F7A" w:rsidRPr="00756F7A" w:rsidRDefault="00756F7A" w:rsidP="00756F7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56F7A">
        <w:rPr>
          <w:rFonts w:ascii="Times New Roman" w:eastAsia="Times New Roman" w:hAnsi="Times New Roman" w:cs="Times New Roman"/>
          <w:b/>
          <w:bCs/>
          <w:kern w:val="36"/>
          <w:sz w:val="48"/>
          <w:szCs w:val="48"/>
        </w:rPr>
        <w:t>D</w:t>
      </w:r>
    </w:p>
    <w:p w14:paraId="1102D43C"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20716B">
        <w:rPr>
          <w:rFonts w:ascii="Times New Roman" w:eastAsia="Times New Roman" w:hAnsi="Times New Roman" w:cs="Times New Roman"/>
          <w:b/>
          <w:bCs/>
          <w:sz w:val="24"/>
          <w:szCs w:val="24"/>
          <w:rPrChange w:id="106" w:author="David Coverston" w:date="2016-12-30T15:22:00Z">
            <w:rPr>
              <w:rFonts w:ascii="Times New Roman" w:eastAsia="Times New Roman" w:hAnsi="Times New Roman" w:cs="Times New Roman"/>
              <w:b/>
              <w:bCs/>
              <w:sz w:val="24"/>
              <w:szCs w:val="24"/>
            </w:rPr>
          </w:rPrChange>
        </w:rPr>
        <w:t>Data Definition Language</w:t>
      </w:r>
    </w:p>
    <w:p w14:paraId="3494C48F" w14:textId="77777777" w:rsidR="00756F7A" w:rsidRPr="00756F7A" w:rsidRDefault="00756F7A" w:rsidP="00756F7A">
      <w:pPr>
        <w:spacing w:after="0"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sz w:val="24"/>
          <w:szCs w:val="24"/>
        </w:rPr>
        <w:t xml:space="preserve">Data Definition Language (DLL) is originally a subset of SQL. This language defines data structures, including rows, columns, tables, indexes, and database specifics, such as file locations. DDL SQL statements are more a part of a database management system and have large differences between SQL implementations. See </w:t>
      </w:r>
      <w:r w:rsidRPr="00756F7A">
        <w:rPr>
          <w:rFonts w:ascii="Times New Roman" w:eastAsia="Times New Roman" w:hAnsi="Times New Roman" w:cs="Times New Roman"/>
          <w:color w:val="0000FF"/>
          <w:sz w:val="24"/>
          <w:szCs w:val="24"/>
          <w:u w:val="single"/>
        </w:rPr>
        <w:t>http://en.wikipedia.org/wiki/Data_Definition_Language</w:t>
      </w:r>
      <w:r w:rsidRPr="00756F7A">
        <w:rPr>
          <w:rFonts w:ascii="Times New Roman" w:eastAsia="Times New Roman" w:hAnsi="Times New Roman" w:cs="Times New Roman"/>
          <w:sz w:val="24"/>
          <w:szCs w:val="24"/>
        </w:rPr>
        <w:t>.</w:t>
      </w:r>
    </w:p>
    <w:p w14:paraId="4A4575B8" w14:textId="77777777" w:rsidR="00756F7A" w:rsidRPr="00756F7A" w:rsidRDefault="00756F7A" w:rsidP="00756F7A">
      <w:pPr>
        <w:spacing w:after="0" w:line="240" w:lineRule="auto"/>
        <w:rPr>
          <w:rFonts w:ascii="Times New Roman" w:eastAsia="Times New Roman" w:hAnsi="Times New Roman" w:cs="Times New Roman"/>
          <w:sz w:val="24"/>
          <w:szCs w:val="24"/>
        </w:rPr>
      </w:pPr>
    </w:p>
    <w:p w14:paraId="65C1F087" w14:textId="77777777" w:rsidR="00756F7A" w:rsidRPr="00756F7A" w:rsidRDefault="00756F7A" w:rsidP="00756F7A">
      <w:pPr>
        <w:spacing w:after="0" w:line="240" w:lineRule="auto"/>
        <w:rPr>
          <w:rFonts w:ascii="Times New Roman" w:eastAsia="Times New Roman" w:hAnsi="Times New Roman" w:cs="Times New Roman"/>
          <w:sz w:val="24"/>
          <w:szCs w:val="24"/>
        </w:rPr>
      </w:pPr>
      <w:r w:rsidRPr="0020716B">
        <w:rPr>
          <w:rFonts w:ascii="Times New Roman" w:eastAsia="Times New Roman" w:hAnsi="Times New Roman" w:cs="Times New Roman"/>
          <w:b/>
          <w:bCs/>
          <w:sz w:val="24"/>
          <w:szCs w:val="24"/>
          <w:rPrChange w:id="107" w:author="David Coverston" w:date="2016-12-30T15:22:00Z">
            <w:rPr>
              <w:rFonts w:ascii="Times New Roman" w:eastAsia="Times New Roman" w:hAnsi="Times New Roman" w:cs="Times New Roman"/>
              <w:b/>
              <w:bCs/>
              <w:sz w:val="24"/>
              <w:szCs w:val="24"/>
            </w:rPr>
          </w:rPrChange>
        </w:rPr>
        <w:t>Data Governance</w:t>
      </w:r>
    </w:p>
    <w:p w14:paraId="5C355F55" w14:textId="77777777" w:rsidR="00756F7A" w:rsidRPr="00756F7A" w:rsidRDefault="00756F7A" w:rsidP="00756F7A">
      <w:pPr>
        <w:spacing w:after="0" w:line="240" w:lineRule="auto"/>
        <w:rPr>
          <w:rFonts w:ascii="Times New Roman" w:eastAsia="Times New Roman" w:hAnsi="Times New Roman" w:cs="Times New Roman"/>
          <w:sz w:val="24"/>
          <w:szCs w:val="24"/>
        </w:rPr>
      </w:pPr>
    </w:p>
    <w:p w14:paraId="06971620" w14:textId="77777777" w:rsidR="00756F7A" w:rsidRPr="00756F7A" w:rsidRDefault="00756F7A" w:rsidP="00756F7A">
      <w:pPr>
        <w:spacing w:after="0"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color w:val="252525"/>
          <w:sz w:val="24"/>
          <w:szCs w:val="24"/>
        </w:rPr>
        <w:t>A </w:t>
      </w:r>
      <w:r w:rsidRPr="00756F7A">
        <w:rPr>
          <w:rFonts w:ascii="Times New Roman" w:eastAsia="Times New Roman" w:hAnsi="Times New Roman" w:cs="Times New Roman"/>
          <w:color w:val="0000FF"/>
          <w:sz w:val="24"/>
          <w:szCs w:val="24"/>
        </w:rPr>
        <w:t>control</w:t>
      </w:r>
      <w:r w:rsidRPr="00756F7A">
        <w:rPr>
          <w:rFonts w:ascii="Times New Roman" w:eastAsia="Times New Roman" w:hAnsi="Times New Roman" w:cs="Times New Roman"/>
          <w:color w:val="252525"/>
          <w:sz w:val="24"/>
          <w:szCs w:val="24"/>
        </w:rPr>
        <w:t> that ensures that the data entry by an operations team member or by an automated process meets precise standards, such as a business rule, a data definition and data integrity constraints in the data model. See </w:t>
      </w:r>
      <w:r w:rsidRPr="00756F7A">
        <w:rPr>
          <w:rFonts w:ascii="Times New Roman" w:eastAsia="Times New Roman" w:hAnsi="Times New Roman" w:cs="Times New Roman"/>
          <w:color w:val="0000FF"/>
          <w:sz w:val="24"/>
          <w:szCs w:val="24"/>
          <w:u w:val="single"/>
        </w:rPr>
        <w:t>http://en.wikipedia.org/wiki/Data_governance</w:t>
      </w:r>
      <w:r w:rsidRPr="00756F7A">
        <w:rPr>
          <w:rFonts w:ascii="Times New Roman" w:eastAsia="Times New Roman" w:hAnsi="Times New Roman" w:cs="Times New Roman"/>
          <w:color w:val="252525"/>
          <w:sz w:val="24"/>
          <w:szCs w:val="24"/>
        </w:rPr>
        <w:t>.</w:t>
      </w:r>
    </w:p>
    <w:p w14:paraId="6D387FB9"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20716B">
        <w:rPr>
          <w:rFonts w:ascii="Times New Roman" w:eastAsia="Times New Roman" w:hAnsi="Times New Roman" w:cs="Times New Roman"/>
          <w:b/>
          <w:bCs/>
          <w:sz w:val="24"/>
          <w:szCs w:val="24"/>
          <w:rPrChange w:id="108" w:author="David Coverston" w:date="2016-12-30T15:22:00Z">
            <w:rPr>
              <w:rFonts w:ascii="Times New Roman" w:eastAsia="Times New Roman" w:hAnsi="Times New Roman" w:cs="Times New Roman"/>
              <w:b/>
              <w:bCs/>
              <w:sz w:val="24"/>
              <w:szCs w:val="24"/>
            </w:rPr>
          </w:rPrChange>
        </w:rPr>
        <w:t>Data Mart</w:t>
      </w:r>
    </w:p>
    <w:p w14:paraId="2B88BB98"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sz w:val="24"/>
          <w:szCs w:val="24"/>
        </w:rPr>
        <w:t xml:space="preserve">A data mart is a </w:t>
      </w:r>
      <w:r w:rsidRPr="00756F7A">
        <w:rPr>
          <w:rFonts w:ascii="Times New Roman" w:eastAsia="Times New Roman" w:hAnsi="Times New Roman" w:cs="Times New Roman"/>
          <w:color w:val="0000FF"/>
          <w:sz w:val="24"/>
          <w:szCs w:val="24"/>
          <w:u w:val="single"/>
        </w:rPr>
        <w:t>database</w:t>
      </w:r>
      <w:r w:rsidRPr="00756F7A">
        <w:rPr>
          <w:rFonts w:ascii="Times New Roman" w:eastAsia="Times New Roman" w:hAnsi="Times New Roman" w:cs="Times New Roman"/>
          <w:sz w:val="24"/>
          <w:szCs w:val="24"/>
        </w:rPr>
        <w:t xml:space="preserve">, or collection of databases, designed to help managers make strategic decisions about their business. Whereas a </w:t>
      </w:r>
      <w:r w:rsidRPr="00756F7A">
        <w:rPr>
          <w:rFonts w:ascii="Times New Roman" w:eastAsia="Times New Roman" w:hAnsi="Times New Roman" w:cs="Times New Roman"/>
          <w:color w:val="0000FF"/>
          <w:sz w:val="24"/>
          <w:szCs w:val="24"/>
          <w:u w:val="single"/>
        </w:rPr>
        <w:t>data warehouse</w:t>
      </w:r>
      <w:r w:rsidRPr="00756F7A">
        <w:rPr>
          <w:rFonts w:ascii="Times New Roman" w:eastAsia="Times New Roman" w:hAnsi="Times New Roman" w:cs="Times New Roman"/>
          <w:sz w:val="24"/>
          <w:szCs w:val="24"/>
        </w:rPr>
        <w:t xml:space="preserve"> combines databases across an entire enterprise, data marts are usually smaller and focus on a </w:t>
      </w:r>
      <w:proofErr w:type="gramStart"/>
      <w:r w:rsidRPr="00756F7A">
        <w:rPr>
          <w:rFonts w:ascii="Times New Roman" w:eastAsia="Times New Roman" w:hAnsi="Times New Roman" w:cs="Times New Roman"/>
          <w:sz w:val="24"/>
          <w:szCs w:val="24"/>
        </w:rPr>
        <w:t>particular subject</w:t>
      </w:r>
      <w:proofErr w:type="gramEnd"/>
      <w:r w:rsidRPr="00756F7A">
        <w:rPr>
          <w:rFonts w:ascii="Times New Roman" w:eastAsia="Times New Roman" w:hAnsi="Times New Roman" w:cs="Times New Roman"/>
          <w:sz w:val="24"/>
          <w:szCs w:val="24"/>
        </w:rPr>
        <w:t xml:space="preserve"> or department. Some data marts, called </w:t>
      </w:r>
      <w:r w:rsidRPr="00756F7A">
        <w:rPr>
          <w:rFonts w:ascii="Times New Roman" w:eastAsia="Times New Roman" w:hAnsi="Times New Roman" w:cs="Times New Roman"/>
          <w:i/>
          <w:iCs/>
          <w:sz w:val="24"/>
          <w:szCs w:val="24"/>
        </w:rPr>
        <w:t>dependent data marts,</w:t>
      </w:r>
      <w:r w:rsidRPr="00756F7A">
        <w:rPr>
          <w:rFonts w:ascii="Times New Roman" w:eastAsia="Times New Roman" w:hAnsi="Times New Roman" w:cs="Times New Roman"/>
          <w:sz w:val="24"/>
          <w:szCs w:val="24"/>
        </w:rPr>
        <w:t xml:space="preserve"> are subsets of larger data warehouses. Specifically, a data mart is the access layer of a </w:t>
      </w:r>
      <w:r w:rsidRPr="00756F7A">
        <w:rPr>
          <w:rFonts w:ascii="Times New Roman" w:eastAsia="Times New Roman" w:hAnsi="Times New Roman" w:cs="Times New Roman"/>
          <w:color w:val="0000FF"/>
          <w:sz w:val="24"/>
          <w:szCs w:val="24"/>
          <w:u w:val="single"/>
        </w:rPr>
        <w:t xml:space="preserve">data warehouse </w:t>
      </w:r>
      <w:r w:rsidRPr="00756F7A">
        <w:rPr>
          <w:rFonts w:ascii="Times New Roman" w:eastAsia="Times New Roman" w:hAnsi="Times New Roman" w:cs="Times New Roman"/>
          <w:sz w:val="24"/>
          <w:szCs w:val="24"/>
        </w:rPr>
        <w:t>environment that is used to get data out to the users. The data mart is a subset of the data warehouse that is usually oriented to a specific business line or team. In some deployments, each department or business unit is considered the owner of its data mart including all the hardware, software</w:t>
      </w:r>
      <w:r w:rsidRPr="00756F7A">
        <w:rPr>
          <w:rFonts w:ascii="Times New Roman" w:eastAsia="Times New Roman" w:hAnsi="Times New Roman" w:cs="Times New Roman"/>
          <w:i/>
          <w:iCs/>
          <w:sz w:val="24"/>
          <w:szCs w:val="24"/>
        </w:rPr>
        <w:t>,</w:t>
      </w:r>
      <w:r w:rsidRPr="00756F7A">
        <w:rPr>
          <w:rFonts w:ascii="Times New Roman" w:eastAsia="Times New Roman" w:hAnsi="Times New Roman" w:cs="Times New Roman"/>
          <w:sz w:val="24"/>
          <w:szCs w:val="24"/>
        </w:rPr>
        <w:t xml:space="preserve"> and data. See </w:t>
      </w:r>
      <w:r w:rsidRPr="00756F7A">
        <w:rPr>
          <w:rFonts w:ascii="Times New Roman" w:eastAsia="Times New Roman" w:hAnsi="Times New Roman" w:cs="Times New Roman"/>
          <w:color w:val="0000FF"/>
          <w:sz w:val="24"/>
          <w:szCs w:val="24"/>
          <w:u w:val="single"/>
        </w:rPr>
        <w:t>http://en.wikipedia.org/wiki/Data_mart</w:t>
      </w:r>
      <w:r w:rsidRPr="00756F7A">
        <w:rPr>
          <w:rFonts w:ascii="Times New Roman" w:eastAsia="Times New Roman" w:hAnsi="Times New Roman" w:cs="Times New Roman"/>
          <w:sz w:val="24"/>
          <w:szCs w:val="24"/>
        </w:rPr>
        <w:t>.</w:t>
      </w:r>
    </w:p>
    <w:p w14:paraId="37917289"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20716B">
        <w:rPr>
          <w:rFonts w:ascii="Times New Roman" w:eastAsia="Times New Roman" w:hAnsi="Times New Roman" w:cs="Times New Roman"/>
          <w:b/>
          <w:bCs/>
          <w:sz w:val="24"/>
          <w:szCs w:val="24"/>
          <w:rPrChange w:id="109" w:author="David Coverston" w:date="2016-12-30T15:22:00Z">
            <w:rPr>
              <w:rFonts w:ascii="Times New Roman" w:eastAsia="Times New Roman" w:hAnsi="Times New Roman" w:cs="Times New Roman"/>
              <w:b/>
              <w:bCs/>
              <w:sz w:val="24"/>
              <w:szCs w:val="24"/>
            </w:rPr>
          </w:rPrChange>
        </w:rPr>
        <w:t>Data Model</w:t>
      </w:r>
    </w:p>
    <w:p w14:paraId="61E3D413"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sz w:val="24"/>
          <w:szCs w:val="24"/>
        </w:rPr>
        <w:t xml:space="preserve">A data model in </w:t>
      </w:r>
      <w:del w:id="110" w:author="David Coverston" w:date="2016-12-29T16:44:00Z">
        <w:r w:rsidRPr="001B079C" w:rsidDel="001B079C">
          <w:rPr>
            <w:rPrChange w:id="111" w:author="David Coverston" w:date="2016-12-29T16:44:00Z">
              <w:rPr>
                <w:rFonts w:ascii="Times New Roman" w:eastAsia="Times New Roman" w:hAnsi="Times New Roman" w:cs="Times New Roman"/>
                <w:color w:val="0000FF"/>
                <w:sz w:val="24"/>
                <w:szCs w:val="24"/>
                <w:u w:val="single"/>
              </w:rPr>
            </w:rPrChange>
          </w:rPr>
          <w:delText>software engineering</w:delText>
        </w:r>
      </w:del>
      <w:ins w:id="112" w:author="David Coverston" w:date="2016-12-29T16:44:00Z">
        <w:r w:rsidR="001B079C" w:rsidRPr="001B079C">
          <w:rPr>
            <w:rPrChange w:id="113" w:author="David Coverston" w:date="2016-12-29T16:44:00Z">
              <w:rPr>
                <w:rFonts w:ascii="Times New Roman" w:eastAsia="Times New Roman" w:hAnsi="Times New Roman" w:cs="Times New Roman"/>
                <w:color w:val="0000FF"/>
                <w:sz w:val="24"/>
                <w:szCs w:val="24"/>
                <w:u w:val="single"/>
              </w:rPr>
            </w:rPrChange>
          </w:rPr>
          <w:t>software engineering</w:t>
        </w:r>
      </w:ins>
      <w:r w:rsidRPr="001B079C">
        <w:rPr>
          <w:rPrChange w:id="114" w:author="David Coverston" w:date="2016-12-29T16:44:00Z">
            <w:rPr>
              <w:rFonts w:ascii="Times New Roman" w:eastAsia="Times New Roman" w:hAnsi="Times New Roman" w:cs="Times New Roman"/>
              <w:sz w:val="24"/>
              <w:szCs w:val="24"/>
            </w:rPr>
          </w:rPrChange>
        </w:rPr>
        <w:t xml:space="preserve"> is an </w:t>
      </w:r>
      <w:del w:id="115" w:author="David Coverston" w:date="2016-12-29T16:44:00Z">
        <w:r w:rsidRPr="001B079C" w:rsidDel="001B079C">
          <w:rPr>
            <w:rPrChange w:id="116" w:author="David Coverston" w:date="2016-12-29T16:44:00Z">
              <w:rPr>
                <w:rFonts w:ascii="Times New Roman" w:eastAsia="Times New Roman" w:hAnsi="Times New Roman" w:cs="Times New Roman"/>
                <w:color w:val="0000FF"/>
                <w:sz w:val="24"/>
                <w:szCs w:val="24"/>
                <w:u w:val="single"/>
              </w:rPr>
            </w:rPrChange>
          </w:rPr>
          <w:delText>abstract model</w:delText>
        </w:r>
      </w:del>
      <w:ins w:id="117" w:author="David Coverston" w:date="2016-12-29T16:44:00Z">
        <w:r w:rsidR="001B079C" w:rsidRPr="001B079C">
          <w:rPr>
            <w:rPrChange w:id="118" w:author="David Coverston" w:date="2016-12-29T16:44:00Z">
              <w:rPr>
                <w:rFonts w:ascii="Times New Roman" w:eastAsia="Times New Roman" w:hAnsi="Times New Roman" w:cs="Times New Roman"/>
                <w:color w:val="0000FF"/>
                <w:sz w:val="24"/>
                <w:szCs w:val="24"/>
                <w:u w:val="single"/>
              </w:rPr>
            </w:rPrChange>
          </w:rPr>
          <w:t>abstract model</w:t>
        </w:r>
      </w:ins>
      <w:r w:rsidRPr="00756F7A">
        <w:rPr>
          <w:rFonts w:ascii="Times New Roman" w:eastAsia="Times New Roman" w:hAnsi="Times New Roman" w:cs="Times New Roman"/>
          <w:sz w:val="24"/>
          <w:szCs w:val="24"/>
        </w:rPr>
        <w:t xml:space="preserve"> that documents and organizes the business data for communication between team members and is used as a plan for developing applications, specifically how data are stored and accessed.</w:t>
      </w:r>
    </w:p>
    <w:p w14:paraId="7C4BC2BA"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20716B">
        <w:rPr>
          <w:rFonts w:ascii="Times New Roman" w:eastAsia="Times New Roman" w:hAnsi="Times New Roman" w:cs="Times New Roman"/>
          <w:b/>
          <w:bCs/>
          <w:sz w:val="24"/>
          <w:szCs w:val="24"/>
          <w:rPrChange w:id="119" w:author="David Coverston" w:date="2016-12-30T15:22:00Z">
            <w:rPr>
              <w:rFonts w:ascii="Times New Roman" w:eastAsia="Times New Roman" w:hAnsi="Times New Roman" w:cs="Times New Roman"/>
              <w:b/>
              <w:bCs/>
              <w:sz w:val="24"/>
              <w:szCs w:val="24"/>
            </w:rPr>
          </w:rPrChange>
        </w:rPr>
        <w:t>Data Store</w:t>
      </w:r>
    </w:p>
    <w:p w14:paraId="017A5402"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sz w:val="24"/>
          <w:szCs w:val="24"/>
        </w:rPr>
        <w:t xml:space="preserve">A data store is a data repository of a set of integrated objects. These objects are modeled using classes defined in database schemas. Data store includes not only data repositories like databases, it is a more general concept that includes flat files that can store data. See </w:t>
      </w:r>
      <w:del w:id="120" w:author="David Coverston" w:date="2016-12-30T08:18:00Z">
        <w:r w:rsidRPr="00104E7C" w:rsidDel="00104E7C">
          <w:rPr>
            <w:rStyle w:val="Hyperlink"/>
            <w:rPrChange w:id="121" w:author="David Coverston" w:date="2016-12-30T08:19:00Z">
              <w:rPr>
                <w:rFonts w:ascii="Times New Roman" w:eastAsia="Times New Roman" w:hAnsi="Times New Roman" w:cs="Times New Roman"/>
                <w:color w:val="0000FF"/>
                <w:sz w:val="24"/>
                <w:szCs w:val="24"/>
                <w:u w:val="single"/>
              </w:rPr>
            </w:rPrChange>
          </w:rPr>
          <w:delText>http://en.wikipedia.org/wiki/Data_store</w:delText>
        </w:r>
      </w:del>
      <w:ins w:id="122" w:author="David Coverston" w:date="2016-12-30T08:18:00Z">
        <w:r w:rsidR="00104E7C" w:rsidRPr="00756F7A">
          <w:rPr>
            <w:rFonts w:ascii="Times New Roman" w:eastAsia="Times New Roman" w:hAnsi="Times New Roman" w:cs="Times New Roman"/>
            <w:color w:val="0000FF"/>
            <w:sz w:val="24"/>
            <w:szCs w:val="24"/>
            <w:u w:val="single"/>
          </w:rPr>
          <w:t>http://en.wikipedia.org/wiki/Data_store</w:t>
        </w:r>
      </w:ins>
      <w:r w:rsidRPr="00756F7A">
        <w:rPr>
          <w:rFonts w:ascii="Times New Roman" w:eastAsia="Times New Roman" w:hAnsi="Times New Roman" w:cs="Times New Roman"/>
          <w:sz w:val="24"/>
          <w:szCs w:val="24"/>
        </w:rPr>
        <w:t>.</w:t>
      </w:r>
    </w:p>
    <w:p w14:paraId="4CF57CB6"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20716B">
        <w:rPr>
          <w:rFonts w:ascii="Times New Roman" w:eastAsia="Times New Roman" w:hAnsi="Times New Roman" w:cs="Times New Roman"/>
          <w:b/>
          <w:bCs/>
          <w:sz w:val="24"/>
          <w:szCs w:val="24"/>
          <w:rPrChange w:id="123" w:author="David Coverston" w:date="2016-12-30T15:23:00Z">
            <w:rPr>
              <w:rFonts w:ascii="Times New Roman" w:eastAsia="Times New Roman" w:hAnsi="Times New Roman" w:cs="Times New Roman"/>
              <w:b/>
              <w:bCs/>
              <w:sz w:val="24"/>
              <w:szCs w:val="24"/>
            </w:rPr>
          </w:rPrChange>
        </w:rPr>
        <w:t>Data Stream</w:t>
      </w:r>
    </w:p>
    <w:p w14:paraId="00BE1D80"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color w:val="222222"/>
          <w:sz w:val="24"/>
          <w:szCs w:val="24"/>
        </w:rPr>
        <w:lastRenderedPageBreak/>
        <w:t>A sequence of digitally encoded coherent signals (packets of </w:t>
      </w:r>
      <w:r w:rsidRPr="00756F7A">
        <w:rPr>
          <w:rFonts w:ascii="Times New Roman" w:eastAsia="Times New Roman" w:hAnsi="Times New Roman" w:cs="Times New Roman"/>
          <w:b/>
          <w:bCs/>
          <w:sz w:val="24"/>
          <w:szCs w:val="24"/>
        </w:rPr>
        <w:t>data</w:t>
      </w:r>
      <w:r w:rsidRPr="00756F7A">
        <w:rPr>
          <w:rFonts w:ascii="Times New Roman" w:eastAsia="Times New Roman" w:hAnsi="Times New Roman" w:cs="Times New Roman"/>
          <w:color w:val="222222"/>
          <w:sz w:val="24"/>
          <w:szCs w:val="24"/>
        </w:rPr>
        <w:t> or </w:t>
      </w:r>
      <w:r w:rsidRPr="00756F7A">
        <w:rPr>
          <w:rFonts w:ascii="Times New Roman" w:eastAsia="Times New Roman" w:hAnsi="Times New Roman" w:cs="Times New Roman"/>
          <w:b/>
          <w:bCs/>
          <w:sz w:val="24"/>
          <w:szCs w:val="24"/>
        </w:rPr>
        <w:t>data</w:t>
      </w:r>
      <w:r w:rsidRPr="00756F7A">
        <w:rPr>
          <w:rFonts w:ascii="Times New Roman" w:eastAsia="Times New Roman" w:hAnsi="Times New Roman" w:cs="Times New Roman"/>
          <w:color w:val="222222"/>
          <w:sz w:val="24"/>
          <w:szCs w:val="24"/>
        </w:rPr>
        <w:t> packets) used to transmit or receive information that is in the process of being transmitted. See </w:t>
      </w:r>
      <w:del w:id="124" w:author="David Coverston" w:date="2016-12-30T08:18:00Z">
        <w:r w:rsidRPr="00104E7C" w:rsidDel="00104E7C">
          <w:rPr>
            <w:rStyle w:val="Hyperlink"/>
            <w:rPrChange w:id="125" w:author="David Coverston" w:date="2016-12-30T08:19:00Z">
              <w:rPr>
                <w:rFonts w:ascii="Times New Roman" w:eastAsia="Times New Roman" w:hAnsi="Times New Roman" w:cs="Times New Roman"/>
                <w:color w:val="0000FF"/>
                <w:sz w:val="24"/>
                <w:szCs w:val="24"/>
                <w:u w:val="single"/>
              </w:rPr>
            </w:rPrChange>
          </w:rPr>
          <w:delText>http://en.wikipedia.org/wiki/Data_stream</w:delText>
        </w:r>
      </w:del>
      <w:ins w:id="126" w:author="David Coverston" w:date="2016-12-30T08:18:00Z">
        <w:r w:rsidR="00104E7C" w:rsidRPr="00756F7A">
          <w:rPr>
            <w:rFonts w:ascii="Times New Roman" w:eastAsia="Times New Roman" w:hAnsi="Times New Roman" w:cs="Times New Roman"/>
            <w:color w:val="0000FF"/>
            <w:sz w:val="24"/>
            <w:szCs w:val="24"/>
            <w:u w:val="single"/>
          </w:rPr>
          <w:t>http://en.wikipedia.org/wiki/Data_stream</w:t>
        </w:r>
      </w:ins>
      <w:r w:rsidRPr="00756F7A">
        <w:rPr>
          <w:rFonts w:ascii="Times New Roman" w:eastAsia="Times New Roman" w:hAnsi="Times New Roman" w:cs="Times New Roman"/>
          <w:color w:val="222222"/>
          <w:sz w:val="24"/>
          <w:szCs w:val="24"/>
        </w:rPr>
        <w:t>.</w:t>
      </w:r>
    </w:p>
    <w:p w14:paraId="187E6C1A"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20716B">
        <w:rPr>
          <w:rFonts w:ascii="Times New Roman" w:eastAsia="Times New Roman" w:hAnsi="Times New Roman" w:cs="Times New Roman"/>
          <w:b/>
          <w:bCs/>
          <w:sz w:val="24"/>
          <w:szCs w:val="24"/>
          <w:rPrChange w:id="127" w:author="David Coverston" w:date="2016-12-30T15:23:00Z">
            <w:rPr>
              <w:rFonts w:ascii="Times New Roman" w:eastAsia="Times New Roman" w:hAnsi="Times New Roman" w:cs="Times New Roman"/>
              <w:b/>
              <w:bCs/>
              <w:sz w:val="24"/>
              <w:szCs w:val="24"/>
            </w:rPr>
          </w:rPrChange>
        </w:rPr>
        <w:t>Data Warehouse</w:t>
      </w:r>
    </w:p>
    <w:p w14:paraId="4505E88E"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sz w:val="24"/>
          <w:szCs w:val="24"/>
        </w:rPr>
        <w:t xml:space="preserve">A data warehouse (DW or DWH) is a database used for reporting and analysis. The data stored in the warehouse are uploaded from the operational systems, such as marketing, sales </w:t>
      </w:r>
      <w:proofErr w:type="spellStart"/>
      <w:proofErr w:type="gramStart"/>
      <w:r w:rsidRPr="00756F7A">
        <w:rPr>
          <w:rFonts w:ascii="Times New Roman" w:eastAsia="Times New Roman" w:hAnsi="Times New Roman" w:cs="Times New Roman"/>
          <w:sz w:val="24"/>
          <w:szCs w:val="24"/>
        </w:rPr>
        <w:t>etc.The</w:t>
      </w:r>
      <w:proofErr w:type="spellEnd"/>
      <w:proofErr w:type="gramEnd"/>
      <w:r w:rsidRPr="00756F7A">
        <w:rPr>
          <w:rFonts w:ascii="Times New Roman" w:eastAsia="Times New Roman" w:hAnsi="Times New Roman" w:cs="Times New Roman"/>
          <w:sz w:val="24"/>
          <w:szCs w:val="24"/>
        </w:rPr>
        <w:t xml:space="preserve"> data may pass through an operational data store for additional operations before they are used in the DW for reporting. See </w:t>
      </w:r>
      <w:del w:id="128" w:author="David Coverston" w:date="2016-12-30T08:18:00Z">
        <w:r w:rsidRPr="00104E7C" w:rsidDel="00104E7C">
          <w:rPr>
            <w:rStyle w:val="Hyperlink"/>
            <w:rPrChange w:id="129" w:author="David Coverston" w:date="2016-12-30T08:19:00Z">
              <w:rPr>
                <w:rFonts w:ascii="Times New Roman" w:eastAsia="Times New Roman" w:hAnsi="Times New Roman" w:cs="Times New Roman"/>
                <w:color w:val="0000FF"/>
                <w:sz w:val="24"/>
                <w:szCs w:val="24"/>
                <w:u w:val="single"/>
              </w:rPr>
            </w:rPrChange>
          </w:rPr>
          <w:delText>http://en.wikipedia.org/wiki/Fact_table</w:delText>
        </w:r>
      </w:del>
      <w:ins w:id="130" w:author="David Coverston" w:date="2016-12-30T08:18:00Z">
        <w:r w:rsidR="00104E7C" w:rsidRPr="00756F7A">
          <w:rPr>
            <w:rFonts w:ascii="Times New Roman" w:eastAsia="Times New Roman" w:hAnsi="Times New Roman" w:cs="Times New Roman"/>
            <w:color w:val="0000FF"/>
            <w:sz w:val="24"/>
            <w:szCs w:val="24"/>
            <w:u w:val="single"/>
          </w:rPr>
          <w:t>http://en.wikipedia.org/wiki/Fact_</w:t>
        </w:r>
        <w:commentRangeStart w:id="131"/>
        <w:r w:rsidR="00104E7C" w:rsidRPr="00756F7A">
          <w:rPr>
            <w:rFonts w:ascii="Times New Roman" w:eastAsia="Times New Roman" w:hAnsi="Times New Roman" w:cs="Times New Roman"/>
            <w:color w:val="0000FF"/>
            <w:sz w:val="24"/>
            <w:szCs w:val="24"/>
            <w:u w:val="single"/>
          </w:rPr>
          <w:t>table</w:t>
        </w:r>
      </w:ins>
      <w:commentRangeEnd w:id="131"/>
      <w:ins w:id="132" w:author="David Coverston" w:date="2016-12-30T15:23:00Z">
        <w:r w:rsidR="00E57927">
          <w:rPr>
            <w:rStyle w:val="CommentReference"/>
          </w:rPr>
          <w:commentReference w:id="131"/>
        </w:r>
      </w:ins>
      <w:r w:rsidRPr="00756F7A">
        <w:rPr>
          <w:rFonts w:ascii="Times New Roman" w:eastAsia="Times New Roman" w:hAnsi="Times New Roman" w:cs="Times New Roman"/>
          <w:sz w:val="24"/>
          <w:szCs w:val="24"/>
        </w:rPr>
        <w:t>.</w:t>
      </w:r>
    </w:p>
    <w:p w14:paraId="0EB75D07" w14:textId="77777777" w:rsidR="00756F7A" w:rsidRPr="00756F7A" w:rsidDel="00E57927" w:rsidRDefault="00756F7A" w:rsidP="00756F7A">
      <w:pPr>
        <w:spacing w:before="100" w:beforeAutospacing="1" w:after="100" w:afterAutospacing="1" w:line="240" w:lineRule="auto"/>
        <w:rPr>
          <w:del w:id="133" w:author="David Coverston" w:date="2016-12-30T15:23:00Z"/>
          <w:rFonts w:ascii="Times New Roman" w:eastAsia="Times New Roman" w:hAnsi="Times New Roman" w:cs="Times New Roman"/>
          <w:sz w:val="24"/>
          <w:szCs w:val="24"/>
        </w:rPr>
      </w:pPr>
      <w:del w:id="134" w:author="David Coverston" w:date="2016-12-30T15:23:00Z">
        <w:r w:rsidRPr="00756F7A" w:rsidDel="00E57927">
          <w:rPr>
            <w:rFonts w:ascii="Times New Roman" w:eastAsia="Times New Roman" w:hAnsi="Times New Roman" w:cs="Times New Roman"/>
            <w:b/>
            <w:bCs/>
            <w:sz w:val="24"/>
            <w:szCs w:val="24"/>
          </w:rPr>
          <w:delText>Design Studio</w:delText>
        </w:r>
      </w:del>
    </w:p>
    <w:p w14:paraId="2B7891A3" w14:textId="77777777" w:rsidR="00756F7A" w:rsidRPr="00756F7A" w:rsidDel="00E57927" w:rsidRDefault="00756F7A" w:rsidP="00756F7A">
      <w:pPr>
        <w:spacing w:before="100" w:beforeAutospacing="1" w:after="100" w:afterAutospacing="1" w:line="240" w:lineRule="auto"/>
        <w:rPr>
          <w:del w:id="135" w:author="David Coverston" w:date="2016-12-30T15:23:00Z"/>
          <w:rFonts w:ascii="Times New Roman" w:eastAsia="Times New Roman" w:hAnsi="Times New Roman" w:cs="Times New Roman"/>
          <w:sz w:val="24"/>
          <w:szCs w:val="24"/>
        </w:rPr>
      </w:pPr>
      <w:del w:id="136" w:author="David Coverston" w:date="2016-12-30T15:23:00Z">
        <w:r w:rsidRPr="00756F7A" w:rsidDel="00E57927">
          <w:rPr>
            <w:rFonts w:ascii="Times New Roman" w:eastAsia="Times New Roman" w:hAnsi="Times New Roman" w:cs="Times New Roman"/>
            <w:sz w:val="24"/>
            <w:szCs w:val="24"/>
          </w:rPr>
          <w:delText xml:space="preserve">The Pentaho Design Studio is a desktop Eclipse-based design environment that allows solutions, reports, queries, business rules, dashboards, and workflows to be viewed and edited graphically. The Pentaho Design Studio is a Java application that is installed on the system administrator's desktop. This tool is being deprecated as of Pentaho version 4.5. See </w:delText>
        </w:r>
      </w:del>
      <w:del w:id="137" w:author="David Coverston" w:date="2016-12-30T08:18:00Z">
        <w:r w:rsidRPr="00104E7C" w:rsidDel="00104E7C">
          <w:rPr>
            <w:rStyle w:val="Hyperlink"/>
            <w:rPrChange w:id="138" w:author="David Coverston" w:date="2016-12-30T08:19:00Z">
              <w:rPr>
                <w:rFonts w:ascii="Times New Roman" w:eastAsia="Times New Roman" w:hAnsi="Times New Roman" w:cs="Times New Roman"/>
                <w:color w:val="0000FF"/>
                <w:sz w:val="24"/>
                <w:szCs w:val="24"/>
                <w:u w:val="single"/>
              </w:rPr>
            </w:rPrChange>
          </w:rPr>
          <w:delText>Product</w:delText>
        </w:r>
      </w:del>
      <w:del w:id="139" w:author="David Coverston" w:date="2016-12-30T15:23:00Z">
        <w:r w:rsidRPr="00756F7A" w:rsidDel="00E57927">
          <w:rPr>
            <w:rFonts w:ascii="Times New Roman" w:eastAsia="Times New Roman" w:hAnsi="Times New Roman" w:cs="Times New Roman"/>
            <w:sz w:val="24"/>
            <w:szCs w:val="24"/>
          </w:rPr>
          <w:delText>.</w:delText>
        </w:r>
      </w:del>
    </w:p>
    <w:p w14:paraId="4B77E79E" w14:textId="77777777" w:rsidR="00756F7A" w:rsidRPr="00756F7A" w:rsidRDefault="00756F7A" w:rsidP="00756F7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56F7A">
        <w:rPr>
          <w:rFonts w:ascii="Times New Roman" w:eastAsia="Times New Roman" w:hAnsi="Times New Roman" w:cs="Times New Roman"/>
          <w:b/>
          <w:bCs/>
          <w:kern w:val="36"/>
          <w:sz w:val="48"/>
          <w:szCs w:val="48"/>
        </w:rPr>
        <w:t>E</w:t>
      </w:r>
    </w:p>
    <w:p w14:paraId="51FD643A"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20716B">
        <w:rPr>
          <w:rFonts w:ascii="Times New Roman" w:eastAsia="Times New Roman" w:hAnsi="Times New Roman" w:cs="Times New Roman"/>
          <w:b/>
          <w:bCs/>
          <w:sz w:val="24"/>
          <w:szCs w:val="24"/>
          <w:rPrChange w:id="140" w:author="David Coverston" w:date="2016-12-30T15:24:00Z">
            <w:rPr>
              <w:rFonts w:ascii="Times New Roman" w:eastAsia="Times New Roman" w:hAnsi="Times New Roman" w:cs="Times New Roman"/>
              <w:b/>
              <w:bCs/>
              <w:sz w:val="24"/>
              <w:szCs w:val="24"/>
            </w:rPr>
          </w:rPrChange>
        </w:rPr>
        <w:t>End-User</w:t>
      </w:r>
    </w:p>
    <w:p w14:paraId="00FAD805"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sz w:val="24"/>
          <w:szCs w:val="24"/>
        </w:rPr>
        <w:t>An end-user is a person who consumes the results of analysis or reporting in dashboards. They are not technically savvy and do light work to personalize dashboards, analysis, reports, or the mobile interface.</w:t>
      </w:r>
    </w:p>
    <w:p w14:paraId="323DEE37"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20716B">
        <w:rPr>
          <w:rFonts w:ascii="Times New Roman" w:eastAsia="Times New Roman" w:hAnsi="Times New Roman" w:cs="Times New Roman"/>
          <w:b/>
          <w:bCs/>
          <w:sz w:val="24"/>
          <w:szCs w:val="24"/>
          <w:rPrChange w:id="141" w:author="David Coverston" w:date="2016-12-30T15:24:00Z">
            <w:rPr>
              <w:rFonts w:ascii="Times New Roman" w:eastAsia="Times New Roman" w:hAnsi="Times New Roman" w:cs="Times New Roman"/>
              <w:b/>
              <w:bCs/>
              <w:sz w:val="24"/>
              <w:szCs w:val="24"/>
            </w:rPr>
          </w:rPrChange>
        </w:rPr>
        <w:t>End-User Capability</w:t>
      </w:r>
    </w:p>
    <w:p w14:paraId="0CE888E1"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sz w:val="24"/>
          <w:szCs w:val="24"/>
        </w:rPr>
        <w:t xml:space="preserve">In Pentaho Business Analysis, end-user capabilities include reporting, analysis, dashboards, data mining, and personalizing the mobile interface. See </w:t>
      </w:r>
      <w:del w:id="142" w:author="David Coverston" w:date="2016-12-30T08:18:00Z">
        <w:r w:rsidRPr="00104E7C" w:rsidDel="00104E7C">
          <w:rPr>
            <w:rStyle w:val="Hyperlink"/>
            <w:rPrChange w:id="143" w:author="David Coverston" w:date="2016-12-30T08:19:00Z">
              <w:rPr>
                <w:rFonts w:ascii="Times New Roman" w:eastAsia="Times New Roman" w:hAnsi="Times New Roman" w:cs="Times New Roman"/>
                <w:color w:val="0000FF"/>
                <w:sz w:val="24"/>
                <w:szCs w:val="24"/>
                <w:u w:val="single"/>
              </w:rPr>
            </w:rPrChange>
          </w:rPr>
          <w:delText>Product</w:delText>
        </w:r>
      </w:del>
      <w:ins w:id="144" w:author="David Coverston" w:date="2016-12-30T08:18:00Z">
        <w:r w:rsidR="00104E7C" w:rsidRPr="00756F7A">
          <w:rPr>
            <w:rFonts w:ascii="Times New Roman" w:eastAsia="Times New Roman" w:hAnsi="Times New Roman" w:cs="Times New Roman"/>
            <w:color w:val="0000FF"/>
            <w:sz w:val="24"/>
            <w:szCs w:val="24"/>
            <w:u w:val="single"/>
          </w:rPr>
          <w:t>Product</w:t>
        </w:r>
      </w:ins>
      <w:r w:rsidRPr="00756F7A">
        <w:rPr>
          <w:rFonts w:ascii="Times New Roman" w:eastAsia="Times New Roman" w:hAnsi="Times New Roman" w:cs="Times New Roman"/>
          <w:sz w:val="24"/>
          <w:szCs w:val="24"/>
        </w:rPr>
        <w:t>.</w:t>
      </w:r>
    </w:p>
    <w:p w14:paraId="4FD7D6FF" w14:textId="77777777" w:rsidR="00756F7A" w:rsidRPr="00756F7A" w:rsidRDefault="00756F7A" w:rsidP="00756F7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56F7A">
        <w:rPr>
          <w:rFonts w:ascii="Times New Roman" w:eastAsia="Times New Roman" w:hAnsi="Times New Roman" w:cs="Times New Roman"/>
          <w:b/>
          <w:bCs/>
          <w:kern w:val="36"/>
          <w:sz w:val="48"/>
          <w:szCs w:val="48"/>
        </w:rPr>
        <w:t>F</w:t>
      </w:r>
    </w:p>
    <w:p w14:paraId="265FE020"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20716B">
        <w:rPr>
          <w:rFonts w:ascii="Times New Roman" w:eastAsia="Times New Roman" w:hAnsi="Times New Roman" w:cs="Times New Roman"/>
          <w:b/>
          <w:bCs/>
          <w:sz w:val="24"/>
          <w:szCs w:val="24"/>
          <w:rPrChange w:id="145" w:author="David Coverston" w:date="2016-12-30T15:25:00Z">
            <w:rPr>
              <w:rFonts w:ascii="Times New Roman" w:eastAsia="Times New Roman" w:hAnsi="Times New Roman" w:cs="Times New Roman"/>
              <w:b/>
              <w:bCs/>
              <w:sz w:val="24"/>
              <w:szCs w:val="24"/>
            </w:rPr>
          </w:rPrChange>
        </w:rPr>
        <w:t>Fact Table</w:t>
      </w:r>
    </w:p>
    <w:p w14:paraId="4725E193" w14:textId="4D122C2D"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sz w:val="24"/>
          <w:szCs w:val="24"/>
        </w:rPr>
        <w:t xml:space="preserve">In </w:t>
      </w:r>
      <w:del w:id="146" w:author="David Coverston" w:date="2016-12-30T08:18:00Z">
        <w:r w:rsidRPr="00104E7C" w:rsidDel="00104E7C">
          <w:rPr>
            <w:rStyle w:val="Hyperlink"/>
            <w:rPrChange w:id="147" w:author="David Coverston" w:date="2016-12-30T08:19:00Z">
              <w:rPr>
                <w:rFonts w:ascii="Times New Roman" w:eastAsia="Times New Roman" w:hAnsi="Times New Roman" w:cs="Times New Roman"/>
                <w:color w:val="0000FF"/>
                <w:sz w:val="24"/>
                <w:szCs w:val="24"/>
                <w:u w:val="single"/>
              </w:rPr>
            </w:rPrChange>
          </w:rPr>
          <w:delText>data warehousing,</w:delText>
        </w:r>
      </w:del>
      <w:ins w:id="148" w:author="David Coverston" w:date="2016-12-30T08:18:00Z">
        <w:r w:rsidR="00104E7C" w:rsidRPr="00756F7A">
          <w:rPr>
            <w:rFonts w:ascii="Times New Roman" w:eastAsia="Times New Roman" w:hAnsi="Times New Roman" w:cs="Times New Roman"/>
            <w:color w:val="0000FF"/>
            <w:sz w:val="24"/>
            <w:szCs w:val="24"/>
            <w:u w:val="single"/>
          </w:rPr>
          <w:t>data warehousing,</w:t>
        </w:r>
      </w:ins>
      <w:r w:rsidRPr="00756F7A">
        <w:rPr>
          <w:rFonts w:ascii="Times New Roman" w:eastAsia="Times New Roman" w:hAnsi="Times New Roman" w:cs="Times New Roman"/>
          <w:sz w:val="24"/>
          <w:szCs w:val="24"/>
        </w:rPr>
        <w:t xml:space="preserve"> a fact table consists of the measurements, metrics, or facts of a business process. It is often located at the center of a </w:t>
      </w:r>
      <w:del w:id="149" w:author="David Coverston" w:date="2016-12-30T08:18:00Z">
        <w:r w:rsidRPr="00104E7C" w:rsidDel="00104E7C">
          <w:rPr>
            <w:rStyle w:val="Hyperlink"/>
            <w:rPrChange w:id="150" w:author="David Coverston" w:date="2016-12-30T08:19:00Z">
              <w:rPr>
                <w:rFonts w:ascii="Times New Roman" w:eastAsia="Times New Roman" w:hAnsi="Times New Roman" w:cs="Times New Roman"/>
                <w:color w:val="0000FF"/>
                <w:sz w:val="24"/>
                <w:szCs w:val="24"/>
                <w:u w:val="single"/>
              </w:rPr>
            </w:rPrChange>
          </w:rPr>
          <w:delText xml:space="preserve">star schema </w:delText>
        </w:r>
      </w:del>
      <w:ins w:id="151" w:author="David Coverston" w:date="2016-12-30T08:18:00Z">
        <w:r w:rsidR="00104E7C" w:rsidRPr="00756F7A">
          <w:rPr>
            <w:rFonts w:ascii="Times New Roman" w:eastAsia="Times New Roman" w:hAnsi="Times New Roman" w:cs="Times New Roman"/>
            <w:color w:val="0000FF"/>
            <w:sz w:val="24"/>
            <w:szCs w:val="24"/>
            <w:u w:val="single"/>
          </w:rPr>
          <w:t xml:space="preserve">star schema </w:t>
        </w:r>
      </w:ins>
      <w:r w:rsidRPr="00756F7A">
        <w:rPr>
          <w:rFonts w:ascii="Times New Roman" w:eastAsia="Times New Roman" w:hAnsi="Times New Roman" w:cs="Times New Roman"/>
          <w:sz w:val="24"/>
          <w:szCs w:val="24"/>
        </w:rPr>
        <w:t xml:space="preserve">or a </w:t>
      </w:r>
      <w:del w:id="152" w:author="David Coverston" w:date="2016-12-30T08:18:00Z">
        <w:r w:rsidRPr="00104E7C" w:rsidDel="00104E7C">
          <w:rPr>
            <w:rStyle w:val="Hyperlink"/>
            <w:rPrChange w:id="153" w:author="David Coverston" w:date="2016-12-30T08:19:00Z">
              <w:rPr>
                <w:rFonts w:ascii="Times New Roman" w:eastAsia="Times New Roman" w:hAnsi="Times New Roman" w:cs="Times New Roman"/>
                <w:color w:val="0000FF"/>
                <w:sz w:val="24"/>
                <w:szCs w:val="24"/>
                <w:u w:val="single"/>
              </w:rPr>
            </w:rPrChange>
          </w:rPr>
          <w:delText>snowflake schema</w:delText>
        </w:r>
      </w:del>
      <w:ins w:id="154" w:author="David Coverston" w:date="2016-12-30T08:18:00Z">
        <w:r w:rsidR="00104E7C" w:rsidRPr="00756F7A">
          <w:rPr>
            <w:rFonts w:ascii="Times New Roman" w:eastAsia="Times New Roman" w:hAnsi="Times New Roman" w:cs="Times New Roman"/>
            <w:color w:val="0000FF"/>
            <w:sz w:val="24"/>
            <w:szCs w:val="24"/>
            <w:u w:val="single"/>
          </w:rPr>
          <w:t>snowflake schema</w:t>
        </w:r>
      </w:ins>
      <w:r w:rsidRPr="00756F7A">
        <w:rPr>
          <w:rFonts w:ascii="Times New Roman" w:eastAsia="Times New Roman" w:hAnsi="Times New Roman" w:cs="Times New Roman"/>
          <w:sz w:val="24"/>
          <w:szCs w:val="24"/>
        </w:rPr>
        <w:t>, surrounded by dimension tables.</w:t>
      </w:r>
      <w:ins w:id="155" w:author="David Coverston" w:date="2017-01-03T09:24:00Z">
        <w:r w:rsidR="0066559F">
          <w:rPr>
            <w:rFonts w:ascii="Times New Roman" w:eastAsia="Times New Roman" w:hAnsi="Times New Roman" w:cs="Times New Roman"/>
            <w:sz w:val="24"/>
            <w:szCs w:val="24"/>
          </w:rPr>
          <w:t xml:space="preserve"> </w:t>
        </w:r>
      </w:ins>
      <w:r w:rsidRPr="00756F7A">
        <w:rPr>
          <w:rFonts w:ascii="Times New Roman" w:eastAsia="Times New Roman" w:hAnsi="Times New Roman" w:cs="Times New Roman"/>
          <w:sz w:val="24"/>
          <w:szCs w:val="24"/>
        </w:rPr>
        <w:t xml:space="preserve">See </w:t>
      </w:r>
      <w:del w:id="156" w:author="David Coverston" w:date="2016-12-30T08:18:00Z">
        <w:r w:rsidRPr="00104E7C" w:rsidDel="00104E7C">
          <w:rPr>
            <w:rStyle w:val="Hyperlink"/>
            <w:rPrChange w:id="157" w:author="David Coverston" w:date="2016-12-30T08:19:00Z">
              <w:rPr>
                <w:rFonts w:ascii="Times New Roman" w:eastAsia="Times New Roman" w:hAnsi="Times New Roman" w:cs="Times New Roman"/>
                <w:color w:val="0000FF"/>
                <w:sz w:val="24"/>
                <w:szCs w:val="24"/>
                <w:u w:val="single"/>
              </w:rPr>
            </w:rPrChange>
          </w:rPr>
          <w:delText>http://en.wikipedia.org/wiki/Fact_table</w:delText>
        </w:r>
      </w:del>
      <w:ins w:id="158" w:author="David Coverston" w:date="2016-12-30T08:18:00Z">
        <w:r w:rsidR="00104E7C" w:rsidRPr="00756F7A">
          <w:rPr>
            <w:rFonts w:ascii="Times New Roman" w:eastAsia="Times New Roman" w:hAnsi="Times New Roman" w:cs="Times New Roman"/>
            <w:color w:val="0000FF"/>
            <w:sz w:val="24"/>
            <w:szCs w:val="24"/>
            <w:u w:val="single"/>
          </w:rPr>
          <w:t>http://en.wikipedia.org/wiki/Fact_table</w:t>
        </w:r>
      </w:ins>
      <w:r w:rsidRPr="00756F7A">
        <w:rPr>
          <w:rFonts w:ascii="Times New Roman" w:eastAsia="Times New Roman" w:hAnsi="Times New Roman" w:cs="Times New Roman"/>
          <w:sz w:val="24"/>
          <w:szCs w:val="24"/>
        </w:rPr>
        <w:t>.</w:t>
      </w:r>
    </w:p>
    <w:p w14:paraId="134B95DA" w14:textId="77777777" w:rsidR="00756F7A" w:rsidRPr="00756F7A" w:rsidRDefault="00756F7A" w:rsidP="00756F7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56F7A">
        <w:rPr>
          <w:rFonts w:ascii="Times New Roman" w:eastAsia="Times New Roman" w:hAnsi="Times New Roman" w:cs="Times New Roman"/>
          <w:b/>
          <w:bCs/>
          <w:kern w:val="36"/>
          <w:sz w:val="48"/>
          <w:szCs w:val="48"/>
        </w:rPr>
        <w:t>G</w:t>
      </w:r>
    </w:p>
    <w:p w14:paraId="55C090AE"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b/>
          <w:bCs/>
          <w:sz w:val="24"/>
          <w:szCs w:val="24"/>
        </w:rPr>
        <w:t>Group</w:t>
      </w:r>
    </w:p>
    <w:p w14:paraId="577B3DCC"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sz w:val="24"/>
          <w:szCs w:val="24"/>
        </w:rPr>
        <w:t xml:space="preserve">See </w:t>
      </w:r>
      <w:del w:id="159" w:author="David Coverston" w:date="2016-12-30T08:18:00Z">
        <w:r w:rsidRPr="00104E7C" w:rsidDel="00104E7C">
          <w:rPr>
            <w:rStyle w:val="Hyperlink"/>
            <w:rPrChange w:id="160" w:author="David Coverston" w:date="2016-12-30T08:19:00Z">
              <w:rPr>
                <w:rFonts w:ascii="Times New Roman" w:eastAsia="Times New Roman" w:hAnsi="Times New Roman" w:cs="Times New Roman"/>
                <w:color w:val="0000FF"/>
                <w:sz w:val="24"/>
                <w:szCs w:val="24"/>
                <w:u w:val="single"/>
              </w:rPr>
            </w:rPrChange>
          </w:rPr>
          <w:delText>Authority</w:delText>
        </w:r>
      </w:del>
      <w:ins w:id="161" w:author="David Coverston" w:date="2016-12-30T08:18:00Z">
        <w:r w:rsidR="00104E7C" w:rsidRPr="00756F7A">
          <w:rPr>
            <w:rFonts w:ascii="Times New Roman" w:eastAsia="Times New Roman" w:hAnsi="Times New Roman" w:cs="Times New Roman"/>
            <w:color w:val="0000FF"/>
            <w:sz w:val="24"/>
            <w:szCs w:val="24"/>
            <w:u w:val="single"/>
          </w:rPr>
          <w:t>Authority</w:t>
        </w:r>
      </w:ins>
    </w:p>
    <w:p w14:paraId="2DFEAC1A" w14:textId="77777777" w:rsidR="00756F7A" w:rsidRPr="00756F7A" w:rsidRDefault="00756F7A" w:rsidP="00756F7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56F7A">
        <w:rPr>
          <w:rFonts w:ascii="Times New Roman" w:eastAsia="Times New Roman" w:hAnsi="Times New Roman" w:cs="Times New Roman"/>
          <w:b/>
          <w:bCs/>
          <w:kern w:val="36"/>
          <w:sz w:val="48"/>
          <w:szCs w:val="48"/>
        </w:rPr>
        <w:t>H</w:t>
      </w:r>
    </w:p>
    <w:p w14:paraId="1E1D37FD" w14:textId="77777777" w:rsidR="00756F7A" w:rsidRPr="00756F7A" w:rsidRDefault="00756F7A" w:rsidP="00756F7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56F7A">
        <w:rPr>
          <w:rFonts w:ascii="Times New Roman" w:eastAsia="Times New Roman" w:hAnsi="Times New Roman" w:cs="Times New Roman"/>
          <w:b/>
          <w:bCs/>
          <w:kern w:val="36"/>
          <w:sz w:val="48"/>
          <w:szCs w:val="48"/>
        </w:rPr>
        <w:t>I</w:t>
      </w:r>
    </w:p>
    <w:p w14:paraId="61F9B6E1" w14:textId="77777777" w:rsidR="00756F7A" w:rsidRPr="00756F7A" w:rsidRDefault="00756F7A" w:rsidP="00756F7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56F7A">
        <w:rPr>
          <w:rFonts w:ascii="Times New Roman" w:eastAsia="Times New Roman" w:hAnsi="Times New Roman" w:cs="Times New Roman"/>
          <w:b/>
          <w:bCs/>
          <w:kern w:val="36"/>
          <w:sz w:val="48"/>
          <w:szCs w:val="48"/>
        </w:rPr>
        <w:lastRenderedPageBreak/>
        <w:t>J</w:t>
      </w:r>
    </w:p>
    <w:p w14:paraId="43E9CB00"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b/>
          <w:bCs/>
          <w:sz w:val="24"/>
          <w:szCs w:val="24"/>
        </w:rPr>
        <w:t>Job Entries</w:t>
      </w:r>
    </w:p>
    <w:p w14:paraId="7B1DA31A"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sz w:val="24"/>
          <w:szCs w:val="24"/>
        </w:rPr>
        <w:t>An item in the Pentaho Data Integration job scheduler. A task to be completed as part of a scheduled job. </w:t>
      </w:r>
    </w:p>
    <w:p w14:paraId="3B07100F" w14:textId="77777777" w:rsidR="00756F7A" w:rsidRPr="00756F7A" w:rsidRDefault="00756F7A" w:rsidP="00756F7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56F7A">
        <w:rPr>
          <w:rFonts w:ascii="Times New Roman" w:eastAsia="Times New Roman" w:hAnsi="Times New Roman" w:cs="Times New Roman"/>
          <w:b/>
          <w:bCs/>
          <w:kern w:val="36"/>
          <w:sz w:val="48"/>
          <w:szCs w:val="48"/>
        </w:rPr>
        <w:t>K</w:t>
      </w:r>
    </w:p>
    <w:p w14:paraId="18FFF3C8" w14:textId="77777777" w:rsidR="00756F7A" w:rsidRPr="00756F7A" w:rsidRDefault="00756F7A" w:rsidP="00756F7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56F7A">
        <w:rPr>
          <w:rFonts w:ascii="Times New Roman" w:eastAsia="Times New Roman" w:hAnsi="Times New Roman" w:cs="Times New Roman"/>
          <w:b/>
          <w:bCs/>
          <w:kern w:val="36"/>
          <w:sz w:val="48"/>
          <w:szCs w:val="48"/>
        </w:rPr>
        <w:t>L</w:t>
      </w:r>
    </w:p>
    <w:p w14:paraId="2E37FB73"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bookmarkStart w:id="162" w:name="id-09Glossary-LDAPUserDNDistinguishedNam"/>
      <w:bookmarkEnd w:id="162"/>
      <w:r w:rsidRPr="0020716B">
        <w:rPr>
          <w:rFonts w:ascii="Times New Roman" w:eastAsia="Times New Roman" w:hAnsi="Times New Roman" w:cs="Times New Roman"/>
          <w:b/>
          <w:bCs/>
          <w:sz w:val="24"/>
          <w:szCs w:val="24"/>
          <w:rPrChange w:id="163" w:author="David Coverston" w:date="2016-12-30T15:25:00Z">
            <w:rPr>
              <w:rFonts w:ascii="Times New Roman" w:eastAsia="Times New Roman" w:hAnsi="Times New Roman" w:cs="Times New Roman"/>
              <w:b/>
              <w:bCs/>
              <w:sz w:val="24"/>
              <w:szCs w:val="24"/>
            </w:rPr>
          </w:rPrChange>
        </w:rPr>
        <w:t>LDAP User DN</w:t>
      </w:r>
    </w:p>
    <w:p w14:paraId="34B642AB"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sz w:val="24"/>
          <w:szCs w:val="24"/>
        </w:rPr>
        <w:t xml:space="preserve">Used with Lightweight Directory Access Protocol (LDAP) authentication, the distinguished name (DN) consists of one or more strings identifying the user's assigned attributes in the LDAP backend server and a user password. See </w:t>
      </w:r>
      <w:del w:id="164" w:author="David Coverston" w:date="2016-12-30T08:18:00Z">
        <w:r w:rsidRPr="00104E7C" w:rsidDel="00104E7C">
          <w:rPr>
            <w:rStyle w:val="Hyperlink"/>
            <w:rPrChange w:id="165" w:author="David Coverston" w:date="2016-12-30T08:19:00Z">
              <w:rPr>
                <w:rFonts w:ascii="Times New Roman" w:eastAsia="Times New Roman" w:hAnsi="Times New Roman" w:cs="Times New Roman"/>
                <w:color w:val="0000FF"/>
                <w:sz w:val="24"/>
                <w:szCs w:val="24"/>
                <w:u w:val="single"/>
              </w:rPr>
            </w:rPrChange>
          </w:rPr>
          <w:delText>http://en.wikipedia.org/wiki/Lightweight_Directory_Access_Protocol</w:delText>
        </w:r>
      </w:del>
      <w:ins w:id="166" w:author="David Coverston" w:date="2016-12-30T08:18:00Z">
        <w:r w:rsidR="00104E7C" w:rsidRPr="00756F7A">
          <w:rPr>
            <w:rFonts w:ascii="Times New Roman" w:eastAsia="Times New Roman" w:hAnsi="Times New Roman" w:cs="Times New Roman"/>
            <w:color w:val="0000FF"/>
            <w:sz w:val="24"/>
            <w:szCs w:val="24"/>
            <w:u w:val="single"/>
          </w:rPr>
          <w:t>http://en.wikipedia.org/wiki/Lightweight_Directory_Access_Protocol</w:t>
        </w:r>
      </w:ins>
      <w:r w:rsidRPr="00756F7A">
        <w:rPr>
          <w:rFonts w:ascii="Times New Roman" w:eastAsia="Times New Roman" w:hAnsi="Times New Roman" w:cs="Times New Roman"/>
          <w:sz w:val="24"/>
          <w:szCs w:val="24"/>
        </w:rPr>
        <w:t>.</w:t>
      </w:r>
    </w:p>
    <w:p w14:paraId="4F28766F" w14:textId="77777777" w:rsidR="00756F7A" w:rsidRPr="00756F7A" w:rsidRDefault="00756F7A" w:rsidP="00756F7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56F7A">
        <w:rPr>
          <w:rFonts w:ascii="Times New Roman" w:eastAsia="Times New Roman" w:hAnsi="Times New Roman" w:cs="Times New Roman"/>
          <w:b/>
          <w:bCs/>
          <w:kern w:val="36"/>
          <w:sz w:val="48"/>
          <w:szCs w:val="48"/>
        </w:rPr>
        <w:t>M</w:t>
      </w:r>
    </w:p>
    <w:p w14:paraId="5E5451C5"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bookmarkStart w:id="167" w:name="id-09Glossary-Manager"/>
      <w:bookmarkEnd w:id="167"/>
      <w:r w:rsidRPr="0020716B">
        <w:rPr>
          <w:rFonts w:ascii="Times New Roman" w:eastAsia="Times New Roman" w:hAnsi="Times New Roman" w:cs="Times New Roman"/>
          <w:b/>
          <w:bCs/>
          <w:sz w:val="24"/>
          <w:szCs w:val="24"/>
          <w:rPrChange w:id="168" w:author="David Coverston" w:date="2016-12-30T15:25:00Z">
            <w:rPr>
              <w:rFonts w:ascii="Times New Roman" w:eastAsia="Times New Roman" w:hAnsi="Times New Roman" w:cs="Times New Roman"/>
              <w:b/>
              <w:bCs/>
              <w:sz w:val="24"/>
              <w:szCs w:val="24"/>
            </w:rPr>
          </w:rPrChange>
        </w:rPr>
        <w:t>Manager</w:t>
      </w:r>
    </w:p>
    <w:p w14:paraId="63D1DD6A"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sz w:val="24"/>
          <w:szCs w:val="24"/>
        </w:rPr>
        <w:t>A user with read access to relevant objects in the directory. If you're familiar with the JDBC API, a manager is analogous to a user name given along with a URL and password in a [</w:t>
      </w:r>
      <w:proofErr w:type="spellStart"/>
      <w:r w:rsidRPr="00756F7A">
        <w:rPr>
          <w:rFonts w:ascii="Times New Roman" w:eastAsia="Times New Roman" w:hAnsi="Times New Roman" w:cs="Times New Roman"/>
          <w:sz w:val="24"/>
          <w:szCs w:val="24"/>
        </w:rPr>
        <w:t>DriverManager.getConnection</w:t>
      </w:r>
      <w:proofErr w:type="spellEnd"/>
      <w:r w:rsidRPr="00756F7A">
        <w:rPr>
          <w:rFonts w:ascii="Times New Roman" w:eastAsia="Times New Roman" w:hAnsi="Times New Roman" w:cs="Times New Roman"/>
          <w:sz w:val="24"/>
          <w:szCs w:val="24"/>
        </w:rPr>
        <w:t xml:space="preserve"> (</w:t>
      </w:r>
      <w:proofErr w:type="spellStart"/>
      <w:r w:rsidRPr="00756F7A">
        <w:rPr>
          <w:rFonts w:ascii="Times New Roman" w:eastAsia="Times New Roman" w:hAnsi="Times New Roman" w:cs="Times New Roman"/>
          <w:sz w:val="24"/>
          <w:szCs w:val="24"/>
        </w:rPr>
        <w:t>url</w:t>
      </w:r>
      <w:proofErr w:type="spellEnd"/>
      <w:r w:rsidRPr="00756F7A">
        <w:rPr>
          <w:rFonts w:ascii="Times New Roman" w:eastAsia="Times New Roman" w:hAnsi="Times New Roman" w:cs="Times New Roman"/>
          <w:sz w:val="24"/>
          <w:szCs w:val="24"/>
        </w:rPr>
        <w:t>, user, password) |</w:t>
      </w:r>
      <w:del w:id="169" w:author="David Coverston" w:date="2016-12-30T08:18:00Z">
        <w:r w:rsidRPr="00104E7C" w:rsidDel="00104E7C">
          <w:rPr>
            <w:rStyle w:val="Hyperlink"/>
            <w:rPrChange w:id="170" w:author="David Coverston" w:date="2016-12-30T08:19:00Z">
              <w:rPr>
                <w:rFonts w:ascii="Times New Roman" w:eastAsia="Times New Roman" w:hAnsi="Times New Roman" w:cs="Times New Roman"/>
                <w:color w:val="0000FF"/>
                <w:sz w:val="24"/>
                <w:szCs w:val="24"/>
                <w:u w:val="single"/>
              </w:rPr>
            </w:rPrChange>
          </w:rPr>
          <w:delText>http://java.sun.com/j2se/1.4.2/docs/api/java/sql/DriverManager.html#getConnection%28java.lang.String,%20java.lang.String,%20java.lang.String%29</w:delText>
        </w:r>
      </w:del>
      <w:ins w:id="171" w:author="David Coverston" w:date="2016-12-30T08:18:00Z">
        <w:r w:rsidR="00104E7C" w:rsidRPr="00756F7A">
          <w:rPr>
            <w:rFonts w:ascii="Times New Roman" w:eastAsia="Times New Roman" w:hAnsi="Times New Roman" w:cs="Times New Roman"/>
            <w:color w:val="0000FF"/>
            <w:sz w:val="24"/>
            <w:szCs w:val="24"/>
            <w:u w:val="single"/>
          </w:rPr>
          <w:t>http://java.sun.com/j2se/1.4.2/docs/api/java/sql/DriverManager.html#getConnection%28java.lang.String,%20java.lang.String,%20java.lang.String%29</w:t>
        </w:r>
      </w:ins>
      <w:r w:rsidRPr="00756F7A">
        <w:rPr>
          <w:rFonts w:ascii="Times New Roman" w:eastAsia="Times New Roman" w:hAnsi="Times New Roman" w:cs="Times New Roman"/>
          <w:sz w:val="24"/>
          <w:szCs w:val="24"/>
        </w:rPr>
        <w:t>] call.</w:t>
      </w:r>
    </w:p>
    <w:p w14:paraId="0528061A"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20716B">
        <w:rPr>
          <w:rFonts w:ascii="Times New Roman" w:eastAsia="Times New Roman" w:hAnsi="Times New Roman" w:cs="Times New Roman"/>
          <w:b/>
          <w:bCs/>
          <w:sz w:val="24"/>
          <w:szCs w:val="24"/>
          <w:rPrChange w:id="172" w:author="David Coverston" w:date="2016-12-30T15:25:00Z">
            <w:rPr>
              <w:rFonts w:ascii="Times New Roman" w:eastAsia="Times New Roman" w:hAnsi="Times New Roman" w:cs="Times New Roman"/>
              <w:b/>
              <w:bCs/>
              <w:sz w:val="24"/>
              <w:szCs w:val="24"/>
            </w:rPr>
          </w:rPrChange>
        </w:rPr>
        <w:t>Message Bundle</w:t>
      </w:r>
    </w:p>
    <w:p w14:paraId="6B7EB7B5"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sz w:val="24"/>
          <w:szCs w:val="24"/>
        </w:rPr>
        <w:t>A messages sub-package that contains locale-specific translations is called a message bundle.</w:t>
      </w:r>
    </w:p>
    <w:p w14:paraId="775A97A8"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b/>
          <w:bCs/>
          <w:sz w:val="24"/>
          <w:szCs w:val="24"/>
        </w:rPr>
        <w:t>Metadata Model</w:t>
      </w:r>
    </w:p>
    <w:p w14:paraId="69790070"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sz w:val="24"/>
          <w:szCs w:val="24"/>
        </w:rPr>
        <w:t xml:space="preserve">See </w:t>
      </w:r>
      <w:del w:id="173" w:author="David Coverston" w:date="2016-12-30T08:18:00Z">
        <w:r w:rsidRPr="00104E7C" w:rsidDel="00104E7C">
          <w:rPr>
            <w:rStyle w:val="Hyperlink"/>
            <w:rPrChange w:id="174" w:author="David Coverston" w:date="2016-12-30T08:19:00Z">
              <w:rPr>
                <w:rFonts w:ascii="Times New Roman" w:eastAsia="Times New Roman" w:hAnsi="Times New Roman" w:cs="Times New Roman"/>
                <w:color w:val="0000FF"/>
                <w:sz w:val="24"/>
                <w:szCs w:val="24"/>
                <w:u w:val="single"/>
              </w:rPr>
            </w:rPrChange>
          </w:rPr>
          <w:delText>Pentaho Data Models</w:delText>
        </w:r>
      </w:del>
      <w:ins w:id="175" w:author="David Coverston" w:date="2016-12-30T08:18:00Z">
        <w:r w:rsidR="00104E7C" w:rsidRPr="00756F7A">
          <w:rPr>
            <w:rFonts w:ascii="Times New Roman" w:eastAsia="Times New Roman" w:hAnsi="Times New Roman" w:cs="Times New Roman"/>
            <w:color w:val="0000FF"/>
            <w:sz w:val="24"/>
            <w:szCs w:val="24"/>
            <w:u w:val="single"/>
          </w:rPr>
          <w:t>Pentaho Data Models</w:t>
        </w:r>
      </w:ins>
      <w:r w:rsidRPr="00756F7A">
        <w:rPr>
          <w:rFonts w:ascii="Times New Roman" w:eastAsia="Times New Roman" w:hAnsi="Times New Roman" w:cs="Times New Roman"/>
          <w:sz w:val="24"/>
          <w:szCs w:val="24"/>
        </w:rPr>
        <w:t>.</w:t>
      </w:r>
    </w:p>
    <w:p w14:paraId="6212C4FE" w14:textId="77777777" w:rsidR="00843899" w:rsidRDefault="00843899" w:rsidP="00843899">
      <w:pPr>
        <w:spacing w:before="100" w:beforeAutospacing="1" w:after="100" w:afterAutospacing="1" w:line="240" w:lineRule="auto"/>
        <w:rPr>
          <w:ins w:id="176" w:author="David Coverston" w:date="2016-12-29T15:35:00Z"/>
          <w:rFonts w:ascii="Times New Roman" w:eastAsia="Times New Roman" w:hAnsi="Times New Roman" w:cs="Times New Roman"/>
          <w:sz w:val="24"/>
          <w:szCs w:val="24"/>
        </w:rPr>
      </w:pPr>
      <w:ins w:id="177" w:author="David Coverston" w:date="2016-12-29T15:35:00Z">
        <w:r w:rsidRPr="0020716B">
          <w:rPr>
            <w:rFonts w:ascii="Times New Roman" w:eastAsia="Times New Roman" w:hAnsi="Times New Roman" w:cs="Times New Roman"/>
            <w:b/>
            <w:bCs/>
            <w:sz w:val="24"/>
            <w:szCs w:val="24"/>
            <w:rPrChange w:id="178" w:author="David Coverston" w:date="2016-12-30T15:25:00Z">
              <w:rPr>
                <w:rFonts w:ascii="Times New Roman" w:eastAsia="Times New Roman" w:hAnsi="Times New Roman" w:cs="Times New Roman"/>
                <w:b/>
                <w:bCs/>
                <w:sz w:val="24"/>
                <w:szCs w:val="24"/>
              </w:rPr>
            </w:rPrChange>
          </w:rPr>
          <w:t>Microsoft Active Directory</w:t>
        </w:r>
      </w:ins>
    </w:p>
    <w:p w14:paraId="051C2B3B" w14:textId="77777777" w:rsidR="00843899" w:rsidRPr="00784EB6" w:rsidRDefault="00843899" w:rsidP="00843899">
      <w:pPr>
        <w:spacing w:before="100" w:beforeAutospacing="1" w:after="100" w:afterAutospacing="1" w:line="240" w:lineRule="auto"/>
        <w:rPr>
          <w:ins w:id="179" w:author="David Coverston" w:date="2016-12-29T15:35:00Z"/>
          <w:rFonts w:ascii="Times New Roman" w:eastAsia="Times New Roman" w:hAnsi="Times New Roman" w:cs="Times New Roman"/>
          <w:sz w:val="24"/>
          <w:szCs w:val="24"/>
        </w:rPr>
      </w:pPr>
      <w:ins w:id="180" w:author="David Coverston" w:date="2016-12-29T15:35:00Z">
        <w:r w:rsidRPr="00784EB6">
          <w:rPr>
            <w:rFonts w:ascii="Times New Roman" w:eastAsia="Times New Roman" w:hAnsi="Times New Roman" w:cs="Times New Roman"/>
            <w:sz w:val="24"/>
            <w:szCs w:val="24"/>
          </w:rPr>
          <w:t>MSAD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created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by</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Microsoft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Windows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domain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networks.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included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most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Windows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Server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operating</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systems.</w:t>
        </w:r>
      </w:ins>
    </w:p>
    <w:p w14:paraId="24B31994" w14:textId="77777777" w:rsidR="00843899" w:rsidRDefault="00843899" w:rsidP="00843899">
      <w:pPr>
        <w:spacing w:before="100" w:beforeAutospacing="1" w:after="100" w:afterAutospacing="1" w:line="240" w:lineRule="auto"/>
        <w:rPr>
          <w:ins w:id="181" w:author="David Coverston" w:date="2016-12-29T15:35:00Z"/>
          <w:rFonts w:ascii="Times New Roman" w:eastAsia="Times New Roman" w:hAnsi="Times New Roman" w:cs="Times New Roman"/>
          <w:sz w:val="24"/>
          <w:szCs w:val="24"/>
        </w:rPr>
      </w:pPr>
      <w:ins w:id="182" w:author="David Coverston" w:date="2016-12-29T15:35:00Z">
        <w:r w:rsidRPr="00784EB6">
          <w:rPr>
            <w:rFonts w:ascii="Times New Roman" w:eastAsia="Times New Roman" w:hAnsi="Times New Roman" w:cs="Times New Roman"/>
            <w:sz w:val="24"/>
            <w:szCs w:val="24"/>
          </w:rPr>
          <w:lastRenderedPageBreak/>
          <w:t>An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MSAD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controller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authenticates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authorizes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users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computers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Windows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domain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type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network—assigning</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enforces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security</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policies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computers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installing</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or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updating</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software.</w:t>
        </w:r>
      </w:ins>
    </w:p>
    <w:p w14:paraId="05E8FD83" w14:textId="77777777" w:rsidR="00756F7A" w:rsidRPr="00756F7A" w:rsidDel="00E57927" w:rsidRDefault="00756F7A" w:rsidP="00756F7A">
      <w:pPr>
        <w:spacing w:before="100" w:beforeAutospacing="1" w:after="100" w:afterAutospacing="1" w:line="240" w:lineRule="auto"/>
        <w:rPr>
          <w:del w:id="183" w:author="David Coverston" w:date="2016-12-30T15:25:00Z"/>
          <w:rFonts w:ascii="Times New Roman" w:eastAsia="Times New Roman" w:hAnsi="Times New Roman" w:cs="Times New Roman"/>
          <w:sz w:val="24"/>
          <w:szCs w:val="24"/>
        </w:rPr>
      </w:pPr>
      <w:del w:id="184" w:author="David Coverston" w:date="2016-12-30T15:25:00Z">
        <w:r w:rsidRPr="00756F7A" w:rsidDel="00E57927">
          <w:rPr>
            <w:rFonts w:ascii="Times New Roman" w:eastAsia="Times New Roman" w:hAnsi="Times New Roman" w:cs="Times New Roman"/>
            <w:b/>
            <w:bCs/>
            <w:sz w:val="24"/>
            <w:szCs w:val="24"/>
          </w:rPr>
          <w:delText>Module</w:delText>
        </w:r>
      </w:del>
    </w:p>
    <w:p w14:paraId="56524DA6" w14:textId="77777777" w:rsidR="00756F7A" w:rsidRPr="00756F7A" w:rsidDel="00E57927" w:rsidRDefault="00756F7A" w:rsidP="00756F7A">
      <w:pPr>
        <w:spacing w:before="100" w:beforeAutospacing="1" w:after="100" w:afterAutospacing="1" w:line="240" w:lineRule="auto"/>
        <w:rPr>
          <w:del w:id="185" w:author="David Coverston" w:date="2016-12-30T15:25:00Z"/>
          <w:rFonts w:ascii="Times New Roman" w:eastAsia="Times New Roman" w:hAnsi="Times New Roman" w:cs="Times New Roman"/>
          <w:sz w:val="24"/>
          <w:szCs w:val="24"/>
        </w:rPr>
      </w:pPr>
      <w:del w:id="186" w:author="David Coverston" w:date="2016-12-30T15:25:00Z">
        <w:r w:rsidRPr="00756F7A" w:rsidDel="00E57927">
          <w:rPr>
            <w:rFonts w:ascii="Times New Roman" w:eastAsia="Times New Roman" w:hAnsi="Times New Roman" w:cs="Times New Roman"/>
            <w:sz w:val="24"/>
            <w:szCs w:val="24"/>
          </w:rPr>
          <w:delText>How do we use this term at Pentaho?</w:delText>
        </w:r>
      </w:del>
    </w:p>
    <w:p w14:paraId="2E79C8F3"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b/>
          <w:bCs/>
          <w:sz w:val="24"/>
          <w:szCs w:val="24"/>
        </w:rPr>
        <w:t>Mondrian Schema</w:t>
      </w:r>
    </w:p>
    <w:p w14:paraId="111EDE7C" w14:textId="77777777" w:rsidR="00756F7A" w:rsidRPr="00756F7A" w:rsidRDefault="00756F7A" w:rsidP="00756F7A">
      <w:pPr>
        <w:spacing w:after="0"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sz w:val="24"/>
          <w:szCs w:val="24"/>
        </w:rPr>
        <w:t xml:space="preserve">Defines a multi-dimensional database. A Mondrian schema contains a logical model, consisting of cubes, hierarchies, and members, and a mapping of this model onto a physical model. The logical model consists of the constructs used to write queries in the </w:t>
      </w:r>
      <w:del w:id="187" w:author="David Coverston" w:date="2016-12-30T08:18:00Z">
        <w:r w:rsidRPr="00104E7C" w:rsidDel="00104E7C">
          <w:rPr>
            <w:rStyle w:val="Hyperlink"/>
            <w:rPrChange w:id="188" w:author="David Coverston" w:date="2016-12-30T08:19:00Z">
              <w:rPr>
                <w:rFonts w:ascii="Times New Roman" w:eastAsia="Times New Roman" w:hAnsi="Times New Roman" w:cs="Times New Roman"/>
                <w:color w:val="0000FF"/>
                <w:sz w:val="24"/>
                <w:szCs w:val="24"/>
                <w:u w:val="single"/>
              </w:rPr>
            </w:rPrChange>
          </w:rPr>
          <w:delText>MDX language</w:delText>
        </w:r>
      </w:del>
      <w:ins w:id="189" w:author="David Coverston" w:date="2016-12-30T08:18:00Z">
        <w:r w:rsidR="00104E7C" w:rsidRPr="00756F7A">
          <w:rPr>
            <w:rFonts w:ascii="Times New Roman" w:eastAsia="Times New Roman" w:hAnsi="Times New Roman" w:cs="Times New Roman"/>
            <w:color w:val="0000FF"/>
            <w:sz w:val="24"/>
            <w:szCs w:val="24"/>
            <w:u w:val="single"/>
          </w:rPr>
          <w:t>MDX language</w:t>
        </w:r>
      </w:ins>
      <w:r w:rsidRPr="00756F7A">
        <w:rPr>
          <w:rFonts w:ascii="Times New Roman" w:eastAsia="Times New Roman" w:hAnsi="Times New Roman" w:cs="Times New Roman"/>
          <w:sz w:val="24"/>
          <w:szCs w:val="24"/>
        </w:rPr>
        <w:t xml:space="preserve">: </w:t>
      </w:r>
      <w:del w:id="190" w:author="David Coverston" w:date="2016-12-30T08:18:00Z">
        <w:r w:rsidRPr="00104E7C" w:rsidDel="00104E7C">
          <w:rPr>
            <w:rStyle w:val="Hyperlink"/>
            <w:rPrChange w:id="191" w:author="David Coverston" w:date="2016-12-30T08:19:00Z">
              <w:rPr>
                <w:rFonts w:ascii="Times New Roman" w:eastAsia="Times New Roman" w:hAnsi="Times New Roman" w:cs="Times New Roman"/>
                <w:color w:val="0000FF"/>
                <w:sz w:val="24"/>
                <w:szCs w:val="24"/>
                <w:u w:val="single"/>
              </w:rPr>
            </w:rPrChange>
          </w:rPr>
          <w:delText>cubes</w:delText>
        </w:r>
      </w:del>
      <w:ins w:id="192" w:author="David Coverston" w:date="2016-12-30T08:18:00Z">
        <w:r w:rsidR="00104E7C" w:rsidRPr="00756F7A">
          <w:rPr>
            <w:rFonts w:ascii="Times New Roman" w:eastAsia="Times New Roman" w:hAnsi="Times New Roman" w:cs="Times New Roman"/>
            <w:color w:val="0000FF"/>
            <w:sz w:val="24"/>
            <w:szCs w:val="24"/>
            <w:u w:val="single"/>
          </w:rPr>
          <w:t>cubes</w:t>
        </w:r>
      </w:ins>
      <w:r w:rsidRPr="00756F7A">
        <w:rPr>
          <w:rFonts w:ascii="Times New Roman" w:eastAsia="Times New Roman" w:hAnsi="Times New Roman" w:cs="Times New Roman"/>
          <w:sz w:val="24"/>
          <w:szCs w:val="24"/>
        </w:rPr>
        <w:t xml:space="preserve">, dimensions, hierarchies, levels, and members. The physical model is the source of the data presented through the logical model. It is typically a </w:t>
      </w:r>
      <w:del w:id="193" w:author="David Coverston" w:date="2016-12-30T08:18:00Z">
        <w:r w:rsidRPr="00104E7C" w:rsidDel="00104E7C">
          <w:rPr>
            <w:rStyle w:val="Hyperlink"/>
            <w:rPrChange w:id="194" w:author="David Coverston" w:date="2016-12-30T08:19:00Z">
              <w:rPr>
                <w:rFonts w:ascii="Times New Roman" w:eastAsia="Times New Roman" w:hAnsi="Times New Roman" w:cs="Times New Roman"/>
                <w:color w:val="0000FF"/>
                <w:sz w:val="24"/>
                <w:szCs w:val="24"/>
                <w:u w:val="single"/>
              </w:rPr>
            </w:rPrChange>
          </w:rPr>
          <w:delText>star schema,</w:delText>
        </w:r>
      </w:del>
      <w:ins w:id="195" w:author="David Coverston" w:date="2016-12-30T08:18:00Z">
        <w:r w:rsidR="00104E7C" w:rsidRPr="00756F7A">
          <w:rPr>
            <w:rFonts w:ascii="Times New Roman" w:eastAsia="Times New Roman" w:hAnsi="Times New Roman" w:cs="Times New Roman"/>
            <w:color w:val="0000FF"/>
            <w:sz w:val="24"/>
            <w:szCs w:val="24"/>
            <w:u w:val="single"/>
          </w:rPr>
          <w:t>star schema,</w:t>
        </w:r>
      </w:ins>
      <w:r w:rsidRPr="00756F7A">
        <w:rPr>
          <w:rFonts w:ascii="Times New Roman" w:eastAsia="Times New Roman" w:hAnsi="Times New Roman" w:cs="Times New Roman"/>
          <w:sz w:val="24"/>
          <w:szCs w:val="24"/>
        </w:rPr>
        <w:t xml:space="preserve"> which is a set of tables in a relational </w:t>
      </w:r>
      <w:proofErr w:type="spellStart"/>
      <w:r w:rsidRPr="00756F7A">
        <w:rPr>
          <w:rFonts w:ascii="Times New Roman" w:eastAsia="Times New Roman" w:hAnsi="Times New Roman" w:cs="Times New Roman"/>
          <w:sz w:val="24"/>
          <w:szCs w:val="24"/>
        </w:rPr>
        <w:t>databases.See</w:t>
      </w:r>
      <w:proofErr w:type="spellEnd"/>
      <w:r w:rsidRPr="00756F7A">
        <w:rPr>
          <w:rFonts w:ascii="Times New Roman" w:eastAsia="Times New Roman" w:hAnsi="Times New Roman" w:cs="Times New Roman"/>
          <w:sz w:val="24"/>
          <w:szCs w:val="24"/>
        </w:rPr>
        <w:t xml:space="preserve"> </w:t>
      </w:r>
      <w:del w:id="196" w:author="David Coverston" w:date="2016-12-30T08:18:00Z">
        <w:r w:rsidRPr="00104E7C" w:rsidDel="00104E7C">
          <w:rPr>
            <w:rStyle w:val="Hyperlink"/>
            <w:rPrChange w:id="197" w:author="David Coverston" w:date="2016-12-30T08:19:00Z">
              <w:rPr>
                <w:rFonts w:ascii="Times New Roman" w:eastAsia="Times New Roman" w:hAnsi="Times New Roman" w:cs="Times New Roman"/>
                <w:color w:val="0000FF"/>
                <w:sz w:val="24"/>
                <w:szCs w:val="24"/>
                <w:u w:val="single"/>
              </w:rPr>
            </w:rPrChange>
          </w:rPr>
          <w:delText>http://type-exit.org/adventures-with-open-source-bi/2010/07/a-basic-mondrian-cube-introducing-the-star-schema/</w:delText>
        </w:r>
      </w:del>
      <w:ins w:id="198" w:author="David Coverston" w:date="2016-12-30T08:18:00Z">
        <w:r w:rsidR="00104E7C" w:rsidRPr="00756F7A">
          <w:rPr>
            <w:rFonts w:ascii="Times New Roman" w:eastAsia="Times New Roman" w:hAnsi="Times New Roman" w:cs="Times New Roman"/>
            <w:color w:val="0000FF"/>
            <w:sz w:val="24"/>
            <w:szCs w:val="24"/>
            <w:u w:val="single"/>
          </w:rPr>
          <w:t>http://type-exit.org/adventures-with-open-source-bi/2010/07/a-basic-mondrian-cube-introducing-the-star-schema/</w:t>
        </w:r>
      </w:ins>
      <w:r w:rsidRPr="00756F7A">
        <w:rPr>
          <w:rFonts w:ascii="Times New Roman" w:eastAsia="Times New Roman" w:hAnsi="Times New Roman" w:cs="Times New Roman"/>
          <w:sz w:val="24"/>
          <w:szCs w:val="24"/>
        </w:rPr>
        <w:t>,</w:t>
      </w:r>
    </w:p>
    <w:p w14:paraId="6849E41B" w14:textId="77777777" w:rsidR="00756F7A" w:rsidRPr="00756F7A" w:rsidRDefault="00756F7A" w:rsidP="00756F7A">
      <w:pPr>
        <w:spacing w:after="0"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sz w:val="24"/>
          <w:szCs w:val="24"/>
        </w:rPr>
        <w:t> </w:t>
      </w:r>
    </w:p>
    <w:p w14:paraId="75C0CE53" w14:textId="77777777" w:rsidR="00756F7A" w:rsidRPr="00756F7A" w:rsidRDefault="00756F7A" w:rsidP="00756F7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56F7A">
        <w:rPr>
          <w:rFonts w:ascii="Times New Roman" w:eastAsia="Times New Roman" w:hAnsi="Times New Roman" w:cs="Times New Roman"/>
          <w:b/>
          <w:bCs/>
          <w:kern w:val="36"/>
          <w:sz w:val="48"/>
          <w:szCs w:val="48"/>
        </w:rPr>
        <w:t>N</w:t>
      </w:r>
    </w:p>
    <w:p w14:paraId="00B84349" w14:textId="77777777" w:rsidR="00756F7A" w:rsidRPr="00756F7A" w:rsidRDefault="00756F7A" w:rsidP="00756F7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56F7A">
        <w:rPr>
          <w:rFonts w:ascii="Times New Roman" w:eastAsia="Times New Roman" w:hAnsi="Times New Roman" w:cs="Times New Roman"/>
          <w:b/>
          <w:bCs/>
          <w:kern w:val="36"/>
          <w:sz w:val="48"/>
          <w:szCs w:val="48"/>
        </w:rPr>
        <w:t>O</w:t>
      </w:r>
    </w:p>
    <w:p w14:paraId="37FA082F" w14:textId="77777777" w:rsidR="00756F7A" w:rsidRPr="00756F7A" w:rsidDel="00E57927" w:rsidRDefault="00756F7A" w:rsidP="00E57927">
      <w:pPr>
        <w:spacing w:before="100" w:beforeAutospacing="1" w:after="100" w:afterAutospacing="1" w:line="240" w:lineRule="auto"/>
        <w:rPr>
          <w:del w:id="199" w:author="David Coverston" w:date="2016-12-30T15:26:00Z"/>
          <w:rFonts w:ascii="Times New Roman" w:eastAsia="Times New Roman" w:hAnsi="Times New Roman" w:cs="Times New Roman"/>
          <w:sz w:val="24"/>
          <w:szCs w:val="24"/>
        </w:rPr>
        <w:pPrChange w:id="200" w:author="David Coverston" w:date="2016-12-30T15:26:00Z">
          <w:pPr>
            <w:spacing w:before="100" w:beforeAutospacing="1" w:after="100" w:afterAutospacing="1" w:line="240" w:lineRule="auto"/>
          </w:pPr>
        </w:pPrChange>
      </w:pPr>
      <w:r w:rsidRPr="00756F7A">
        <w:rPr>
          <w:rFonts w:ascii="Times New Roman" w:eastAsia="Times New Roman" w:hAnsi="Times New Roman" w:cs="Times New Roman"/>
          <w:sz w:val="24"/>
          <w:szCs w:val="24"/>
        </w:rPr>
        <w:t> </w:t>
      </w:r>
      <w:del w:id="201" w:author="David Coverston" w:date="2016-12-30T15:26:00Z">
        <w:r w:rsidRPr="00756F7A" w:rsidDel="00E57927">
          <w:rPr>
            <w:rFonts w:ascii="Times New Roman" w:eastAsia="Times New Roman" w:hAnsi="Times New Roman" w:cs="Times New Roman"/>
            <w:b/>
            <w:bCs/>
            <w:sz w:val="24"/>
            <w:szCs w:val="24"/>
          </w:rPr>
          <w:delText xml:space="preserve">Open Business Analysis </w:delText>
        </w:r>
        <w:commentRangeStart w:id="202"/>
        <w:r w:rsidRPr="00756F7A" w:rsidDel="00E57927">
          <w:rPr>
            <w:rFonts w:ascii="Times New Roman" w:eastAsia="Times New Roman" w:hAnsi="Times New Roman" w:cs="Times New Roman"/>
            <w:b/>
            <w:bCs/>
            <w:sz w:val="24"/>
            <w:szCs w:val="24"/>
          </w:rPr>
          <w:delText>Suite</w:delText>
        </w:r>
        <w:commentRangeEnd w:id="202"/>
        <w:r w:rsidR="0091727A" w:rsidDel="00E57927">
          <w:rPr>
            <w:rStyle w:val="CommentReference"/>
          </w:rPr>
          <w:commentReference w:id="202"/>
        </w:r>
      </w:del>
    </w:p>
    <w:p w14:paraId="0E18C38D" w14:textId="77777777" w:rsidR="00756F7A" w:rsidRPr="00756F7A" w:rsidRDefault="00756F7A" w:rsidP="00E57927">
      <w:pPr>
        <w:spacing w:before="100" w:beforeAutospacing="1" w:after="100" w:afterAutospacing="1" w:line="240" w:lineRule="auto"/>
        <w:rPr>
          <w:rFonts w:ascii="Times New Roman" w:eastAsia="Times New Roman" w:hAnsi="Times New Roman" w:cs="Times New Roman"/>
          <w:sz w:val="24"/>
          <w:szCs w:val="24"/>
        </w:rPr>
        <w:pPrChange w:id="203" w:author="David Coverston" w:date="2016-12-30T15:26:00Z">
          <w:pPr>
            <w:spacing w:before="100" w:beforeAutospacing="1" w:after="100" w:afterAutospacing="1" w:line="240" w:lineRule="auto"/>
          </w:pPr>
        </w:pPrChange>
      </w:pPr>
      <w:del w:id="204" w:author="David Coverston" w:date="2016-12-30T15:26:00Z">
        <w:r w:rsidRPr="00756F7A" w:rsidDel="00E57927">
          <w:rPr>
            <w:rFonts w:ascii="Times New Roman" w:eastAsia="Times New Roman" w:hAnsi="Times New Roman" w:cs="Times New Roman"/>
            <w:sz w:val="24"/>
            <w:szCs w:val="24"/>
          </w:rPr>
          <w:delText xml:space="preserve">A process-centric, solution-oriented platform that includes Pentaho Business Analysis components, which enable companies to develop complete business intellegence solutions. See </w:delText>
        </w:r>
      </w:del>
      <w:del w:id="205" w:author="David Coverston" w:date="2016-12-30T08:18:00Z">
        <w:r w:rsidRPr="00104E7C" w:rsidDel="00104E7C">
          <w:rPr>
            <w:rStyle w:val="Hyperlink"/>
            <w:rPrChange w:id="206" w:author="David Coverston" w:date="2016-12-30T08:19:00Z">
              <w:rPr>
                <w:rFonts w:ascii="Times New Roman" w:eastAsia="Times New Roman" w:hAnsi="Times New Roman" w:cs="Times New Roman"/>
                <w:color w:val="0000FF"/>
                <w:sz w:val="24"/>
                <w:szCs w:val="24"/>
                <w:u w:val="single"/>
              </w:rPr>
            </w:rPrChange>
          </w:rPr>
          <w:delText>Product</w:delText>
        </w:r>
      </w:del>
      <w:del w:id="207" w:author="David Coverston" w:date="2016-12-30T15:26:00Z">
        <w:r w:rsidRPr="00756F7A" w:rsidDel="00E57927">
          <w:rPr>
            <w:rFonts w:ascii="Times New Roman" w:eastAsia="Times New Roman" w:hAnsi="Times New Roman" w:cs="Times New Roman"/>
            <w:sz w:val="24"/>
            <w:szCs w:val="24"/>
          </w:rPr>
          <w:delText xml:space="preserve">. </w:delText>
        </w:r>
      </w:del>
      <w:del w:id="208" w:author="David Coverston" w:date="2016-12-30T09:04:00Z">
        <w:r w:rsidRPr="00756F7A" w:rsidDel="0091727A">
          <w:rPr>
            <w:rFonts w:ascii="Times New Roman" w:eastAsia="Times New Roman" w:hAnsi="Times New Roman" w:cs="Times New Roman"/>
            <w:color w:val="FF0000"/>
            <w:sz w:val="24"/>
            <w:szCs w:val="24"/>
          </w:rPr>
          <w:delText>Are we still using this?? Paula</w:delText>
        </w:r>
      </w:del>
      <w:r w:rsidR="00E57927">
        <w:rPr>
          <w:rStyle w:val="CommentReference"/>
        </w:rPr>
        <w:commentReference w:id="209"/>
      </w:r>
    </w:p>
    <w:p w14:paraId="6712BA4F" w14:textId="77777777" w:rsidR="00756F7A" w:rsidRPr="00756F7A" w:rsidRDefault="00756F7A" w:rsidP="00756F7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56F7A">
        <w:rPr>
          <w:rFonts w:ascii="Times New Roman" w:eastAsia="Times New Roman" w:hAnsi="Times New Roman" w:cs="Times New Roman"/>
          <w:b/>
          <w:bCs/>
          <w:kern w:val="36"/>
          <w:sz w:val="48"/>
          <w:szCs w:val="48"/>
        </w:rPr>
        <w:t>P</w:t>
      </w:r>
    </w:p>
    <w:p w14:paraId="54824A7B"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commentRangeStart w:id="210"/>
      <w:r w:rsidRPr="0020716B">
        <w:rPr>
          <w:rFonts w:ascii="Times New Roman" w:eastAsia="Times New Roman" w:hAnsi="Times New Roman" w:cs="Times New Roman"/>
          <w:b/>
          <w:bCs/>
          <w:sz w:val="24"/>
          <w:szCs w:val="24"/>
          <w:rPrChange w:id="211" w:author="David Coverston" w:date="2016-12-30T15:27:00Z">
            <w:rPr>
              <w:rFonts w:ascii="Times New Roman" w:eastAsia="Times New Roman" w:hAnsi="Times New Roman" w:cs="Times New Roman"/>
              <w:b/>
              <w:bCs/>
              <w:sz w:val="24"/>
              <w:szCs w:val="24"/>
            </w:rPr>
          </w:rPrChange>
        </w:rPr>
        <w:t>Persona</w:t>
      </w:r>
      <w:commentRangeEnd w:id="210"/>
      <w:r w:rsidR="0091727A" w:rsidRPr="00E57927">
        <w:rPr>
          <w:rStyle w:val="CommentReference"/>
          <w:highlight w:val="yellow"/>
          <w:rPrChange w:id="212" w:author="David Coverston" w:date="2016-12-30T15:27:00Z">
            <w:rPr>
              <w:rStyle w:val="CommentReference"/>
            </w:rPr>
          </w:rPrChange>
        </w:rPr>
        <w:commentReference w:id="210"/>
      </w:r>
    </w:p>
    <w:p w14:paraId="25702C19"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sz w:val="24"/>
          <w:szCs w:val="24"/>
        </w:rPr>
        <w:t xml:space="preserve">Personas are archetypal users of applications, websites, and content that represent the needs of larger groups of users, in terms of their goals and personal characteristics. They act as stand-ins for real users and help guide decisions about </w:t>
      </w:r>
      <w:proofErr w:type="spellStart"/>
      <w:proofErr w:type="gramStart"/>
      <w:r w:rsidRPr="00756F7A">
        <w:rPr>
          <w:rFonts w:ascii="Times New Roman" w:eastAsia="Times New Roman" w:hAnsi="Times New Roman" w:cs="Times New Roman"/>
          <w:sz w:val="24"/>
          <w:szCs w:val="24"/>
        </w:rPr>
        <w:t>design,functionality</w:t>
      </w:r>
      <w:proofErr w:type="spellEnd"/>
      <w:proofErr w:type="gramEnd"/>
      <w:r w:rsidRPr="00756F7A">
        <w:rPr>
          <w:rFonts w:ascii="Times New Roman" w:eastAsia="Times New Roman" w:hAnsi="Times New Roman" w:cs="Times New Roman"/>
          <w:sz w:val="24"/>
          <w:szCs w:val="24"/>
        </w:rPr>
        <w:t xml:space="preserve">, voice, and content delivery among other </w:t>
      </w:r>
      <w:proofErr w:type="spellStart"/>
      <w:r w:rsidRPr="00756F7A">
        <w:rPr>
          <w:rFonts w:ascii="Times New Roman" w:eastAsia="Times New Roman" w:hAnsi="Times New Roman" w:cs="Times New Roman"/>
          <w:sz w:val="24"/>
          <w:szCs w:val="24"/>
        </w:rPr>
        <w:t>things.Personas</w:t>
      </w:r>
      <w:proofErr w:type="spellEnd"/>
      <w:r w:rsidRPr="00756F7A">
        <w:rPr>
          <w:rFonts w:ascii="Times New Roman" w:eastAsia="Times New Roman" w:hAnsi="Times New Roman" w:cs="Times New Roman"/>
          <w:sz w:val="24"/>
          <w:szCs w:val="24"/>
        </w:rPr>
        <w:t xml:space="preserve"> are used by the Pentaho Documentation Team to craft and deliver content for a particular audience. See </w:t>
      </w:r>
      <w:del w:id="213" w:author="David Coverston" w:date="2016-12-30T08:18:00Z">
        <w:r w:rsidRPr="00104E7C" w:rsidDel="00104E7C">
          <w:rPr>
            <w:rStyle w:val="Hyperlink"/>
            <w:rPrChange w:id="214" w:author="David Coverston" w:date="2016-12-30T08:19:00Z">
              <w:rPr>
                <w:rFonts w:ascii="Times New Roman" w:eastAsia="Times New Roman" w:hAnsi="Times New Roman" w:cs="Times New Roman"/>
                <w:color w:val="0000FF"/>
                <w:sz w:val="24"/>
                <w:szCs w:val="24"/>
                <w:u w:val="single"/>
              </w:rPr>
            </w:rPrChange>
          </w:rPr>
          <w:delText xml:space="preserve">Pentaho Personas </w:delText>
        </w:r>
      </w:del>
      <w:ins w:id="215" w:author="David Coverston" w:date="2016-12-30T08:18:00Z">
        <w:r w:rsidR="00104E7C" w:rsidRPr="00756F7A">
          <w:rPr>
            <w:rFonts w:ascii="Times New Roman" w:eastAsia="Times New Roman" w:hAnsi="Times New Roman" w:cs="Times New Roman"/>
            <w:color w:val="0000FF"/>
            <w:sz w:val="24"/>
            <w:szCs w:val="24"/>
            <w:u w:val="single"/>
          </w:rPr>
          <w:t xml:space="preserve">Pentaho Personas </w:t>
        </w:r>
      </w:ins>
      <w:r w:rsidRPr="00756F7A">
        <w:rPr>
          <w:rFonts w:ascii="Times New Roman" w:eastAsia="Times New Roman" w:hAnsi="Times New Roman" w:cs="Times New Roman"/>
          <w:sz w:val="24"/>
          <w:szCs w:val="24"/>
        </w:rPr>
        <w:t>for a complete list.</w:t>
      </w:r>
    </w:p>
    <w:p w14:paraId="5B5885A2"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bookmarkStart w:id="216" w:name="id-09Glossary-Pre-ConfiguredInstallation"/>
      <w:bookmarkEnd w:id="216"/>
      <w:r w:rsidRPr="00756F7A">
        <w:rPr>
          <w:rFonts w:ascii="Times New Roman" w:eastAsia="Times New Roman" w:hAnsi="Times New Roman" w:cs="Times New Roman"/>
          <w:b/>
          <w:bCs/>
          <w:sz w:val="24"/>
          <w:szCs w:val="24"/>
        </w:rPr>
        <w:t xml:space="preserve">Pre-Configured </w:t>
      </w:r>
      <w:commentRangeStart w:id="217"/>
      <w:r w:rsidRPr="00756F7A">
        <w:rPr>
          <w:rFonts w:ascii="Times New Roman" w:eastAsia="Times New Roman" w:hAnsi="Times New Roman" w:cs="Times New Roman"/>
          <w:b/>
          <w:bCs/>
          <w:sz w:val="24"/>
          <w:szCs w:val="24"/>
        </w:rPr>
        <w:t>Installation</w:t>
      </w:r>
      <w:commentRangeEnd w:id="217"/>
      <w:r w:rsidR="00E57927">
        <w:rPr>
          <w:rStyle w:val="CommentReference"/>
        </w:rPr>
        <w:commentReference w:id="217"/>
      </w:r>
    </w:p>
    <w:p w14:paraId="6E0B8DC9"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sz w:val="24"/>
          <w:szCs w:val="24"/>
        </w:rPr>
        <w:t xml:space="preserve">The Pre-Configured Installation (PCI) is a ready-to-use sample deployment of the Pentaho </w:t>
      </w:r>
      <w:proofErr w:type="spellStart"/>
      <w:r w:rsidRPr="00756F7A">
        <w:rPr>
          <w:rFonts w:ascii="Times New Roman" w:eastAsia="Times New Roman" w:hAnsi="Times New Roman" w:cs="Times New Roman"/>
          <w:sz w:val="24"/>
          <w:szCs w:val="24"/>
        </w:rPr>
        <w:t>Buiness</w:t>
      </w:r>
      <w:proofErr w:type="spellEnd"/>
      <w:r w:rsidRPr="00756F7A">
        <w:rPr>
          <w:rFonts w:ascii="Times New Roman" w:eastAsia="Times New Roman" w:hAnsi="Times New Roman" w:cs="Times New Roman"/>
          <w:sz w:val="24"/>
          <w:szCs w:val="24"/>
        </w:rPr>
        <w:t xml:space="preserve"> Analysis Enterprise Edition that can be customized quickly and easily. The PCI deployment includes the following components: JBoss Application Server, JBoss Portal V2.0, sample JSPs that demonstrate platform component usage, sample data, sample reports and Business Analysis processes, users and roles used in samples. The PCI can be modified to work with MySQL, Postgres or Oracle for the RDBMS repository. See </w:t>
      </w:r>
      <w:del w:id="218" w:author="David Coverston" w:date="2016-12-30T08:18:00Z">
        <w:r w:rsidRPr="00104E7C" w:rsidDel="00104E7C">
          <w:rPr>
            <w:rStyle w:val="Hyperlink"/>
            <w:rPrChange w:id="219" w:author="David Coverston" w:date="2016-12-30T08:19:00Z">
              <w:rPr>
                <w:rFonts w:ascii="Times New Roman" w:eastAsia="Times New Roman" w:hAnsi="Times New Roman" w:cs="Times New Roman"/>
                <w:color w:val="0000FF"/>
                <w:sz w:val="24"/>
                <w:szCs w:val="24"/>
                <w:u w:val="single"/>
              </w:rPr>
            </w:rPrChange>
          </w:rPr>
          <w:delText>Pentaho Product</w:delText>
        </w:r>
      </w:del>
      <w:ins w:id="220" w:author="David Coverston" w:date="2016-12-30T08:18:00Z">
        <w:r w:rsidR="00104E7C" w:rsidRPr="00756F7A">
          <w:rPr>
            <w:rFonts w:ascii="Times New Roman" w:eastAsia="Times New Roman" w:hAnsi="Times New Roman" w:cs="Times New Roman"/>
            <w:color w:val="0000FF"/>
            <w:sz w:val="24"/>
            <w:szCs w:val="24"/>
            <w:u w:val="single"/>
          </w:rPr>
          <w:t>Pentaho Product</w:t>
        </w:r>
      </w:ins>
      <w:r w:rsidRPr="00756F7A">
        <w:rPr>
          <w:rFonts w:ascii="Times New Roman" w:eastAsia="Times New Roman" w:hAnsi="Times New Roman" w:cs="Times New Roman"/>
          <w:sz w:val="24"/>
          <w:szCs w:val="24"/>
        </w:rPr>
        <w:t>.</w:t>
      </w:r>
      <w:r w:rsidRPr="00756F7A">
        <w:rPr>
          <w:rFonts w:ascii="Times New Roman" w:eastAsia="Times New Roman" w:hAnsi="Times New Roman" w:cs="Times New Roman"/>
          <w:color w:val="FF0000"/>
          <w:sz w:val="24"/>
          <w:szCs w:val="24"/>
        </w:rPr>
        <w:t xml:space="preserve"> Is this the Graphical Installer??? Paula</w:t>
      </w:r>
    </w:p>
    <w:p w14:paraId="4C4B547A"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b/>
          <w:bCs/>
          <w:color w:val="000000"/>
          <w:sz w:val="24"/>
          <w:szCs w:val="24"/>
        </w:rPr>
        <w:t>Pentaho License Key</w:t>
      </w:r>
    </w:p>
    <w:p w14:paraId="00F49AED"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color w:val="000000"/>
          <w:sz w:val="24"/>
          <w:szCs w:val="24"/>
        </w:rPr>
        <w:lastRenderedPageBreak/>
        <w:t>As of 2012, Pentaho provides six licenses for its products. Users enter these licenses in the Pentaho Enterprise Console.</w:t>
      </w:r>
      <w:r w:rsidRPr="00756F7A">
        <w:rPr>
          <w:rFonts w:ascii="Times New Roman" w:eastAsia="Times New Roman" w:hAnsi="Times New Roman" w:cs="Times New Roman"/>
          <w:color w:val="003366"/>
          <w:sz w:val="24"/>
          <w:szCs w:val="24"/>
        </w:rPr>
        <w:t xml:space="preserve"> </w:t>
      </w:r>
    </w:p>
    <w:p w14:paraId="42E817F7" w14:textId="77777777" w:rsidR="00756F7A" w:rsidRPr="00756F7A" w:rsidRDefault="00756F7A" w:rsidP="00756F7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color w:val="003366"/>
          <w:sz w:val="24"/>
          <w:szCs w:val="24"/>
        </w:rPr>
        <w:t> </w:t>
      </w:r>
      <w:r w:rsidRPr="00756F7A">
        <w:rPr>
          <w:rFonts w:ascii="Times New Roman" w:eastAsia="Times New Roman" w:hAnsi="Times New Roman" w:cs="Times New Roman"/>
          <w:sz w:val="24"/>
          <w:szCs w:val="24"/>
        </w:rPr>
        <w:t>Pentaho BI Platform Enterprise Edition</w:t>
      </w:r>
    </w:p>
    <w:p w14:paraId="5CEC3C77" w14:textId="77777777" w:rsidR="00756F7A" w:rsidRPr="00756F7A" w:rsidRDefault="00756F7A" w:rsidP="00756F7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sz w:val="24"/>
          <w:szCs w:val="24"/>
        </w:rPr>
        <w:t>Pentaho Reporting Enterprise Edition</w:t>
      </w:r>
    </w:p>
    <w:p w14:paraId="6DD88F73" w14:textId="77777777" w:rsidR="00756F7A" w:rsidRPr="00756F7A" w:rsidRDefault="00756F7A" w:rsidP="00756F7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sz w:val="24"/>
          <w:szCs w:val="24"/>
        </w:rPr>
        <w:t>Pentaho Dashboard Designer</w:t>
      </w:r>
    </w:p>
    <w:p w14:paraId="28041009" w14:textId="77777777" w:rsidR="00756F7A" w:rsidRPr="00756F7A" w:rsidRDefault="00756F7A" w:rsidP="00756F7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sz w:val="24"/>
          <w:szCs w:val="24"/>
        </w:rPr>
        <w:t>Pentaho Analysis Enterprise Edition</w:t>
      </w:r>
    </w:p>
    <w:p w14:paraId="3EE7FA6B" w14:textId="77777777" w:rsidR="00756F7A" w:rsidRPr="00756F7A" w:rsidRDefault="00756F7A" w:rsidP="00756F7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sz w:val="24"/>
          <w:szCs w:val="24"/>
        </w:rPr>
        <w:t>Pentaho PDI Enterprise Edition</w:t>
      </w:r>
    </w:p>
    <w:p w14:paraId="647EA9D8" w14:textId="77777777" w:rsidR="00756F7A" w:rsidRPr="00756F7A" w:rsidRDefault="00756F7A" w:rsidP="00756F7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sz w:val="24"/>
          <w:szCs w:val="24"/>
        </w:rPr>
        <w:t>Pentaho Mobile</w:t>
      </w:r>
    </w:p>
    <w:p w14:paraId="6A46AE8A"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sz w:val="24"/>
          <w:szCs w:val="24"/>
        </w:rPr>
        <w:t xml:space="preserve">The names that include </w:t>
      </w:r>
      <w:r w:rsidRPr="00756F7A">
        <w:rPr>
          <w:rFonts w:ascii="Times New Roman" w:eastAsia="Times New Roman" w:hAnsi="Times New Roman" w:cs="Times New Roman"/>
          <w:i/>
          <w:iCs/>
          <w:sz w:val="24"/>
          <w:szCs w:val="24"/>
        </w:rPr>
        <w:t>Enterprise Edition</w:t>
      </w:r>
      <w:r w:rsidRPr="00756F7A">
        <w:rPr>
          <w:rFonts w:ascii="Times New Roman" w:eastAsia="Times New Roman" w:hAnsi="Times New Roman" w:cs="Times New Roman"/>
          <w:sz w:val="24"/>
          <w:szCs w:val="24"/>
        </w:rPr>
        <w:t xml:space="preserve"> have an open-source counterpart. Those without are not available as open-source.</w:t>
      </w:r>
    </w:p>
    <w:p w14:paraId="34A2D3A1"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b/>
          <w:bCs/>
          <w:sz w:val="24"/>
          <w:szCs w:val="24"/>
        </w:rPr>
        <w:t>Pentaho Product</w:t>
      </w:r>
    </w:p>
    <w:p w14:paraId="659D85C0" w14:textId="77777777" w:rsidR="00756F7A" w:rsidRDefault="00756F7A" w:rsidP="00756F7A">
      <w:pPr>
        <w:spacing w:before="100" w:beforeAutospacing="1" w:after="100" w:afterAutospacing="1" w:line="240" w:lineRule="auto"/>
        <w:rPr>
          <w:ins w:id="221" w:author="David Coverston" w:date="2016-12-30T15:35:00Z"/>
          <w:rFonts w:ascii="Times New Roman" w:eastAsia="Times New Roman" w:hAnsi="Times New Roman" w:cs="Times New Roman"/>
          <w:sz w:val="24"/>
          <w:szCs w:val="24"/>
        </w:rPr>
      </w:pPr>
      <w:del w:id="222" w:author="David Coverston" w:date="2016-12-30T15:29:00Z">
        <w:r w:rsidRPr="00756F7A" w:rsidDel="00E57927">
          <w:rPr>
            <w:rFonts w:ascii="Times New Roman" w:eastAsia="Times New Roman" w:hAnsi="Times New Roman" w:cs="Times New Roman"/>
            <w:sz w:val="24"/>
            <w:szCs w:val="24"/>
          </w:rPr>
          <w:delText xml:space="preserve">As of 2012, </w:delText>
        </w:r>
      </w:del>
      <w:r w:rsidRPr="00756F7A">
        <w:rPr>
          <w:rFonts w:ascii="Times New Roman" w:eastAsia="Times New Roman" w:hAnsi="Times New Roman" w:cs="Times New Roman"/>
          <w:sz w:val="24"/>
          <w:szCs w:val="24"/>
        </w:rPr>
        <w:t>Pentaho licenses Pentaho Business Analysis Enterprise Edition to its customers. This is a suite of data connection, transformation, loading, analysis, reporting, and visualizing components and plugins. Although Pentaho prefers to sell the entire suite, the components and plugins are often bundled in various combinations to meet customer needs. See </w:t>
      </w:r>
      <w:del w:id="223" w:author="David Coverston" w:date="2016-12-30T08:18:00Z">
        <w:r w:rsidRPr="00104E7C" w:rsidDel="00104E7C">
          <w:rPr>
            <w:rStyle w:val="Hyperlink"/>
            <w:rPrChange w:id="224" w:author="David Coverston" w:date="2016-12-30T08:19:00Z">
              <w:rPr>
                <w:rFonts w:ascii="Times New Roman" w:eastAsia="Times New Roman" w:hAnsi="Times New Roman" w:cs="Times New Roman"/>
                <w:color w:val="0000FF"/>
                <w:sz w:val="24"/>
                <w:szCs w:val="24"/>
                <w:u w:val="single"/>
              </w:rPr>
            </w:rPrChange>
          </w:rPr>
          <w:delText xml:space="preserve">Product Components and Plugins </w:delText>
        </w:r>
      </w:del>
      <w:ins w:id="225" w:author="David Coverston" w:date="2016-12-30T08:18:00Z">
        <w:r w:rsidR="00104E7C" w:rsidRPr="00756F7A">
          <w:rPr>
            <w:rFonts w:ascii="Times New Roman" w:eastAsia="Times New Roman" w:hAnsi="Times New Roman" w:cs="Times New Roman"/>
            <w:color w:val="0000FF"/>
            <w:sz w:val="24"/>
            <w:szCs w:val="24"/>
            <w:u w:val="single"/>
          </w:rPr>
          <w:t xml:space="preserve">Product Components and Plugins </w:t>
        </w:r>
      </w:ins>
      <w:r w:rsidRPr="00756F7A">
        <w:rPr>
          <w:rFonts w:ascii="Times New Roman" w:eastAsia="Times New Roman" w:hAnsi="Times New Roman" w:cs="Times New Roman"/>
          <w:sz w:val="24"/>
          <w:szCs w:val="24"/>
        </w:rPr>
        <w:t>for a complete list.</w:t>
      </w:r>
    </w:p>
    <w:p w14:paraId="672114C7" w14:textId="77777777" w:rsidR="0031727C" w:rsidRPr="00756F7A" w:rsidRDefault="0031727C" w:rsidP="0031727C">
      <w:pPr>
        <w:spacing w:before="100" w:beforeAutospacing="1" w:after="100" w:afterAutospacing="1" w:line="240" w:lineRule="auto"/>
        <w:rPr>
          <w:ins w:id="226" w:author="David Coverston" w:date="2016-12-30T15:35:00Z"/>
          <w:rFonts w:ascii="Times New Roman" w:eastAsia="Times New Roman" w:hAnsi="Times New Roman" w:cs="Times New Roman"/>
          <w:sz w:val="24"/>
          <w:szCs w:val="24"/>
        </w:rPr>
      </w:pPr>
      <w:ins w:id="227" w:author="David Coverston" w:date="2016-12-30T15:35:00Z">
        <w:r w:rsidRPr="00756F7A">
          <w:rPr>
            <w:rFonts w:ascii="Times New Roman" w:eastAsia="Times New Roman" w:hAnsi="Times New Roman" w:cs="Times New Roman"/>
            <w:b/>
            <w:bCs/>
            <w:sz w:val="24"/>
            <w:szCs w:val="24"/>
          </w:rPr>
          <w:t xml:space="preserve">Pentaho </w:t>
        </w:r>
        <w:r>
          <w:rPr>
            <w:rFonts w:ascii="Times New Roman" w:eastAsia="Times New Roman" w:hAnsi="Times New Roman" w:cs="Times New Roman"/>
            <w:b/>
            <w:bCs/>
            <w:sz w:val="24"/>
            <w:szCs w:val="24"/>
          </w:rPr>
          <w:t>Server</w:t>
        </w:r>
      </w:ins>
    </w:p>
    <w:p w14:paraId="7B27040F" w14:textId="77777777" w:rsidR="0031727C" w:rsidRPr="00756F7A" w:rsidRDefault="00A361B3" w:rsidP="00756F7A">
      <w:pPr>
        <w:spacing w:before="100" w:beforeAutospacing="1" w:after="100" w:afterAutospacing="1" w:line="240" w:lineRule="auto"/>
        <w:rPr>
          <w:rFonts w:ascii="Times New Roman" w:eastAsia="Times New Roman" w:hAnsi="Times New Roman" w:cs="Times New Roman"/>
          <w:sz w:val="24"/>
          <w:szCs w:val="24"/>
        </w:rPr>
      </w:pPr>
      <w:ins w:id="228" w:author="David Coverston" w:date="2016-12-30T16:13:00Z">
        <w:r>
          <w:rPr>
            <w:rFonts w:ascii="Times New Roman" w:eastAsia="Times New Roman" w:hAnsi="Times New Roman" w:cs="Times New Roman"/>
            <w:sz w:val="24"/>
            <w:szCs w:val="24"/>
          </w:rPr>
          <w:t xml:space="preserve">The Pentaho Server is composed of </w:t>
        </w:r>
        <w:r w:rsidRPr="00A361B3">
          <w:rPr>
            <w:rFonts w:ascii="Times New Roman" w:eastAsia="Times New Roman" w:hAnsi="Times New Roman" w:cs="Times New Roman"/>
            <w:sz w:val="24"/>
            <w:szCs w:val="24"/>
          </w:rPr>
          <w:t>Business Analytics components</w:t>
        </w:r>
        <w:r>
          <w:rPr>
            <w:rFonts w:ascii="Times New Roman" w:eastAsia="Times New Roman" w:hAnsi="Times New Roman" w:cs="Times New Roman"/>
            <w:sz w:val="24"/>
            <w:szCs w:val="24"/>
          </w:rPr>
          <w:t xml:space="preserve"> and </w:t>
        </w:r>
      </w:ins>
      <w:ins w:id="229" w:author="David Coverston" w:date="2016-12-30T16:14:00Z">
        <w:r w:rsidRPr="00A361B3">
          <w:rPr>
            <w:rFonts w:ascii="Times New Roman" w:eastAsia="Times New Roman" w:hAnsi="Times New Roman" w:cs="Times New Roman"/>
            <w:sz w:val="24"/>
            <w:szCs w:val="24"/>
          </w:rPr>
          <w:t>Data Integration</w:t>
        </w:r>
        <w:r>
          <w:rPr>
            <w:rFonts w:ascii="Times New Roman" w:eastAsia="Times New Roman" w:hAnsi="Times New Roman" w:cs="Times New Roman"/>
            <w:sz w:val="24"/>
            <w:szCs w:val="24"/>
          </w:rPr>
          <w:t xml:space="preserve"> </w:t>
        </w:r>
        <w:r w:rsidRPr="00A361B3">
          <w:rPr>
            <w:rFonts w:ascii="Times New Roman" w:eastAsia="Times New Roman" w:hAnsi="Times New Roman" w:cs="Times New Roman"/>
            <w:sz w:val="24"/>
            <w:szCs w:val="24"/>
          </w:rPr>
          <w:t>components</w:t>
        </w:r>
        <w:r>
          <w:rPr>
            <w:rFonts w:ascii="Times New Roman" w:eastAsia="Times New Roman" w:hAnsi="Times New Roman" w:cs="Times New Roman"/>
            <w:sz w:val="24"/>
            <w:szCs w:val="24"/>
          </w:rPr>
          <w:t xml:space="preserve"> in a unified server. </w:t>
        </w:r>
      </w:ins>
    </w:p>
    <w:p w14:paraId="22D3B7A0"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bookmarkStart w:id="230" w:name="id-09Glossary-ProviderURL"/>
      <w:bookmarkEnd w:id="230"/>
      <w:r w:rsidRPr="00756F7A">
        <w:rPr>
          <w:rFonts w:ascii="Times New Roman" w:eastAsia="Times New Roman" w:hAnsi="Times New Roman" w:cs="Times New Roman"/>
          <w:b/>
          <w:bCs/>
          <w:sz w:val="24"/>
          <w:szCs w:val="24"/>
        </w:rPr>
        <w:t>Pentaho Solution Repository</w:t>
      </w:r>
    </w:p>
    <w:p w14:paraId="2F38387D"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sz w:val="24"/>
          <w:szCs w:val="24"/>
        </w:rPr>
        <w:t xml:space="preserve">This is the RDBMS that stores the artifacts created by Pentaho servers and design tools, including reports, dashboards, charts, data models, properties files, and alike. See </w:t>
      </w:r>
      <w:del w:id="231" w:author="David Coverston" w:date="2016-12-30T08:18:00Z">
        <w:r w:rsidRPr="00104E7C" w:rsidDel="00104E7C">
          <w:rPr>
            <w:rStyle w:val="Hyperlink"/>
            <w:rPrChange w:id="232" w:author="David Coverston" w:date="2016-12-30T08:19:00Z">
              <w:rPr>
                <w:rFonts w:ascii="Times New Roman" w:eastAsia="Times New Roman" w:hAnsi="Times New Roman" w:cs="Times New Roman"/>
                <w:color w:val="0000FF"/>
                <w:sz w:val="24"/>
                <w:szCs w:val="24"/>
                <w:u w:val="single"/>
              </w:rPr>
            </w:rPrChange>
          </w:rPr>
          <w:delText>server repositories</w:delText>
        </w:r>
      </w:del>
      <w:ins w:id="233" w:author="David Coverston" w:date="2016-12-30T08:18:00Z">
        <w:r w:rsidR="00104E7C" w:rsidRPr="00756F7A">
          <w:rPr>
            <w:rFonts w:ascii="Times New Roman" w:eastAsia="Times New Roman" w:hAnsi="Times New Roman" w:cs="Times New Roman"/>
            <w:color w:val="0000FF"/>
            <w:sz w:val="24"/>
            <w:szCs w:val="24"/>
            <w:u w:val="single"/>
          </w:rPr>
          <w:t>server repositories</w:t>
        </w:r>
      </w:ins>
      <w:r w:rsidRPr="00756F7A">
        <w:rPr>
          <w:rFonts w:ascii="Times New Roman" w:eastAsia="Times New Roman" w:hAnsi="Times New Roman" w:cs="Times New Roman"/>
          <w:sz w:val="24"/>
          <w:szCs w:val="24"/>
        </w:rPr>
        <w:t>.</w:t>
      </w:r>
    </w:p>
    <w:p w14:paraId="1ADBD234"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20716B">
        <w:rPr>
          <w:rFonts w:ascii="Times New Roman" w:eastAsia="Times New Roman" w:hAnsi="Times New Roman" w:cs="Times New Roman"/>
          <w:b/>
          <w:bCs/>
          <w:sz w:val="24"/>
          <w:szCs w:val="24"/>
          <w:rPrChange w:id="234" w:author="David Coverston" w:date="2016-12-30T15:29:00Z">
            <w:rPr>
              <w:rFonts w:ascii="Times New Roman" w:eastAsia="Times New Roman" w:hAnsi="Times New Roman" w:cs="Times New Roman"/>
              <w:b/>
              <w:bCs/>
              <w:sz w:val="24"/>
              <w:szCs w:val="24"/>
            </w:rPr>
          </w:rPrChange>
        </w:rPr>
        <w:t>Provider URL</w:t>
      </w:r>
    </w:p>
    <w:p w14:paraId="7E1BD09B"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sz w:val="24"/>
          <w:szCs w:val="24"/>
        </w:rPr>
        <w:t>A URL usually specifying protocol (such as ldap:// or ldaps://), host name, port, and root DN. If you are familiar with the JDBC API, a provider URL is analogous to a URL given along with a user name and password in a [</w:t>
      </w:r>
      <w:proofErr w:type="spellStart"/>
      <w:r w:rsidRPr="00756F7A">
        <w:rPr>
          <w:rFonts w:ascii="Times New Roman" w:eastAsia="Times New Roman" w:hAnsi="Times New Roman" w:cs="Times New Roman"/>
          <w:sz w:val="24"/>
          <w:szCs w:val="24"/>
        </w:rPr>
        <w:t>DriverManager.getConnection</w:t>
      </w:r>
      <w:proofErr w:type="spellEnd"/>
      <w:r w:rsidRPr="00756F7A">
        <w:rPr>
          <w:rFonts w:ascii="Times New Roman" w:eastAsia="Times New Roman" w:hAnsi="Times New Roman" w:cs="Times New Roman"/>
          <w:sz w:val="24"/>
          <w:szCs w:val="24"/>
        </w:rPr>
        <w:t xml:space="preserve"> (</w:t>
      </w:r>
      <w:proofErr w:type="spellStart"/>
      <w:r w:rsidRPr="00756F7A">
        <w:rPr>
          <w:rFonts w:ascii="Times New Roman" w:eastAsia="Times New Roman" w:hAnsi="Times New Roman" w:cs="Times New Roman"/>
          <w:sz w:val="24"/>
          <w:szCs w:val="24"/>
        </w:rPr>
        <w:t>url</w:t>
      </w:r>
      <w:proofErr w:type="spellEnd"/>
      <w:r w:rsidRPr="00756F7A">
        <w:rPr>
          <w:rFonts w:ascii="Times New Roman" w:eastAsia="Times New Roman" w:hAnsi="Times New Roman" w:cs="Times New Roman"/>
          <w:sz w:val="24"/>
          <w:szCs w:val="24"/>
        </w:rPr>
        <w:t>, user, password)|</w:t>
      </w:r>
      <w:del w:id="235" w:author="David Coverston" w:date="2016-12-30T08:18:00Z">
        <w:r w:rsidRPr="00104E7C" w:rsidDel="00104E7C">
          <w:rPr>
            <w:rStyle w:val="Hyperlink"/>
            <w:rPrChange w:id="236" w:author="David Coverston" w:date="2016-12-30T08:19:00Z">
              <w:rPr>
                <w:rFonts w:ascii="Times New Roman" w:eastAsia="Times New Roman" w:hAnsi="Times New Roman" w:cs="Times New Roman"/>
                <w:color w:val="0000FF"/>
                <w:sz w:val="24"/>
                <w:szCs w:val="24"/>
                <w:u w:val="single"/>
              </w:rPr>
            </w:rPrChange>
          </w:rPr>
          <w:delText>http://java.sun.com/j2se/1.4.2/docs/api/java/sql/DriverManager.html#getConnection%28java.lang.String,%20java.lang.String,%20java.lang.String%29</w:delText>
        </w:r>
      </w:del>
      <w:ins w:id="237" w:author="David Coverston" w:date="2016-12-30T08:18:00Z">
        <w:r w:rsidR="00104E7C" w:rsidRPr="00756F7A">
          <w:rPr>
            <w:rFonts w:ascii="Times New Roman" w:eastAsia="Times New Roman" w:hAnsi="Times New Roman" w:cs="Times New Roman"/>
            <w:color w:val="0000FF"/>
            <w:sz w:val="24"/>
            <w:szCs w:val="24"/>
            <w:u w:val="single"/>
          </w:rPr>
          <w:t>http://java.sun.com/j2se/1.4.2/docs/api/java/sql/DriverManager.html#getConnection%28java.lang.String,%20java.lang.String,%20java.lang.String%29</w:t>
        </w:r>
      </w:ins>
      <w:r w:rsidRPr="00756F7A">
        <w:rPr>
          <w:rFonts w:ascii="Times New Roman" w:eastAsia="Times New Roman" w:hAnsi="Times New Roman" w:cs="Times New Roman"/>
          <w:sz w:val="24"/>
          <w:szCs w:val="24"/>
        </w:rPr>
        <w:t>] call.</w:t>
      </w:r>
    </w:p>
    <w:p w14:paraId="0C1EC199" w14:textId="77777777" w:rsidR="00756F7A" w:rsidRPr="00756F7A" w:rsidRDefault="00756F7A" w:rsidP="00756F7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56F7A">
        <w:rPr>
          <w:rFonts w:ascii="Times New Roman" w:eastAsia="Times New Roman" w:hAnsi="Times New Roman" w:cs="Times New Roman"/>
          <w:b/>
          <w:bCs/>
          <w:kern w:val="36"/>
          <w:sz w:val="48"/>
          <w:szCs w:val="48"/>
        </w:rPr>
        <w:t>Q</w:t>
      </w:r>
    </w:p>
    <w:p w14:paraId="12F5C4A8" w14:textId="77777777" w:rsidR="00756F7A" w:rsidRPr="00756F7A" w:rsidRDefault="00756F7A" w:rsidP="00756F7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56F7A">
        <w:rPr>
          <w:rFonts w:ascii="Times New Roman" w:eastAsia="Times New Roman" w:hAnsi="Times New Roman" w:cs="Times New Roman"/>
          <w:b/>
          <w:bCs/>
          <w:kern w:val="36"/>
          <w:sz w:val="48"/>
          <w:szCs w:val="48"/>
        </w:rPr>
        <w:t>R</w:t>
      </w:r>
    </w:p>
    <w:p w14:paraId="79860BBD"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20716B">
        <w:rPr>
          <w:rFonts w:ascii="Times New Roman" w:eastAsia="Times New Roman" w:hAnsi="Times New Roman" w:cs="Times New Roman"/>
          <w:b/>
          <w:bCs/>
          <w:sz w:val="24"/>
          <w:szCs w:val="24"/>
          <w:rPrChange w:id="238" w:author="David Coverston" w:date="2016-12-30T15:30:00Z">
            <w:rPr>
              <w:rFonts w:ascii="Times New Roman" w:eastAsia="Times New Roman" w:hAnsi="Times New Roman" w:cs="Times New Roman"/>
              <w:b/>
              <w:bCs/>
              <w:sz w:val="24"/>
              <w:szCs w:val="24"/>
            </w:rPr>
          </w:rPrChange>
        </w:rPr>
        <w:lastRenderedPageBreak/>
        <w:t>Relational Online Analytic Processing</w:t>
      </w:r>
    </w:p>
    <w:p w14:paraId="267D4008" w14:textId="77777777" w:rsidR="00756F7A" w:rsidRPr="00756F7A" w:rsidRDefault="00756F7A" w:rsidP="00756F7A">
      <w:pPr>
        <w:spacing w:after="0"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sz w:val="24"/>
          <w:szCs w:val="24"/>
        </w:rPr>
        <w:t xml:space="preserve">Relational Online Analytic Processing (ROLAP) is an alternative to MOLAP (Multidimensional OLAP) technology. While both ROLAP and MOLAP analytic tools are designed to allow analysis of data </w:t>
      </w:r>
      <w:proofErr w:type="gramStart"/>
      <w:r w:rsidRPr="00756F7A">
        <w:rPr>
          <w:rFonts w:ascii="Times New Roman" w:eastAsia="Times New Roman" w:hAnsi="Times New Roman" w:cs="Times New Roman"/>
          <w:sz w:val="24"/>
          <w:szCs w:val="24"/>
        </w:rPr>
        <w:t>through the use of</w:t>
      </w:r>
      <w:proofErr w:type="gramEnd"/>
      <w:r w:rsidRPr="00756F7A">
        <w:rPr>
          <w:rFonts w:ascii="Times New Roman" w:eastAsia="Times New Roman" w:hAnsi="Times New Roman" w:cs="Times New Roman"/>
          <w:sz w:val="24"/>
          <w:szCs w:val="24"/>
        </w:rPr>
        <w:t xml:space="preserve"> a multidimensional data model, ROLAP differs significantly in that it does not require the pre-computation and storage of information. Instead, ROLAP tools access the data in a relational database and generate SQL queries to calculate information at the appropriate level when an end user requests it. With ROLAP, it is possible to create additional database tables or summary tables and </w:t>
      </w:r>
      <w:del w:id="239" w:author="David Coverston" w:date="2016-12-30T08:18:00Z">
        <w:r w:rsidRPr="00104E7C" w:rsidDel="00104E7C">
          <w:rPr>
            <w:rStyle w:val="Hyperlink"/>
            <w:rPrChange w:id="240" w:author="David Coverston" w:date="2016-12-30T08:19:00Z">
              <w:rPr>
                <w:rFonts w:ascii="Times New Roman" w:eastAsia="Times New Roman" w:hAnsi="Times New Roman" w:cs="Times New Roman"/>
                <w:color w:val="0000FF"/>
                <w:sz w:val="24"/>
                <w:szCs w:val="24"/>
                <w:u w:val="single"/>
              </w:rPr>
            </w:rPrChange>
          </w:rPr>
          <w:delText xml:space="preserve">aggregations </w:delText>
        </w:r>
      </w:del>
      <w:ins w:id="241" w:author="David Coverston" w:date="2016-12-30T08:18:00Z">
        <w:r w:rsidR="00104E7C" w:rsidRPr="00756F7A">
          <w:rPr>
            <w:rFonts w:ascii="Times New Roman" w:eastAsia="Times New Roman" w:hAnsi="Times New Roman" w:cs="Times New Roman"/>
            <w:color w:val="0000FF"/>
            <w:sz w:val="24"/>
            <w:szCs w:val="24"/>
            <w:u w:val="single"/>
          </w:rPr>
          <w:t xml:space="preserve">aggregations </w:t>
        </w:r>
      </w:ins>
      <w:r w:rsidRPr="00756F7A">
        <w:rPr>
          <w:rFonts w:ascii="Times New Roman" w:eastAsia="Times New Roman" w:hAnsi="Times New Roman" w:cs="Times New Roman"/>
          <w:sz w:val="24"/>
          <w:szCs w:val="24"/>
        </w:rPr>
        <w:t xml:space="preserve">to summarize the data at any desired combination of dimensions. See </w:t>
      </w:r>
      <w:del w:id="242" w:author="David Coverston" w:date="2016-12-30T08:18:00Z">
        <w:r w:rsidRPr="00104E7C" w:rsidDel="00104E7C">
          <w:rPr>
            <w:rStyle w:val="Hyperlink"/>
            <w:rPrChange w:id="243" w:author="David Coverston" w:date="2016-12-30T08:19:00Z">
              <w:rPr>
                <w:rFonts w:ascii="Times New Roman" w:eastAsia="Times New Roman" w:hAnsi="Times New Roman" w:cs="Times New Roman"/>
                <w:color w:val="0000FF"/>
                <w:sz w:val="24"/>
                <w:szCs w:val="24"/>
                <w:u w:val="single"/>
              </w:rPr>
            </w:rPrChange>
          </w:rPr>
          <w:delText>http://en.wikipedia.org/wiki/ROLAP</w:delText>
        </w:r>
      </w:del>
      <w:ins w:id="244" w:author="David Coverston" w:date="2016-12-30T08:18:00Z">
        <w:r w:rsidR="00104E7C" w:rsidRPr="00756F7A">
          <w:rPr>
            <w:rFonts w:ascii="Times New Roman" w:eastAsia="Times New Roman" w:hAnsi="Times New Roman" w:cs="Times New Roman"/>
            <w:color w:val="0000FF"/>
            <w:sz w:val="24"/>
            <w:szCs w:val="24"/>
            <w:u w:val="single"/>
          </w:rPr>
          <w:t>http://en.wikipedia.org/wiki/ROLAP</w:t>
        </w:r>
      </w:ins>
      <w:r w:rsidRPr="00756F7A">
        <w:rPr>
          <w:rFonts w:ascii="Times New Roman" w:eastAsia="Times New Roman" w:hAnsi="Times New Roman" w:cs="Times New Roman"/>
          <w:sz w:val="24"/>
          <w:szCs w:val="24"/>
        </w:rPr>
        <w:t>.</w:t>
      </w:r>
    </w:p>
    <w:p w14:paraId="2E0E3BD0"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b/>
          <w:bCs/>
          <w:sz w:val="24"/>
          <w:szCs w:val="24"/>
        </w:rPr>
        <w:t>Role</w:t>
      </w:r>
    </w:p>
    <w:p w14:paraId="73196A49"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sz w:val="24"/>
          <w:szCs w:val="24"/>
        </w:rPr>
        <w:t xml:space="preserve">See </w:t>
      </w:r>
      <w:del w:id="245" w:author="David Coverston" w:date="2016-12-30T08:18:00Z">
        <w:r w:rsidRPr="00104E7C" w:rsidDel="00104E7C">
          <w:rPr>
            <w:rStyle w:val="Hyperlink"/>
            <w:rPrChange w:id="246" w:author="David Coverston" w:date="2016-12-30T08:19:00Z">
              <w:rPr>
                <w:rFonts w:ascii="Times New Roman" w:eastAsia="Times New Roman" w:hAnsi="Times New Roman" w:cs="Times New Roman"/>
                <w:color w:val="0000FF"/>
                <w:sz w:val="24"/>
                <w:szCs w:val="24"/>
                <w:u w:val="single"/>
              </w:rPr>
            </w:rPrChange>
          </w:rPr>
          <w:delText>Authority.</w:delText>
        </w:r>
      </w:del>
      <w:ins w:id="247" w:author="David Coverston" w:date="2016-12-30T08:18:00Z">
        <w:r w:rsidR="00104E7C" w:rsidRPr="00756F7A">
          <w:rPr>
            <w:rFonts w:ascii="Times New Roman" w:eastAsia="Times New Roman" w:hAnsi="Times New Roman" w:cs="Times New Roman"/>
            <w:color w:val="0000FF"/>
            <w:sz w:val="24"/>
            <w:szCs w:val="24"/>
            <w:u w:val="single"/>
          </w:rPr>
          <w:t>Authority.</w:t>
        </w:r>
      </w:ins>
    </w:p>
    <w:p w14:paraId="310F568D"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bookmarkStart w:id="248" w:name="id-09Glossary-RootDN"/>
      <w:bookmarkEnd w:id="248"/>
      <w:r w:rsidRPr="0020716B">
        <w:rPr>
          <w:rFonts w:ascii="Times New Roman" w:eastAsia="Times New Roman" w:hAnsi="Times New Roman" w:cs="Times New Roman"/>
          <w:b/>
          <w:bCs/>
          <w:sz w:val="24"/>
          <w:szCs w:val="24"/>
          <w:rPrChange w:id="249" w:author="David Coverston" w:date="2016-12-30T15:30:00Z">
            <w:rPr>
              <w:rFonts w:ascii="Times New Roman" w:eastAsia="Times New Roman" w:hAnsi="Times New Roman" w:cs="Times New Roman"/>
              <w:b/>
              <w:bCs/>
              <w:sz w:val="24"/>
              <w:szCs w:val="24"/>
            </w:rPr>
          </w:rPrChange>
        </w:rPr>
        <w:t>Root DN</w:t>
      </w:r>
    </w:p>
    <w:p w14:paraId="34782595"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sz w:val="24"/>
          <w:szCs w:val="24"/>
        </w:rPr>
        <w:t>The distinguished name (DN) of an object to which all search bases are relative.</w:t>
      </w:r>
    </w:p>
    <w:p w14:paraId="00468E1D"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b/>
          <w:bCs/>
          <w:sz w:val="24"/>
          <w:szCs w:val="24"/>
        </w:rPr>
        <w:t>Run-time Repository</w:t>
      </w:r>
    </w:p>
    <w:p w14:paraId="2DC69EDE"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sz w:val="24"/>
          <w:szCs w:val="24"/>
        </w:rPr>
        <w:t xml:space="preserve">See </w:t>
      </w:r>
      <w:del w:id="250" w:author="David Coverston" w:date="2016-12-30T08:18:00Z">
        <w:r w:rsidRPr="00104E7C" w:rsidDel="00104E7C">
          <w:rPr>
            <w:rStyle w:val="Hyperlink"/>
            <w:rPrChange w:id="251" w:author="David Coverston" w:date="2016-12-30T08:19:00Z">
              <w:rPr>
                <w:rFonts w:ascii="Times New Roman" w:eastAsia="Times New Roman" w:hAnsi="Times New Roman" w:cs="Times New Roman"/>
                <w:color w:val="0000FF"/>
                <w:sz w:val="24"/>
                <w:szCs w:val="24"/>
                <w:u w:val="single"/>
              </w:rPr>
            </w:rPrChange>
          </w:rPr>
          <w:delText>Server Repositories</w:delText>
        </w:r>
      </w:del>
      <w:ins w:id="252" w:author="David Coverston" w:date="2016-12-30T08:18:00Z">
        <w:r w:rsidR="00104E7C" w:rsidRPr="00756F7A">
          <w:rPr>
            <w:rFonts w:ascii="Times New Roman" w:eastAsia="Times New Roman" w:hAnsi="Times New Roman" w:cs="Times New Roman"/>
            <w:color w:val="0000FF"/>
            <w:sz w:val="24"/>
            <w:szCs w:val="24"/>
            <w:u w:val="single"/>
          </w:rPr>
          <w:t>Server Repositories</w:t>
        </w:r>
      </w:ins>
      <w:r w:rsidRPr="00756F7A">
        <w:rPr>
          <w:rFonts w:ascii="Times New Roman" w:eastAsia="Times New Roman" w:hAnsi="Times New Roman" w:cs="Times New Roman"/>
          <w:sz w:val="24"/>
          <w:szCs w:val="24"/>
        </w:rPr>
        <w:t>.</w:t>
      </w:r>
    </w:p>
    <w:p w14:paraId="37C96432" w14:textId="77777777" w:rsidR="00756F7A" w:rsidRPr="00756F7A" w:rsidRDefault="00756F7A" w:rsidP="00756F7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56F7A">
        <w:rPr>
          <w:rFonts w:ascii="Times New Roman" w:eastAsia="Times New Roman" w:hAnsi="Times New Roman" w:cs="Times New Roman"/>
          <w:b/>
          <w:bCs/>
          <w:kern w:val="36"/>
          <w:sz w:val="48"/>
          <w:szCs w:val="48"/>
        </w:rPr>
        <w:t>S</w:t>
      </w:r>
    </w:p>
    <w:p w14:paraId="4415A735"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bookmarkStart w:id="253" w:name="id-09Glossary-Searchbase"/>
      <w:bookmarkEnd w:id="253"/>
      <w:r w:rsidRPr="00756F7A">
        <w:rPr>
          <w:rFonts w:ascii="Times New Roman" w:eastAsia="Times New Roman" w:hAnsi="Times New Roman" w:cs="Times New Roman"/>
          <w:b/>
          <w:bCs/>
          <w:sz w:val="24"/>
          <w:szCs w:val="24"/>
        </w:rPr>
        <w:t>Scheduling</w:t>
      </w:r>
    </w:p>
    <w:p w14:paraId="0DBC7C51"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sz w:val="24"/>
          <w:szCs w:val="24"/>
        </w:rPr>
        <w:t xml:space="preserve">A tab on the User Console that enables a user to manage schedules (edit, create, delete, pause, </w:t>
      </w:r>
      <w:proofErr w:type="spellStart"/>
      <w:r w:rsidRPr="00756F7A">
        <w:rPr>
          <w:rFonts w:ascii="Times New Roman" w:eastAsia="Times New Roman" w:hAnsi="Times New Roman" w:cs="Times New Roman"/>
          <w:sz w:val="24"/>
          <w:szCs w:val="24"/>
        </w:rPr>
        <w:t>etc</w:t>
      </w:r>
      <w:proofErr w:type="spellEnd"/>
      <w:r w:rsidRPr="00756F7A">
        <w:rPr>
          <w:rFonts w:ascii="Times New Roman" w:eastAsia="Times New Roman" w:hAnsi="Times New Roman" w:cs="Times New Roman"/>
          <w:sz w:val="24"/>
          <w:szCs w:val="24"/>
        </w:rPr>
        <w:t xml:space="preserve">). </w:t>
      </w:r>
      <w:del w:id="254" w:author="David Coverston" w:date="2016-12-30T16:04:00Z">
        <w:r w:rsidRPr="00756F7A" w:rsidDel="00A361B3">
          <w:rPr>
            <w:rFonts w:ascii="Times New Roman" w:eastAsia="Times New Roman" w:hAnsi="Times New Roman" w:cs="Times New Roman"/>
            <w:sz w:val="24"/>
            <w:szCs w:val="24"/>
          </w:rPr>
          <w:delText>Formerly called the "Workspace" or "My Workspace".</w:delText>
        </w:r>
      </w:del>
    </w:p>
    <w:p w14:paraId="12F9DDA9"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20716B">
        <w:rPr>
          <w:rFonts w:ascii="Times New Roman" w:eastAsia="Times New Roman" w:hAnsi="Times New Roman" w:cs="Times New Roman"/>
          <w:b/>
          <w:bCs/>
          <w:sz w:val="24"/>
          <w:szCs w:val="24"/>
          <w:rPrChange w:id="255" w:author="David Coverston" w:date="2016-12-30T16:04:00Z">
            <w:rPr>
              <w:rFonts w:ascii="Times New Roman" w:eastAsia="Times New Roman" w:hAnsi="Times New Roman" w:cs="Times New Roman"/>
              <w:b/>
              <w:bCs/>
              <w:sz w:val="24"/>
              <w:szCs w:val="24"/>
            </w:rPr>
          </w:rPrChange>
        </w:rPr>
        <w:t>Security Back End</w:t>
      </w:r>
    </w:p>
    <w:p w14:paraId="16B952A5"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sz w:val="24"/>
          <w:szCs w:val="24"/>
        </w:rPr>
        <w:t>A repository of usernames, passwords, and roles. The repository can be a flat file, an RDBMS accessed via JDBC, or a directory server accessed via LDAP.</w:t>
      </w:r>
    </w:p>
    <w:p w14:paraId="5EA44AE6"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b/>
          <w:bCs/>
          <w:sz w:val="24"/>
          <w:szCs w:val="24"/>
        </w:rPr>
        <w:t>Security Data Access Object (DAO)</w:t>
      </w:r>
    </w:p>
    <w:p w14:paraId="5FDA33EB"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sz w:val="24"/>
          <w:szCs w:val="24"/>
        </w:rPr>
        <w:t xml:space="preserve">A method of accessing the security back end. Examples of a security data access object are JDBC, Pentaho </w:t>
      </w:r>
      <w:proofErr w:type="spellStart"/>
      <w:r w:rsidRPr="00756F7A">
        <w:rPr>
          <w:rFonts w:ascii="Times New Roman" w:eastAsia="Times New Roman" w:hAnsi="Times New Roman" w:cs="Times New Roman"/>
          <w:sz w:val="24"/>
          <w:szCs w:val="24"/>
        </w:rPr>
        <w:t>secruity</w:t>
      </w:r>
      <w:proofErr w:type="spellEnd"/>
      <w:r w:rsidRPr="00756F7A">
        <w:rPr>
          <w:rFonts w:ascii="Times New Roman" w:eastAsia="Times New Roman" w:hAnsi="Times New Roman" w:cs="Times New Roman"/>
          <w:sz w:val="24"/>
          <w:szCs w:val="24"/>
        </w:rPr>
        <w:t xml:space="preserve"> (Hibernate-based), and LDAP. Both JDBC and Pentaho security data access objects talk to an RDMBS security back end, although they go about it in slightly different ways.</w:t>
      </w:r>
    </w:p>
    <w:p w14:paraId="51069A75"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20716B">
        <w:rPr>
          <w:rFonts w:ascii="Times New Roman" w:eastAsia="Times New Roman" w:hAnsi="Times New Roman" w:cs="Times New Roman"/>
          <w:b/>
          <w:bCs/>
          <w:sz w:val="24"/>
          <w:szCs w:val="24"/>
          <w:rPrChange w:id="256" w:author="David Coverston" w:date="2016-12-30T16:05:00Z">
            <w:rPr>
              <w:rFonts w:ascii="Times New Roman" w:eastAsia="Times New Roman" w:hAnsi="Times New Roman" w:cs="Times New Roman"/>
              <w:b/>
              <w:bCs/>
              <w:sz w:val="24"/>
              <w:szCs w:val="24"/>
            </w:rPr>
          </w:rPrChange>
        </w:rPr>
        <w:t>Search Base</w:t>
      </w:r>
    </w:p>
    <w:p w14:paraId="05605D6A"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sz w:val="24"/>
          <w:szCs w:val="24"/>
        </w:rPr>
        <w:lastRenderedPageBreak/>
        <w:t xml:space="preserve">A search base is appended to the </w:t>
      </w:r>
      <w:del w:id="257" w:author="David Coverston" w:date="2016-12-30T08:18:00Z">
        <w:r w:rsidRPr="00104E7C" w:rsidDel="00104E7C">
          <w:rPr>
            <w:rStyle w:val="Hyperlink"/>
            <w:rPrChange w:id="258" w:author="David Coverston" w:date="2016-12-30T08:19:00Z">
              <w:rPr>
                <w:rFonts w:ascii="Times New Roman" w:eastAsia="Times New Roman" w:hAnsi="Times New Roman" w:cs="Times New Roman"/>
                <w:color w:val="0000FF"/>
                <w:sz w:val="24"/>
                <w:szCs w:val="24"/>
                <w:u w:val="single"/>
              </w:rPr>
            </w:rPrChange>
          </w:rPr>
          <w:delText>root distinguished name (DN)</w:delText>
        </w:r>
      </w:del>
      <w:ins w:id="259" w:author="David Coverston" w:date="2016-12-30T08:18:00Z">
        <w:r w:rsidR="00104E7C" w:rsidRPr="00756F7A">
          <w:rPr>
            <w:rFonts w:ascii="Times New Roman" w:eastAsia="Times New Roman" w:hAnsi="Times New Roman" w:cs="Times New Roman"/>
            <w:color w:val="0000FF"/>
            <w:sz w:val="24"/>
            <w:szCs w:val="24"/>
            <w:u w:val="single"/>
          </w:rPr>
          <w:t>root distinguished name (DN)</w:t>
        </w:r>
      </w:ins>
      <w:r w:rsidRPr="00756F7A">
        <w:rPr>
          <w:rFonts w:ascii="Times New Roman" w:eastAsia="Times New Roman" w:hAnsi="Times New Roman" w:cs="Times New Roman"/>
          <w:sz w:val="24"/>
          <w:szCs w:val="24"/>
        </w:rPr>
        <w:t xml:space="preserve"> to form a search base DN. An LDAP directory is hierarchical. Objects in the directory can have children and those children can have children, and so on. To search for relevant sub trees in the directory, a search base is necessary. The base indicates the DN of an object from which to start searching. Search bases are relative to the root DN.</w:t>
      </w:r>
    </w:p>
    <w:p w14:paraId="5CEC55FE"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bookmarkStart w:id="260" w:name="id-09Glossary-Searchfilter"/>
      <w:bookmarkEnd w:id="260"/>
      <w:r w:rsidRPr="0020716B">
        <w:rPr>
          <w:rFonts w:ascii="Times New Roman" w:eastAsia="Times New Roman" w:hAnsi="Times New Roman" w:cs="Times New Roman"/>
          <w:b/>
          <w:bCs/>
          <w:sz w:val="24"/>
          <w:szCs w:val="24"/>
          <w:rPrChange w:id="261" w:author="David Coverston" w:date="2016-12-30T15:30:00Z">
            <w:rPr>
              <w:rFonts w:ascii="Times New Roman" w:eastAsia="Times New Roman" w:hAnsi="Times New Roman" w:cs="Times New Roman"/>
              <w:b/>
              <w:bCs/>
              <w:sz w:val="24"/>
              <w:szCs w:val="24"/>
            </w:rPr>
          </w:rPrChange>
        </w:rPr>
        <w:t>Search Filter</w:t>
      </w:r>
    </w:p>
    <w:p w14:paraId="71ABCABC"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sz w:val="24"/>
          <w:szCs w:val="24"/>
        </w:rPr>
        <w:t>A search filter is an expression that adheres to the rules specified in [RFC 2254|</w:t>
      </w:r>
      <w:del w:id="262" w:author="David Coverston" w:date="2016-12-30T08:18:00Z">
        <w:r w:rsidRPr="00104E7C" w:rsidDel="00104E7C">
          <w:rPr>
            <w:rStyle w:val="Hyperlink"/>
            <w:rPrChange w:id="263" w:author="David Coverston" w:date="2016-12-30T08:19:00Z">
              <w:rPr>
                <w:rFonts w:ascii="Times New Roman" w:eastAsia="Times New Roman" w:hAnsi="Times New Roman" w:cs="Times New Roman"/>
                <w:color w:val="0000FF"/>
                <w:sz w:val="24"/>
                <w:szCs w:val="24"/>
                <w:u w:val="single"/>
              </w:rPr>
            </w:rPrChange>
          </w:rPr>
          <w:delText>http://www.ietf.org/rfc/rfc2254.txt</w:delText>
        </w:r>
      </w:del>
      <w:ins w:id="264" w:author="David Coverston" w:date="2016-12-30T08:18:00Z">
        <w:r w:rsidR="00104E7C" w:rsidRPr="00756F7A">
          <w:rPr>
            <w:rFonts w:ascii="Times New Roman" w:eastAsia="Times New Roman" w:hAnsi="Times New Roman" w:cs="Times New Roman"/>
            <w:color w:val="0000FF"/>
            <w:sz w:val="24"/>
            <w:szCs w:val="24"/>
            <w:u w:val="single"/>
          </w:rPr>
          <w:t>http://www.ietf.org/rfc/rfc2254.txt</w:t>
        </w:r>
      </w:ins>
      <w:r w:rsidRPr="00756F7A">
        <w:rPr>
          <w:rFonts w:ascii="Times New Roman" w:eastAsia="Times New Roman" w:hAnsi="Times New Roman" w:cs="Times New Roman"/>
          <w:sz w:val="24"/>
          <w:szCs w:val="24"/>
        </w:rPr>
        <w:t>]. It is always enclosed in parentheses.</w:t>
      </w:r>
    </w:p>
    <w:p w14:paraId="668D89DA"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bookmarkStart w:id="265" w:name="id-09Glossary-Serverrepositories"/>
      <w:bookmarkEnd w:id="265"/>
      <w:r w:rsidRPr="00756F7A">
        <w:rPr>
          <w:rFonts w:ascii="Times New Roman" w:eastAsia="Times New Roman" w:hAnsi="Times New Roman" w:cs="Times New Roman"/>
          <w:b/>
          <w:bCs/>
          <w:sz w:val="24"/>
          <w:szCs w:val="24"/>
        </w:rPr>
        <w:t>Server Repositories</w:t>
      </w:r>
    </w:p>
    <w:p w14:paraId="5EEE5E43"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sz w:val="24"/>
          <w:szCs w:val="24"/>
        </w:rPr>
        <w:t xml:space="preserve">The Business Analysis Server (BA Server) includes three embedded repositories that store the data necessary to define, execute, and audit a solution. These include: a solution repository, a runtime repository, and an audit repository. The solution repository contains the metadata that defines solutions. The run-time repository contains items of work managed by the workflow engine. The audit repository contains tracking and auditing </w:t>
      </w:r>
      <w:commentRangeStart w:id="266"/>
      <w:r w:rsidRPr="00756F7A">
        <w:rPr>
          <w:rFonts w:ascii="Times New Roman" w:eastAsia="Times New Roman" w:hAnsi="Times New Roman" w:cs="Times New Roman"/>
          <w:sz w:val="24"/>
          <w:szCs w:val="24"/>
        </w:rPr>
        <w:t>information</w:t>
      </w:r>
      <w:commentRangeEnd w:id="266"/>
      <w:r w:rsidR="00E57927">
        <w:rPr>
          <w:rStyle w:val="CommentReference"/>
        </w:rPr>
        <w:commentReference w:id="266"/>
      </w:r>
      <w:r w:rsidRPr="00756F7A">
        <w:rPr>
          <w:rFonts w:ascii="Times New Roman" w:eastAsia="Times New Roman" w:hAnsi="Times New Roman" w:cs="Times New Roman"/>
          <w:sz w:val="24"/>
          <w:szCs w:val="24"/>
        </w:rPr>
        <w:t>.</w:t>
      </w:r>
    </w:p>
    <w:p w14:paraId="79A32A05" w14:textId="77777777" w:rsidR="0073598B" w:rsidRDefault="0073598B" w:rsidP="0073598B">
      <w:pPr>
        <w:spacing w:before="100" w:beforeAutospacing="1" w:after="100" w:afterAutospacing="1" w:line="240" w:lineRule="auto"/>
        <w:rPr>
          <w:ins w:id="267" w:author="David Coverston" w:date="2016-12-29T15:35:00Z"/>
          <w:rFonts w:ascii="Times New Roman" w:eastAsia="Times New Roman" w:hAnsi="Times New Roman" w:cs="Times New Roman"/>
          <w:sz w:val="24"/>
          <w:szCs w:val="24"/>
        </w:rPr>
      </w:pPr>
      <w:ins w:id="268" w:author="David Coverston" w:date="2016-12-29T15:35:00Z">
        <w:r w:rsidRPr="0020716B">
          <w:rPr>
            <w:rFonts w:ascii="Times New Roman" w:eastAsia="Times New Roman" w:hAnsi="Times New Roman" w:cs="Times New Roman"/>
            <w:b/>
            <w:bCs/>
            <w:sz w:val="24"/>
            <w:szCs w:val="24"/>
            <w:rPrChange w:id="269" w:author="David Coverston" w:date="2016-12-30T15:31:00Z">
              <w:rPr>
                <w:rFonts w:ascii="Times New Roman" w:eastAsia="Times New Roman" w:hAnsi="Times New Roman" w:cs="Times New Roman"/>
                <w:b/>
                <w:bCs/>
                <w:sz w:val="24"/>
                <w:szCs w:val="24"/>
              </w:rPr>
            </w:rPrChange>
          </w:rPr>
          <w:t>Single Sign-On (SSO)</w:t>
        </w:r>
        <w:r>
          <w:rPr>
            <w:rFonts w:ascii="Times New Roman" w:eastAsia="Times New Roman" w:hAnsi="Times New Roman" w:cs="Times New Roman"/>
            <w:b/>
            <w:bCs/>
            <w:sz w:val="24"/>
            <w:szCs w:val="24"/>
          </w:rPr>
          <w:t xml:space="preserve"> </w:t>
        </w:r>
      </w:ins>
    </w:p>
    <w:p w14:paraId="0390016C" w14:textId="77777777" w:rsidR="0073598B" w:rsidRDefault="0073598B" w:rsidP="0073598B">
      <w:pPr>
        <w:spacing w:before="100" w:beforeAutospacing="1" w:after="100" w:afterAutospacing="1" w:line="240" w:lineRule="auto"/>
        <w:rPr>
          <w:ins w:id="270" w:author="David Coverston" w:date="2016-12-29T15:35:00Z"/>
          <w:rFonts w:ascii="Times New Roman" w:eastAsia="Times New Roman" w:hAnsi="Times New Roman" w:cs="Times New Roman"/>
          <w:sz w:val="24"/>
          <w:szCs w:val="24"/>
        </w:rPr>
      </w:pPr>
      <w:ins w:id="271" w:author="David Coverston" w:date="2016-12-29T15:35:00Z">
        <w:r w:rsidRPr="00784EB6">
          <w:rPr>
            <w:rFonts w:ascii="Times New Roman" w:eastAsia="Times New Roman" w:hAnsi="Times New Roman" w:cs="Times New Roman"/>
            <w:sz w:val="24"/>
            <w:szCs w:val="24"/>
          </w:rPr>
          <w:t>Single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Sign-On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(SSO)</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property</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access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control</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multiple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related,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but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independent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software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systems.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this</w:t>
        </w:r>
        <w:r>
          <w:rPr>
            <w:rFonts w:ascii="Times New Roman" w:eastAsia="Times New Roman" w:hAnsi="Times New Roman" w:cs="Times New Roman"/>
            <w:sz w:val="24"/>
            <w:szCs w:val="24"/>
          </w:rPr>
          <w:t xml:space="preserve"> </w:t>
        </w:r>
        <w:proofErr w:type="gramStart"/>
        <w:r w:rsidRPr="00784EB6">
          <w:rPr>
            <w:rFonts w:ascii="Times New Roman" w:eastAsia="Times New Roman" w:hAnsi="Times New Roman" w:cs="Times New Roman"/>
            <w:sz w:val="24"/>
            <w:szCs w:val="24"/>
          </w:rPr>
          <w:t>property</w:t>
        </w:r>
        <w:proofErr w:type="gramEnd"/>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user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logs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once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gains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access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systems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without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being</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prompted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log</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again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each</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them.</w:t>
        </w:r>
      </w:ins>
    </w:p>
    <w:p w14:paraId="46934C99"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b/>
          <w:bCs/>
          <w:sz w:val="24"/>
          <w:szCs w:val="24"/>
        </w:rPr>
        <w:t>Snowflake Schema</w:t>
      </w:r>
    </w:p>
    <w:p w14:paraId="1BEE648C" w14:textId="77777777" w:rsidR="00756F7A" w:rsidRPr="00756F7A" w:rsidRDefault="00756F7A" w:rsidP="00756F7A">
      <w:pPr>
        <w:spacing w:after="0"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sz w:val="24"/>
          <w:szCs w:val="24"/>
        </w:rPr>
        <w:t xml:space="preserve">A way of arranging tables in a relational database such that the entity relationship diagram resembles a snowflake in shape. At the center of the schema are fact tables which are connected to multiple dimension tables. </w:t>
      </w:r>
      <w:proofErr w:type="gramStart"/>
      <w:r w:rsidRPr="00756F7A">
        <w:rPr>
          <w:rFonts w:ascii="Times New Roman" w:eastAsia="Times New Roman" w:hAnsi="Times New Roman" w:cs="Times New Roman"/>
          <w:sz w:val="24"/>
          <w:szCs w:val="24"/>
        </w:rPr>
        <w:t>Thus</w:t>
      </w:r>
      <w:proofErr w:type="gramEnd"/>
      <w:r w:rsidRPr="00756F7A">
        <w:rPr>
          <w:rFonts w:ascii="Times New Roman" w:eastAsia="Times New Roman" w:hAnsi="Times New Roman" w:cs="Times New Roman"/>
          <w:sz w:val="24"/>
          <w:szCs w:val="24"/>
        </w:rPr>
        <w:t xml:space="preserve"> a snowflake simplifies to a star schema when relatively few dimensions are used. The star and snowflake schemas are most commonly found in data warehouses where the speed of data retrieval is more important than the speed of insertion. As such, these schemas are not normalized much, and are frequently left in third normal form or second normal form.</w:t>
      </w:r>
    </w:p>
    <w:p w14:paraId="239415F8"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b/>
          <w:bCs/>
          <w:sz w:val="24"/>
          <w:szCs w:val="24"/>
        </w:rPr>
        <w:t>Solution Engine</w:t>
      </w:r>
    </w:p>
    <w:p w14:paraId="031B8D09"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sz w:val="24"/>
          <w:szCs w:val="24"/>
        </w:rPr>
        <w:t xml:space="preserve">The </w:t>
      </w:r>
      <w:del w:id="272" w:author="David Coverston" w:date="2016-12-30T08:18:00Z">
        <w:r w:rsidRPr="00104E7C" w:rsidDel="00104E7C">
          <w:rPr>
            <w:rStyle w:val="Hyperlink"/>
            <w:rPrChange w:id="273" w:author="David Coverston" w:date="2016-12-30T08:19:00Z">
              <w:rPr>
                <w:rFonts w:ascii="Times New Roman" w:eastAsia="Times New Roman" w:hAnsi="Times New Roman" w:cs="Times New Roman"/>
                <w:color w:val="0000FF"/>
                <w:sz w:val="24"/>
                <w:szCs w:val="24"/>
                <w:u w:val="single"/>
              </w:rPr>
            </w:rPrChange>
          </w:rPr>
          <w:delText xml:space="preserve">Business Analysis Server </w:delText>
        </w:r>
      </w:del>
      <w:ins w:id="274" w:author="David Coverston" w:date="2016-12-30T08:18:00Z">
        <w:r w:rsidR="00104E7C" w:rsidRPr="00756F7A">
          <w:rPr>
            <w:rFonts w:ascii="Times New Roman" w:eastAsia="Times New Roman" w:hAnsi="Times New Roman" w:cs="Times New Roman"/>
            <w:color w:val="0000FF"/>
            <w:sz w:val="24"/>
            <w:szCs w:val="24"/>
            <w:u w:val="single"/>
          </w:rPr>
          <w:t xml:space="preserve">Business Analysis Server </w:t>
        </w:r>
      </w:ins>
      <w:r w:rsidRPr="00756F7A">
        <w:rPr>
          <w:rFonts w:ascii="Times New Roman" w:eastAsia="Times New Roman" w:hAnsi="Times New Roman" w:cs="Times New Roman"/>
          <w:sz w:val="24"/>
          <w:szCs w:val="24"/>
        </w:rPr>
        <w:t>(BA Server) contains the engines and components for reporting, analysis, business rules, email, desktop notifications, and workflow. These components are integrated together so that they can used to solve a BA-related problem. In a solution, the behavior, inter-operation, and user interaction of each subsystem is defined by a collection of solution definition documents. These documents are XML-based and contain the definitions of business processes, definitions that execute as part of processes on-demand, or called by Web services. These activities include definitions for data sources, queries, report templates, delivery and notification rules, business rules, dashboards, analytic views.</w:t>
      </w:r>
    </w:p>
    <w:p w14:paraId="52FE3FC0"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b/>
          <w:bCs/>
          <w:sz w:val="24"/>
          <w:szCs w:val="24"/>
        </w:rPr>
        <w:lastRenderedPageBreak/>
        <w:t>Solution Repository</w:t>
      </w:r>
    </w:p>
    <w:p w14:paraId="7EE08C67"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sz w:val="24"/>
          <w:szCs w:val="24"/>
        </w:rPr>
        <w:t xml:space="preserve">See </w:t>
      </w:r>
      <w:del w:id="275" w:author="David Coverston" w:date="2016-12-30T08:18:00Z">
        <w:r w:rsidRPr="00104E7C" w:rsidDel="00104E7C">
          <w:rPr>
            <w:rStyle w:val="Hyperlink"/>
            <w:rPrChange w:id="276" w:author="David Coverston" w:date="2016-12-30T08:19:00Z">
              <w:rPr>
                <w:rFonts w:ascii="Times New Roman" w:eastAsia="Times New Roman" w:hAnsi="Times New Roman" w:cs="Times New Roman"/>
                <w:color w:val="0000FF"/>
                <w:sz w:val="24"/>
                <w:szCs w:val="24"/>
                <w:u w:val="single"/>
              </w:rPr>
            </w:rPrChange>
          </w:rPr>
          <w:delText>Pentaho Solution Repository</w:delText>
        </w:r>
      </w:del>
      <w:ins w:id="277" w:author="David Coverston" w:date="2016-12-30T08:18:00Z">
        <w:r w:rsidR="00104E7C" w:rsidRPr="00756F7A">
          <w:rPr>
            <w:rFonts w:ascii="Times New Roman" w:eastAsia="Times New Roman" w:hAnsi="Times New Roman" w:cs="Times New Roman"/>
            <w:color w:val="0000FF"/>
            <w:sz w:val="24"/>
            <w:szCs w:val="24"/>
            <w:u w:val="single"/>
          </w:rPr>
          <w:t>Pentaho Solution Repository</w:t>
        </w:r>
      </w:ins>
      <w:r w:rsidRPr="00756F7A">
        <w:rPr>
          <w:rFonts w:ascii="Times New Roman" w:eastAsia="Times New Roman" w:hAnsi="Times New Roman" w:cs="Times New Roman"/>
          <w:sz w:val="24"/>
          <w:szCs w:val="24"/>
        </w:rPr>
        <w:t>.</w:t>
      </w:r>
    </w:p>
    <w:p w14:paraId="07775298"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b/>
          <w:bCs/>
          <w:sz w:val="24"/>
          <w:szCs w:val="24"/>
        </w:rPr>
        <w:t>Star Schema</w:t>
      </w:r>
    </w:p>
    <w:p w14:paraId="07A83869"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sz w:val="24"/>
          <w:szCs w:val="24"/>
        </w:rPr>
        <w:t xml:space="preserve">What is this? See </w:t>
      </w:r>
      <w:del w:id="278" w:author="David Coverston" w:date="2016-12-30T08:18:00Z">
        <w:r w:rsidRPr="00104E7C" w:rsidDel="00104E7C">
          <w:rPr>
            <w:rStyle w:val="Hyperlink"/>
            <w:rPrChange w:id="279" w:author="David Coverston" w:date="2016-12-30T08:19:00Z">
              <w:rPr>
                <w:rFonts w:ascii="Times New Roman" w:eastAsia="Times New Roman" w:hAnsi="Times New Roman" w:cs="Times New Roman"/>
                <w:color w:val="0000FF"/>
                <w:sz w:val="24"/>
                <w:szCs w:val="24"/>
                <w:u w:val="single"/>
              </w:rPr>
            </w:rPrChange>
          </w:rPr>
          <w:delText xml:space="preserve">Snowflake Schema </w:delText>
        </w:r>
      </w:del>
      <w:ins w:id="280" w:author="David Coverston" w:date="2016-12-30T08:18:00Z">
        <w:r w:rsidR="00104E7C" w:rsidRPr="00756F7A">
          <w:rPr>
            <w:rFonts w:ascii="Times New Roman" w:eastAsia="Times New Roman" w:hAnsi="Times New Roman" w:cs="Times New Roman"/>
            <w:color w:val="0000FF"/>
            <w:sz w:val="24"/>
            <w:szCs w:val="24"/>
            <w:u w:val="single"/>
          </w:rPr>
          <w:t xml:space="preserve">Snowflake Schema </w:t>
        </w:r>
      </w:ins>
      <w:r w:rsidRPr="00756F7A">
        <w:rPr>
          <w:rFonts w:ascii="Times New Roman" w:eastAsia="Times New Roman" w:hAnsi="Times New Roman" w:cs="Times New Roman"/>
          <w:sz w:val="24"/>
          <w:szCs w:val="24"/>
        </w:rPr>
        <w:t xml:space="preserve">and </w:t>
      </w:r>
      <w:del w:id="281" w:author="David Coverston" w:date="2016-12-30T08:18:00Z">
        <w:r w:rsidRPr="00104E7C" w:rsidDel="00104E7C">
          <w:rPr>
            <w:rStyle w:val="Hyperlink"/>
            <w:rPrChange w:id="282" w:author="David Coverston" w:date="2016-12-30T08:19:00Z">
              <w:rPr>
                <w:rFonts w:ascii="Times New Roman" w:eastAsia="Times New Roman" w:hAnsi="Times New Roman" w:cs="Times New Roman"/>
                <w:color w:val="0000FF"/>
                <w:sz w:val="24"/>
                <w:szCs w:val="24"/>
                <w:u w:val="single"/>
              </w:rPr>
            </w:rPrChange>
          </w:rPr>
          <w:delText>Mondrian Schema</w:delText>
        </w:r>
      </w:del>
      <w:ins w:id="283" w:author="David Coverston" w:date="2016-12-30T08:18:00Z">
        <w:r w:rsidR="00104E7C" w:rsidRPr="00756F7A">
          <w:rPr>
            <w:rFonts w:ascii="Times New Roman" w:eastAsia="Times New Roman" w:hAnsi="Times New Roman" w:cs="Times New Roman"/>
            <w:color w:val="0000FF"/>
            <w:sz w:val="24"/>
            <w:szCs w:val="24"/>
            <w:u w:val="single"/>
          </w:rPr>
          <w:t>Mondrian Schema</w:t>
        </w:r>
      </w:ins>
      <w:r w:rsidRPr="00756F7A">
        <w:rPr>
          <w:rFonts w:ascii="Times New Roman" w:eastAsia="Times New Roman" w:hAnsi="Times New Roman" w:cs="Times New Roman"/>
          <w:sz w:val="24"/>
          <w:szCs w:val="24"/>
        </w:rPr>
        <w:t>.</w:t>
      </w:r>
    </w:p>
    <w:p w14:paraId="5B88C78B"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b/>
          <w:bCs/>
          <w:sz w:val="24"/>
          <w:szCs w:val="24"/>
        </w:rPr>
        <w:t>Summarized Data</w:t>
      </w:r>
    </w:p>
    <w:p w14:paraId="295C1091"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sz w:val="24"/>
          <w:szCs w:val="24"/>
        </w:rPr>
        <w:t xml:space="preserve">See </w:t>
      </w:r>
      <w:del w:id="284" w:author="David Coverston" w:date="2016-12-30T08:18:00Z">
        <w:r w:rsidRPr="00104E7C" w:rsidDel="00104E7C">
          <w:rPr>
            <w:rStyle w:val="Hyperlink"/>
            <w:rPrChange w:id="285" w:author="David Coverston" w:date="2016-12-30T08:19:00Z">
              <w:rPr>
                <w:rFonts w:ascii="Times New Roman" w:eastAsia="Times New Roman" w:hAnsi="Times New Roman" w:cs="Times New Roman"/>
                <w:color w:val="0000FF"/>
                <w:sz w:val="24"/>
                <w:szCs w:val="24"/>
                <w:u w:val="single"/>
              </w:rPr>
            </w:rPrChange>
          </w:rPr>
          <w:delText>Aggregate</w:delText>
        </w:r>
      </w:del>
      <w:ins w:id="286" w:author="David Coverston" w:date="2016-12-30T08:18:00Z">
        <w:r w:rsidR="00104E7C" w:rsidRPr="00756F7A">
          <w:rPr>
            <w:rFonts w:ascii="Times New Roman" w:eastAsia="Times New Roman" w:hAnsi="Times New Roman" w:cs="Times New Roman"/>
            <w:color w:val="0000FF"/>
            <w:sz w:val="24"/>
            <w:szCs w:val="24"/>
            <w:u w:val="single"/>
          </w:rPr>
          <w:t>Aggregate</w:t>
        </w:r>
      </w:ins>
      <w:r w:rsidRPr="00756F7A">
        <w:rPr>
          <w:rFonts w:ascii="Times New Roman" w:eastAsia="Times New Roman" w:hAnsi="Times New Roman" w:cs="Times New Roman"/>
          <w:sz w:val="24"/>
          <w:szCs w:val="24"/>
        </w:rPr>
        <w:t>.</w:t>
      </w:r>
    </w:p>
    <w:p w14:paraId="4BF441D3"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b/>
          <w:bCs/>
          <w:sz w:val="24"/>
          <w:szCs w:val="24"/>
        </w:rPr>
        <w:t>Summarization</w:t>
      </w:r>
    </w:p>
    <w:p w14:paraId="748E0980"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sz w:val="24"/>
          <w:szCs w:val="24"/>
        </w:rPr>
        <w:t xml:space="preserve">See </w:t>
      </w:r>
      <w:del w:id="287" w:author="David Coverston" w:date="2016-12-30T08:18:00Z">
        <w:r w:rsidRPr="00104E7C" w:rsidDel="00104E7C">
          <w:rPr>
            <w:rStyle w:val="Hyperlink"/>
            <w:rPrChange w:id="288" w:author="David Coverston" w:date="2016-12-30T08:19:00Z">
              <w:rPr>
                <w:rFonts w:ascii="Times New Roman" w:eastAsia="Times New Roman" w:hAnsi="Times New Roman" w:cs="Times New Roman"/>
                <w:color w:val="0000FF"/>
                <w:sz w:val="24"/>
                <w:szCs w:val="24"/>
                <w:u w:val="single"/>
              </w:rPr>
            </w:rPrChange>
          </w:rPr>
          <w:delText>Aggregation</w:delText>
        </w:r>
      </w:del>
      <w:ins w:id="289" w:author="David Coverston" w:date="2016-12-30T08:18:00Z">
        <w:r w:rsidR="00104E7C" w:rsidRPr="00756F7A">
          <w:rPr>
            <w:rFonts w:ascii="Times New Roman" w:eastAsia="Times New Roman" w:hAnsi="Times New Roman" w:cs="Times New Roman"/>
            <w:color w:val="0000FF"/>
            <w:sz w:val="24"/>
            <w:szCs w:val="24"/>
            <w:u w:val="single"/>
          </w:rPr>
          <w:t>Aggregation</w:t>
        </w:r>
      </w:ins>
      <w:r w:rsidRPr="00756F7A">
        <w:rPr>
          <w:rFonts w:ascii="Times New Roman" w:eastAsia="Times New Roman" w:hAnsi="Times New Roman" w:cs="Times New Roman"/>
          <w:sz w:val="24"/>
          <w:szCs w:val="24"/>
        </w:rPr>
        <w:t>.</w:t>
      </w:r>
    </w:p>
    <w:p w14:paraId="080F6924" w14:textId="77777777" w:rsidR="0073598B" w:rsidRDefault="0073598B" w:rsidP="0073598B">
      <w:pPr>
        <w:spacing w:before="100" w:beforeAutospacing="1" w:after="100" w:afterAutospacing="1" w:line="240" w:lineRule="auto"/>
        <w:rPr>
          <w:ins w:id="290" w:author="David Coverston" w:date="2016-12-29T15:38:00Z"/>
          <w:rFonts w:ascii="Times New Roman" w:eastAsia="Times New Roman" w:hAnsi="Times New Roman" w:cs="Times New Roman"/>
          <w:sz w:val="24"/>
          <w:szCs w:val="24"/>
        </w:rPr>
      </w:pPr>
      <w:ins w:id="291" w:author="David Coverston" w:date="2016-12-29T15:38:00Z">
        <w:r w:rsidRPr="00784EB6">
          <w:rPr>
            <w:rFonts w:ascii="Times New Roman" w:eastAsia="Times New Roman" w:hAnsi="Times New Roman" w:cs="Times New Roman"/>
            <w:b/>
            <w:bCs/>
            <w:sz w:val="24"/>
            <w:szCs w:val="24"/>
          </w:rPr>
          <w:t>Superuser</w:t>
        </w:r>
        <w:r>
          <w:rPr>
            <w:rFonts w:ascii="Times New Roman" w:eastAsia="Times New Roman" w:hAnsi="Times New Roman" w:cs="Times New Roman"/>
            <w:b/>
            <w:bCs/>
            <w:sz w:val="24"/>
            <w:szCs w:val="24"/>
          </w:rPr>
          <w:t xml:space="preserve"> </w:t>
        </w:r>
      </w:ins>
    </w:p>
    <w:p w14:paraId="52414472" w14:textId="77777777" w:rsidR="0073598B" w:rsidRPr="00784EB6" w:rsidRDefault="0073598B" w:rsidP="0073598B">
      <w:pPr>
        <w:spacing w:before="100" w:beforeAutospacing="1" w:after="100" w:afterAutospacing="1" w:line="240" w:lineRule="auto"/>
        <w:rPr>
          <w:ins w:id="292" w:author="David Coverston" w:date="2016-12-29T15:38:00Z"/>
          <w:rFonts w:ascii="Times New Roman" w:eastAsia="Times New Roman" w:hAnsi="Times New Roman" w:cs="Times New Roman"/>
          <w:sz w:val="24"/>
          <w:szCs w:val="24"/>
        </w:rPr>
      </w:pPr>
      <w:ins w:id="293" w:author="David Coverston" w:date="2016-12-29T15:38:00Z">
        <w:r w:rsidRPr="00784EB6">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security</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user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type.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Specifically,</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top-level</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user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security</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access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software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features.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Some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systems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have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names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w:t>
        </w:r>
        <w:proofErr w:type="spellStart"/>
        <w:r w:rsidRPr="00784EB6">
          <w:rPr>
            <w:rFonts w:ascii="Times New Roman" w:eastAsia="Times New Roman" w:hAnsi="Times New Roman" w:cs="Times New Roman"/>
            <w:sz w:val="24"/>
            <w:szCs w:val="24"/>
          </w:rPr>
          <w:t>superusers</w:t>
        </w:r>
        <w:proofErr w:type="spellEnd"/>
        <w:r w:rsidRPr="00784EB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such</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i/>
            <w:iCs/>
            <w:sz w:val="24"/>
            <w:szCs w:val="24"/>
          </w:rPr>
          <w:t>root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or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i/>
            <w:iCs/>
            <w:sz w:val="24"/>
            <w:szCs w:val="24"/>
          </w:rPr>
          <w:t>admin</w:t>
        </w:r>
        <w:r w:rsidRPr="00784EB6">
          <w:rPr>
            <w:rFonts w:ascii="Times New Roman" w:eastAsia="Times New Roman" w:hAnsi="Times New Roman" w:cs="Times New Roman"/>
            <w:sz w:val="24"/>
            <w:szCs w:val="24"/>
          </w:rPr>
          <w:t>.</w:t>
        </w:r>
      </w:ins>
    </w:p>
    <w:p w14:paraId="2CEBB65C"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b/>
          <w:bCs/>
          <w:sz w:val="24"/>
          <w:szCs w:val="24"/>
        </w:rPr>
        <w:t>Step</w:t>
      </w:r>
    </w:p>
    <w:p w14:paraId="69BFC54E"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sz w:val="24"/>
          <w:szCs w:val="24"/>
        </w:rPr>
        <w:t xml:space="preserve">Used in Pentaho Data Integration, a step is a container for a set filters and commands that prepare data for analysis. Many steps </w:t>
      </w:r>
      <w:proofErr w:type="spellStart"/>
      <w:r w:rsidRPr="00756F7A">
        <w:rPr>
          <w:rFonts w:ascii="Times New Roman" w:eastAsia="Times New Roman" w:hAnsi="Times New Roman" w:cs="Times New Roman"/>
          <w:sz w:val="24"/>
          <w:szCs w:val="24"/>
        </w:rPr>
        <w:t>comprize</w:t>
      </w:r>
      <w:proofErr w:type="spellEnd"/>
      <w:r w:rsidRPr="00756F7A">
        <w:rPr>
          <w:rFonts w:ascii="Times New Roman" w:eastAsia="Times New Roman" w:hAnsi="Times New Roman" w:cs="Times New Roman"/>
          <w:sz w:val="24"/>
          <w:szCs w:val="24"/>
        </w:rPr>
        <w:t xml:space="preserve"> a PDI transformation. See </w:t>
      </w:r>
      <w:del w:id="294" w:author="David Coverston" w:date="2016-12-30T08:18:00Z">
        <w:r w:rsidRPr="00104E7C" w:rsidDel="00104E7C">
          <w:rPr>
            <w:rStyle w:val="Hyperlink"/>
            <w:rPrChange w:id="295" w:author="David Coverston" w:date="2016-12-30T08:19:00Z">
              <w:rPr>
                <w:rFonts w:ascii="Times New Roman" w:eastAsia="Times New Roman" w:hAnsi="Times New Roman" w:cs="Times New Roman"/>
                <w:b/>
                <w:bCs/>
                <w:color w:val="0000FF"/>
                <w:sz w:val="24"/>
                <w:szCs w:val="24"/>
                <w:u w:val="single"/>
              </w:rPr>
            </w:rPrChange>
          </w:rPr>
          <w:delText>Transformation</w:delText>
        </w:r>
      </w:del>
      <w:ins w:id="296" w:author="David Coverston" w:date="2016-12-30T08:18:00Z">
        <w:r w:rsidR="00104E7C" w:rsidRPr="00756F7A">
          <w:rPr>
            <w:rFonts w:ascii="Times New Roman" w:eastAsia="Times New Roman" w:hAnsi="Times New Roman" w:cs="Times New Roman"/>
            <w:b/>
            <w:bCs/>
            <w:color w:val="0000FF"/>
            <w:sz w:val="24"/>
            <w:szCs w:val="24"/>
            <w:u w:val="single"/>
          </w:rPr>
          <w:t>Transformation</w:t>
        </w:r>
      </w:ins>
      <w:r w:rsidRPr="00756F7A">
        <w:rPr>
          <w:rFonts w:ascii="Times New Roman" w:eastAsia="Times New Roman" w:hAnsi="Times New Roman" w:cs="Times New Roman"/>
          <w:sz w:val="24"/>
          <w:szCs w:val="24"/>
        </w:rPr>
        <w:t>.</w:t>
      </w:r>
    </w:p>
    <w:p w14:paraId="7D013206"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b/>
          <w:bCs/>
          <w:sz w:val="24"/>
          <w:szCs w:val="24"/>
        </w:rPr>
        <w:t>Superuser</w:t>
      </w:r>
    </w:p>
    <w:p w14:paraId="31E91794" w14:textId="77777777" w:rsidR="00756F7A" w:rsidRDefault="00756F7A" w:rsidP="00756F7A">
      <w:pPr>
        <w:spacing w:before="100" w:beforeAutospacing="1" w:after="100" w:afterAutospacing="1" w:line="240" w:lineRule="auto"/>
        <w:rPr>
          <w:ins w:id="297" w:author="David Coverston" w:date="2016-12-29T15:39:00Z"/>
          <w:rFonts w:ascii="Times New Roman" w:eastAsia="Times New Roman" w:hAnsi="Times New Roman" w:cs="Times New Roman"/>
          <w:sz w:val="24"/>
          <w:szCs w:val="24"/>
        </w:rPr>
      </w:pPr>
      <w:r w:rsidRPr="00756F7A">
        <w:rPr>
          <w:rFonts w:ascii="Times New Roman" w:eastAsia="Times New Roman" w:hAnsi="Times New Roman" w:cs="Times New Roman"/>
          <w:sz w:val="24"/>
          <w:szCs w:val="24"/>
        </w:rPr>
        <w:t xml:space="preserve">A user type for assigning security permissions. Superuser is the top-level user with security access to all software features, folders, and files. Some systems have names for </w:t>
      </w:r>
      <w:proofErr w:type="spellStart"/>
      <w:r w:rsidRPr="00756F7A">
        <w:rPr>
          <w:rFonts w:ascii="Times New Roman" w:eastAsia="Times New Roman" w:hAnsi="Times New Roman" w:cs="Times New Roman"/>
          <w:sz w:val="24"/>
          <w:szCs w:val="24"/>
        </w:rPr>
        <w:t>superusers</w:t>
      </w:r>
      <w:proofErr w:type="spellEnd"/>
      <w:r w:rsidRPr="00756F7A">
        <w:rPr>
          <w:rFonts w:ascii="Times New Roman" w:eastAsia="Times New Roman" w:hAnsi="Times New Roman" w:cs="Times New Roman"/>
          <w:sz w:val="24"/>
          <w:szCs w:val="24"/>
        </w:rPr>
        <w:t xml:space="preserve">, such as </w:t>
      </w:r>
      <w:r w:rsidRPr="00756F7A">
        <w:rPr>
          <w:rFonts w:ascii="Times New Roman" w:eastAsia="Times New Roman" w:hAnsi="Times New Roman" w:cs="Times New Roman"/>
          <w:i/>
          <w:iCs/>
          <w:sz w:val="24"/>
          <w:szCs w:val="24"/>
        </w:rPr>
        <w:t>root</w:t>
      </w:r>
      <w:r w:rsidRPr="00756F7A">
        <w:rPr>
          <w:rFonts w:ascii="Times New Roman" w:eastAsia="Times New Roman" w:hAnsi="Times New Roman" w:cs="Times New Roman"/>
          <w:sz w:val="24"/>
          <w:szCs w:val="24"/>
        </w:rPr>
        <w:t xml:space="preserve"> or </w:t>
      </w:r>
      <w:r w:rsidRPr="00756F7A">
        <w:rPr>
          <w:rFonts w:ascii="Times New Roman" w:eastAsia="Times New Roman" w:hAnsi="Times New Roman" w:cs="Times New Roman"/>
          <w:i/>
          <w:iCs/>
          <w:sz w:val="24"/>
          <w:szCs w:val="24"/>
        </w:rPr>
        <w:t>admin</w:t>
      </w:r>
      <w:r w:rsidRPr="00756F7A">
        <w:rPr>
          <w:rFonts w:ascii="Times New Roman" w:eastAsia="Times New Roman" w:hAnsi="Times New Roman" w:cs="Times New Roman"/>
          <w:sz w:val="24"/>
          <w:szCs w:val="24"/>
        </w:rPr>
        <w:t>.</w:t>
      </w:r>
    </w:p>
    <w:p w14:paraId="563A44EF" w14:textId="77777777" w:rsidR="0073598B" w:rsidRDefault="0073598B" w:rsidP="0073598B">
      <w:pPr>
        <w:spacing w:before="100" w:beforeAutospacing="1" w:after="100" w:afterAutospacing="1" w:line="240" w:lineRule="auto"/>
        <w:rPr>
          <w:ins w:id="298" w:author="David Coverston" w:date="2016-12-29T15:39:00Z"/>
          <w:rFonts w:ascii="Times New Roman" w:eastAsia="Times New Roman" w:hAnsi="Times New Roman" w:cs="Times New Roman"/>
          <w:sz w:val="24"/>
          <w:szCs w:val="24"/>
        </w:rPr>
      </w:pPr>
      <w:ins w:id="299" w:author="David Coverston" w:date="2016-12-29T15:39:00Z">
        <w:r w:rsidRPr="00784EB6">
          <w:rPr>
            <w:rFonts w:ascii="Times New Roman" w:eastAsia="Times New Roman" w:hAnsi="Times New Roman" w:cs="Times New Roman"/>
            <w:b/>
            <w:bCs/>
            <w:sz w:val="24"/>
            <w:szCs w:val="24"/>
          </w:rPr>
          <w:t>Supported</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Tec</w:t>
        </w:r>
        <w:r>
          <w:rPr>
            <w:rFonts w:ascii="Times New Roman" w:eastAsia="Times New Roman" w:hAnsi="Times New Roman" w:cs="Times New Roman"/>
            <w:b/>
            <w:bCs/>
            <w:sz w:val="24"/>
            <w:szCs w:val="24"/>
          </w:rPr>
          <w:t>h</w:t>
        </w:r>
        <w:r w:rsidRPr="00784EB6">
          <w:rPr>
            <w:rFonts w:ascii="Times New Roman" w:eastAsia="Times New Roman" w:hAnsi="Times New Roman" w:cs="Times New Roman"/>
            <w:b/>
            <w:bCs/>
            <w:sz w:val="24"/>
            <w:szCs w:val="24"/>
          </w:rPr>
          <w:t>nologies</w:t>
        </w:r>
        <w:r w:rsidRPr="007D3E70">
          <w:rPr>
            <w:rFonts w:ascii="Times New Roman" w:eastAsia="Times New Roman" w:hAnsi="Times New Roman" w:cs="Times New Roman"/>
            <w:b/>
            <w:bCs/>
            <w:color w:val="FF0000"/>
            <w:sz w:val="20"/>
            <w:szCs w:val="20"/>
          </w:rPr>
          <w:t xml:space="preserve"> </w:t>
        </w:r>
      </w:ins>
    </w:p>
    <w:p w14:paraId="14735932" w14:textId="77777777" w:rsidR="0073598B" w:rsidRPr="00784EB6" w:rsidRDefault="0073598B" w:rsidP="0073598B">
      <w:pPr>
        <w:spacing w:before="100" w:beforeAutospacing="1" w:after="100" w:afterAutospacing="1" w:line="240" w:lineRule="auto"/>
        <w:rPr>
          <w:ins w:id="300" w:author="David Coverston" w:date="2016-12-29T15:39:00Z"/>
          <w:rFonts w:ascii="Times New Roman" w:eastAsia="Times New Roman" w:hAnsi="Times New Roman" w:cs="Times New Roman"/>
          <w:sz w:val="24"/>
          <w:szCs w:val="24"/>
        </w:rPr>
      </w:pPr>
      <w:ins w:id="301" w:author="David Coverston" w:date="2016-12-29T15:39:00Z">
        <w:r w:rsidRPr="00784EB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preferred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name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list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technologies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components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officially</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support.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past,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this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known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Support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Matrix</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or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Supported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Components.</w:t>
        </w:r>
      </w:ins>
    </w:p>
    <w:p w14:paraId="28319ADF" w14:textId="77777777" w:rsidR="0073598B" w:rsidRPr="00756F7A" w:rsidDel="0073598B" w:rsidRDefault="0073598B" w:rsidP="00756F7A">
      <w:pPr>
        <w:spacing w:before="100" w:beforeAutospacing="1" w:after="100" w:afterAutospacing="1" w:line="240" w:lineRule="auto"/>
        <w:rPr>
          <w:del w:id="302" w:author="David Coverston" w:date="2016-12-29T15:39:00Z"/>
          <w:rFonts w:ascii="Times New Roman" w:eastAsia="Times New Roman" w:hAnsi="Times New Roman" w:cs="Times New Roman"/>
          <w:sz w:val="24"/>
          <w:szCs w:val="24"/>
        </w:rPr>
      </w:pPr>
    </w:p>
    <w:p w14:paraId="120F3056" w14:textId="77777777" w:rsidR="00756F7A" w:rsidRPr="00756F7A" w:rsidRDefault="00756F7A" w:rsidP="00756F7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56F7A">
        <w:rPr>
          <w:rFonts w:ascii="Times New Roman" w:eastAsia="Times New Roman" w:hAnsi="Times New Roman" w:cs="Times New Roman"/>
          <w:b/>
          <w:bCs/>
          <w:kern w:val="36"/>
          <w:sz w:val="48"/>
          <w:szCs w:val="48"/>
        </w:rPr>
        <w:t>T</w:t>
      </w:r>
    </w:p>
    <w:p w14:paraId="6BBE061E" w14:textId="77777777" w:rsidR="00756F7A" w:rsidRPr="00756F7A" w:rsidDel="00726C07" w:rsidRDefault="00756F7A" w:rsidP="00756F7A">
      <w:pPr>
        <w:spacing w:before="100" w:beforeAutospacing="1" w:after="100" w:afterAutospacing="1" w:line="240" w:lineRule="auto"/>
        <w:rPr>
          <w:del w:id="303" w:author="David Coverston" w:date="2016-12-30T11:53:00Z"/>
          <w:rFonts w:ascii="Times New Roman" w:eastAsia="Times New Roman" w:hAnsi="Times New Roman" w:cs="Times New Roman"/>
          <w:sz w:val="24"/>
          <w:szCs w:val="24"/>
        </w:rPr>
      </w:pPr>
      <w:del w:id="304" w:author="David Coverston" w:date="2016-12-30T11:53:00Z">
        <w:r w:rsidRPr="00756F7A" w:rsidDel="00726C07">
          <w:rPr>
            <w:rFonts w:ascii="Times New Roman" w:eastAsia="Times New Roman" w:hAnsi="Times New Roman" w:cs="Times New Roman"/>
            <w:b/>
            <w:bCs/>
            <w:sz w:val="24"/>
            <w:szCs w:val="24"/>
          </w:rPr>
          <w:delText>Tool</w:delText>
        </w:r>
      </w:del>
    </w:p>
    <w:p w14:paraId="73FD938C" w14:textId="77777777" w:rsidR="00756F7A" w:rsidRPr="00756F7A" w:rsidDel="00726C07" w:rsidRDefault="00756F7A" w:rsidP="00756F7A">
      <w:pPr>
        <w:spacing w:before="100" w:beforeAutospacing="1" w:after="100" w:afterAutospacing="1" w:line="240" w:lineRule="auto"/>
        <w:rPr>
          <w:del w:id="305" w:author="David Coverston" w:date="2016-12-30T11:53:00Z"/>
          <w:rFonts w:ascii="Times New Roman" w:eastAsia="Times New Roman" w:hAnsi="Times New Roman" w:cs="Times New Roman"/>
          <w:sz w:val="24"/>
          <w:szCs w:val="24"/>
        </w:rPr>
      </w:pPr>
      <w:del w:id="306" w:author="David Coverston" w:date="2016-12-30T11:53:00Z">
        <w:r w:rsidRPr="00756F7A" w:rsidDel="00726C07">
          <w:rPr>
            <w:rFonts w:ascii="Times New Roman" w:eastAsia="Times New Roman" w:hAnsi="Times New Roman" w:cs="Times New Roman"/>
            <w:sz w:val="24"/>
            <w:szCs w:val="24"/>
          </w:rPr>
          <w:delText>How do we use this term at Pentaho? </w:delText>
        </w:r>
      </w:del>
    </w:p>
    <w:p w14:paraId="62125C5E"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r w:rsidRPr="00756F7A">
        <w:rPr>
          <w:rFonts w:ascii="Times New Roman" w:eastAsia="Times New Roman" w:hAnsi="Times New Roman" w:cs="Times New Roman"/>
          <w:b/>
          <w:bCs/>
          <w:sz w:val="24"/>
          <w:szCs w:val="24"/>
        </w:rPr>
        <w:t>Transformation</w:t>
      </w:r>
    </w:p>
    <w:p w14:paraId="756E5B63"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del w:id="307" w:author="David Coverston" w:date="2016-12-30T11:53:00Z">
        <w:r w:rsidRPr="00756F7A" w:rsidDel="00726C07">
          <w:rPr>
            <w:rFonts w:ascii="Times New Roman" w:eastAsia="Times New Roman" w:hAnsi="Times New Roman" w:cs="Times New Roman"/>
            <w:sz w:val="24"/>
            <w:szCs w:val="24"/>
          </w:rPr>
          <w:delText>Used i</w:delText>
        </w:r>
      </w:del>
      <w:ins w:id="308" w:author="David Coverston" w:date="2016-12-30T11:53:00Z">
        <w:r w:rsidR="00726C07">
          <w:rPr>
            <w:rFonts w:ascii="Times New Roman" w:eastAsia="Times New Roman" w:hAnsi="Times New Roman" w:cs="Times New Roman"/>
            <w:sz w:val="24"/>
            <w:szCs w:val="24"/>
          </w:rPr>
          <w:t>I</w:t>
        </w:r>
      </w:ins>
      <w:r w:rsidRPr="00756F7A">
        <w:rPr>
          <w:rFonts w:ascii="Times New Roman" w:eastAsia="Times New Roman" w:hAnsi="Times New Roman" w:cs="Times New Roman"/>
          <w:sz w:val="24"/>
          <w:szCs w:val="24"/>
        </w:rPr>
        <w:t xml:space="preserve">n Pentaho Data Integration, a transformation is a way to automatically filter and manipulate data to prepare it for analysis. See </w:t>
      </w:r>
      <w:del w:id="309" w:author="David Coverston" w:date="2016-12-30T08:18:00Z">
        <w:r w:rsidRPr="00104E7C" w:rsidDel="00104E7C">
          <w:rPr>
            <w:rStyle w:val="Hyperlink"/>
            <w:rPrChange w:id="310" w:author="David Coverston" w:date="2016-12-30T08:19:00Z">
              <w:rPr>
                <w:rFonts w:ascii="Times New Roman" w:eastAsia="Times New Roman" w:hAnsi="Times New Roman" w:cs="Times New Roman"/>
                <w:b/>
                <w:bCs/>
                <w:color w:val="0000FF"/>
                <w:sz w:val="24"/>
                <w:szCs w:val="24"/>
                <w:u w:val="single"/>
              </w:rPr>
            </w:rPrChange>
          </w:rPr>
          <w:delText>Step</w:delText>
        </w:r>
      </w:del>
      <w:ins w:id="311" w:author="David Coverston" w:date="2016-12-30T08:18:00Z">
        <w:r w:rsidR="00104E7C" w:rsidRPr="00756F7A">
          <w:rPr>
            <w:rFonts w:ascii="Times New Roman" w:eastAsia="Times New Roman" w:hAnsi="Times New Roman" w:cs="Times New Roman"/>
            <w:b/>
            <w:bCs/>
            <w:color w:val="0000FF"/>
            <w:sz w:val="24"/>
            <w:szCs w:val="24"/>
            <w:u w:val="single"/>
          </w:rPr>
          <w:t>Step</w:t>
        </w:r>
      </w:ins>
      <w:r w:rsidRPr="00756F7A">
        <w:rPr>
          <w:rFonts w:ascii="Times New Roman" w:eastAsia="Times New Roman" w:hAnsi="Times New Roman" w:cs="Times New Roman"/>
          <w:sz w:val="24"/>
          <w:szCs w:val="24"/>
        </w:rPr>
        <w:t>.</w:t>
      </w:r>
    </w:p>
    <w:p w14:paraId="25B4CB9E" w14:textId="77777777" w:rsidR="00756F7A" w:rsidRPr="00756F7A" w:rsidRDefault="00756F7A" w:rsidP="00756F7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56F7A">
        <w:rPr>
          <w:rFonts w:ascii="Times New Roman" w:eastAsia="Times New Roman" w:hAnsi="Times New Roman" w:cs="Times New Roman"/>
          <w:b/>
          <w:bCs/>
          <w:kern w:val="36"/>
          <w:sz w:val="48"/>
          <w:szCs w:val="48"/>
        </w:rPr>
        <w:lastRenderedPageBreak/>
        <w:t>U</w:t>
      </w:r>
    </w:p>
    <w:p w14:paraId="23F4408C" w14:textId="77777777" w:rsidR="00756F7A" w:rsidRPr="00756F7A" w:rsidRDefault="00756F7A" w:rsidP="00756F7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56F7A">
        <w:rPr>
          <w:rFonts w:ascii="Times New Roman" w:eastAsia="Times New Roman" w:hAnsi="Times New Roman" w:cs="Times New Roman"/>
          <w:b/>
          <w:bCs/>
          <w:kern w:val="36"/>
          <w:sz w:val="48"/>
          <w:szCs w:val="48"/>
        </w:rPr>
        <w:t>V</w:t>
      </w:r>
    </w:p>
    <w:p w14:paraId="6C5CEDA9" w14:textId="77777777" w:rsidR="00756F7A" w:rsidRPr="00756F7A" w:rsidRDefault="00756F7A" w:rsidP="00756F7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56F7A">
        <w:rPr>
          <w:rFonts w:ascii="Times New Roman" w:eastAsia="Times New Roman" w:hAnsi="Times New Roman" w:cs="Times New Roman"/>
          <w:b/>
          <w:bCs/>
          <w:kern w:val="36"/>
          <w:sz w:val="48"/>
          <w:szCs w:val="48"/>
        </w:rPr>
        <w:t>W</w:t>
      </w:r>
    </w:p>
    <w:p w14:paraId="44164C14" w14:textId="77777777" w:rsidR="00756F7A" w:rsidRPr="00756F7A" w:rsidRDefault="00756F7A" w:rsidP="00756F7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56F7A">
        <w:rPr>
          <w:rFonts w:ascii="Times New Roman" w:eastAsia="Times New Roman" w:hAnsi="Times New Roman" w:cs="Times New Roman"/>
          <w:b/>
          <w:bCs/>
          <w:kern w:val="36"/>
          <w:sz w:val="48"/>
          <w:szCs w:val="48"/>
        </w:rPr>
        <w:t>X</w:t>
      </w:r>
    </w:p>
    <w:p w14:paraId="26717375" w14:textId="77777777" w:rsidR="00756F7A" w:rsidRPr="00756F7A" w:rsidRDefault="00756F7A" w:rsidP="00756F7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56F7A">
        <w:rPr>
          <w:rFonts w:ascii="Times New Roman" w:eastAsia="Times New Roman" w:hAnsi="Times New Roman" w:cs="Times New Roman"/>
          <w:b/>
          <w:bCs/>
          <w:kern w:val="36"/>
          <w:sz w:val="48"/>
          <w:szCs w:val="48"/>
        </w:rPr>
        <w:t>Y</w:t>
      </w:r>
    </w:p>
    <w:p w14:paraId="69672153" w14:textId="77777777" w:rsidR="00756F7A" w:rsidRPr="00756F7A" w:rsidRDefault="00756F7A" w:rsidP="00756F7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56F7A">
        <w:rPr>
          <w:rFonts w:ascii="Times New Roman" w:eastAsia="Times New Roman" w:hAnsi="Times New Roman" w:cs="Times New Roman"/>
          <w:b/>
          <w:bCs/>
          <w:kern w:val="36"/>
          <w:sz w:val="48"/>
          <w:szCs w:val="48"/>
        </w:rPr>
        <w:t>Z</w:t>
      </w:r>
    </w:p>
    <w:p w14:paraId="3476547B" w14:textId="77777777" w:rsidR="00756F7A" w:rsidRPr="00756F7A" w:rsidRDefault="00756F7A" w:rsidP="00756F7A">
      <w:pPr>
        <w:spacing w:before="100" w:beforeAutospacing="1" w:after="100" w:afterAutospacing="1" w:line="240" w:lineRule="auto"/>
        <w:rPr>
          <w:rFonts w:ascii="Times New Roman" w:eastAsia="Times New Roman" w:hAnsi="Times New Roman" w:cs="Times New Roman"/>
          <w:sz w:val="24"/>
          <w:szCs w:val="24"/>
        </w:rPr>
      </w:pPr>
    </w:p>
    <w:p w14:paraId="3A93B8AB" w14:textId="77777777" w:rsidR="00CB384D" w:rsidRDefault="00CB384D"/>
    <w:sectPr w:rsidR="00CB384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7" w:author="David Coverston" w:date="2016-12-30T11:17:00Z" w:initials="DC">
    <w:p w14:paraId="78C79624" w14:textId="77777777" w:rsidR="005D40DF" w:rsidRDefault="005D40DF">
      <w:pPr>
        <w:pStyle w:val="CommentText"/>
      </w:pPr>
      <w:r>
        <w:rPr>
          <w:rStyle w:val="CommentReference"/>
        </w:rPr>
        <w:annotationRef/>
      </w:r>
      <w:r>
        <w:t>Can you create an analyzer report from Spoon? I didn’t see how.</w:t>
      </w:r>
    </w:p>
  </w:comment>
  <w:comment w:id="84" w:author="David Coverston" w:date="2016-12-29T16:38:00Z" w:initials="DC">
    <w:p w14:paraId="1BD7E77B" w14:textId="77777777" w:rsidR="001B079C" w:rsidRDefault="001B079C">
      <w:pPr>
        <w:pStyle w:val="CommentText"/>
      </w:pPr>
      <w:r>
        <w:rPr>
          <w:rStyle w:val="CommentReference"/>
        </w:rPr>
        <w:annotationRef/>
      </w:r>
      <w:r>
        <w:t>Is this true for the BA and DI components of the Pentaho Server?</w:t>
      </w:r>
    </w:p>
  </w:comment>
  <w:comment w:id="97" w:author="David Coverston" w:date="2016-12-29T16:41:00Z" w:initials="DC">
    <w:p w14:paraId="44D80BA9" w14:textId="77777777" w:rsidR="001B079C" w:rsidRDefault="001B079C">
      <w:pPr>
        <w:pStyle w:val="CommentText"/>
      </w:pPr>
      <w:r>
        <w:rPr>
          <w:rStyle w:val="CommentReference"/>
        </w:rPr>
        <w:annotationRef/>
      </w:r>
      <w:r>
        <w:t xml:space="preserve">No results in search for </w:t>
      </w:r>
      <w:r w:rsidRPr="00DC66D7">
        <w:t>Open Business Analysis Suite</w:t>
      </w:r>
      <w:r>
        <w:t>.</w:t>
      </w:r>
    </w:p>
  </w:comment>
  <w:comment w:id="98" w:author="David Coverston" w:date="2016-12-30T11:35:00Z" w:initials="DC">
    <w:p w14:paraId="2F443227" w14:textId="77777777" w:rsidR="009C6434" w:rsidRDefault="009C6434">
      <w:pPr>
        <w:pStyle w:val="CommentText"/>
      </w:pPr>
      <w:r>
        <w:rPr>
          <w:rStyle w:val="CommentReference"/>
        </w:rPr>
        <w:annotationRef/>
      </w:r>
      <w:r>
        <w:t>This is not a product, but a tech term</w:t>
      </w:r>
    </w:p>
  </w:comment>
  <w:comment w:id="131" w:author="David Coverston" w:date="2016-12-30T15:23:00Z" w:initials="DC">
    <w:p w14:paraId="6644E140" w14:textId="77777777" w:rsidR="00E57927" w:rsidRDefault="00E57927">
      <w:pPr>
        <w:pStyle w:val="CommentText"/>
      </w:pPr>
      <w:r>
        <w:rPr>
          <w:rStyle w:val="CommentReference"/>
        </w:rPr>
        <w:annotationRef/>
      </w:r>
      <w:r w:rsidRPr="00756F7A">
        <w:rPr>
          <w:rFonts w:ascii="Times New Roman" w:eastAsia="Times New Roman" w:hAnsi="Times New Roman" w:cs="Times New Roman"/>
          <w:b/>
          <w:bCs/>
          <w:sz w:val="24"/>
          <w:szCs w:val="24"/>
        </w:rPr>
        <w:t>Design Studio</w:t>
      </w:r>
      <w:r>
        <w:rPr>
          <w:rFonts w:ascii="Times New Roman" w:eastAsia="Times New Roman" w:hAnsi="Times New Roman" w:cs="Times New Roman"/>
          <w:b/>
          <w:bCs/>
          <w:sz w:val="24"/>
          <w:szCs w:val="24"/>
        </w:rPr>
        <w:t xml:space="preserve"> went away a while back</w:t>
      </w:r>
    </w:p>
  </w:comment>
  <w:comment w:id="202" w:author="David Coverston" w:date="2016-12-30T09:04:00Z" w:initials="DC">
    <w:p w14:paraId="7B824158" w14:textId="77777777" w:rsidR="0091727A" w:rsidRDefault="0091727A">
      <w:pPr>
        <w:pStyle w:val="CommentText"/>
      </w:pPr>
      <w:r>
        <w:rPr>
          <w:rStyle w:val="CommentReference"/>
        </w:rPr>
        <w:annotationRef/>
      </w:r>
      <w:r w:rsidR="00E57927">
        <w:rPr>
          <w:rFonts w:ascii="Times New Roman" w:eastAsia="Times New Roman" w:hAnsi="Times New Roman" w:cs="Times New Roman"/>
          <w:b/>
          <w:bCs/>
          <w:sz w:val="24"/>
          <w:szCs w:val="24"/>
        </w:rPr>
        <w:t xml:space="preserve">went a </w:t>
      </w:r>
      <w:r w:rsidRPr="00756F7A">
        <w:rPr>
          <w:rFonts w:ascii="Times New Roman" w:eastAsia="Times New Roman" w:hAnsi="Times New Roman" w:cs="Times New Roman"/>
          <w:color w:val="FF0000"/>
          <w:sz w:val="24"/>
          <w:szCs w:val="24"/>
        </w:rPr>
        <w:t>Are we still using this?? Paula</w:t>
      </w:r>
      <w:r>
        <w:rPr>
          <w:rFonts w:ascii="Times New Roman" w:eastAsia="Times New Roman" w:hAnsi="Times New Roman" w:cs="Times New Roman"/>
          <w:color w:val="FF0000"/>
          <w:sz w:val="24"/>
          <w:szCs w:val="24"/>
        </w:rPr>
        <w:t xml:space="preserve"> – No result in search of current doc</w:t>
      </w:r>
      <w:r w:rsidR="009C6434">
        <w:rPr>
          <w:rFonts w:ascii="Times New Roman" w:eastAsia="Times New Roman" w:hAnsi="Times New Roman" w:cs="Times New Roman"/>
          <w:color w:val="FF0000"/>
          <w:sz w:val="24"/>
          <w:szCs w:val="24"/>
        </w:rPr>
        <w:t>- Delete</w:t>
      </w:r>
    </w:p>
  </w:comment>
  <w:comment w:id="209" w:author="David Coverston" w:date="2016-12-30T15:26:00Z" w:initials="DC">
    <w:p w14:paraId="4F11B8CA" w14:textId="77777777" w:rsidR="00E57927" w:rsidRDefault="00E57927">
      <w:pPr>
        <w:pStyle w:val="CommentText"/>
      </w:pPr>
      <w:r>
        <w:rPr>
          <w:rStyle w:val="CommentReference"/>
        </w:rPr>
        <w:annotationRef/>
      </w:r>
      <w:r w:rsidRPr="00756F7A">
        <w:rPr>
          <w:rFonts w:ascii="Times New Roman" w:eastAsia="Times New Roman" w:hAnsi="Times New Roman" w:cs="Times New Roman"/>
          <w:b/>
          <w:bCs/>
          <w:sz w:val="24"/>
          <w:szCs w:val="24"/>
        </w:rPr>
        <w:t>Open Business Analysis Suite</w:t>
      </w:r>
      <w:r>
        <w:rPr>
          <w:rStyle w:val="CommentReference"/>
        </w:rPr>
        <w:annotationRef/>
      </w:r>
      <w:r>
        <w:rPr>
          <w:rFonts w:ascii="Times New Roman" w:eastAsia="Times New Roman" w:hAnsi="Times New Roman" w:cs="Times New Roman"/>
          <w:b/>
          <w:bCs/>
          <w:sz w:val="24"/>
          <w:szCs w:val="24"/>
        </w:rPr>
        <w:t xml:space="preserve"> not found in a search</w:t>
      </w:r>
    </w:p>
  </w:comment>
  <w:comment w:id="210" w:author="David Coverston" w:date="2016-12-30T09:05:00Z" w:initials="DC">
    <w:p w14:paraId="75EB05E8" w14:textId="77777777" w:rsidR="0091727A" w:rsidRDefault="0091727A">
      <w:pPr>
        <w:pStyle w:val="CommentText"/>
      </w:pPr>
      <w:r>
        <w:rPr>
          <w:rStyle w:val="CommentReference"/>
        </w:rPr>
        <w:annotationRef/>
      </w:r>
      <w:r>
        <w:t>Do we need this at all?</w:t>
      </w:r>
    </w:p>
  </w:comment>
  <w:comment w:id="217" w:author="David Coverston" w:date="2016-12-30T15:27:00Z" w:initials="DC">
    <w:p w14:paraId="544E7E08" w14:textId="77777777" w:rsidR="00E57927" w:rsidRDefault="00E57927">
      <w:pPr>
        <w:pStyle w:val="CommentText"/>
      </w:pPr>
      <w:r>
        <w:rPr>
          <w:rStyle w:val="CommentReference"/>
        </w:rPr>
        <w:annotationRef/>
      </w:r>
      <w:r>
        <w:t>Is this now the wizard install?</w:t>
      </w:r>
    </w:p>
  </w:comment>
  <w:comment w:id="266" w:author="David Coverston" w:date="2016-12-30T15:31:00Z" w:initials="DC">
    <w:p w14:paraId="6245D059" w14:textId="77777777" w:rsidR="00E57927" w:rsidRDefault="00E57927">
      <w:pPr>
        <w:pStyle w:val="CommentText"/>
      </w:pPr>
      <w:r>
        <w:rPr>
          <w:rStyle w:val="CommentReference"/>
        </w:rPr>
        <w:annotationRef/>
      </w:r>
      <w:r>
        <w:t>Still accurate?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C79624" w15:done="0"/>
  <w15:commentEx w15:paraId="1BD7E77B" w15:done="0"/>
  <w15:commentEx w15:paraId="44D80BA9" w15:done="0"/>
  <w15:commentEx w15:paraId="2F443227" w15:done="0"/>
  <w15:commentEx w15:paraId="6644E140" w15:done="0"/>
  <w15:commentEx w15:paraId="7B824158" w15:done="0"/>
  <w15:commentEx w15:paraId="4F11B8CA" w15:done="0"/>
  <w15:commentEx w15:paraId="75EB05E8" w15:done="0"/>
  <w15:commentEx w15:paraId="544E7E08" w15:done="0"/>
  <w15:commentEx w15:paraId="6245D05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73F22"/>
    <w:multiLevelType w:val="multilevel"/>
    <w:tmpl w:val="8302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53286"/>
    <w:multiLevelType w:val="multilevel"/>
    <w:tmpl w:val="1086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B74956"/>
    <w:multiLevelType w:val="multilevel"/>
    <w:tmpl w:val="4E628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1C4E40"/>
    <w:multiLevelType w:val="hybridMultilevel"/>
    <w:tmpl w:val="220A63B8"/>
    <w:lvl w:ilvl="0" w:tplc="AB88257E">
      <w:start w:val="1"/>
      <w:numFmt w:val="bullet"/>
      <w:lvlText w:val=""/>
      <w:lvlJc w:val="left"/>
      <w:pPr>
        <w:ind w:left="720" w:hanging="360"/>
      </w:pPr>
      <w:rPr>
        <w:rFonts w:ascii="Symbol" w:hAnsi="Symbol" w:hint="default"/>
      </w:rPr>
    </w:lvl>
    <w:lvl w:ilvl="1" w:tplc="21C29906">
      <w:start w:val="1"/>
      <w:numFmt w:val="bullet"/>
      <w:pStyle w:val="Bullet2"/>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C70AE6"/>
    <w:multiLevelType w:val="multilevel"/>
    <w:tmpl w:val="ECD09A7E"/>
    <w:lvl w:ilvl="0">
      <w:start w:val="1"/>
      <w:numFmt w:val="decimal"/>
      <w:pStyle w:val="Numbered1"/>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vid Coverston">
    <w15:presenceInfo w15:providerId="AD" w15:userId="S-1-5-21-3515013708-678258590-2614230829-46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F7A"/>
    <w:rsid w:val="00104E7C"/>
    <w:rsid w:val="001B079C"/>
    <w:rsid w:val="0020716B"/>
    <w:rsid w:val="0031727C"/>
    <w:rsid w:val="004C0581"/>
    <w:rsid w:val="005A145A"/>
    <w:rsid w:val="005C037E"/>
    <w:rsid w:val="005D40DF"/>
    <w:rsid w:val="0066559F"/>
    <w:rsid w:val="00726C07"/>
    <w:rsid w:val="0073598B"/>
    <w:rsid w:val="00756F7A"/>
    <w:rsid w:val="00843899"/>
    <w:rsid w:val="0087213F"/>
    <w:rsid w:val="0091727A"/>
    <w:rsid w:val="009328C6"/>
    <w:rsid w:val="009C6434"/>
    <w:rsid w:val="00A361B3"/>
    <w:rsid w:val="00AE6EC7"/>
    <w:rsid w:val="00B77C0D"/>
    <w:rsid w:val="00CA2B36"/>
    <w:rsid w:val="00CB384D"/>
    <w:rsid w:val="00D54963"/>
    <w:rsid w:val="00D56F2A"/>
    <w:rsid w:val="00E57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29201"/>
  <w15:chartTrackingRefBased/>
  <w15:docId w15:val="{A021EA33-6FBD-42CE-841F-EFC756338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56F2A"/>
    <w:rPr>
      <w:rFonts w:ascii="Open Sans" w:hAnsi="Open Sans"/>
    </w:rPr>
  </w:style>
  <w:style w:type="paragraph" w:styleId="Heading1">
    <w:name w:val="heading 1"/>
    <w:basedOn w:val="Normal"/>
    <w:link w:val="Heading1Char"/>
    <w:autoRedefine/>
    <w:uiPriority w:val="9"/>
    <w:qFormat/>
    <w:rsid w:val="00D56F2A"/>
    <w:pPr>
      <w:spacing w:before="100" w:beforeAutospacing="1" w:after="100" w:afterAutospacing="1" w:line="240" w:lineRule="auto"/>
      <w:outlineLvl w:val="0"/>
    </w:pPr>
    <w:rPr>
      <w:rFonts w:eastAsia="Times New Roman" w:cs="Times New Roman"/>
      <w:bCs/>
      <w:kern w:val="36"/>
      <w:sz w:val="40"/>
      <w:szCs w:val="48"/>
    </w:rPr>
  </w:style>
  <w:style w:type="paragraph" w:styleId="Heading2">
    <w:name w:val="heading 2"/>
    <w:basedOn w:val="Normal"/>
    <w:link w:val="Heading2Char"/>
    <w:autoRedefine/>
    <w:uiPriority w:val="9"/>
    <w:qFormat/>
    <w:rsid w:val="00D56F2A"/>
    <w:pPr>
      <w:spacing w:before="100" w:beforeAutospacing="1" w:after="100" w:afterAutospacing="1" w:line="240" w:lineRule="auto"/>
      <w:outlineLvl w:val="1"/>
    </w:pPr>
    <w:rPr>
      <w:rFonts w:eastAsia="Times New Roman" w:cs="Times New Roman"/>
      <w:b/>
      <w:bCs/>
      <w:sz w:val="27"/>
      <w:szCs w:val="27"/>
    </w:rPr>
  </w:style>
  <w:style w:type="paragraph" w:styleId="Heading4">
    <w:name w:val="heading 4"/>
    <w:basedOn w:val="Normal"/>
    <w:link w:val="Heading4Char"/>
    <w:uiPriority w:val="9"/>
    <w:qFormat/>
    <w:rsid w:val="00756F7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2">
    <w:name w:val="Bullet 2"/>
    <w:basedOn w:val="Normal"/>
    <w:autoRedefine/>
    <w:qFormat/>
    <w:rsid w:val="00D56F2A"/>
    <w:pPr>
      <w:numPr>
        <w:ilvl w:val="1"/>
        <w:numId w:val="1"/>
      </w:numPr>
    </w:pPr>
    <w:rPr>
      <w:sz w:val="20"/>
    </w:rPr>
  </w:style>
  <w:style w:type="paragraph" w:customStyle="1" w:styleId="Numbered1">
    <w:name w:val="Numbered 1"/>
    <w:basedOn w:val="ListParagraph"/>
    <w:autoRedefine/>
    <w:qFormat/>
    <w:rsid w:val="00D56F2A"/>
    <w:pPr>
      <w:numPr>
        <w:numId w:val="2"/>
      </w:numPr>
    </w:pPr>
    <w:rPr>
      <w:sz w:val="20"/>
    </w:rPr>
  </w:style>
  <w:style w:type="paragraph" w:styleId="ListParagraph">
    <w:name w:val="List Paragraph"/>
    <w:basedOn w:val="Normal"/>
    <w:uiPriority w:val="34"/>
    <w:qFormat/>
    <w:rsid w:val="00D56F2A"/>
    <w:pPr>
      <w:ind w:left="720"/>
      <w:contextualSpacing/>
    </w:pPr>
  </w:style>
  <w:style w:type="character" w:customStyle="1" w:styleId="Heading2Char">
    <w:name w:val="Heading 2 Char"/>
    <w:basedOn w:val="DefaultParagraphFont"/>
    <w:link w:val="Heading2"/>
    <w:uiPriority w:val="9"/>
    <w:rsid w:val="00D56F2A"/>
    <w:rPr>
      <w:rFonts w:ascii="Open Sans" w:eastAsia="Times New Roman" w:hAnsi="Open Sans" w:cs="Times New Roman"/>
      <w:b/>
      <w:bCs/>
      <w:sz w:val="27"/>
      <w:szCs w:val="27"/>
    </w:rPr>
  </w:style>
  <w:style w:type="paragraph" w:customStyle="1" w:styleId="Note">
    <w:name w:val="Note"/>
    <w:qFormat/>
    <w:rsid w:val="00D56F2A"/>
    <w:rPr>
      <w:rFonts w:ascii="Open Sans" w:hAnsi="Open Sans"/>
      <w:b/>
      <w:i/>
      <w:sz w:val="20"/>
    </w:rPr>
  </w:style>
  <w:style w:type="paragraph" w:customStyle="1" w:styleId="pentaho-note">
    <w:name w:val="pentaho-note"/>
    <w:autoRedefine/>
    <w:qFormat/>
    <w:rsid w:val="00D56F2A"/>
    <w:rPr>
      <w:rFonts w:ascii="Open Sans" w:hAnsi="Open Sans"/>
      <w:i/>
      <w:sz w:val="20"/>
    </w:rPr>
  </w:style>
  <w:style w:type="character" w:customStyle="1" w:styleId="Pentahofilepath">
    <w:name w:val="Pentaho file path"/>
    <w:basedOn w:val="DefaultParagraphFont"/>
    <w:uiPriority w:val="1"/>
    <w:qFormat/>
    <w:rsid w:val="00D56F2A"/>
    <w:rPr>
      <w:rFonts w:ascii="Courier New" w:hAnsi="Courier New"/>
      <w:b w:val="0"/>
      <w:i w:val="0"/>
      <w:caps w:val="0"/>
      <w:smallCaps w:val="0"/>
      <w:strike w:val="0"/>
      <w:dstrike w:val="0"/>
      <w:vanish w:val="0"/>
      <w:sz w:val="20"/>
      <w:vertAlign w:val="baseline"/>
    </w:rPr>
  </w:style>
  <w:style w:type="character" w:customStyle="1" w:styleId="Heading1Char">
    <w:name w:val="Heading 1 Char"/>
    <w:basedOn w:val="DefaultParagraphFont"/>
    <w:link w:val="Heading1"/>
    <w:uiPriority w:val="9"/>
    <w:rsid w:val="00D56F2A"/>
    <w:rPr>
      <w:rFonts w:ascii="Open Sans" w:eastAsia="Times New Roman" w:hAnsi="Open Sans" w:cs="Times New Roman"/>
      <w:bCs/>
      <w:kern w:val="36"/>
      <w:sz w:val="40"/>
      <w:szCs w:val="48"/>
    </w:rPr>
  </w:style>
  <w:style w:type="character" w:customStyle="1" w:styleId="code-tag">
    <w:name w:val="code-tag"/>
    <w:basedOn w:val="DefaultParagraphFont"/>
    <w:rsid w:val="00D56F2A"/>
    <w:rPr>
      <w:rFonts w:ascii="Courier New" w:hAnsi="Courier New"/>
      <w:caps w:val="0"/>
      <w:smallCaps w:val="0"/>
      <w:strike w:val="0"/>
      <w:dstrike w:val="0"/>
      <w:vanish w:val="0"/>
      <w:sz w:val="20"/>
      <w:vertAlign w:val="baseline"/>
    </w:rPr>
  </w:style>
  <w:style w:type="paragraph" w:customStyle="1" w:styleId="Code">
    <w:name w:val="Code"/>
    <w:qFormat/>
    <w:rsid w:val="00D56F2A"/>
    <w:pPr>
      <w:contextualSpacing/>
    </w:pPr>
    <w:rPr>
      <w:rFonts w:ascii="Courier New" w:hAnsi="Courier New" w:cs="Courier New"/>
      <w:sz w:val="20"/>
    </w:rPr>
  </w:style>
  <w:style w:type="character" w:customStyle="1" w:styleId="Heading4Char">
    <w:name w:val="Heading 4 Char"/>
    <w:basedOn w:val="DefaultParagraphFont"/>
    <w:link w:val="Heading4"/>
    <w:uiPriority w:val="9"/>
    <w:rsid w:val="00756F7A"/>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756F7A"/>
    <w:rPr>
      <w:color w:val="0000FF"/>
      <w:u w:val="single"/>
    </w:rPr>
  </w:style>
  <w:style w:type="character" w:customStyle="1" w:styleId="page-metadata-attachments-text">
    <w:name w:val="page-metadata-attachments-text"/>
    <w:basedOn w:val="DefaultParagraphFont"/>
    <w:rsid w:val="00756F7A"/>
  </w:style>
  <w:style w:type="character" w:customStyle="1" w:styleId="page-metadata-attachments-count">
    <w:name w:val="page-metadata-attachments-count"/>
    <w:basedOn w:val="DefaultParagraphFont"/>
    <w:rsid w:val="00756F7A"/>
  </w:style>
  <w:style w:type="character" w:customStyle="1" w:styleId="noprint">
    <w:name w:val="noprint"/>
    <w:basedOn w:val="DefaultParagraphFont"/>
    <w:rsid w:val="00756F7A"/>
  </w:style>
  <w:style w:type="paragraph" w:styleId="NormalWeb">
    <w:name w:val="Normal (Web)"/>
    <w:basedOn w:val="Normal"/>
    <w:uiPriority w:val="99"/>
    <w:semiHidden/>
    <w:unhideWhenUsed/>
    <w:rsid w:val="00756F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6F7A"/>
    <w:rPr>
      <w:b/>
      <w:bCs/>
    </w:rPr>
  </w:style>
  <w:style w:type="character" w:customStyle="1" w:styleId="resultoftext">
    <w:name w:val="resultoftext"/>
    <w:basedOn w:val="DefaultParagraphFont"/>
    <w:rsid w:val="00756F7A"/>
  </w:style>
  <w:style w:type="paragraph" w:customStyle="1" w:styleId="abstract">
    <w:name w:val="abstract"/>
    <w:basedOn w:val="Normal"/>
    <w:rsid w:val="00756F7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56F7A"/>
    <w:rPr>
      <w:i/>
      <w:iCs/>
    </w:rPr>
  </w:style>
  <w:style w:type="paragraph" w:customStyle="1" w:styleId="title">
    <w:name w:val="title"/>
    <w:basedOn w:val="Normal"/>
    <w:rsid w:val="00756F7A"/>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843899"/>
    <w:rPr>
      <w:sz w:val="16"/>
      <w:szCs w:val="16"/>
    </w:rPr>
  </w:style>
  <w:style w:type="paragraph" w:styleId="CommentText">
    <w:name w:val="annotation text"/>
    <w:basedOn w:val="Normal"/>
    <w:link w:val="CommentTextChar"/>
    <w:uiPriority w:val="99"/>
    <w:semiHidden/>
    <w:unhideWhenUsed/>
    <w:rsid w:val="00843899"/>
    <w:pPr>
      <w:spacing w:line="240" w:lineRule="auto"/>
    </w:pPr>
    <w:rPr>
      <w:sz w:val="20"/>
      <w:szCs w:val="20"/>
    </w:rPr>
  </w:style>
  <w:style w:type="character" w:customStyle="1" w:styleId="CommentTextChar">
    <w:name w:val="Comment Text Char"/>
    <w:basedOn w:val="DefaultParagraphFont"/>
    <w:link w:val="CommentText"/>
    <w:uiPriority w:val="99"/>
    <w:semiHidden/>
    <w:rsid w:val="00843899"/>
    <w:rPr>
      <w:rFonts w:ascii="Open Sans" w:hAnsi="Open Sans"/>
      <w:sz w:val="20"/>
      <w:szCs w:val="20"/>
    </w:rPr>
  </w:style>
  <w:style w:type="paragraph" w:styleId="BalloonText">
    <w:name w:val="Balloon Text"/>
    <w:basedOn w:val="Normal"/>
    <w:link w:val="BalloonTextChar"/>
    <w:uiPriority w:val="99"/>
    <w:semiHidden/>
    <w:unhideWhenUsed/>
    <w:rsid w:val="008438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389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7213F"/>
    <w:rPr>
      <w:b/>
      <w:bCs/>
    </w:rPr>
  </w:style>
  <w:style w:type="character" w:customStyle="1" w:styleId="CommentSubjectChar">
    <w:name w:val="Comment Subject Char"/>
    <w:basedOn w:val="CommentTextChar"/>
    <w:link w:val="CommentSubject"/>
    <w:uiPriority w:val="99"/>
    <w:semiHidden/>
    <w:rsid w:val="0087213F"/>
    <w:rPr>
      <w:rFonts w:ascii="Open Sans" w:hAnsi="Open San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61134">
      <w:bodyDiv w:val="1"/>
      <w:marLeft w:val="0"/>
      <w:marRight w:val="0"/>
      <w:marTop w:val="0"/>
      <w:marBottom w:val="0"/>
      <w:divBdr>
        <w:top w:val="none" w:sz="0" w:space="0" w:color="auto"/>
        <w:left w:val="none" w:sz="0" w:space="0" w:color="auto"/>
        <w:bottom w:val="none" w:sz="0" w:space="0" w:color="auto"/>
        <w:right w:val="none" w:sz="0" w:space="0" w:color="auto"/>
      </w:divBdr>
      <w:divsChild>
        <w:div w:id="1443767365">
          <w:marLeft w:val="0"/>
          <w:marRight w:val="0"/>
          <w:marTop w:val="0"/>
          <w:marBottom w:val="0"/>
          <w:divBdr>
            <w:top w:val="none" w:sz="0" w:space="0" w:color="auto"/>
            <w:left w:val="none" w:sz="0" w:space="0" w:color="auto"/>
            <w:bottom w:val="none" w:sz="0" w:space="0" w:color="auto"/>
            <w:right w:val="none" w:sz="0" w:space="0" w:color="auto"/>
          </w:divBdr>
        </w:div>
        <w:div w:id="1118987545">
          <w:marLeft w:val="0"/>
          <w:marRight w:val="0"/>
          <w:marTop w:val="0"/>
          <w:marBottom w:val="0"/>
          <w:divBdr>
            <w:top w:val="none" w:sz="0" w:space="0" w:color="auto"/>
            <w:left w:val="none" w:sz="0" w:space="0" w:color="auto"/>
            <w:bottom w:val="none" w:sz="0" w:space="0" w:color="auto"/>
            <w:right w:val="none" w:sz="0" w:space="0" w:color="auto"/>
          </w:divBdr>
          <w:divsChild>
            <w:div w:id="808786390">
              <w:marLeft w:val="0"/>
              <w:marRight w:val="0"/>
              <w:marTop w:val="0"/>
              <w:marBottom w:val="0"/>
              <w:divBdr>
                <w:top w:val="none" w:sz="0" w:space="0" w:color="auto"/>
                <w:left w:val="none" w:sz="0" w:space="0" w:color="auto"/>
                <w:bottom w:val="none" w:sz="0" w:space="0" w:color="auto"/>
                <w:right w:val="none" w:sz="0" w:space="0" w:color="auto"/>
              </w:divBdr>
            </w:div>
            <w:div w:id="1007294931">
              <w:marLeft w:val="0"/>
              <w:marRight w:val="0"/>
              <w:marTop w:val="0"/>
              <w:marBottom w:val="0"/>
              <w:divBdr>
                <w:top w:val="none" w:sz="0" w:space="0" w:color="auto"/>
                <w:left w:val="none" w:sz="0" w:space="0" w:color="auto"/>
                <w:bottom w:val="none" w:sz="0" w:space="0" w:color="auto"/>
                <w:right w:val="none" w:sz="0" w:space="0" w:color="auto"/>
              </w:divBdr>
              <w:divsChild>
                <w:div w:id="427702989">
                  <w:marLeft w:val="0"/>
                  <w:marRight w:val="0"/>
                  <w:marTop w:val="0"/>
                  <w:marBottom w:val="0"/>
                  <w:divBdr>
                    <w:top w:val="none" w:sz="0" w:space="0" w:color="auto"/>
                    <w:left w:val="none" w:sz="0" w:space="0" w:color="auto"/>
                    <w:bottom w:val="none" w:sz="0" w:space="0" w:color="auto"/>
                    <w:right w:val="none" w:sz="0" w:space="0" w:color="auto"/>
                  </w:divBdr>
                </w:div>
                <w:div w:id="1708487228">
                  <w:marLeft w:val="0"/>
                  <w:marRight w:val="0"/>
                  <w:marTop w:val="0"/>
                  <w:marBottom w:val="0"/>
                  <w:divBdr>
                    <w:top w:val="none" w:sz="0" w:space="0" w:color="auto"/>
                    <w:left w:val="none" w:sz="0" w:space="0" w:color="auto"/>
                    <w:bottom w:val="none" w:sz="0" w:space="0" w:color="auto"/>
                    <w:right w:val="none" w:sz="0" w:space="0" w:color="auto"/>
                  </w:divBdr>
                </w:div>
                <w:div w:id="281763713">
                  <w:marLeft w:val="0"/>
                  <w:marRight w:val="0"/>
                  <w:marTop w:val="0"/>
                  <w:marBottom w:val="0"/>
                  <w:divBdr>
                    <w:top w:val="none" w:sz="0" w:space="0" w:color="auto"/>
                    <w:left w:val="none" w:sz="0" w:space="0" w:color="auto"/>
                    <w:bottom w:val="none" w:sz="0" w:space="0" w:color="auto"/>
                    <w:right w:val="none" w:sz="0" w:space="0" w:color="auto"/>
                  </w:divBdr>
                </w:div>
                <w:div w:id="1875193233">
                  <w:marLeft w:val="0"/>
                  <w:marRight w:val="0"/>
                  <w:marTop w:val="0"/>
                  <w:marBottom w:val="0"/>
                  <w:divBdr>
                    <w:top w:val="none" w:sz="0" w:space="0" w:color="auto"/>
                    <w:left w:val="none" w:sz="0" w:space="0" w:color="auto"/>
                    <w:bottom w:val="none" w:sz="0" w:space="0" w:color="auto"/>
                    <w:right w:val="none" w:sz="0" w:space="0" w:color="auto"/>
                  </w:divBdr>
                </w:div>
                <w:div w:id="820542071">
                  <w:marLeft w:val="0"/>
                  <w:marRight w:val="0"/>
                  <w:marTop w:val="0"/>
                  <w:marBottom w:val="0"/>
                  <w:divBdr>
                    <w:top w:val="none" w:sz="0" w:space="0" w:color="auto"/>
                    <w:left w:val="none" w:sz="0" w:space="0" w:color="auto"/>
                    <w:bottom w:val="none" w:sz="0" w:space="0" w:color="auto"/>
                    <w:right w:val="none" w:sz="0" w:space="0" w:color="auto"/>
                  </w:divBdr>
                </w:div>
                <w:div w:id="1637644174">
                  <w:marLeft w:val="0"/>
                  <w:marRight w:val="0"/>
                  <w:marTop w:val="0"/>
                  <w:marBottom w:val="0"/>
                  <w:divBdr>
                    <w:top w:val="none" w:sz="0" w:space="0" w:color="auto"/>
                    <w:left w:val="none" w:sz="0" w:space="0" w:color="auto"/>
                    <w:bottom w:val="none" w:sz="0" w:space="0" w:color="auto"/>
                    <w:right w:val="none" w:sz="0" w:space="0" w:color="auto"/>
                  </w:divBdr>
                </w:div>
                <w:div w:id="692730758">
                  <w:marLeft w:val="0"/>
                  <w:marRight w:val="0"/>
                  <w:marTop w:val="0"/>
                  <w:marBottom w:val="0"/>
                  <w:divBdr>
                    <w:top w:val="none" w:sz="0" w:space="0" w:color="auto"/>
                    <w:left w:val="none" w:sz="0" w:space="0" w:color="auto"/>
                    <w:bottom w:val="none" w:sz="0" w:space="0" w:color="auto"/>
                    <w:right w:val="none" w:sz="0" w:space="0" w:color="auto"/>
                  </w:divBdr>
                </w:div>
                <w:div w:id="804002999">
                  <w:marLeft w:val="0"/>
                  <w:marRight w:val="0"/>
                  <w:marTop w:val="0"/>
                  <w:marBottom w:val="0"/>
                  <w:divBdr>
                    <w:top w:val="none" w:sz="0" w:space="0" w:color="auto"/>
                    <w:left w:val="none" w:sz="0" w:space="0" w:color="auto"/>
                    <w:bottom w:val="none" w:sz="0" w:space="0" w:color="auto"/>
                    <w:right w:val="none" w:sz="0" w:space="0" w:color="auto"/>
                  </w:divBdr>
                </w:div>
                <w:div w:id="1696081181">
                  <w:marLeft w:val="0"/>
                  <w:marRight w:val="0"/>
                  <w:marTop w:val="0"/>
                  <w:marBottom w:val="0"/>
                  <w:divBdr>
                    <w:top w:val="none" w:sz="0" w:space="0" w:color="auto"/>
                    <w:left w:val="none" w:sz="0" w:space="0" w:color="auto"/>
                    <w:bottom w:val="none" w:sz="0" w:space="0" w:color="auto"/>
                    <w:right w:val="none" w:sz="0" w:space="0" w:color="auto"/>
                  </w:divBdr>
                </w:div>
                <w:div w:id="143466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5091</TotalTime>
  <Pages>11</Pages>
  <Words>2992</Words>
  <Characters>17059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Coverston</dc:creator>
  <cp:keywords/>
  <dc:description/>
  <cp:lastModifiedBy>David Coverston</cp:lastModifiedBy>
  <cp:revision>3</cp:revision>
  <dcterms:created xsi:type="dcterms:W3CDTF">2016-12-29T20:00:00Z</dcterms:created>
  <dcterms:modified xsi:type="dcterms:W3CDTF">2017-01-03T15:24:00Z</dcterms:modified>
</cp:coreProperties>
</file>