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B3675" w14:textId="77777777" w:rsidR="00654E52" w:rsidRPr="00654E52" w:rsidRDefault="00654E52" w:rsidP="00654E52">
      <w:pPr>
        <w:spacing w:before="100" w:beforeAutospacing="1" w:after="100" w:afterAutospacing="1" w:line="240" w:lineRule="auto"/>
        <w:outlineLvl w:val="0"/>
        <w:rPr>
          <w:rFonts w:ascii="Open Sans Light" w:eastAsia="Times New Roman" w:hAnsi="Open Sans Light" w:cs="Open Sans Light"/>
          <w:b/>
          <w:bCs/>
          <w:kern w:val="36"/>
          <w:sz w:val="48"/>
          <w:szCs w:val="48"/>
        </w:rPr>
      </w:pPr>
      <w:r w:rsidRPr="00654E52">
        <w:rPr>
          <w:rFonts w:ascii="Open Sans Light" w:eastAsia="Times New Roman" w:hAnsi="Open Sans Light" w:cs="Open Sans Light"/>
          <w:b/>
          <w:bCs/>
          <w:kern w:val="36"/>
          <w:sz w:val="48"/>
          <w:szCs w:val="48"/>
        </w:rPr>
        <w:t>Publish a Domain to a Pentaho BA Server</w:t>
      </w:r>
    </w:p>
    <w:p w14:paraId="735514B8" w14:textId="77777777" w:rsidR="00654E52" w:rsidRPr="00654E52" w:rsidRDefault="00654E52" w:rsidP="00654E52">
      <w:pPr>
        <w:spacing w:after="0" w:line="240" w:lineRule="auto"/>
        <w:rPr>
          <w:rFonts w:ascii="Open Sans Light" w:eastAsia="Times New Roman" w:hAnsi="Open Sans Light" w:cs="Open Sans Light"/>
          <w:sz w:val="24"/>
          <w:szCs w:val="24"/>
        </w:rPr>
      </w:pPr>
      <w:r w:rsidRPr="00654E52">
        <w:rPr>
          <w:rFonts w:ascii="Open Sans Light" w:eastAsia="Times New Roman" w:hAnsi="Open Sans Light" w:cs="Open Sans Light"/>
          <w:sz w:val="24"/>
          <w:szCs w:val="24"/>
        </w:rPr>
        <w:t xml:space="preserve">You can share an XML representation of your domain with a Pentaho solution that your BA server recognizes, so that the server can access the metadata domain and its contents. The implementation of metadata in the Pentaho BA Server requires that you follow some basic rules. </w:t>
      </w:r>
    </w:p>
    <w:p w14:paraId="2208DE8B" w14:textId="77777777" w:rsidR="00654E52" w:rsidRPr="00654E52" w:rsidRDefault="00654E52" w:rsidP="00654E52">
      <w:pPr>
        <w:numPr>
          <w:ilvl w:val="0"/>
          <w:numId w:val="4"/>
        </w:numPr>
        <w:spacing w:before="100" w:beforeAutospacing="1" w:after="100" w:afterAutospacing="1" w:line="240" w:lineRule="auto"/>
        <w:rPr>
          <w:rFonts w:ascii="Open Sans Light" w:eastAsia="Times New Roman" w:hAnsi="Open Sans Light" w:cs="Open Sans Light"/>
          <w:sz w:val="24"/>
          <w:szCs w:val="24"/>
        </w:rPr>
      </w:pPr>
      <w:r w:rsidRPr="00654E52">
        <w:rPr>
          <w:rFonts w:ascii="Open Sans Light" w:eastAsia="Times New Roman" w:hAnsi="Open Sans Light" w:cs="Open Sans Light"/>
          <w:sz w:val="24"/>
          <w:szCs w:val="24"/>
        </w:rPr>
        <w:t>There can only be one metadata domain per Pentaho solution.</w:t>
      </w:r>
    </w:p>
    <w:p w14:paraId="494E2C2C" w14:textId="77777777" w:rsidR="00654E52" w:rsidRPr="00654E52" w:rsidRDefault="00654E52" w:rsidP="00654E52">
      <w:pPr>
        <w:numPr>
          <w:ilvl w:val="0"/>
          <w:numId w:val="4"/>
        </w:numPr>
        <w:spacing w:before="100" w:beforeAutospacing="1" w:after="100" w:afterAutospacing="1" w:line="240" w:lineRule="auto"/>
        <w:rPr>
          <w:rFonts w:ascii="Open Sans Light" w:eastAsia="Times New Roman" w:hAnsi="Open Sans Light" w:cs="Open Sans Light"/>
          <w:sz w:val="24"/>
          <w:szCs w:val="24"/>
        </w:rPr>
      </w:pPr>
      <w:r w:rsidRPr="00654E52">
        <w:rPr>
          <w:rFonts w:ascii="Open Sans Light" w:eastAsia="Times New Roman" w:hAnsi="Open Sans Light" w:cs="Open Sans Light"/>
          <w:sz w:val="24"/>
          <w:szCs w:val="24"/>
        </w:rPr>
        <w:t>The metadata domain is associated with the solution by placing the XML format of the domain in the root directory of the solution.</w:t>
      </w:r>
    </w:p>
    <w:p w14:paraId="57017E3B" w14:textId="77777777" w:rsidR="00654E52" w:rsidRPr="00654E52" w:rsidRDefault="00654E52" w:rsidP="00654E52">
      <w:pPr>
        <w:numPr>
          <w:ilvl w:val="0"/>
          <w:numId w:val="4"/>
        </w:numPr>
        <w:spacing w:before="100" w:beforeAutospacing="1" w:after="100" w:afterAutospacing="1" w:line="240" w:lineRule="auto"/>
        <w:rPr>
          <w:rFonts w:ascii="Open Sans Light" w:eastAsia="Times New Roman" w:hAnsi="Open Sans Light" w:cs="Open Sans Light"/>
          <w:sz w:val="24"/>
          <w:szCs w:val="24"/>
        </w:rPr>
      </w:pPr>
      <w:r w:rsidRPr="00654E52">
        <w:rPr>
          <w:rFonts w:ascii="Open Sans Light" w:eastAsia="Times New Roman" w:hAnsi="Open Sans Light" w:cs="Open Sans Light"/>
          <w:sz w:val="24"/>
          <w:szCs w:val="24"/>
        </w:rPr>
        <w:t>The domain XML file must be [myBusinessModel].xmi, where [myBusinessModel] is any name you want to give the model.</w:t>
      </w:r>
    </w:p>
    <w:p w14:paraId="6F548D00" w14:textId="77777777" w:rsidR="00654E52" w:rsidRPr="00654E52" w:rsidRDefault="00654E52" w:rsidP="00654E52">
      <w:pPr>
        <w:spacing w:before="100" w:beforeAutospacing="1" w:after="100" w:afterAutospacing="1" w:line="240" w:lineRule="auto"/>
        <w:rPr>
          <w:rFonts w:ascii="Open Sans Light" w:eastAsia="Times New Roman" w:hAnsi="Open Sans Light" w:cs="Open Sans Light"/>
          <w:sz w:val="24"/>
          <w:szCs w:val="24"/>
        </w:rPr>
      </w:pPr>
      <w:r w:rsidRPr="00654E52">
        <w:rPr>
          <w:rFonts w:ascii="Open Sans Light" w:eastAsia="Times New Roman" w:hAnsi="Open Sans Light" w:cs="Open Sans Light"/>
          <w:sz w:val="24"/>
          <w:szCs w:val="24"/>
        </w:rPr>
        <w:t xml:space="preserve">You can accomplish this by using the Pentaho Metadata Editor Publish feature, or you can </w:t>
      </w:r>
      <w:hyperlink r:id="rId5" w:tooltip="Documentation/5.1/0N0/110/0A0/010" w:history="1">
        <w:r w:rsidRPr="00654E52">
          <w:rPr>
            <w:rFonts w:ascii="Open Sans Light" w:eastAsia="Times New Roman" w:hAnsi="Open Sans Light" w:cs="Open Sans Light"/>
            <w:color w:val="0000FF"/>
            <w:sz w:val="24"/>
            <w:szCs w:val="24"/>
            <w:u w:val="single"/>
          </w:rPr>
          <w:t>export your domain file</w:t>
        </w:r>
      </w:hyperlink>
      <w:r w:rsidRPr="00654E52">
        <w:rPr>
          <w:rFonts w:ascii="Open Sans Light" w:eastAsia="Times New Roman" w:hAnsi="Open Sans Light" w:cs="Open Sans Light"/>
          <w:sz w:val="24"/>
          <w:szCs w:val="24"/>
        </w:rPr>
        <w:t xml:space="preserve"> and copy it manually to the solution repository folder associated with the solution. </w:t>
      </w:r>
    </w:p>
    <w:p w14:paraId="19B2249A" w14:textId="77777777" w:rsidR="00654E52" w:rsidRPr="00654E52" w:rsidRDefault="00654E52" w:rsidP="00654E52">
      <w:pPr>
        <w:spacing w:before="100" w:beforeAutospacing="1" w:after="100" w:afterAutospacing="1" w:line="240" w:lineRule="auto"/>
        <w:rPr>
          <w:rFonts w:ascii="Open Sans Light" w:eastAsia="Times New Roman" w:hAnsi="Open Sans Light" w:cs="Open Sans Light"/>
          <w:sz w:val="24"/>
          <w:szCs w:val="24"/>
        </w:rPr>
      </w:pPr>
      <w:r w:rsidRPr="00654E52">
        <w:rPr>
          <w:rFonts w:ascii="Open Sans Light" w:eastAsia="Times New Roman" w:hAnsi="Open Sans Light" w:cs="Open Sans Light"/>
          <w:sz w:val="24"/>
          <w:szCs w:val="24"/>
        </w:rPr>
        <w:t xml:space="preserve">Once you have published a model, it become available as a public data source, unless you add </w:t>
      </w:r>
      <w:hyperlink r:id="rId6" w:tooltip="Documentation/5.1/0N0/110/070" w:history="1">
        <w:r w:rsidRPr="00654E52">
          <w:rPr>
            <w:rFonts w:ascii="Open Sans Light" w:eastAsia="Times New Roman" w:hAnsi="Open Sans Light" w:cs="Open Sans Light"/>
            <w:color w:val="0000FF"/>
            <w:sz w:val="24"/>
            <w:szCs w:val="24"/>
            <w:u w:val="single"/>
          </w:rPr>
          <w:t>secuity</w:t>
        </w:r>
      </w:hyperlink>
      <w:r w:rsidRPr="00654E52">
        <w:rPr>
          <w:rFonts w:ascii="Open Sans Light" w:eastAsia="Times New Roman" w:hAnsi="Open Sans Light" w:cs="Open Sans Light"/>
          <w:sz w:val="24"/>
          <w:szCs w:val="24"/>
        </w:rPr>
        <w:t xml:space="preserve"> to the metadata business objects. Published models appear as data sources for these Pentaho design tools and components.</w:t>
      </w:r>
    </w:p>
    <w:p w14:paraId="6232D520" w14:textId="77777777" w:rsidR="00654E52" w:rsidRPr="00654E52" w:rsidRDefault="00654E52" w:rsidP="00654E52">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654E52">
        <w:rPr>
          <w:rFonts w:ascii="Open Sans Light" w:eastAsia="Times New Roman" w:hAnsi="Open Sans Light" w:cs="Open Sans Light"/>
          <w:sz w:val="24"/>
          <w:szCs w:val="24"/>
        </w:rPr>
        <w:t>Report Designer</w:t>
      </w:r>
    </w:p>
    <w:p w14:paraId="53271AC5" w14:textId="77777777" w:rsidR="00654E52" w:rsidRPr="00654E52" w:rsidRDefault="00654E52" w:rsidP="00654E52">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654E52">
        <w:rPr>
          <w:rFonts w:ascii="Open Sans Light" w:eastAsia="Times New Roman" w:hAnsi="Open Sans Light" w:cs="Open Sans Light"/>
          <w:sz w:val="24"/>
          <w:szCs w:val="24"/>
        </w:rPr>
        <w:t>Interactive Reports</w:t>
      </w:r>
    </w:p>
    <w:p w14:paraId="1E3AD1DB" w14:textId="77777777" w:rsidR="00654E52" w:rsidRPr="00654E52" w:rsidRDefault="00654E52" w:rsidP="00654E52">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654E52">
        <w:rPr>
          <w:rFonts w:ascii="Open Sans Light" w:eastAsia="Times New Roman" w:hAnsi="Open Sans Light" w:cs="Open Sans Light"/>
          <w:sz w:val="24"/>
          <w:szCs w:val="24"/>
        </w:rPr>
        <w:t>Dashboards</w:t>
      </w:r>
    </w:p>
    <w:p w14:paraId="519193AD" w14:textId="77777777" w:rsidR="00654E52" w:rsidRPr="00654E52" w:rsidRDefault="00654E52" w:rsidP="00654E52">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654E52">
        <w:rPr>
          <w:rFonts w:ascii="Open Sans Light" w:eastAsia="Times New Roman" w:hAnsi="Open Sans Light" w:cs="Open Sans Light"/>
          <w:sz w:val="24"/>
          <w:szCs w:val="24"/>
        </w:rPr>
        <w:t>Pentaho Agile BI using the Report Wizard</w:t>
      </w:r>
    </w:p>
    <w:p w14:paraId="58DB3ADF" w14:textId="77777777" w:rsidR="00654E52" w:rsidRPr="00654E52" w:rsidDel="004279A1" w:rsidRDefault="00654E52" w:rsidP="00654E52">
      <w:pPr>
        <w:numPr>
          <w:ilvl w:val="0"/>
          <w:numId w:val="5"/>
        </w:numPr>
        <w:spacing w:before="100" w:beforeAutospacing="1" w:after="100" w:afterAutospacing="1" w:line="240" w:lineRule="auto"/>
        <w:rPr>
          <w:del w:id="0" w:author="David Coverston" w:date="2016-12-14T08:38:00Z"/>
          <w:rFonts w:ascii="Open Sans Light" w:eastAsia="Times New Roman" w:hAnsi="Open Sans Light" w:cs="Open Sans Light"/>
          <w:sz w:val="24"/>
          <w:szCs w:val="24"/>
        </w:rPr>
      </w:pPr>
      <w:del w:id="1" w:author="David Coverston" w:date="2016-12-14T08:38:00Z">
        <w:r w:rsidRPr="00654E52" w:rsidDel="004279A1">
          <w:rPr>
            <w:rFonts w:ascii="Open Sans Light" w:eastAsia="Times New Roman" w:hAnsi="Open Sans Light" w:cs="Open Sans Light"/>
            <w:sz w:val="24"/>
            <w:szCs w:val="24"/>
          </w:rPr>
          <w:delText xml:space="preserve">Pentaho Data </w:delText>
        </w:r>
        <w:commentRangeStart w:id="2"/>
        <w:r w:rsidRPr="00654E52" w:rsidDel="004279A1">
          <w:rPr>
            <w:rFonts w:ascii="Open Sans Light" w:eastAsia="Times New Roman" w:hAnsi="Open Sans Light" w:cs="Open Sans Light"/>
            <w:sz w:val="24"/>
            <w:szCs w:val="24"/>
          </w:rPr>
          <w:delText>Integration</w:delText>
        </w:r>
      </w:del>
      <w:commentRangeEnd w:id="2"/>
      <w:r w:rsidR="004279A1">
        <w:rPr>
          <w:rStyle w:val="CommentReference"/>
        </w:rPr>
        <w:commentReference w:id="2"/>
      </w:r>
    </w:p>
    <w:p w14:paraId="6D6E73D8" w14:textId="77777777" w:rsidR="00654E52" w:rsidRPr="00654E52" w:rsidRDefault="00654E52" w:rsidP="00654E52">
      <w:pPr>
        <w:numPr>
          <w:ilvl w:val="0"/>
          <w:numId w:val="6"/>
        </w:numPr>
        <w:spacing w:before="100" w:beforeAutospacing="1" w:after="100" w:afterAutospacing="1" w:line="240" w:lineRule="auto"/>
        <w:rPr>
          <w:rFonts w:ascii="Open Sans Light" w:eastAsia="Times New Roman" w:hAnsi="Open Sans Light" w:cs="Open Sans Light"/>
          <w:sz w:val="24"/>
          <w:szCs w:val="24"/>
        </w:rPr>
      </w:pPr>
      <w:hyperlink r:id="rId9" w:tooltip="Documentation/5.1/0N0/110/0C0/000/000/000" w:history="1">
        <w:r w:rsidRPr="00654E52">
          <w:rPr>
            <w:rFonts w:ascii="Open Sans Light" w:eastAsia="Times New Roman" w:hAnsi="Open Sans Light" w:cs="Open Sans Light"/>
            <w:b/>
            <w:bCs/>
            <w:color w:val="0000FF"/>
            <w:sz w:val="24"/>
            <w:szCs w:val="24"/>
            <w:u w:val="single"/>
          </w:rPr>
          <w:t>Before you Publish Your Domain</w:t>
        </w:r>
      </w:hyperlink>
    </w:p>
    <w:p w14:paraId="415F28D1" w14:textId="77777777" w:rsidR="00654E52" w:rsidRPr="00654E52" w:rsidRDefault="00654E52" w:rsidP="00654E52">
      <w:pPr>
        <w:numPr>
          <w:ilvl w:val="0"/>
          <w:numId w:val="6"/>
        </w:numPr>
        <w:spacing w:before="100" w:beforeAutospacing="1" w:after="100" w:afterAutospacing="1" w:line="240" w:lineRule="auto"/>
        <w:rPr>
          <w:rFonts w:ascii="Open Sans Light" w:eastAsia="Times New Roman" w:hAnsi="Open Sans Light" w:cs="Open Sans Light"/>
          <w:sz w:val="24"/>
          <w:szCs w:val="24"/>
        </w:rPr>
      </w:pPr>
      <w:hyperlink r:id="rId10" w:tooltip="Documentation/5.1/0N0/110/0C0/000/000/010" w:history="1">
        <w:r w:rsidRPr="00654E52">
          <w:rPr>
            <w:rFonts w:ascii="Open Sans Light" w:eastAsia="Times New Roman" w:hAnsi="Open Sans Light" w:cs="Open Sans Light"/>
            <w:b/>
            <w:bCs/>
            <w:color w:val="0000FF"/>
            <w:sz w:val="24"/>
            <w:szCs w:val="24"/>
            <w:u w:val="single"/>
          </w:rPr>
          <w:t>Make a Model Available as a Data Source</w:t>
        </w:r>
      </w:hyperlink>
    </w:p>
    <w:p w14:paraId="7AADC3CC" w14:textId="77777777" w:rsidR="00CB384D" w:rsidRDefault="00671751">
      <w:hyperlink r:id="rId11" w:history="1">
        <w:r w:rsidRPr="00CE15A9">
          <w:rPr>
            <w:rStyle w:val="Hyperlink"/>
          </w:rPr>
          <w:t>https://help.pentaho.com/Documentation/6.1/0N0/110/0C0/000/000</w:t>
        </w:r>
      </w:hyperlink>
      <w:r>
        <w:t xml:space="preserve"> </w:t>
      </w:r>
    </w:p>
    <w:sectPr w:rsidR="00CB38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avid Coverston" w:date="2016-12-14T08:38:00Z" w:initials="DC">
    <w:p w14:paraId="7A4E18CB" w14:textId="77777777" w:rsidR="004279A1" w:rsidRDefault="004279A1">
      <w:pPr>
        <w:pStyle w:val="CommentText"/>
      </w:pPr>
      <w:r>
        <w:rPr>
          <w:rStyle w:val="CommentReference"/>
        </w:rPr>
        <w:annotationRef/>
      </w:r>
      <w:r>
        <w:t>Met with Mike D’ and confirmed this should be removed.</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4E18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72744"/>
    <w:multiLevelType w:val="multilevel"/>
    <w:tmpl w:val="3D2A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81E2C"/>
    <w:multiLevelType w:val="multilevel"/>
    <w:tmpl w:val="867A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D38CE"/>
    <w:multiLevelType w:val="multilevel"/>
    <w:tmpl w:val="C88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C4E40"/>
    <w:multiLevelType w:val="hybridMultilevel"/>
    <w:tmpl w:val="220A63B8"/>
    <w:lvl w:ilvl="0" w:tplc="AB88257E">
      <w:start w:val="1"/>
      <w:numFmt w:val="bullet"/>
      <w:lvlText w:val=""/>
      <w:lvlJc w:val="left"/>
      <w:pPr>
        <w:ind w:left="720" w:hanging="360"/>
      </w:pPr>
      <w:rPr>
        <w:rFonts w:ascii="Symbol" w:hAnsi="Symbol" w:hint="default"/>
      </w:rPr>
    </w:lvl>
    <w:lvl w:ilvl="1" w:tplc="21C29906">
      <w:start w:val="1"/>
      <w:numFmt w:val="bullet"/>
      <w:pStyle w:val="Bullet2"/>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70AE6"/>
    <w:multiLevelType w:val="multilevel"/>
    <w:tmpl w:val="ECD09A7E"/>
    <w:lvl w:ilvl="0">
      <w:start w:val="1"/>
      <w:numFmt w:val="decimal"/>
      <w:pStyle w:val="Numbered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A48E9"/>
    <w:multiLevelType w:val="multilevel"/>
    <w:tmpl w:val="AFD4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Coverston">
    <w15:presenceInfo w15:providerId="AD" w15:userId="S-1-5-21-3515013708-678258590-2614230829-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52"/>
    <w:rsid w:val="004279A1"/>
    <w:rsid w:val="005A145A"/>
    <w:rsid w:val="00654E52"/>
    <w:rsid w:val="00671751"/>
    <w:rsid w:val="00CB384D"/>
    <w:rsid w:val="00D54963"/>
    <w:rsid w:val="00D5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0691"/>
  <w15:chartTrackingRefBased/>
  <w15:docId w15:val="{6B6E176B-C84E-4738-AA8A-82238241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6F2A"/>
    <w:rPr>
      <w:rFonts w:ascii="Open Sans" w:hAnsi="Open Sans"/>
    </w:rPr>
  </w:style>
  <w:style w:type="paragraph" w:styleId="Heading1">
    <w:name w:val="heading 1"/>
    <w:basedOn w:val="Normal"/>
    <w:link w:val="Heading1Char"/>
    <w:autoRedefine/>
    <w:uiPriority w:val="9"/>
    <w:qFormat/>
    <w:rsid w:val="00D56F2A"/>
    <w:pPr>
      <w:spacing w:before="100" w:beforeAutospacing="1" w:after="100" w:afterAutospacing="1" w:line="240" w:lineRule="auto"/>
      <w:outlineLvl w:val="0"/>
    </w:pPr>
    <w:rPr>
      <w:rFonts w:eastAsia="Times New Roman" w:cs="Times New Roman"/>
      <w:bCs/>
      <w:kern w:val="36"/>
      <w:sz w:val="40"/>
      <w:szCs w:val="48"/>
    </w:rPr>
  </w:style>
  <w:style w:type="paragraph" w:styleId="Heading2">
    <w:name w:val="heading 2"/>
    <w:basedOn w:val="Normal"/>
    <w:link w:val="Heading2Char"/>
    <w:autoRedefine/>
    <w:uiPriority w:val="9"/>
    <w:qFormat/>
    <w:rsid w:val="00D56F2A"/>
    <w:pPr>
      <w:spacing w:before="100" w:beforeAutospacing="1" w:after="100" w:afterAutospacing="1" w:line="240" w:lineRule="auto"/>
      <w:outlineLvl w:val="1"/>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autoRedefine/>
    <w:qFormat/>
    <w:rsid w:val="00D56F2A"/>
    <w:pPr>
      <w:numPr>
        <w:ilvl w:val="1"/>
        <w:numId w:val="1"/>
      </w:numPr>
    </w:pPr>
    <w:rPr>
      <w:sz w:val="20"/>
    </w:rPr>
  </w:style>
  <w:style w:type="paragraph" w:customStyle="1" w:styleId="Numbered1">
    <w:name w:val="Numbered 1"/>
    <w:basedOn w:val="ListParagraph"/>
    <w:autoRedefine/>
    <w:qFormat/>
    <w:rsid w:val="00D56F2A"/>
    <w:pPr>
      <w:numPr>
        <w:numId w:val="2"/>
      </w:numPr>
    </w:pPr>
    <w:rPr>
      <w:sz w:val="20"/>
    </w:rPr>
  </w:style>
  <w:style w:type="paragraph" w:styleId="ListParagraph">
    <w:name w:val="List Paragraph"/>
    <w:basedOn w:val="Normal"/>
    <w:uiPriority w:val="34"/>
    <w:qFormat/>
    <w:rsid w:val="00D56F2A"/>
    <w:pPr>
      <w:ind w:left="720"/>
      <w:contextualSpacing/>
    </w:pPr>
  </w:style>
  <w:style w:type="character" w:customStyle="1" w:styleId="Heading2Char">
    <w:name w:val="Heading 2 Char"/>
    <w:basedOn w:val="DefaultParagraphFont"/>
    <w:link w:val="Heading2"/>
    <w:uiPriority w:val="9"/>
    <w:rsid w:val="00D56F2A"/>
    <w:rPr>
      <w:rFonts w:ascii="Open Sans" w:eastAsia="Times New Roman" w:hAnsi="Open Sans" w:cs="Times New Roman"/>
      <w:b/>
      <w:bCs/>
      <w:sz w:val="27"/>
      <w:szCs w:val="27"/>
    </w:rPr>
  </w:style>
  <w:style w:type="paragraph" w:customStyle="1" w:styleId="Note">
    <w:name w:val="Note"/>
    <w:qFormat/>
    <w:rsid w:val="00D56F2A"/>
    <w:rPr>
      <w:rFonts w:ascii="Open Sans" w:hAnsi="Open Sans"/>
      <w:b/>
      <w:i/>
      <w:sz w:val="20"/>
    </w:rPr>
  </w:style>
  <w:style w:type="paragraph" w:customStyle="1" w:styleId="pentaho-note">
    <w:name w:val="pentaho-note"/>
    <w:autoRedefine/>
    <w:qFormat/>
    <w:rsid w:val="00D56F2A"/>
    <w:rPr>
      <w:rFonts w:ascii="Open Sans" w:hAnsi="Open Sans"/>
      <w:i/>
      <w:sz w:val="20"/>
    </w:rPr>
  </w:style>
  <w:style w:type="character" w:customStyle="1" w:styleId="Pentahofilepath">
    <w:name w:val="Pentaho file path"/>
    <w:basedOn w:val="DefaultParagraphFont"/>
    <w:uiPriority w:val="1"/>
    <w:qFormat/>
    <w:rsid w:val="00D56F2A"/>
    <w:rPr>
      <w:rFonts w:ascii="Courier New" w:hAnsi="Courier New"/>
      <w:b w:val="0"/>
      <w:i w:val="0"/>
      <w:caps w:val="0"/>
      <w:smallCaps w:val="0"/>
      <w:strike w:val="0"/>
      <w:dstrike w:val="0"/>
      <w:vanish w:val="0"/>
      <w:sz w:val="20"/>
      <w:vertAlign w:val="baseline"/>
    </w:rPr>
  </w:style>
  <w:style w:type="character" w:customStyle="1" w:styleId="Heading1Char">
    <w:name w:val="Heading 1 Char"/>
    <w:basedOn w:val="DefaultParagraphFont"/>
    <w:link w:val="Heading1"/>
    <w:uiPriority w:val="9"/>
    <w:rsid w:val="00D56F2A"/>
    <w:rPr>
      <w:rFonts w:ascii="Open Sans" w:eastAsia="Times New Roman" w:hAnsi="Open Sans" w:cs="Times New Roman"/>
      <w:bCs/>
      <w:kern w:val="36"/>
      <w:sz w:val="40"/>
      <w:szCs w:val="48"/>
    </w:rPr>
  </w:style>
  <w:style w:type="character" w:customStyle="1" w:styleId="code-tag">
    <w:name w:val="code-tag"/>
    <w:basedOn w:val="DefaultParagraphFont"/>
    <w:rsid w:val="00D56F2A"/>
    <w:rPr>
      <w:rFonts w:ascii="Courier New" w:hAnsi="Courier New"/>
      <w:caps w:val="0"/>
      <w:smallCaps w:val="0"/>
      <w:strike w:val="0"/>
      <w:dstrike w:val="0"/>
      <w:vanish w:val="0"/>
      <w:sz w:val="20"/>
      <w:vertAlign w:val="baseline"/>
    </w:rPr>
  </w:style>
  <w:style w:type="paragraph" w:customStyle="1" w:styleId="Code">
    <w:name w:val="Code"/>
    <w:qFormat/>
    <w:rsid w:val="00D56F2A"/>
    <w:pPr>
      <w:contextualSpacing/>
    </w:pPr>
    <w:rPr>
      <w:rFonts w:ascii="Courier New" w:hAnsi="Courier New" w:cs="Courier New"/>
      <w:sz w:val="20"/>
    </w:rPr>
  </w:style>
  <w:style w:type="character" w:styleId="Hyperlink">
    <w:name w:val="Hyperlink"/>
    <w:basedOn w:val="DefaultParagraphFont"/>
    <w:uiPriority w:val="99"/>
    <w:unhideWhenUsed/>
    <w:rsid w:val="00654E52"/>
    <w:rPr>
      <w:color w:val="0000FF"/>
      <w:u w:val="single"/>
    </w:rPr>
  </w:style>
  <w:style w:type="character" w:styleId="Emphasis">
    <w:name w:val="Emphasis"/>
    <w:basedOn w:val="DefaultParagraphFont"/>
    <w:uiPriority w:val="20"/>
    <w:qFormat/>
    <w:rsid w:val="00654E52"/>
    <w:rPr>
      <w:i/>
      <w:iCs/>
    </w:rPr>
  </w:style>
  <w:style w:type="character" w:customStyle="1" w:styleId="ph">
    <w:name w:val="ph"/>
    <w:basedOn w:val="DefaultParagraphFont"/>
    <w:rsid w:val="00654E52"/>
  </w:style>
  <w:style w:type="paragraph" w:customStyle="1" w:styleId="p">
    <w:name w:val="p"/>
    <w:basedOn w:val="Normal"/>
    <w:rsid w:val="00654E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E52"/>
    <w:rPr>
      <w:b/>
      <w:bCs/>
    </w:rPr>
  </w:style>
  <w:style w:type="character" w:styleId="CommentReference">
    <w:name w:val="annotation reference"/>
    <w:basedOn w:val="DefaultParagraphFont"/>
    <w:uiPriority w:val="99"/>
    <w:semiHidden/>
    <w:unhideWhenUsed/>
    <w:rsid w:val="004279A1"/>
    <w:rPr>
      <w:sz w:val="16"/>
      <w:szCs w:val="16"/>
    </w:rPr>
  </w:style>
  <w:style w:type="paragraph" w:styleId="CommentText">
    <w:name w:val="annotation text"/>
    <w:basedOn w:val="Normal"/>
    <w:link w:val="CommentTextChar"/>
    <w:uiPriority w:val="99"/>
    <w:semiHidden/>
    <w:unhideWhenUsed/>
    <w:rsid w:val="004279A1"/>
    <w:pPr>
      <w:spacing w:line="240" w:lineRule="auto"/>
    </w:pPr>
    <w:rPr>
      <w:sz w:val="20"/>
      <w:szCs w:val="20"/>
    </w:rPr>
  </w:style>
  <w:style w:type="character" w:customStyle="1" w:styleId="CommentTextChar">
    <w:name w:val="Comment Text Char"/>
    <w:basedOn w:val="DefaultParagraphFont"/>
    <w:link w:val="CommentText"/>
    <w:uiPriority w:val="99"/>
    <w:semiHidden/>
    <w:rsid w:val="004279A1"/>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4279A1"/>
    <w:rPr>
      <w:b/>
      <w:bCs/>
    </w:rPr>
  </w:style>
  <w:style w:type="character" w:customStyle="1" w:styleId="CommentSubjectChar">
    <w:name w:val="Comment Subject Char"/>
    <w:basedOn w:val="CommentTextChar"/>
    <w:link w:val="CommentSubject"/>
    <w:uiPriority w:val="99"/>
    <w:semiHidden/>
    <w:rsid w:val="004279A1"/>
    <w:rPr>
      <w:rFonts w:ascii="Open Sans" w:hAnsi="Open Sans"/>
      <w:b/>
      <w:bCs/>
      <w:sz w:val="20"/>
      <w:szCs w:val="20"/>
    </w:rPr>
  </w:style>
  <w:style w:type="paragraph" w:styleId="BalloonText">
    <w:name w:val="Balloon Text"/>
    <w:basedOn w:val="Normal"/>
    <w:link w:val="BalloonTextChar"/>
    <w:uiPriority w:val="99"/>
    <w:semiHidden/>
    <w:unhideWhenUsed/>
    <w:rsid w:val="00427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9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18413">
      <w:bodyDiv w:val="1"/>
      <w:marLeft w:val="0"/>
      <w:marRight w:val="0"/>
      <w:marTop w:val="0"/>
      <w:marBottom w:val="0"/>
      <w:divBdr>
        <w:top w:val="none" w:sz="0" w:space="0" w:color="auto"/>
        <w:left w:val="none" w:sz="0" w:space="0" w:color="auto"/>
        <w:bottom w:val="none" w:sz="0" w:space="0" w:color="auto"/>
        <w:right w:val="none" w:sz="0" w:space="0" w:color="auto"/>
      </w:divBdr>
      <w:divsChild>
        <w:div w:id="2068720413">
          <w:marLeft w:val="0"/>
          <w:marRight w:val="0"/>
          <w:marTop w:val="0"/>
          <w:marBottom w:val="0"/>
          <w:divBdr>
            <w:top w:val="none" w:sz="0" w:space="0" w:color="auto"/>
            <w:left w:val="none" w:sz="0" w:space="0" w:color="auto"/>
            <w:bottom w:val="none" w:sz="0" w:space="0" w:color="auto"/>
            <w:right w:val="none" w:sz="0" w:space="0" w:color="auto"/>
          </w:divBdr>
          <w:divsChild>
            <w:div w:id="776028333">
              <w:marLeft w:val="0"/>
              <w:marRight w:val="0"/>
              <w:marTop w:val="0"/>
              <w:marBottom w:val="0"/>
              <w:divBdr>
                <w:top w:val="none" w:sz="0" w:space="0" w:color="auto"/>
                <w:left w:val="none" w:sz="0" w:space="0" w:color="auto"/>
                <w:bottom w:val="none" w:sz="0" w:space="0" w:color="auto"/>
                <w:right w:val="none" w:sz="0" w:space="0" w:color="auto"/>
              </w:divBdr>
              <w:divsChild>
                <w:div w:id="874734996">
                  <w:marLeft w:val="0"/>
                  <w:marRight w:val="0"/>
                  <w:marTop w:val="0"/>
                  <w:marBottom w:val="0"/>
                  <w:divBdr>
                    <w:top w:val="none" w:sz="0" w:space="0" w:color="auto"/>
                    <w:left w:val="none" w:sz="0" w:space="0" w:color="auto"/>
                    <w:bottom w:val="none" w:sz="0" w:space="0" w:color="auto"/>
                    <w:right w:val="none" w:sz="0" w:space="0" w:color="auto"/>
                  </w:divBdr>
                </w:div>
              </w:divsChild>
            </w:div>
            <w:div w:id="14180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pentaho.com/Documentation/6.1/0N0/110/070" TargetMode="External"/><Relationship Id="rId11" Type="http://schemas.openxmlformats.org/officeDocument/2006/relationships/hyperlink" Target="https://help.pentaho.com/Documentation/6.1/0N0/110/0C0/000/000" TargetMode="External"/><Relationship Id="rId5" Type="http://schemas.openxmlformats.org/officeDocument/2006/relationships/hyperlink" Target="https://help.pentaho.com/Documentation/6.1/0N0/110/0A0/010" TargetMode="External"/><Relationship Id="rId10" Type="http://schemas.openxmlformats.org/officeDocument/2006/relationships/hyperlink" Target="https://help.pentaho.com/Documentation/6.1/0N0/110/0C0/000/000/010" TargetMode="External"/><Relationship Id="rId4" Type="http://schemas.openxmlformats.org/officeDocument/2006/relationships/webSettings" Target="webSettings.xml"/><Relationship Id="rId9" Type="http://schemas.openxmlformats.org/officeDocument/2006/relationships/hyperlink" Target="https://help.pentaho.com/Documentation/6.1/0N0/110/0C0/000/000/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Coverston</dc:creator>
  <cp:keywords/>
  <dc:description/>
  <cp:lastModifiedBy>David Coverston</cp:lastModifiedBy>
  <cp:revision>3</cp:revision>
  <dcterms:created xsi:type="dcterms:W3CDTF">2016-12-14T13:29:00Z</dcterms:created>
  <dcterms:modified xsi:type="dcterms:W3CDTF">2016-12-14T13:39:00Z</dcterms:modified>
</cp:coreProperties>
</file>