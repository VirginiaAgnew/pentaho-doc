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58CED6" w14:textId="67D7A95B" w:rsidR="008F743E" w:rsidRDefault="008F743E">
      <w:pPr>
        <w:rPr>
          <w:ins w:id="1" w:author="David Coverston" w:date="2016-11-28T09:43:00Z"/>
        </w:rPr>
        <w:pPrChange w:id="2" w:author="David Coverston" w:date="2016-11-28T09:43:00Z">
          <w:pPr>
            <w:pStyle w:val="Heading1"/>
          </w:pPr>
        </w:pPrChange>
      </w:pPr>
      <w:ins w:id="3" w:author="David Coverston" w:date="2016-11-28T09:44:00Z">
        <w:r>
          <w:t>(</w:t>
        </w:r>
        <w:r>
          <w:fldChar w:fldCharType="begin"/>
        </w:r>
        <w:r>
          <w:instrText xml:space="preserve"> HYPERLINK "</w:instrText>
        </w:r>
        <w:r w:rsidRPr="008F743E">
          <w:instrText>https://help.pentaho.com/UX_and_Documentation_Home/Documentation_Style_Guide/Punctuation</w:instrText>
        </w:r>
        <w:r>
          <w:instrText xml:space="preserve">" </w:instrText>
        </w:r>
        <w:r>
          <w:fldChar w:fldCharType="separate"/>
        </w:r>
      </w:ins>
      <w:r w:rsidRPr="0017143D">
        <w:rPr>
          <w:rStyle w:val="Hyperlink"/>
        </w:rPr>
        <w:t>https://help.pentaho.com/UX_and_Documentation_Home/Documentation_Style_Guide/Punctuation</w:t>
      </w:r>
      <w:ins w:id="4" w:author="David Coverston" w:date="2016-11-28T09:44:00Z">
        <w:r>
          <w:fldChar w:fldCharType="end"/>
        </w:r>
        <w:r>
          <w:t>)</w:t>
        </w:r>
      </w:ins>
    </w:p>
    <w:p w14:paraId="70E8C90F" w14:textId="401EB6D5" w:rsidR="002D67EC" w:rsidRPr="002D67EC" w:rsidRDefault="002D67EC">
      <w:pPr>
        <w:pStyle w:val="Heading1"/>
      </w:pPr>
      <w:r w:rsidRPr="002D67EC">
        <w:t xml:space="preserve">Punctuation </w:t>
      </w:r>
    </w:p>
    <w:p w14:paraId="6BA17089" w14:textId="07085D4E" w:rsidR="00AE1128" w:rsidRPr="00AE1128" w:rsidRDefault="00AE1128" w:rsidP="00AE1128">
      <w:pPr>
        <w:rPr>
          <w:rFonts w:ascii="Open Sans Light" w:hAnsi="Open Sans Light" w:cs="Open Sans Light"/>
        </w:rPr>
      </w:pPr>
      <w:r w:rsidRPr="00AE1128">
        <w:rPr>
          <w:rFonts w:ascii="Open Sans Light" w:hAnsi="Open Sans Light" w:cs="Open Sans Light"/>
        </w:rPr>
        <w:t xml:space="preserve">This section contains guidelines for </w:t>
      </w:r>
      <w:del w:id="5" w:author="David Coverston" w:date="2016-11-28T09:34:00Z">
        <w:r w:rsidRPr="00AE1128" w:rsidDel="00256920">
          <w:rPr>
            <w:rFonts w:ascii="Open Sans Light" w:hAnsi="Open Sans Light" w:cs="Open Sans Light"/>
          </w:rPr>
          <w:delText xml:space="preserve">the </w:delText>
        </w:r>
      </w:del>
      <w:ins w:id="6" w:author="David Coverston" w:date="2016-12-14T13:32:00Z">
        <w:r w:rsidR="009C1FCE">
          <w:rPr>
            <w:rFonts w:ascii="Open Sans Light" w:hAnsi="Open Sans Light" w:cs="Open Sans Light"/>
          </w:rPr>
          <w:t xml:space="preserve">following </w:t>
        </w:r>
      </w:ins>
      <w:r w:rsidRPr="00AE1128">
        <w:rPr>
          <w:rFonts w:ascii="Open Sans Light" w:hAnsi="Open Sans Light" w:cs="Open Sans Light"/>
        </w:rPr>
        <w:t>punctuation rules</w:t>
      </w:r>
      <w:del w:id="7" w:author="David Coverston" w:date="2016-11-28T09:34:00Z">
        <w:r w:rsidRPr="00AE1128" w:rsidDel="00256920">
          <w:rPr>
            <w:rFonts w:ascii="Open Sans Light" w:hAnsi="Open Sans Light" w:cs="Open Sans Light"/>
          </w:rPr>
          <w:delText xml:space="preserve"> we use at Pentaho</w:delText>
        </w:r>
      </w:del>
      <w:del w:id="8" w:author="David Coverston" w:date="2016-11-28T09:25:00Z">
        <w:r w:rsidRPr="00AE1128" w:rsidDel="00021F9D">
          <w:rPr>
            <w:rFonts w:ascii="Open Sans Light" w:hAnsi="Open Sans Light" w:cs="Open Sans Light"/>
          </w:rPr>
          <w:delText xml:space="preserve">. </w:delText>
        </w:r>
      </w:del>
      <w:del w:id="9" w:author="David Coverston" w:date="2016-11-28T09:24:00Z">
        <w:r w:rsidRPr="00AE1128" w:rsidDel="00021F9D">
          <w:rPr>
            <w:rFonts w:ascii="Open Sans Light" w:hAnsi="Open Sans Light" w:cs="Open Sans Light"/>
          </w:rPr>
          <w:delText xml:space="preserve">Other constructions may not be technically "incorrect," but these are the conventions used at Pentaho. </w:delText>
        </w:r>
      </w:del>
      <w:del w:id="10" w:author="David Coverston" w:date="2016-11-28T09:25:00Z">
        <w:r w:rsidRPr="00AE1128" w:rsidDel="00021F9D">
          <w:rPr>
            <w:rFonts w:ascii="Open Sans Light" w:hAnsi="Open Sans Light" w:cs="Open Sans Light"/>
          </w:rPr>
          <w:delText>The following principles are described</w:delText>
        </w:r>
      </w:del>
      <w:r w:rsidRPr="00AE1128">
        <w:rPr>
          <w:rFonts w:ascii="Open Sans Light" w:hAnsi="Open Sans Light" w:cs="Open Sans Light"/>
        </w:rPr>
        <w:t>:</w:t>
      </w:r>
    </w:p>
    <w:p w14:paraId="2CD2D0D0" w14:textId="17A1382B" w:rsidR="002D67EC" w:rsidRDefault="002D67EC" w:rsidP="002D67EC">
      <w:pPr>
        <w:numPr>
          <w:ilvl w:val="0"/>
          <w:numId w:val="5"/>
        </w:numPr>
        <w:spacing w:before="100" w:beforeAutospacing="1" w:after="100" w:afterAutospacing="1" w:line="240" w:lineRule="auto"/>
        <w:rPr>
          <w:ins w:id="11" w:author="David Coverston" w:date="2016-12-15T09:51:00Z"/>
          <w:rFonts w:ascii="Open Sans Light" w:eastAsia="Times New Roman" w:hAnsi="Open Sans Light" w:cs="Open Sans Light"/>
          <w:sz w:val="24"/>
          <w:szCs w:val="24"/>
        </w:rPr>
      </w:pPr>
      <w:r w:rsidRPr="002D67EC">
        <w:rPr>
          <w:rFonts w:ascii="Open Sans Light" w:eastAsia="Times New Roman" w:hAnsi="Open Sans Light" w:cs="Open Sans Light"/>
          <w:sz w:val="24"/>
          <w:szCs w:val="24"/>
        </w:rPr>
        <w:t>Ampersands</w:t>
      </w:r>
      <w:bookmarkStart w:id="12" w:name="_GoBack"/>
      <w:bookmarkEnd w:id="12"/>
    </w:p>
    <w:p w14:paraId="1EF492FA" w14:textId="25029CA9" w:rsidR="00086A59" w:rsidRPr="002D67EC" w:rsidRDefault="00086A59" w:rsidP="002D67EC">
      <w:pPr>
        <w:numPr>
          <w:ilvl w:val="0"/>
          <w:numId w:val="5"/>
        </w:numPr>
        <w:spacing w:before="100" w:beforeAutospacing="1" w:after="100" w:afterAutospacing="1" w:line="240" w:lineRule="auto"/>
        <w:rPr>
          <w:rFonts w:ascii="Open Sans Light" w:eastAsia="Times New Roman" w:hAnsi="Open Sans Light" w:cs="Open Sans Light"/>
          <w:sz w:val="24"/>
          <w:szCs w:val="24"/>
        </w:rPr>
      </w:pPr>
      <w:ins w:id="13" w:author="David Coverston" w:date="2016-12-15T09:51:00Z">
        <w:r>
          <w:rPr>
            <w:rFonts w:ascii="Open Sans Light" w:eastAsia="Times New Roman" w:hAnsi="Open Sans Light" w:cs="Open Sans Light"/>
            <w:sz w:val="24"/>
            <w:szCs w:val="24"/>
          </w:rPr>
          <w:t>Colons</w:t>
        </w:r>
      </w:ins>
    </w:p>
    <w:p w14:paraId="2EA18E96" w14:textId="77777777" w:rsidR="002D67EC" w:rsidRDefault="002D67EC" w:rsidP="002D67EC">
      <w:pPr>
        <w:numPr>
          <w:ilvl w:val="0"/>
          <w:numId w:val="5"/>
        </w:numPr>
        <w:spacing w:before="100" w:beforeAutospacing="1" w:after="100" w:afterAutospacing="1" w:line="240" w:lineRule="auto"/>
        <w:rPr>
          <w:rFonts w:ascii="Open Sans Light" w:eastAsia="Times New Roman" w:hAnsi="Open Sans Light" w:cs="Open Sans Light"/>
          <w:sz w:val="24"/>
          <w:szCs w:val="24"/>
        </w:rPr>
      </w:pPr>
      <w:r w:rsidRPr="002D67EC">
        <w:rPr>
          <w:rFonts w:ascii="Open Sans Light" w:eastAsia="Times New Roman" w:hAnsi="Open Sans Light" w:cs="Open Sans Light"/>
          <w:sz w:val="24"/>
          <w:szCs w:val="24"/>
        </w:rPr>
        <w:t>Commas in Lists and Compound Sentences</w:t>
      </w:r>
    </w:p>
    <w:p w14:paraId="06E7CDDD" w14:textId="77777777" w:rsidR="002D67EC" w:rsidRPr="002D67EC" w:rsidRDefault="002D67EC" w:rsidP="002D67EC">
      <w:pPr>
        <w:numPr>
          <w:ilvl w:val="0"/>
          <w:numId w:val="5"/>
        </w:numPr>
        <w:spacing w:before="100" w:beforeAutospacing="1" w:after="100" w:afterAutospacing="1" w:line="240" w:lineRule="auto"/>
        <w:rPr>
          <w:rFonts w:ascii="Open Sans Light" w:eastAsia="Times New Roman" w:hAnsi="Open Sans Light" w:cs="Open Sans Light"/>
          <w:sz w:val="24"/>
          <w:szCs w:val="24"/>
        </w:rPr>
      </w:pPr>
      <w:r w:rsidRPr="002D67EC">
        <w:rPr>
          <w:rFonts w:ascii="Open Sans Light" w:eastAsia="Times New Roman" w:hAnsi="Open Sans Light" w:cs="Open Sans Light"/>
          <w:sz w:val="24"/>
          <w:szCs w:val="24"/>
        </w:rPr>
        <w:t>Ellipses</w:t>
      </w:r>
    </w:p>
    <w:p w14:paraId="05D141B3" w14:textId="4733BEDE" w:rsidR="002D67EC" w:rsidRPr="002D67EC" w:rsidRDefault="002D67EC" w:rsidP="002D67EC">
      <w:pPr>
        <w:numPr>
          <w:ilvl w:val="0"/>
          <w:numId w:val="5"/>
        </w:numPr>
        <w:spacing w:before="100" w:beforeAutospacing="1" w:after="100" w:afterAutospacing="1" w:line="240" w:lineRule="auto"/>
        <w:rPr>
          <w:rFonts w:ascii="Open Sans Light" w:eastAsia="Times New Roman" w:hAnsi="Open Sans Light" w:cs="Open Sans Light"/>
          <w:sz w:val="24"/>
          <w:szCs w:val="24"/>
        </w:rPr>
      </w:pPr>
      <w:r w:rsidRPr="002D67EC">
        <w:rPr>
          <w:rFonts w:ascii="Open Sans Light" w:eastAsia="Times New Roman" w:hAnsi="Open Sans Light" w:cs="Open Sans Light"/>
          <w:sz w:val="24"/>
          <w:szCs w:val="24"/>
        </w:rPr>
        <w:t>Emphasi</w:t>
      </w:r>
      <w:del w:id="14" w:author="David Coverston" w:date="2016-11-28T09:32:00Z">
        <w:r w:rsidRPr="002D67EC" w:rsidDel="00256920">
          <w:rPr>
            <w:rFonts w:ascii="Open Sans Light" w:eastAsia="Times New Roman" w:hAnsi="Open Sans Light" w:cs="Open Sans Light"/>
            <w:sz w:val="24"/>
            <w:szCs w:val="24"/>
          </w:rPr>
          <w:delText>zing Words and Phrases</w:delText>
        </w:r>
      </w:del>
      <w:ins w:id="15" w:author="David Coverston" w:date="2016-11-28T09:32:00Z">
        <w:r w:rsidR="00256920">
          <w:rPr>
            <w:rFonts w:ascii="Open Sans Light" w:eastAsia="Times New Roman" w:hAnsi="Open Sans Light" w:cs="Open Sans Light"/>
            <w:sz w:val="24"/>
            <w:szCs w:val="24"/>
          </w:rPr>
          <w:t>s</w:t>
        </w:r>
      </w:ins>
    </w:p>
    <w:p w14:paraId="47D21C29" w14:textId="4DCFEB57" w:rsidR="002D67EC" w:rsidRPr="002D67EC" w:rsidDel="00E9391A" w:rsidRDefault="002D67EC" w:rsidP="002D67EC">
      <w:pPr>
        <w:numPr>
          <w:ilvl w:val="0"/>
          <w:numId w:val="5"/>
        </w:numPr>
        <w:spacing w:before="100" w:beforeAutospacing="1" w:after="100" w:afterAutospacing="1" w:line="240" w:lineRule="auto"/>
        <w:rPr>
          <w:del w:id="16" w:author="David Coverston" w:date="2016-11-28T15:47:00Z"/>
          <w:rFonts w:ascii="Open Sans Light" w:eastAsia="Times New Roman" w:hAnsi="Open Sans Light" w:cs="Open Sans Light"/>
          <w:sz w:val="24"/>
          <w:szCs w:val="24"/>
        </w:rPr>
      </w:pPr>
      <w:del w:id="17" w:author="David Coverston" w:date="2016-11-28T15:47:00Z">
        <w:r w:rsidRPr="002D67EC" w:rsidDel="00E9391A">
          <w:rPr>
            <w:rFonts w:ascii="Open Sans Light" w:eastAsia="Times New Roman" w:hAnsi="Open Sans Light" w:cs="Open Sans Light"/>
            <w:sz w:val="24"/>
            <w:szCs w:val="24"/>
          </w:rPr>
          <w:delText>Exclamation Points</w:delText>
        </w:r>
      </w:del>
    </w:p>
    <w:p w14:paraId="628F2A35" w14:textId="77777777" w:rsidR="002D67EC" w:rsidRPr="002D67EC" w:rsidRDefault="002D67EC" w:rsidP="002D67EC">
      <w:pPr>
        <w:numPr>
          <w:ilvl w:val="0"/>
          <w:numId w:val="5"/>
        </w:numPr>
        <w:spacing w:before="100" w:beforeAutospacing="1" w:after="100" w:afterAutospacing="1" w:line="240" w:lineRule="auto"/>
        <w:rPr>
          <w:rFonts w:ascii="Open Sans Light" w:eastAsia="Times New Roman" w:hAnsi="Open Sans Light" w:cs="Open Sans Light"/>
          <w:sz w:val="24"/>
          <w:szCs w:val="24"/>
        </w:rPr>
      </w:pPr>
      <w:r w:rsidRPr="002D67EC">
        <w:rPr>
          <w:rFonts w:ascii="Open Sans Light" w:eastAsia="Times New Roman" w:hAnsi="Open Sans Light" w:cs="Open Sans Light"/>
          <w:sz w:val="24"/>
          <w:szCs w:val="24"/>
        </w:rPr>
        <w:t>Hyphenation</w:t>
      </w:r>
    </w:p>
    <w:p w14:paraId="295320E0" w14:textId="2EFB95F1" w:rsidR="002D67EC" w:rsidRPr="002D67EC" w:rsidRDefault="002D67EC" w:rsidP="002D67EC">
      <w:pPr>
        <w:numPr>
          <w:ilvl w:val="0"/>
          <w:numId w:val="5"/>
        </w:numPr>
        <w:spacing w:before="100" w:beforeAutospacing="1" w:after="100" w:afterAutospacing="1" w:line="240" w:lineRule="auto"/>
        <w:rPr>
          <w:rFonts w:ascii="Open Sans Light" w:eastAsia="Times New Roman" w:hAnsi="Open Sans Light" w:cs="Open Sans Light"/>
          <w:sz w:val="24"/>
          <w:szCs w:val="24"/>
        </w:rPr>
      </w:pPr>
      <w:del w:id="18" w:author="David Coverston" w:date="2016-12-15T08:58:00Z">
        <w:r w:rsidRPr="002D67EC" w:rsidDel="00511D05">
          <w:rPr>
            <w:rFonts w:ascii="Open Sans Light" w:eastAsia="Times New Roman" w:hAnsi="Open Sans Light" w:cs="Open Sans Light"/>
            <w:sz w:val="24"/>
            <w:szCs w:val="24"/>
          </w:rPr>
          <w:delText>Parenthesis</w:delText>
        </w:r>
      </w:del>
      <w:ins w:id="19" w:author="David Coverston" w:date="2016-12-15T08:58:00Z">
        <w:r w:rsidR="00511D05" w:rsidRPr="002D67EC">
          <w:rPr>
            <w:rFonts w:ascii="Open Sans Light" w:eastAsia="Times New Roman" w:hAnsi="Open Sans Light" w:cs="Open Sans Light"/>
            <w:sz w:val="24"/>
            <w:szCs w:val="24"/>
          </w:rPr>
          <w:t>Parenthes</w:t>
        </w:r>
        <w:r w:rsidR="00511D05">
          <w:rPr>
            <w:rFonts w:ascii="Open Sans Light" w:eastAsia="Times New Roman" w:hAnsi="Open Sans Light" w:cs="Open Sans Light"/>
            <w:sz w:val="24"/>
            <w:szCs w:val="24"/>
          </w:rPr>
          <w:t>e</w:t>
        </w:r>
        <w:r w:rsidR="00511D05" w:rsidRPr="002D67EC">
          <w:rPr>
            <w:rFonts w:ascii="Open Sans Light" w:eastAsia="Times New Roman" w:hAnsi="Open Sans Light" w:cs="Open Sans Light"/>
            <w:sz w:val="24"/>
            <w:szCs w:val="24"/>
          </w:rPr>
          <w:t>s</w:t>
        </w:r>
      </w:ins>
    </w:p>
    <w:p w14:paraId="7521013F" w14:textId="226C58C0" w:rsidR="002D67EC" w:rsidRDefault="002D67EC" w:rsidP="002D67EC">
      <w:pPr>
        <w:numPr>
          <w:ilvl w:val="0"/>
          <w:numId w:val="5"/>
        </w:numPr>
        <w:spacing w:before="100" w:beforeAutospacing="1" w:after="100" w:afterAutospacing="1" w:line="240" w:lineRule="auto"/>
        <w:rPr>
          <w:rFonts w:ascii="Open Sans Light" w:eastAsia="Times New Roman" w:hAnsi="Open Sans Light" w:cs="Open Sans Light"/>
          <w:sz w:val="24"/>
          <w:szCs w:val="24"/>
        </w:rPr>
      </w:pPr>
      <w:r w:rsidRPr="002D67EC">
        <w:rPr>
          <w:rFonts w:ascii="Open Sans Light" w:eastAsia="Times New Roman" w:hAnsi="Open Sans Light" w:cs="Open Sans Light"/>
          <w:sz w:val="24"/>
          <w:szCs w:val="24"/>
        </w:rPr>
        <w:t xml:space="preserve">Punctuation in Bulleted </w:t>
      </w:r>
      <w:del w:id="20" w:author="David Coverston" w:date="2016-12-15T08:58:00Z">
        <w:r w:rsidRPr="002D67EC" w:rsidDel="00511D05">
          <w:rPr>
            <w:rFonts w:ascii="Open Sans Light" w:eastAsia="Times New Roman" w:hAnsi="Open Sans Light" w:cs="Open Sans Light"/>
            <w:sz w:val="24"/>
            <w:szCs w:val="24"/>
          </w:rPr>
          <w:delText>lists</w:delText>
        </w:r>
      </w:del>
      <w:ins w:id="21" w:author="David Coverston" w:date="2016-12-15T08:58:00Z">
        <w:r w:rsidR="00511D05">
          <w:rPr>
            <w:rFonts w:ascii="Open Sans Light" w:eastAsia="Times New Roman" w:hAnsi="Open Sans Light" w:cs="Open Sans Light"/>
            <w:sz w:val="24"/>
            <w:szCs w:val="24"/>
          </w:rPr>
          <w:t>L</w:t>
        </w:r>
        <w:r w:rsidR="00511D05" w:rsidRPr="002D67EC">
          <w:rPr>
            <w:rFonts w:ascii="Open Sans Light" w:eastAsia="Times New Roman" w:hAnsi="Open Sans Light" w:cs="Open Sans Light"/>
            <w:sz w:val="24"/>
            <w:szCs w:val="24"/>
          </w:rPr>
          <w:t>ists</w:t>
        </w:r>
      </w:ins>
    </w:p>
    <w:p w14:paraId="0E39BFDB" w14:textId="77777777" w:rsidR="000D64DD" w:rsidRPr="002D67EC" w:rsidRDefault="000D64DD" w:rsidP="000D64DD">
      <w:pPr>
        <w:numPr>
          <w:ilvl w:val="0"/>
          <w:numId w:val="5"/>
        </w:numPr>
        <w:spacing w:before="100" w:beforeAutospacing="1" w:after="100" w:afterAutospacing="1" w:line="240" w:lineRule="auto"/>
        <w:rPr>
          <w:rFonts w:ascii="Open Sans Light" w:eastAsia="Times New Roman" w:hAnsi="Open Sans Light" w:cs="Open Sans Light"/>
          <w:sz w:val="24"/>
          <w:szCs w:val="24"/>
        </w:rPr>
      </w:pPr>
      <w:r w:rsidRPr="000D64DD">
        <w:rPr>
          <w:rFonts w:ascii="Open Sans Light" w:eastAsia="Times New Roman" w:hAnsi="Open Sans Light" w:cs="Open Sans Light"/>
          <w:sz w:val="24"/>
          <w:szCs w:val="24"/>
        </w:rPr>
        <w:t>Slashes</w:t>
      </w:r>
    </w:p>
    <w:p w14:paraId="5881F2AC" w14:textId="77777777" w:rsidR="002D67EC" w:rsidRPr="002D67EC" w:rsidRDefault="002D67EC" w:rsidP="002D67EC">
      <w:pPr>
        <w:numPr>
          <w:ilvl w:val="0"/>
          <w:numId w:val="5"/>
        </w:numPr>
        <w:spacing w:before="100" w:beforeAutospacing="1" w:after="100" w:afterAutospacing="1" w:line="240" w:lineRule="auto"/>
        <w:rPr>
          <w:rFonts w:ascii="Open Sans Light" w:eastAsia="Times New Roman" w:hAnsi="Open Sans Light" w:cs="Open Sans Light"/>
          <w:sz w:val="24"/>
          <w:szCs w:val="24"/>
        </w:rPr>
      </w:pPr>
      <w:r w:rsidRPr="002D67EC">
        <w:rPr>
          <w:rFonts w:ascii="Open Sans Light" w:eastAsia="Times New Roman" w:hAnsi="Open Sans Light" w:cs="Open Sans Light"/>
          <w:sz w:val="24"/>
          <w:szCs w:val="24"/>
        </w:rPr>
        <w:t>Spaces after Periods</w:t>
      </w:r>
    </w:p>
    <w:p w14:paraId="0C47A095" w14:textId="77777777" w:rsidR="002D67EC" w:rsidRPr="002D67EC" w:rsidRDefault="002D67EC" w:rsidP="002D67EC">
      <w:pPr>
        <w:numPr>
          <w:ilvl w:val="0"/>
          <w:numId w:val="5"/>
        </w:numPr>
        <w:spacing w:before="100" w:beforeAutospacing="1" w:after="100" w:afterAutospacing="1" w:line="240" w:lineRule="auto"/>
        <w:rPr>
          <w:rFonts w:ascii="Open Sans Light" w:eastAsia="Times New Roman" w:hAnsi="Open Sans Light" w:cs="Open Sans Light"/>
          <w:sz w:val="24"/>
          <w:szCs w:val="24"/>
        </w:rPr>
      </w:pPr>
      <w:r w:rsidRPr="002D67EC">
        <w:rPr>
          <w:rFonts w:ascii="Open Sans Light" w:eastAsia="Times New Roman" w:hAnsi="Open Sans Light" w:cs="Open Sans Light"/>
          <w:sz w:val="24"/>
          <w:szCs w:val="24"/>
        </w:rPr>
        <w:t>Quotation Marks with Commas and Periods</w:t>
      </w:r>
    </w:p>
    <w:p w14:paraId="32E81D6A" w14:textId="77777777" w:rsidR="002D67EC" w:rsidRPr="002D67EC" w:rsidRDefault="002D67EC">
      <w:pPr>
        <w:pStyle w:val="Heading2"/>
        <w:pPrChange w:id="22" w:author="David Coverston" w:date="2016-11-29T08:11:00Z">
          <w:pPr>
            <w:spacing w:before="100" w:beforeAutospacing="1" w:after="100" w:afterAutospacing="1" w:line="240" w:lineRule="auto"/>
            <w:outlineLvl w:val="1"/>
          </w:pPr>
        </w:pPrChange>
      </w:pPr>
      <w:r w:rsidRPr="002D67EC">
        <w:t xml:space="preserve">Ampersand (&amp;) </w:t>
      </w:r>
    </w:p>
    <w:p w14:paraId="0DBD4892" w14:textId="10E63DCE" w:rsidR="002D67EC" w:rsidRDefault="002D67EC" w:rsidP="002D67EC">
      <w:pPr>
        <w:spacing w:before="100" w:beforeAutospacing="1" w:after="100" w:afterAutospacing="1" w:line="240" w:lineRule="auto"/>
        <w:outlineLvl w:val="1"/>
        <w:rPr>
          <w:ins w:id="23" w:author="David Coverston" w:date="2016-11-28T16:17:00Z"/>
          <w:rFonts w:ascii="Open Sans Light" w:eastAsia="Times New Roman" w:hAnsi="Open Sans Light" w:cs="Open Sans Light"/>
          <w:sz w:val="24"/>
          <w:szCs w:val="24"/>
        </w:rPr>
      </w:pPr>
      <w:r w:rsidRPr="002D67EC">
        <w:rPr>
          <w:rFonts w:ascii="Open Sans Light" w:eastAsia="Times New Roman" w:hAnsi="Open Sans Light" w:cs="Open Sans Light"/>
          <w:sz w:val="24"/>
          <w:szCs w:val="24"/>
        </w:rPr>
        <w:t xml:space="preserve">Use ampersand within titles </w:t>
      </w:r>
      <w:del w:id="24" w:author="David Coverston" w:date="2016-11-28T15:42:00Z">
        <w:r w:rsidRPr="002D67EC" w:rsidDel="00DD5675">
          <w:rPr>
            <w:rFonts w:ascii="Open Sans Light" w:eastAsia="Times New Roman" w:hAnsi="Open Sans Light" w:cs="Open Sans Light"/>
            <w:sz w:val="24"/>
            <w:szCs w:val="24"/>
          </w:rPr>
          <w:delText xml:space="preserve">(most frequently </w:delText>
        </w:r>
      </w:del>
      <w:r w:rsidRPr="002D67EC">
        <w:rPr>
          <w:rFonts w:ascii="Open Sans Light" w:eastAsia="Times New Roman" w:hAnsi="Open Sans Light" w:cs="Open Sans Light"/>
          <w:sz w:val="24"/>
          <w:szCs w:val="24"/>
        </w:rPr>
        <w:t>when citing multiple versions</w:t>
      </w:r>
      <w:del w:id="25" w:author="David Coverston" w:date="2016-11-28T15:42:00Z">
        <w:r w:rsidRPr="002D67EC" w:rsidDel="00DD5675">
          <w:rPr>
            <w:rFonts w:ascii="Open Sans Light" w:eastAsia="Times New Roman" w:hAnsi="Open Sans Light" w:cs="Open Sans Light"/>
            <w:sz w:val="24"/>
            <w:szCs w:val="24"/>
          </w:rPr>
          <w:delText>,</w:delText>
        </w:r>
      </w:del>
      <w:r w:rsidRPr="002D67EC">
        <w:rPr>
          <w:rFonts w:ascii="Open Sans Light" w:eastAsia="Times New Roman" w:hAnsi="Open Sans Light" w:cs="Open Sans Light"/>
          <w:sz w:val="24"/>
          <w:szCs w:val="24"/>
        </w:rPr>
        <w:t xml:space="preserve"> such as "Windows 7 &amp; 8"</w:t>
      </w:r>
      <w:del w:id="26" w:author="David Coverston" w:date="2016-11-28T15:42:00Z">
        <w:r w:rsidRPr="002D67EC" w:rsidDel="00DD5675">
          <w:rPr>
            <w:rFonts w:ascii="Open Sans Light" w:eastAsia="Times New Roman" w:hAnsi="Open Sans Light" w:cs="Open Sans Light"/>
            <w:sz w:val="24"/>
            <w:szCs w:val="24"/>
          </w:rPr>
          <w:delText>)</w:delText>
        </w:r>
      </w:del>
      <w:r w:rsidRPr="002D67EC">
        <w:rPr>
          <w:rFonts w:ascii="Open Sans Light" w:eastAsia="Times New Roman" w:hAnsi="Open Sans Light" w:cs="Open Sans Light"/>
          <w:sz w:val="24"/>
          <w:szCs w:val="24"/>
        </w:rPr>
        <w:t xml:space="preserve"> or when you are specifically referring to the symbol on the user interface.</w:t>
      </w:r>
    </w:p>
    <w:p w14:paraId="6BDDB5C4" w14:textId="43D7A9BE" w:rsidR="00A55F03" w:rsidRPr="00A55F03" w:rsidRDefault="00A55F03">
      <w:pPr>
        <w:pStyle w:val="Heading2"/>
        <w:rPr>
          <w:ins w:id="27" w:author="David Coverston" w:date="2016-11-28T16:17:00Z"/>
          <w:rPrChange w:id="28" w:author="David Coverston" w:date="2016-11-28T16:18:00Z">
            <w:rPr>
              <w:ins w:id="29" w:author="David Coverston" w:date="2016-11-28T16:17:00Z"/>
              <w:rFonts w:ascii="Open Sans Light" w:eastAsia="Times New Roman" w:hAnsi="Open Sans Light" w:cs="Open Sans Light"/>
              <w:sz w:val="24"/>
              <w:szCs w:val="24"/>
            </w:rPr>
          </w:rPrChange>
        </w:rPr>
        <w:pPrChange w:id="30" w:author="David Coverston" w:date="2016-11-29T08:11:00Z">
          <w:pPr>
            <w:spacing w:before="100" w:beforeAutospacing="1" w:after="100" w:afterAutospacing="1" w:line="240" w:lineRule="auto"/>
            <w:outlineLvl w:val="1"/>
          </w:pPr>
        </w:pPrChange>
      </w:pPr>
      <w:ins w:id="31" w:author="David Coverston" w:date="2016-11-28T16:17:00Z">
        <w:r w:rsidRPr="00A55F03">
          <w:rPr>
            <w:rPrChange w:id="32" w:author="David Coverston" w:date="2016-11-28T16:18:00Z">
              <w:rPr>
                <w:rFonts w:ascii="Open Sans Light" w:hAnsi="Open Sans Light" w:cs="Open Sans Light"/>
                <w:sz w:val="24"/>
                <w:szCs w:val="24"/>
              </w:rPr>
            </w:rPrChange>
          </w:rPr>
          <w:t>Colons</w:t>
        </w:r>
      </w:ins>
    </w:p>
    <w:p w14:paraId="4397BB16" w14:textId="094E45C1" w:rsidR="00A55F03" w:rsidRDefault="00A55F03" w:rsidP="002D67EC">
      <w:pPr>
        <w:spacing w:before="100" w:beforeAutospacing="1" w:after="100" w:afterAutospacing="1" w:line="240" w:lineRule="auto"/>
        <w:outlineLvl w:val="1"/>
        <w:rPr>
          <w:ins w:id="33" w:author="David Coverston" w:date="2016-11-28T16:17:00Z"/>
          <w:rFonts w:ascii="Open Sans Light" w:eastAsia="Times New Roman" w:hAnsi="Open Sans Light" w:cs="Open Sans Light"/>
          <w:sz w:val="24"/>
          <w:szCs w:val="24"/>
        </w:rPr>
      </w:pPr>
      <w:ins w:id="34" w:author="David Coverston" w:date="2016-11-28T16:17:00Z">
        <w:r>
          <w:rPr>
            <w:rFonts w:ascii="Open Sans Light" w:eastAsia="Times New Roman" w:hAnsi="Open Sans Light" w:cs="Open Sans Light"/>
            <w:sz w:val="24"/>
            <w:szCs w:val="24"/>
          </w:rPr>
          <w:t>Use a colon to precede a</w:t>
        </w:r>
      </w:ins>
      <w:ins w:id="35" w:author="David Coverston" w:date="2016-11-28T16:27:00Z">
        <w:r>
          <w:rPr>
            <w:rFonts w:ascii="Open Sans Light" w:eastAsia="Times New Roman" w:hAnsi="Open Sans Light" w:cs="Open Sans Light"/>
            <w:sz w:val="24"/>
            <w:szCs w:val="24"/>
          </w:rPr>
          <w:t xml:space="preserve"> bulleted or numbered </w:t>
        </w:r>
      </w:ins>
      <w:ins w:id="36" w:author="David Coverston" w:date="2016-11-28T16:17:00Z">
        <w:r>
          <w:rPr>
            <w:rFonts w:ascii="Open Sans Light" w:eastAsia="Times New Roman" w:hAnsi="Open Sans Light" w:cs="Open Sans Light"/>
            <w:sz w:val="24"/>
            <w:szCs w:val="24"/>
          </w:rPr>
          <w:t>list.</w:t>
        </w:r>
      </w:ins>
    </w:p>
    <w:p w14:paraId="652A907F" w14:textId="44A5287A" w:rsidR="00A55F03" w:rsidRPr="002D67EC" w:rsidRDefault="00A55F03" w:rsidP="002D67EC">
      <w:pPr>
        <w:spacing w:before="100" w:beforeAutospacing="1" w:after="100" w:afterAutospacing="1" w:line="240" w:lineRule="auto"/>
        <w:outlineLvl w:val="1"/>
        <w:rPr>
          <w:rFonts w:ascii="Open Sans Light" w:eastAsia="Times New Roman" w:hAnsi="Open Sans Light" w:cs="Open Sans Light"/>
          <w:sz w:val="24"/>
          <w:szCs w:val="24"/>
        </w:rPr>
      </w:pPr>
      <w:ins w:id="37" w:author="David Coverston" w:date="2016-11-28T16:19:00Z">
        <w:r w:rsidRPr="002D67EC">
          <w:rPr>
            <w:rFonts w:ascii="Open Sans Light" w:eastAsia="Times New Roman" w:hAnsi="Open Sans Light" w:cs="Open Sans Light"/>
            <w:b/>
            <w:bCs/>
            <w:sz w:val="24"/>
            <w:szCs w:val="24"/>
          </w:rPr>
          <w:t>Correct</w:t>
        </w:r>
        <w:r w:rsidRPr="002D67EC">
          <w:rPr>
            <w:rFonts w:ascii="Open Sans Light" w:eastAsia="Times New Roman" w:hAnsi="Open Sans Light" w:cs="Open Sans Light"/>
            <w:sz w:val="24"/>
            <w:szCs w:val="24"/>
          </w:rPr>
          <w:t xml:space="preserve">: </w:t>
        </w:r>
        <w:r w:rsidRPr="00A55F03">
          <w:rPr>
            <w:rFonts w:ascii="Open Sans Light" w:eastAsia="Times New Roman" w:hAnsi="Open Sans Light" w:cs="Open Sans Light"/>
            <w:sz w:val="24"/>
            <w:szCs w:val="24"/>
          </w:rPr>
          <w:t>Follow the instructions below to retrieve data from a flat file</w:t>
        </w:r>
        <w:r>
          <w:rPr>
            <w:rFonts w:ascii="Open Sans Light" w:eastAsia="Times New Roman" w:hAnsi="Open Sans Light" w:cs="Open Sans Light"/>
            <w:sz w:val="24"/>
            <w:szCs w:val="24"/>
          </w:rPr>
          <w:t>:</w:t>
        </w:r>
      </w:ins>
    </w:p>
    <w:p w14:paraId="3195D372" w14:textId="77777777" w:rsidR="002D67EC" w:rsidRPr="002D67EC" w:rsidRDefault="002D67EC">
      <w:pPr>
        <w:pStyle w:val="Heading2"/>
        <w:pPrChange w:id="38" w:author="David Coverston" w:date="2016-11-29T08:11:00Z">
          <w:pPr>
            <w:spacing w:before="100" w:beforeAutospacing="1" w:after="100" w:afterAutospacing="1" w:line="240" w:lineRule="auto"/>
            <w:outlineLvl w:val="1"/>
          </w:pPr>
        </w:pPrChange>
      </w:pPr>
      <w:r w:rsidRPr="002D67EC">
        <w:t xml:space="preserve">Commas in Lists and Compound Sentences </w:t>
      </w:r>
    </w:p>
    <w:p w14:paraId="5BDD7E0D" w14:textId="77777777" w:rsidR="002D67EC" w:rsidRPr="002D67EC" w:rsidRDefault="002D67EC" w:rsidP="002D67EC">
      <w:pPr>
        <w:spacing w:before="100" w:beforeAutospacing="1" w:after="100" w:afterAutospacing="1" w:line="240" w:lineRule="auto"/>
        <w:rPr>
          <w:rFonts w:ascii="Open Sans Light" w:eastAsia="Times New Roman" w:hAnsi="Open Sans Light" w:cs="Open Sans Light"/>
          <w:sz w:val="24"/>
          <w:szCs w:val="24"/>
        </w:rPr>
      </w:pPr>
      <w:r w:rsidRPr="002D67EC">
        <w:rPr>
          <w:rFonts w:ascii="Open Sans Light" w:eastAsia="Times New Roman" w:hAnsi="Open Sans Light" w:cs="Open Sans Light"/>
          <w:sz w:val="24"/>
          <w:szCs w:val="24"/>
        </w:rPr>
        <w:t>Use serial commas to separate items in a list.</w:t>
      </w:r>
    </w:p>
    <w:p w14:paraId="5B39970E" w14:textId="77777777" w:rsidR="002D67EC" w:rsidRPr="002D67EC" w:rsidRDefault="002D67EC" w:rsidP="002D67EC">
      <w:pPr>
        <w:spacing w:before="100" w:beforeAutospacing="1" w:after="100" w:afterAutospacing="1" w:line="240" w:lineRule="auto"/>
        <w:rPr>
          <w:rFonts w:ascii="Open Sans Light" w:eastAsia="Times New Roman" w:hAnsi="Open Sans Light" w:cs="Open Sans Light"/>
          <w:sz w:val="24"/>
          <w:szCs w:val="24"/>
        </w:rPr>
      </w:pPr>
      <w:r w:rsidRPr="002D67EC">
        <w:rPr>
          <w:rFonts w:ascii="Open Sans Light" w:eastAsia="Times New Roman" w:hAnsi="Open Sans Light" w:cs="Open Sans Light"/>
          <w:b/>
          <w:bCs/>
          <w:sz w:val="24"/>
          <w:szCs w:val="24"/>
        </w:rPr>
        <w:t>Correct</w:t>
      </w:r>
      <w:r w:rsidRPr="002D67EC">
        <w:rPr>
          <w:rFonts w:ascii="Open Sans Light" w:eastAsia="Times New Roman" w:hAnsi="Open Sans Light" w:cs="Open Sans Light"/>
          <w:sz w:val="24"/>
          <w:szCs w:val="24"/>
        </w:rPr>
        <w:t>: The information includes name, date, time, and GMT offset.</w:t>
      </w:r>
      <w:r w:rsidRPr="002D67EC">
        <w:rPr>
          <w:rFonts w:ascii="Open Sans Light" w:eastAsia="Times New Roman" w:hAnsi="Open Sans Light" w:cs="Open Sans Light"/>
          <w:sz w:val="24"/>
          <w:szCs w:val="24"/>
        </w:rPr>
        <w:br/>
      </w:r>
      <w:r w:rsidRPr="002D67EC">
        <w:rPr>
          <w:rFonts w:ascii="Open Sans Light" w:eastAsia="Times New Roman" w:hAnsi="Open Sans Light" w:cs="Open Sans Light"/>
          <w:b/>
          <w:bCs/>
          <w:sz w:val="24"/>
          <w:szCs w:val="24"/>
        </w:rPr>
        <w:t>Avoid</w:t>
      </w:r>
      <w:r w:rsidRPr="002D67EC">
        <w:rPr>
          <w:rFonts w:ascii="Open Sans Light" w:eastAsia="Times New Roman" w:hAnsi="Open Sans Light" w:cs="Open Sans Light"/>
          <w:sz w:val="24"/>
          <w:szCs w:val="24"/>
        </w:rPr>
        <w:t>: The information includes name, date, time and GMT offset.</w:t>
      </w:r>
    </w:p>
    <w:p w14:paraId="4B64E839" w14:textId="006A56CE" w:rsidR="002D67EC" w:rsidRPr="002D67EC" w:rsidDel="00021F9D" w:rsidRDefault="002D67EC" w:rsidP="002D67EC">
      <w:pPr>
        <w:spacing w:before="100" w:beforeAutospacing="1" w:after="100" w:afterAutospacing="1" w:line="240" w:lineRule="auto"/>
        <w:rPr>
          <w:del w:id="39" w:author="David Coverston" w:date="2016-11-28T09:25:00Z"/>
          <w:rFonts w:ascii="Open Sans Light" w:eastAsia="Times New Roman" w:hAnsi="Open Sans Light" w:cs="Open Sans Light"/>
          <w:sz w:val="24"/>
          <w:szCs w:val="24"/>
        </w:rPr>
      </w:pPr>
      <w:del w:id="40" w:author="David Coverston" w:date="2016-11-28T09:25:00Z">
        <w:r w:rsidRPr="00AE1128" w:rsidDel="00021F9D">
          <w:rPr>
            <w:rFonts w:ascii="Open Sans Light" w:eastAsia="Times New Roman" w:hAnsi="Open Sans Light" w:cs="Open Sans Light"/>
            <w:sz w:val="24"/>
            <w:szCs w:val="24"/>
          </w:rPr>
          <w:delText>A case study for the serial comma from a newspaper article that announces a tribute to Nelson Mandela after his death. Do not let this happen to you! "World leaders at Mandela tribute, Obama-Castro handshake and same-sex marriage date set..."</w:delText>
        </w:r>
      </w:del>
    </w:p>
    <w:p w14:paraId="792DC15F" w14:textId="77777777" w:rsidR="002D67EC" w:rsidRPr="002D67EC" w:rsidRDefault="002D67EC" w:rsidP="002D67EC">
      <w:pPr>
        <w:spacing w:before="100" w:beforeAutospacing="1" w:after="100" w:afterAutospacing="1" w:line="240" w:lineRule="auto"/>
        <w:rPr>
          <w:rFonts w:ascii="Open Sans Light" w:eastAsia="Times New Roman" w:hAnsi="Open Sans Light" w:cs="Open Sans Light"/>
          <w:sz w:val="24"/>
          <w:szCs w:val="24"/>
        </w:rPr>
      </w:pPr>
      <w:r w:rsidRPr="002D67EC">
        <w:rPr>
          <w:rFonts w:ascii="Open Sans Light" w:eastAsia="Times New Roman" w:hAnsi="Open Sans Light" w:cs="Open Sans Light"/>
          <w:sz w:val="24"/>
          <w:szCs w:val="24"/>
        </w:rPr>
        <w:t xml:space="preserve">In </w:t>
      </w:r>
      <w:r w:rsidRPr="002D67EC">
        <w:rPr>
          <w:rFonts w:ascii="Open Sans Light" w:eastAsia="Times New Roman" w:hAnsi="Open Sans Light" w:cs="Open Sans Light"/>
          <w:color w:val="003366"/>
          <w:sz w:val="24"/>
          <w:szCs w:val="24"/>
        </w:rPr>
        <w:t>compound sentences,</w:t>
      </w:r>
      <w:r w:rsidRPr="002D67EC">
        <w:rPr>
          <w:rFonts w:ascii="Open Sans Light" w:eastAsia="Times New Roman" w:hAnsi="Open Sans Light" w:cs="Open Sans Light"/>
          <w:sz w:val="24"/>
          <w:szCs w:val="24"/>
        </w:rPr>
        <w:t xml:space="preserve"> it is not always necessary to place a comma before the conjunction. If the two phrases that compose the compound sentence are brief, you can omit the comma. If one or both phrases are complex, use the comma.</w:t>
      </w:r>
    </w:p>
    <w:p w14:paraId="6B606494" w14:textId="77777777" w:rsidR="002D67EC" w:rsidRPr="002D67EC" w:rsidRDefault="002D67EC">
      <w:pPr>
        <w:pStyle w:val="Heading2"/>
        <w:pPrChange w:id="41" w:author="David Coverston" w:date="2016-11-29T08:11:00Z">
          <w:pPr>
            <w:spacing w:before="100" w:beforeAutospacing="1" w:after="100" w:afterAutospacing="1" w:line="240" w:lineRule="auto"/>
            <w:outlineLvl w:val="1"/>
          </w:pPr>
        </w:pPrChange>
      </w:pPr>
      <w:r w:rsidRPr="002D67EC">
        <w:lastRenderedPageBreak/>
        <w:t xml:space="preserve">Ellipses </w:t>
      </w:r>
    </w:p>
    <w:p w14:paraId="6BFF6066" w14:textId="086B12B5" w:rsidR="002D67EC" w:rsidRPr="002D67EC" w:rsidRDefault="00AE1128" w:rsidP="002D67EC">
      <w:pPr>
        <w:spacing w:before="100" w:beforeAutospacing="1" w:after="100" w:afterAutospacing="1" w:line="240" w:lineRule="auto"/>
        <w:rPr>
          <w:rFonts w:ascii="Open Sans Light" w:eastAsia="Times New Roman" w:hAnsi="Open Sans Light" w:cs="Open Sans Light"/>
          <w:sz w:val="24"/>
          <w:szCs w:val="24"/>
        </w:rPr>
      </w:pPr>
      <w:del w:id="42" w:author="David Coverston" w:date="2016-11-28T09:28:00Z">
        <w:r w:rsidRPr="00AE1128" w:rsidDel="00021F9D">
          <w:rPr>
            <w:rFonts w:ascii="Open Sans Light" w:eastAsia="Times New Roman" w:hAnsi="Open Sans Light" w:cs="Open Sans Light"/>
            <w:sz w:val="24"/>
            <w:szCs w:val="24"/>
          </w:rPr>
          <w:delText>See Microsoft Manual of Style for use of</w:delText>
        </w:r>
      </w:del>
      <w:ins w:id="43" w:author="David Coverston" w:date="2016-11-28T09:28:00Z">
        <w:r w:rsidR="00021F9D">
          <w:rPr>
            <w:rFonts w:ascii="Open Sans Light" w:eastAsia="Times New Roman" w:hAnsi="Open Sans Light" w:cs="Open Sans Light"/>
            <w:sz w:val="24"/>
            <w:szCs w:val="24"/>
          </w:rPr>
          <w:t>Do not use</w:t>
        </w:r>
      </w:ins>
      <w:r w:rsidRPr="00AE1128">
        <w:rPr>
          <w:rFonts w:ascii="Open Sans Light" w:eastAsia="Times New Roman" w:hAnsi="Open Sans Light" w:cs="Open Sans Light"/>
          <w:sz w:val="24"/>
          <w:szCs w:val="24"/>
        </w:rPr>
        <w:t xml:space="preserve"> ellipses</w:t>
      </w:r>
      <w:ins w:id="44" w:author="David Coverston" w:date="2016-11-28T09:29:00Z">
        <w:r w:rsidR="00021F9D">
          <w:rPr>
            <w:rFonts w:ascii="Open Sans Light" w:eastAsia="Times New Roman" w:hAnsi="Open Sans Light" w:cs="Open Sans Light"/>
            <w:sz w:val="24"/>
            <w:szCs w:val="24"/>
          </w:rPr>
          <w:t xml:space="preserve"> </w:t>
        </w:r>
        <w:r w:rsidR="00021F9D" w:rsidRPr="00021F9D">
          <w:rPr>
            <w:rFonts w:ascii="Open Sans Light" w:eastAsia="Times New Roman" w:hAnsi="Open Sans Light" w:cs="Open Sans Light"/>
            <w:sz w:val="24"/>
            <w:szCs w:val="24"/>
          </w:rPr>
          <w:t>except to indicate omitted code</w:t>
        </w:r>
      </w:ins>
      <w:del w:id="45" w:author="David Coverston" w:date="2016-11-28T09:29:00Z">
        <w:r w:rsidRPr="00AE1128" w:rsidDel="00021F9D">
          <w:rPr>
            <w:rFonts w:ascii="Open Sans Light" w:eastAsia="Times New Roman" w:hAnsi="Open Sans Light" w:cs="Open Sans Light"/>
            <w:sz w:val="24"/>
            <w:szCs w:val="24"/>
          </w:rPr>
          <w:delText xml:space="preserve">. </w:delText>
        </w:r>
      </w:del>
      <w:del w:id="46" w:author="David Coverston" w:date="2016-11-28T09:25:00Z">
        <w:r w:rsidRPr="00AE1128" w:rsidDel="00021F9D">
          <w:rPr>
            <w:rFonts w:ascii="Open Sans Light" w:eastAsia="Times New Roman" w:hAnsi="Open Sans Light" w:cs="Open Sans Light"/>
            <w:sz w:val="24"/>
            <w:szCs w:val="24"/>
          </w:rPr>
          <w:delText>As per the style guide, a</w:delText>
        </w:r>
      </w:del>
      <w:del w:id="47" w:author="David Coverston" w:date="2016-11-28T09:29:00Z">
        <w:r w:rsidRPr="00AE1128" w:rsidDel="00021F9D">
          <w:rPr>
            <w:rFonts w:ascii="Open Sans Light" w:eastAsia="Times New Roman" w:hAnsi="Open Sans Light" w:cs="Open Sans Light"/>
            <w:sz w:val="24"/>
            <w:szCs w:val="24"/>
          </w:rPr>
          <w:delText>void the use of ellipses in technical documentation</w:delText>
        </w:r>
      </w:del>
      <w:r w:rsidRPr="00AE1128">
        <w:rPr>
          <w:rFonts w:ascii="Open Sans Light" w:eastAsia="Times New Roman" w:hAnsi="Open Sans Light" w:cs="Open Sans Light"/>
          <w:sz w:val="24"/>
          <w:szCs w:val="24"/>
        </w:rPr>
        <w:t xml:space="preserve">. </w:t>
      </w:r>
      <w:del w:id="48" w:author="David Coverston" w:date="2016-11-28T09:29:00Z">
        <w:r w:rsidRPr="00AE1128" w:rsidDel="00021F9D">
          <w:rPr>
            <w:rFonts w:ascii="Open Sans Light" w:eastAsia="Times New Roman" w:hAnsi="Open Sans Light" w:cs="Open Sans Light"/>
            <w:sz w:val="24"/>
            <w:szCs w:val="24"/>
          </w:rPr>
          <w:delText>However if</w:delText>
        </w:r>
      </w:del>
      <w:ins w:id="49" w:author="David Coverston" w:date="2016-11-28T09:29:00Z">
        <w:r w:rsidR="00021F9D">
          <w:rPr>
            <w:rFonts w:ascii="Open Sans Light" w:eastAsia="Times New Roman" w:hAnsi="Open Sans Light" w:cs="Open Sans Light"/>
            <w:sz w:val="24"/>
            <w:szCs w:val="24"/>
          </w:rPr>
          <w:t>When</w:t>
        </w:r>
      </w:ins>
      <w:r w:rsidRPr="00AE1128">
        <w:rPr>
          <w:rFonts w:ascii="Open Sans Light" w:eastAsia="Times New Roman" w:hAnsi="Open Sans Light" w:cs="Open Sans Light"/>
          <w:sz w:val="24"/>
          <w:szCs w:val="24"/>
        </w:rPr>
        <w:t xml:space="preserve"> you must use them, type three periods with no spaces in between them</w:t>
      </w:r>
      <w:del w:id="50" w:author="David Coverston" w:date="2016-11-28T09:30:00Z">
        <w:r w:rsidRPr="00AE1128" w:rsidDel="00021F9D">
          <w:rPr>
            <w:rFonts w:ascii="Open Sans Light" w:eastAsia="Times New Roman" w:hAnsi="Open Sans Light" w:cs="Open Sans Light"/>
            <w:sz w:val="24"/>
            <w:szCs w:val="24"/>
          </w:rPr>
          <w:delText xml:space="preserve">. Follow the style guide </w:delText>
        </w:r>
      </w:del>
      <w:ins w:id="51" w:author="David Coverston" w:date="2016-11-28T09:30:00Z">
        <w:r w:rsidR="00021F9D">
          <w:rPr>
            <w:rFonts w:ascii="Open Sans Light" w:eastAsia="Times New Roman" w:hAnsi="Open Sans Light" w:cs="Open Sans Light"/>
            <w:sz w:val="24"/>
            <w:szCs w:val="24"/>
          </w:rPr>
          <w:t xml:space="preserve"> and </w:t>
        </w:r>
      </w:ins>
      <w:del w:id="52" w:author="David Coverston" w:date="2016-11-28T09:30:00Z">
        <w:r w:rsidRPr="00AE1128" w:rsidDel="00021F9D">
          <w:rPr>
            <w:rFonts w:ascii="Open Sans Light" w:eastAsia="Times New Roman" w:hAnsi="Open Sans Light" w:cs="Open Sans Light"/>
            <w:sz w:val="24"/>
            <w:szCs w:val="24"/>
          </w:rPr>
          <w:delText xml:space="preserve">concerning </w:delText>
        </w:r>
      </w:del>
      <w:ins w:id="53" w:author="David Coverston" w:date="2016-11-28T09:30:00Z">
        <w:r w:rsidR="00021F9D">
          <w:rPr>
            <w:rFonts w:ascii="Open Sans Light" w:eastAsia="Times New Roman" w:hAnsi="Open Sans Light" w:cs="Open Sans Light"/>
            <w:sz w:val="24"/>
            <w:szCs w:val="24"/>
          </w:rPr>
          <w:t xml:space="preserve">no </w:t>
        </w:r>
      </w:ins>
      <w:r w:rsidRPr="00AE1128">
        <w:rPr>
          <w:rFonts w:ascii="Open Sans Light" w:eastAsia="Times New Roman" w:hAnsi="Open Sans Light" w:cs="Open Sans Light"/>
          <w:sz w:val="24"/>
          <w:szCs w:val="24"/>
        </w:rPr>
        <w:t xml:space="preserve">spaces </w:t>
      </w:r>
      <w:del w:id="54" w:author="David Coverston" w:date="2016-11-28T09:30:00Z">
        <w:r w:rsidRPr="00AE1128" w:rsidDel="00021F9D">
          <w:rPr>
            <w:rFonts w:ascii="Open Sans Light" w:eastAsia="Times New Roman" w:hAnsi="Open Sans Light" w:cs="Open Sans Light"/>
            <w:sz w:val="24"/>
            <w:szCs w:val="24"/>
          </w:rPr>
          <w:delText xml:space="preserve">that </w:delText>
        </w:r>
      </w:del>
      <w:r w:rsidRPr="00AE1128">
        <w:rPr>
          <w:rFonts w:ascii="Open Sans Light" w:eastAsia="Times New Roman" w:hAnsi="Open Sans Light" w:cs="Open Sans Light"/>
          <w:sz w:val="24"/>
          <w:szCs w:val="24"/>
        </w:rPr>
        <w:t>preced</w:t>
      </w:r>
      <w:ins w:id="55" w:author="David Coverston" w:date="2016-11-28T09:30:00Z">
        <w:r w:rsidR="00021F9D">
          <w:rPr>
            <w:rFonts w:ascii="Open Sans Light" w:eastAsia="Times New Roman" w:hAnsi="Open Sans Light" w:cs="Open Sans Light"/>
            <w:sz w:val="24"/>
            <w:szCs w:val="24"/>
          </w:rPr>
          <w:t xml:space="preserve">ing </w:t>
        </w:r>
      </w:ins>
      <w:del w:id="56" w:author="David Coverston" w:date="2016-11-28T09:30:00Z">
        <w:r w:rsidRPr="00AE1128" w:rsidDel="00021F9D">
          <w:rPr>
            <w:rFonts w:ascii="Open Sans Light" w:eastAsia="Times New Roman" w:hAnsi="Open Sans Light" w:cs="Open Sans Light"/>
            <w:sz w:val="24"/>
            <w:szCs w:val="24"/>
          </w:rPr>
          <w:delText xml:space="preserve">e and </w:delText>
        </w:r>
      </w:del>
      <w:ins w:id="57" w:author="David Coverston" w:date="2016-11-28T09:30:00Z">
        <w:r w:rsidR="00021F9D">
          <w:rPr>
            <w:rFonts w:ascii="Open Sans Light" w:eastAsia="Times New Roman" w:hAnsi="Open Sans Light" w:cs="Open Sans Light"/>
            <w:sz w:val="24"/>
            <w:szCs w:val="24"/>
          </w:rPr>
          <w:t xml:space="preserve">or </w:t>
        </w:r>
      </w:ins>
      <w:r w:rsidRPr="00AE1128">
        <w:rPr>
          <w:rFonts w:ascii="Open Sans Light" w:eastAsia="Times New Roman" w:hAnsi="Open Sans Light" w:cs="Open Sans Light"/>
          <w:sz w:val="24"/>
          <w:szCs w:val="24"/>
        </w:rPr>
        <w:t>follow</w:t>
      </w:r>
      <w:ins w:id="58" w:author="David Coverston" w:date="2016-11-28T09:30:00Z">
        <w:r w:rsidR="00021F9D">
          <w:rPr>
            <w:rFonts w:ascii="Open Sans Light" w:eastAsia="Times New Roman" w:hAnsi="Open Sans Light" w:cs="Open Sans Light"/>
            <w:sz w:val="24"/>
            <w:szCs w:val="24"/>
          </w:rPr>
          <w:t>ing</w:t>
        </w:r>
      </w:ins>
      <w:r w:rsidRPr="00AE1128">
        <w:rPr>
          <w:rFonts w:ascii="Open Sans Light" w:eastAsia="Times New Roman" w:hAnsi="Open Sans Light" w:cs="Open Sans Light"/>
          <w:sz w:val="24"/>
          <w:szCs w:val="24"/>
        </w:rPr>
        <w:t xml:space="preserve"> the</w:t>
      </w:r>
      <w:ins w:id="59" w:author="David Coverston" w:date="2016-11-28T09:30:00Z">
        <w:r w:rsidR="00021F9D">
          <w:rPr>
            <w:rFonts w:ascii="Open Sans Light" w:eastAsia="Times New Roman" w:hAnsi="Open Sans Light" w:cs="Open Sans Light"/>
            <w:sz w:val="24"/>
            <w:szCs w:val="24"/>
          </w:rPr>
          <w:t xml:space="preserve"> </w:t>
        </w:r>
      </w:ins>
      <w:del w:id="60" w:author="David Coverston" w:date="2016-11-28T09:30:00Z">
        <w:r w:rsidRPr="00AE1128" w:rsidDel="00021F9D">
          <w:rPr>
            <w:rFonts w:ascii="Open Sans Light" w:eastAsia="Times New Roman" w:hAnsi="Open Sans Light" w:cs="Open Sans Light"/>
            <w:sz w:val="24"/>
            <w:szCs w:val="24"/>
          </w:rPr>
          <w:delText>m</w:delText>
        </w:r>
      </w:del>
      <w:ins w:id="61" w:author="David Coverston" w:date="2016-11-28T09:30:00Z">
        <w:r w:rsidR="00021F9D">
          <w:rPr>
            <w:rFonts w:ascii="Open Sans Light" w:eastAsia="Times New Roman" w:hAnsi="Open Sans Light" w:cs="Open Sans Light"/>
            <w:sz w:val="24"/>
            <w:szCs w:val="24"/>
          </w:rPr>
          <w:t>ellipses</w:t>
        </w:r>
      </w:ins>
      <w:r w:rsidRPr="00AE1128">
        <w:rPr>
          <w:rFonts w:ascii="Open Sans Light" w:eastAsia="Times New Roman" w:hAnsi="Open Sans Light" w:cs="Open Sans Light"/>
          <w:sz w:val="24"/>
          <w:szCs w:val="24"/>
        </w:rPr>
        <w:t>. I</w:t>
      </w:r>
      <w:del w:id="62" w:author="David Coverston" w:date="2016-11-28T09:30:00Z">
        <w:r w:rsidRPr="00AE1128" w:rsidDel="00021F9D">
          <w:rPr>
            <w:rFonts w:ascii="Open Sans Light" w:eastAsia="Times New Roman" w:hAnsi="Open Sans Light" w:cs="Open Sans Light"/>
            <w:sz w:val="24"/>
            <w:szCs w:val="24"/>
          </w:rPr>
          <w:delText>f you use a</w:delText>
        </w:r>
      </w:del>
      <w:ins w:id="63" w:author="David Coverston" w:date="2016-11-28T09:30:00Z">
        <w:r w:rsidR="00021F9D">
          <w:rPr>
            <w:rFonts w:ascii="Open Sans Light" w:eastAsia="Times New Roman" w:hAnsi="Open Sans Light" w:cs="Open Sans Light"/>
            <w:sz w:val="24"/>
            <w:szCs w:val="24"/>
          </w:rPr>
          <w:t>n</w:t>
        </w:r>
      </w:ins>
      <w:r w:rsidRPr="00AE1128">
        <w:rPr>
          <w:rFonts w:ascii="Open Sans Light" w:eastAsia="Times New Roman" w:hAnsi="Open Sans Light" w:cs="Open Sans Light"/>
          <w:sz w:val="24"/>
          <w:szCs w:val="24"/>
        </w:rPr>
        <w:t xml:space="preserve"> </w:t>
      </w:r>
      <w:ins w:id="64" w:author="David Coverston" w:date="2016-11-28T15:44:00Z">
        <w:r w:rsidR="00E9391A">
          <w:rPr>
            <w:rFonts w:ascii="Open Sans Light" w:eastAsia="Times New Roman" w:hAnsi="Open Sans Light" w:cs="Open Sans Light"/>
            <w:sz w:val="24"/>
            <w:szCs w:val="24"/>
          </w:rPr>
          <w:t xml:space="preserve">the </w:t>
        </w:r>
      </w:ins>
      <w:r w:rsidRPr="00AE1128">
        <w:rPr>
          <w:rFonts w:ascii="Open Sans Light" w:eastAsia="Times New Roman" w:hAnsi="Open Sans Light" w:cs="Open Sans Light"/>
          <w:sz w:val="24"/>
          <w:szCs w:val="24"/>
        </w:rPr>
        <w:t>code block</w:t>
      </w:r>
      <w:ins w:id="65" w:author="David Coverston" w:date="2016-11-28T09:31:00Z">
        <w:r w:rsidR="00021F9D">
          <w:rPr>
            <w:rFonts w:ascii="Open Sans Light" w:eastAsia="Times New Roman" w:hAnsi="Open Sans Light" w:cs="Open Sans Light"/>
            <w:sz w:val="24"/>
            <w:szCs w:val="24"/>
          </w:rPr>
          <w:t>s</w:t>
        </w:r>
      </w:ins>
      <w:r w:rsidRPr="00AE1128">
        <w:rPr>
          <w:rFonts w:ascii="Open Sans Light" w:eastAsia="Times New Roman" w:hAnsi="Open Sans Light" w:cs="Open Sans Light"/>
          <w:sz w:val="24"/>
          <w:szCs w:val="24"/>
        </w:rPr>
        <w:t>, place the ellipses on a separate line</w:t>
      </w:r>
      <w:r w:rsidR="002D67EC" w:rsidRPr="002D67EC">
        <w:rPr>
          <w:rFonts w:ascii="Open Sans Light" w:eastAsia="Times New Roman" w:hAnsi="Open Sans Light" w:cs="Open Sans Light"/>
          <w:sz w:val="24"/>
          <w:szCs w:val="24"/>
        </w:rPr>
        <w:t>.</w:t>
      </w:r>
    </w:p>
    <w:p w14:paraId="3F2212C7" w14:textId="521F574D" w:rsidR="002D67EC" w:rsidRDefault="002D67EC" w:rsidP="002D67EC">
      <w:pPr>
        <w:spacing w:before="100" w:beforeAutospacing="1" w:after="100" w:afterAutospacing="1" w:line="240" w:lineRule="auto"/>
        <w:rPr>
          <w:rFonts w:ascii="Open Sans Light" w:eastAsia="Times New Roman" w:hAnsi="Open Sans Light" w:cs="Open Sans Light"/>
          <w:sz w:val="24"/>
          <w:szCs w:val="24"/>
        </w:rPr>
      </w:pPr>
      <w:del w:id="66" w:author="David Coverston" w:date="2016-11-28T15:44:00Z">
        <w:r w:rsidRPr="00E9391A" w:rsidDel="00E9391A">
          <w:rPr>
            <w:rFonts w:ascii="Open Sans Light" w:eastAsia="Times New Roman" w:hAnsi="Open Sans Light" w:cs="Open Sans Light"/>
            <w:bCs/>
            <w:i/>
            <w:sz w:val="24"/>
            <w:szCs w:val="24"/>
            <w:rPrChange w:id="67" w:author="David Coverston" w:date="2016-11-28T15:44:00Z">
              <w:rPr>
                <w:rFonts w:ascii="Open Sans Light" w:eastAsia="Times New Roman" w:hAnsi="Open Sans Light" w:cs="Open Sans Light"/>
                <w:b/>
                <w:bCs/>
                <w:sz w:val="24"/>
                <w:szCs w:val="24"/>
              </w:rPr>
            </w:rPrChange>
          </w:rPr>
          <w:delText>Correct</w:delText>
        </w:r>
      </w:del>
      <w:ins w:id="68" w:author="David Coverston" w:date="2016-11-28T15:44:00Z">
        <w:r w:rsidR="00E9391A">
          <w:rPr>
            <w:rFonts w:ascii="Open Sans Light" w:eastAsia="Times New Roman" w:hAnsi="Open Sans Light" w:cs="Open Sans Light"/>
            <w:bCs/>
            <w:i/>
            <w:sz w:val="24"/>
            <w:szCs w:val="24"/>
          </w:rPr>
          <w:t>Example</w:t>
        </w:r>
      </w:ins>
      <w:r w:rsidRPr="002D67EC">
        <w:rPr>
          <w:rFonts w:ascii="Open Sans Light" w:eastAsia="Times New Roman" w:hAnsi="Open Sans Light" w:cs="Open Sans Light"/>
          <w:sz w:val="24"/>
          <w:szCs w:val="24"/>
        </w:rPr>
        <w:t>:</w:t>
      </w:r>
    </w:p>
    <w:p w14:paraId="19374186" w14:textId="77777777" w:rsidR="002D67EC" w:rsidRPr="002D67EC" w:rsidRDefault="002D67EC" w:rsidP="002D67EC">
      <w:pPr>
        <w:spacing w:after="0" w:line="240" w:lineRule="auto"/>
        <w:rPr>
          <w:rFonts w:ascii="Courier New" w:eastAsia="Times New Roman" w:hAnsi="Courier New" w:cs="Courier New"/>
          <w:sz w:val="24"/>
          <w:szCs w:val="24"/>
        </w:rPr>
      </w:pPr>
      <w:r w:rsidRPr="002D67EC">
        <w:rPr>
          <w:rFonts w:ascii="Courier New" w:eastAsia="Times New Roman" w:hAnsi="Courier New" w:cs="Courier New"/>
          <w:sz w:val="24"/>
          <w:szCs w:val="24"/>
        </w:rPr>
        <w:t>&lt;html&gt;</w:t>
      </w:r>
    </w:p>
    <w:p w14:paraId="77D9745D" w14:textId="77777777" w:rsidR="002D67EC" w:rsidRPr="002D67EC" w:rsidRDefault="002D67EC" w:rsidP="002D67EC">
      <w:pPr>
        <w:spacing w:after="0" w:line="240" w:lineRule="auto"/>
        <w:rPr>
          <w:rFonts w:ascii="Courier New" w:eastAsia="Times New Roman" w:hAnsi="Courier New" w:cs="Courier New"/>
          <w:sz w:val="24"/>
          <w:szCs w:val="24"/>
        </w:rPr>
      </w:pPr>
      <w:r w:rsidRPr="002D67EC">
        <w:rPr>
          <w:rFonts w:ascii="Courier New" w:eastAsia="Times New Roman" w:hAnsi="Courier New" w:cs="Courier New"/>
          <w:sz w:val="24"/>
          <w:szCs w:val="24"/>
        </w:rPr>
        <w:t>&lt;head&gt;</w:t>
      </w:r>
    </w:p>
    <w:p w14:paraId="6C5206F3" w14:textId="77777777" w:rsidR="002D67EC" w:rsidRPr="002D67EC" w:rsidRDefault="002D67EC" w:rsidP="002D67EC">
      <w:pPr>
        <w:spacing w:after="0" w:line="240" w:lineRule="auto"/>
        <w:rPr>
          <w:rFonts w:ascii="Courier New" w:eastAsia="Times New Roman" w:hAnsi="Courier New" w:cs="Courier New"/>
          <w:sz w:val="24"/>
          <w:szCs w:val="24"/>
        </w:rPr>
      </w:pPr>
      <w:r w:rsidRPr="002D67EC">
        <w:rPr>
          <w:rFonts w:ascii="Courier New" w:eastAsia="Times New Roman" w:hAnsi="Courier New" w:cs="Courier New"/>
          <w:sz w:val="24"/>
          <w:szCs w:val="24"/>
        </w:rPr>
        <w:t>&lt;title&gt;Example&lt;/title&gt;</w:t>
      </w:r>
    </w:p>
    <w:p w14:paraId="21E17929" w14:textId="77777777" w:rsidR="002D67EC" w:rsidRPr="002D67EC" w:rsidRDefault="002D67EC" w:rsidP="002D67EC">
      <w:pPr>
        <w:spacing w:after="0" w:line="240" w:lineRule="auto"/>
        <w:rPr>
          <w:rFonts w:ascii="Courier New" w:eastAsia="Times New Roman" w:hAnsi="Courier New" w:cs="Courier New"/>
          <w:sz w:val="24"/>
          <w:szCs w:val="24"/>
        </w:rPr>
      </w:pPr>
      <w:r w:rsidRPr="002D67EC">
        <w:rPr>
          <w:rFonts w:ascii="Courier New" w:eastAsia="Times New Roman" w:hAnsi="Courier New" w:cs="Courier New"/>
          <w:sz w:val="24"/>
          <w:szCs w:val="24"/>
        </w:rPr>
        <w:t>&lt;/head&gt;</w:t>
      </w:r>
    </w:p>
    <w:p w14:paraId="61F1EE7D" w14:textId="77777777" w:rsidR="002D67EC" w:rsidRPr="002D67EC" w:rsidRDefault="002D67EC" w:rsidP="002D67EC">
      <w:pPr>
        <w:spacing w:after="0" w:line="240" w:lineRule="auto"/>
        <w:rPr>
          <w:rFonts w:ascii="Courier New" w:eastAsia="Times New Roman" w:hAnsi="Courier New" w:cs="Courier New"/>
          <w:sz w:val="24"/>
          <w:szCs w:val="24"/>
        </w:rPr>
      </w:pPr>
      <w:r w:rsidRPr="002D67EC">
        <w:rPr>
          <w:rFonts w:ascii="Courier New" w:eastAsia="Times New Roman" w:hAnsi="Courier New" w:cs="Courier New"/>
          <w:sz w:val="24"/>
          <w:szCs w:val="24"/>
        </w:rPr>
        <w:t>&lt;body&gt;</w:t>
      </w:r>
    </w:p>
    <w:p w14:paraId="19570E06" w14:textId="77777777" w:rsidR="002D67EC" w:rsidRPr="002D67EC" w:rsidRDefault="002D67EC" w:rsidP="002D67EC">
      <w:pPr>
        <w:spacing w:after="0" w:line="240" w:lineRule="auto"/>
        <w:rPr>
          <w:rFonts w:ascii="Courier New" w:eastAsia="Times New Roman" w:hAnsi="Courier New" w:cs="Courier New"/>
          <w:sz w:val="24"/>
          <w:szCs w:val="24"/>
        </w:rPr>
      </w:pPr>
      <w:r w:rsidRPr="002D67EC">
        <w:rPr>
          <w:rFonts w:ascii="Courier New" w:eastAsia="Times New Roman" w:hAnsi="Courier New" w:cs="Courier New"/>
          <w:sz w:val="24"/>
          <w:szCs w:val="24"/>
        </w:rPr>
        <w:t>...</w:t>
      </w:r>
    </w:p>
    <w:p w14:paraId="3BC1C323" w14:textId="77777777" w:rsidR="002D67EC" w:rsidRPr="002D67EC" w:rsidRDefault="002D67EC" w:rsidP="002D67EC">
      <w:pPr>
        <w:spacing w:after="0" w:line="240" w:lineRule="auto"/>
        <w:rPr>
          <w:rFonts w:ascii="Courier New" w:eastAsia="Times New Roman" w:hAnsi="Courier New" w:cs="Courier New"/>
          <w:sz w:val="24"/>
          <w:szCs w:val="24"/>
        </w:rPr>
      </w:pPr>
      <w:r w:rsidRPr="002D67EC">
        <w:rPr>
          <w:rFonts w:ascii="Courier New" w:eastAsia="Times New Roman" w:hAnsi="Courier New" w:cs="Courier New"/>
          <w:sz w:val="24"/>
          <w:szCs w:val="24"/>
        </w:rPr>
        <w:t>&lt;/body&gt;</w:t>
      </w:r>
    </w:p>
    <w:p w14:paraId="1367F015" w14:textId="77777777" w:rsidR="002D67EC" w:rsidRPr="002D67EC" w:rsidRDefault="002D67EC" w:rsidP="002D67EC">
      <w:pPr>
        <w:spacing w:after="0" w:line="240" w:lineRule="auto"/>
        <w:rPr>
          <w:rFonts w:ascii="Courier New" w:eastAsia="Times New Roman" w:hAnsi="Courier New" w:cs="Courier New"/>
          <w:sz w:val="24"/>
          <w:szCs w:val="24"/>
        </w:rPr>
      </w:pPr>
      <w:r w:rsidRPr="002D67EC">
        <w:rPr>
          <w:rFonts w:ascii="Courier New" w:eastAsia="Times New Roman" w:hAnsi="Courier New" w:cs="Courier New"/>
          <w:sz w:val="24"/>
          <w:szCs w:val="24"/>
        </w:rPr>
        <w:t>&lt;/html&gt;</w:t>
      </w:r>
    </w:p>
    <w:p w14:paraId="15720B5B" w14:textId="77777777" w:rsidR="002D67EC" w:rsidRPr="002D67EC" w:rsidRDefault="002D67EC">
      <w:pPr>
        <w:pStyle w:val="Heading2"/>
        <w:pPrChange w:id="69" w:author="David Coverston" w:date="2016-11-29T08:11:00Z">
          <w:pPr>
            <w:spacing w:before="100" w:beforeAutospacing="1" w:after="100" w:afterAutospacing="1" w:line="240" w:lineRule="auto"/>
            <w:outlineLvl w:val="1"/>
          </w:pPr>
        </w:pPrChange>
      </w:pPr>
      <w:r w:rsidRPr="002D67EC">
        <w:t xml:space="preserve">Emphasis </w:t>
      </w:r>
    </w:p>
    <w:p w14:paraId="7ECAAE12" w14:textId="7CB799CC" w:rsidR="00E9391A" w:rsidRPr="00E9391A" w:rsidRDefault="00E9391A">
      <w:pPr>
        <w:spacing w:before="100" w:beforeAutospacing="1" w:after="100" w:afterAutospacing="1" w:line="240" w:lineRule="auto"/>
        <w:rPr>
          <w:ins w:id="70" w:author="David Coverston" w:date="2016-11-28T15:45:00Z"/>
          <w:rFonts w:ascii="Open Sans Light" w:eastAsia="Times New Roman" w:hAnsi="Open Sans Light" w:cs="Open Sans Light"/>
          <w:sz w:val="24"/>
          <w:szCs w:val="24"/>
          <w:rPrChange w:id="71" w:author="David Coverston" w:date="2016-11-28T15:46:00Z">
            <w:rPr>
              <w:ins w:id="72" w:author="David Coverston" w:date="2016-11-28T15:45:00Z"/>
            </w:rPr>
          </w:rPrChange>
        </w:rPr>
      </w:pPr>
      <w:ins w:id="73" w:author="David Coverston" w:date="2016-11-28T15:45:00Z">
        <w:r w:rsidRPr="00E9391A">
          <w:rPr>
            <w:rFonts w:ascii="Open Sans Light" w:eastAsia="Times New Roman" w:hAnsi="Open Sans Light" w:cs="Open Sans Light"/>
            <w:sz w:val="24"/>
            <w:szCs w:val="24"/>
            <w:rPrChange w:id="74" w:author="David Coverston" w:date="2016-11-28T15:46:00Z">
              <w:rPr/>
            </w:rPrChange>
          </w:rPr>
          <w:t>Italics</w:t>
        </w:r>
      </w:ins>
    </w:p>
    <w:p w14:paraId="0F1F229A" w14:textId="387F180E" w:rsidR="00E9391A" w:rsidRDefault="002D67EC" w:rsidP="002D67EC">
      <w:pPr>
        <w:spacing w:before="100" w:beforeAutospacing="1" w:after="100" w:afterAutospacing="1" w:line="240" w:lineRule="auto"/>
        <w:rPr>
          <w:ins w:id="75" w:author="David Coverston" w:date="2016-11-28T15:45:00Z"/>
          <w:rFonts w:ascii="Open Sans Light" w:eastAsia="Times New Roman" w:hAnsi="Open Sans Light" w:cs="Open Sans Light"/>
          <w:sz w:val="24"/>
          <w:szCs w:val="24"/>
        </w:rPr>
      </w:pPr>
      <w:r w:rsidRPr="002D67EC">
        <w:rPr>
          <w:rFonts w:ascii="Open Sans Light" w:eastAsia="Times New Roman" w:hAnsi="Open Sans Light" w:cs="Open Sans Light"/>
          <w:sz w:val="24"/>
          <w:szCs w:val="24"/>
        </w:rPr>
        <w:t xml:space="preserve">Use italics to emphasize a word, but do so </w:t>
      </w:r>
      <w:r w:rsidRPr="002D67EC">
        <w:rPr>
          <w:rFonts w:ascii="Open Sans Light" w:eastAsia="Times New Roman" w:hAnsi="Open Sans Light" w:cs="Open Sans Light"/>
          <w:i/>
          <w:iCs/>
          <w:sz w:val="24"/>
          <w:szCs w:val="24"/>
        </w:rPr>
        <w:t>sparingly</w:t>
      </w:r>
      <w:r w:rsidRPr="002D67EC">
        <w:rPr>
          <w:rFonts w:ascii="Open Sans Light" w:eastAsia="Times New Roman" w:hAnsi="Open Sans Light" w:cs="Open Sans Light"/>
          <w:sz w:val="24"/>
          <w:szCs w:val="24"/>
        </w:rPr>
        <w:t xml:space="preserve">. </w:t>
      </w:r>
      <w:del w:id="76" w:author="David Coverston" w:date="2016-11-28T15:44:00Z">
        <w:r w:rsidRPr="002D67EC" w:rsidDel="00E9391A">
          <w:rPr>
            <w:rFonts w:ascii="Open Sans Light" w:eastAsia="Times New Roman" w:hAnsi="Open Sans Light" w:cs="Open Sans Light"/>
            <w:sz w:val="24"/>
            <w:szCs w:val="24"/>
          </w:rPr>
          <w:delText>You can also u</w:delText>
        </w:r>
      </w:del>
      <w:ins w:id="77" w:author="David Coverston" w:date="2016-11-28T15:44:00Z">
        <w:r w:rsidR="00E9391A">
          <w:rPr>
            <w:rFonts w:ascii="Open Sans Light" w:eastAsia="Times New Roman" w:hAnsi="Open Sans Light" w:cs="Open Sans Light"/>
            <w:sz w:val="24"/>
            <w:szCs w:val="24"/>
          </w:rPr>
          <w:t>U</w:t>
        </w:r>
      </w:ins>
      <w:r w:rsidRPr="002D67EC">
        <w:rPr>
          <w:rFonts w:ascii="Open Sans Light" w:eastAsia="Times New Roman" w:hAnsi="Open Sans Light" w:cs="Open Sans Light"/>
          <w:sz w:val="24"/>
          <w:szCs w:val="24"/>
        </w:rPr>
        <w:t xml:space="preserve">se italics </w:t>
      </w:r>
      <w:del w:id="78" w:author="David Coverston" w:date="2016-11-28T15:45:00Z">
        <w:r w:rsidRPr="002D67EC" w:rsidDel="00E9391A">
          <w:rPr>
            <w:rFonts w:ascii="Open Sans Light" w:eastAsia="Times New Roman" w:hAnsi="Open Sans Light" w:cs="Open Sans Light"/>
            <w:sz w:val="24"/>
            <w:szCs w:val="24"/>
          </w:rPr>
          <w:delText xml:space="preserve">if you are </w:delText>
        </w:r>
      </w:del>
      <w:ins w:id="79" w:author="David Coverston" w:date="2016-11-28T15:45:00Z">
        <w:r w:rsidR="00E9391A">
          <w:rPr>
            <w:rFonts w:ascii="Open Sans Light" w:eastAsia="Times New Roman" w:hAnsi="Open Sans Light" w:cs="Open Sans Light"/>
            <w:sz w:val="24"/>
            <w:szCs w:val="24"/>
          </w:rPr>
          <w:t xml:space="preserve">when </w:t>
        </w:r>
      </w:ins>
      <w:r w:rsidRPr="002D67EC">
        <w:rPr>
          <w:rFonts w:ascii="Open Sans Light" w:eastAsia="Times New Roman" w:hAnsi="Open Sans Light" w:cs="Open Sans Light"/>
          <w:sz w:val="24"/>
          <w:szCs w:val="24"/>
        </w:rPr>
        <w:t xml:space="preserve">introducing a new term or </w:t>
      </w:r>
      <w:del w:id="80" w:author="David Coverston" w:date="2016-11-28T15:45:00Z">
        <w:r w:rsidRPr="002D67EC" w:rsidDel="00E9391A">
          <w:rPr>
            <w:rFonts w:ascii="Open Sans Light" w:eastAsia="Times New Roman" w:hAnsi="Open Sans Light" w:cs="Open Sans Light"/>
            <w:sz w:val="24"/>
            <w:szCs w:val="24"/>
          </w:rPr>
          <w:delText xml:space="preserve">when </w:delText>
        </w:r>
      </w:del>
      <w:r w:rsidRPr="002D67EC">
        <w:rPr>
          <w:rFonts w:ascii="Open Sans Light" w:eastAsia="Times New Roman" w:hAnsi="Open Sans Light" w:cs="Open Sans Light"/>
          <w:sz w:val="24"/>
          <w:szCs w:val="24"/>
        </w:rPr>
        <w:t xml:space="preserve">naming other documents. </w:t>
      </w:r>
    </w:p>
    <w:p w14:paraId="0E8D12A5" w14:textId="2BEBD514" w:rsidR="00E9391A" w:rsidRDefault="00E9391A" w:rsidP="002D67EC">
      <w:pPr>
        <w:spacing w:before="100" w:beforeAutospacing="1" w:after="100" w:afterAutospacing="1" w:line="240" w:lineRule="auto"/>
        <w:rPr>
          <w:ins w:id="81" w:author="David Coverston" w:date="2016-11-28T15:46:00Z"/>
          <w:rFonts w:ascii="Open Sans Light" w:eastAsia="Times New Roman" w:hAnsi="Open Sans Light" w:cs="Open Sans Light"/>
          <w:sz w:val="24"/>
          <w:szCs w:val="24"/>
        </w:rPr>
      </w:pPr>
      <w:ins w:id="82" w:author="David Coverston" w:date="2016-11-28T15:46:00Z">
        <w:r>
          <w:rPr>
            <w:rFonts w:ascii="Open Sans Light" w:eastAsia="Times New Roman" w:hAnsi="Open Sans Light" w:cs="Open Sans Light"/>
            <w:sz w:val="24"/>
            <w:szCs w:val="24"/>
          </w:rPr>
          <w:t>Quote Marks</w:t>
        </w:r>
      </w:ins>
    </w:p>
    <w:p w14:paraId="532A5E9A" w14:textId="3A58CA7D" w:rsidR="002D67EC" w:rsidRPr="002D67EC" w:rsidRDefault="002D67EC" w:rsidP="002D67EC">
      <w:pPr>
        <w:spacing w:before="100" w:beforeAutospacing="1" w:after="100" w:afterAutospacing="1" w:line="240" w:lineRule="auto"/>
        <w:rPr>
          <w:rFonts w:ascii="Open Sans Light" w:eastAsia="Times New Roman" w:hAnsi="Open Sans Light" w:cs="Open Sans Light"/>
          <w:sz w:val="24"/>
          <w:szCs w:val="24"/>
        </w:rPr>
      </w:pPr>
      <w:del w:id="83" w:author="David Coverston" w:date="2016-11-28T15:47:00Z">
        <w:r w:rsidRPr="002D67EC" w:rsidDel="00B14377">
          <w:rPr>
            <w:rFonts w:ascii="Open Sans Light" w:eastAsia="Times New Roman" w:hAnsi="Open Sans Light" w:cs="Open Sans Light"/>
            <w:sz w:val="24"/>
            <w:szCs w:val="24"/>
          </w:rPr>
          <w:delText>If you</w:delText>
        </w:r>
      </w:del>
      <w:ins w:id="84" w:author="David Coverston" w:date="2016-11-28T15:47:00Z">
        <w:r w:rsidR="00B14377">
          <w:rPr>
            <w:rFonts w:ascii="Open Sans Light" w:eastAsia="Times New Roman" w:hAnsi="Open Sans Light" w:cs="Open Sans Light"/>
            <w:sz w:val="24"/>
            <w:szCs w:val="24"/>
          </w:rPr>
          <w:t>When</w:t>
        </w:r>
      </w:ins>
      <w:r w:rsidRPr="002D67EC">
        <w:rPr>
          <w:rFonts w:ascii="Open Sans Light" w:eastAsia="Times New Roman" w:hAnsi="Open Sans Light" w:cs="Open Sans Light"/>
          <w:sz w:val="24"/>
          <w:szCs w:val="24"/>
        </w:rPr>
        <w:t xml:space="preserve"> </w:t>
      </w:r>
      <w:del w:id="85" w:author="David Coverston" w:date="2016-11-28T09:32:00Z">
        <w:r w:rsidRPr="002D67EC" w:rsidDel="00256920">
          <w:rPr>
            <w:rFonts w:ascii="Open Sans Light" w:eastAsia="Times New Roman" w:hAnsi="Open Sans Light" w:cs="Open Sans Light"/>
            <w:sz w:val="24"/>
            <w:szCs w:val="24"/>
          </w:rPr>
          <w:delText xml:space="preserve">have to </w:delText>
        </w:r>
      </w:del>
      <w:r w:rsidRPr="002D67EC">
        <w:rPr>
          <w:rFonts w:ascii="Open Sans Light" w:eastAsia="Times New Roman" w:hAnsi="Open Sans Light" w:cs="Open Sans Light"/>
          <w:sz w:val="24"/>
          <w:szCs w:val="24"/>
        </w:rPr>
        <w:t>us</w:t>
      </w:r>
      <w:del w:id="86" w:author="David Coverston" w:date="2016-11-28T15:47:00Z">
        <w:r w:rsidRPr="002D67EC" w:rsidDel="00B14377">
          <w:rPr>
            <w:rFonts w:ascii="Open Sans Light" w:eastAsia="Times New Roman" w:hAnsi="Open Sans Light" w:cs="Open Sans Light"/>
            <w:sz w:val="24"/>
            <w:szCs w:val="24"/>
          </w:rPr>
          <w:delText>e</w:delText>
        </w:r>
      </w:del>
      <w:ins w:id="87" w:author="David Coverston" w:date="2016-11-28T15:47:00Z">
        <w:r w:rsidR="00B14377">
          <w:rPr>
            <w:rFonts w:ascii="Open Sans Light" w:eastAsia="Times New Roman" w:hAnsi="Open Sans Light" w:cs="Open Sans Light"/>
            <w:sz w:val="24"/>
            <w:szCs w:val="24"/>
          </w:rPr>
          <w:t>ing</w:t>
        </w:r>
      </w:ins>
      <w:r w:rsidRPr="002D67EC">
        <w:rPr>
          <w:rFonts w:ascii="Open Sans Light" w:eastAsia="Times New Roman" w:hAnsi="Open Sans Light" w:cs="Open Sans Light"/>
          <w:sz w:val="24"/>
          <w:szCs w:val="24"/>
        </w:rPr>
        <w:t xml:space="preserve"> quotes for emphasis, use "double quotes." Do not use 'single quotes'</w:t>
      </w:r>
      <w:del w:id="88" w:author="David Coverston" w:date="2016-11-28T09:33:00Z">
        <w:r w:rsidRPr="002D67EC" w:rsidDel="00256920">
          <w:rPr>
            <w:rFonts w:ascii="Open Sans Light" w:eastAsia="Times New Roman" w:hAnsi="Open Sans Light" w:cs="Open Sans Light"/>
            <w:sz w:val="24"/>
            <w:szCs w:val="24"/>
          </w:rPr>
          <w:delText xml:space="preserve"> </w:delText>
        </w:r>
        <w:r w:rsidRPr="00AE1128" w:rsidDel="00256920">
          <w:rPr>
            <w:rFonts w:ascii="Open Sans Light" w:eastAsia="Times New Roman" w:hAnsi="Open Sans Light" w:cs="Open Sans Light"/>
            <w:sz w:val="24"/>
            <w:szCs w:val="24"/>
          </w:rPr>
          <w:delText>ever</w:delText>
        </w:r>
      </w:del>
      <w:r w:rsidRPr="002D67EC">
        <w:rPr>
          <w:rFonts w:ascii="Open Sans Light" w:eastAsia="Times New Roman" w:hAnsi="Open Sans Light" w:cs="Open Sans Light"/>
          <w:sz w:val="24"/>
          <w:szCs w:val="24"/>
        </w:rPr>
        <w:t>.</w:t>
      </w:r>
    </w:p>
    <w:p w14:paraId="1B7C0ACC" w14:textId="77777777" w:rsidR="002D67EC" w:rsidRPr="00E9391A" w:rsidRDefault="002D67EC">
      <w:pPr>
        <w:spacing w:before="100" w:beforeAutospacing="1" w:after="100" w:afterAutospacing="1" w:line="240" w:lineRule="auto"/>
        <w:rPr>
          <w:rFonts w:ascii="Open Sans Light" w:eastAsia="Times New Roman" w:hAnsi="Open Sans Light" w:cs="Open Sans Light"/>
          <w:sz w:val="24"/>
          <w:szCs w:val="24"/>
          <w:rPrChange w:id="89" w:author="David Coverston" w:date="2016-11-28T15:46:00Z">
            <w:rPr>
              <w:rFonts w:ascii="Open Sans Light" w:eastAsia="Times New Roman" w:hAnsi="Open Sans Light" w:cs="Open Sans Light"/>
              <w:b/>
              <w:bCs/>
              <w:sz w:val="36"/>
              <w:szCs w:val="36"/>
            </w:rPr>
          </w:rPrChange>
        </w:rPr>
        <w:pPrChange w:id="90" w:author="David Coverston" w:date="2016-11-28T15:46:00Z">
          <w:pPr>
            <w:spacing w:before="100" w:beforeAutospacing="1" w:after="100" w:afterAutospacing="1" w:line="240" w:lineRule="auto"/>
            <w:outlineLvl w:val="1"/>
          </w:pPr>
        </w:pPrChange>
      </w:pPr>
      <w:r w:rsidRPr="00E9391A">
        <w:rPr>
          <w:rFonts w:ascii="Open Sans Light" w:eastAsia="Times New Roman" w:hAnsi="Open Sans Light" w:cs="Open Sans Light"/>
          <w:sz w:val="24"/>
          <w:szCs w:val="24"/>
          <w:rPrChange w:id="91" w:author="David Coverston" w:date="2016-11-28T15:46:00Z">
            <w:rPr>
              <w:rFonts w:ascii="Open Sans Light" w:eastAsia="Times New Roman" w:hAnsi="Open Sans Light" w:cs="Open Sans Light"/>
              <w:b/>
              <w:bCs/>
              <w:sz w:val="36"/>
              <w:szCs w:val="36"/>
            </w:rPr>
          </w:rPrChange>
        </w:rPr>
        <w:t xml:space="preserve">Exclamation Points </w:t>
      </w:r>
    </w:p>
    <w:p w14:paraId="00B6E737" w14:textId="236E12C3" w:rsidR="002D67EC" w:rsidRPr="002D67EC" w:rsidRDefault="002D67EC" w:rsidP="00424DCF">
      <w:pPr>
        <w:spacing w:before="100" w:beforeAutospacing="1" w:after="100" w:afterAutospacing="1" w:line="240" w:lineRule="auto"/>
        <w:outlineLvl w:val="1"/>
        <w:rPr>
          <w:rFonts w:ascii="Open Sans Light" w:eastAsia="Times New Roman" w:hAnsi="Open Sans Light" w:cs="Open Sans Light"/>
          <w:sz w:val="24"/>
          <w:szCs w:val="24"/>
        </w:rPr>
      </w:pPr>
      <w:r w:rsidRPr="002D67EC">
        <w:rPr>
          <w:rFonts w:ascii="Open Sans Light" w:eastAsia="Times New Roman" w:hAnsi="Open Sans Light" w:cs="Open Sans Light"/>
          <w:sz w:val="24"/>
          <w:szCs w:val="24"/>
        </w:rPr>
        <w:t>Avoid using exclamation points</w:t>
      </w:r>
      <w:del w:id="92" w:author="David Coverston" w:date="2016-11-28T09:33:00Z">
        <w:r w:rsidRPr="002D67EC" w:rsidDel="00256920">
          <w:rPr>
            <w:rFonts w:ascii="Open Sans Light" w:eastAsia="Times New Roman" w:hAnsi="Open Sans Light" w:cs="Open Sans Light"/>
            <w:sz w:val="24"/>
            <w:szCs w:val="24"/>
          </w:rPr>
          <w:delText xml:space="preserve"> in documentation</w:delText>
        </w:r>
      </w:del>
      <w:r w:rsidRPr="002D67EC">
        <w:rPr>
          <w:rFonts w:ascii="Open Sans Light" w:eastAsia="Times New Roman" w:hAnsi="Open Sans Light" w:cs="Open Sans Light"/>
          <w:sz w:val="24"/>
          <w:szCs w:val="24"/>
        </w:rPr>
        <w:t>.</w:t>
      </w:r>
    </w:p>
    <w:p w14:paraId="03D0D7D1" w14:textId="77777777" w:rsidR="002D67EC" w:rsidRPr="002D67EC" w:rsidRDefault="002D67EC">
      <w:pPr>
        <w:pStyle w:val="Heading2"/>
        <w:pPrChange w:id="93" w:author="David Coverston" w:date="2016-11-29T08:11:00Z">
          <w:pPr>
            <w:spacing w:before="100" w:beforeAutospacing="1" w:after="100" w:afterAutospacing="1" w:line="240" w:lineRule="auto"/>
            <w:outlineLvl w:val="1"/>
          </w:pPr>
        </w:pPrChange>
      </w:pPr>
      <w:r w:rsidRPr="002D67EC">
        <w:t xml:space="preserve">Hyphenation </w:t>
      </w:r>
    </w:p>
    <w:p w14:paraId="7DF40E31" w14:textId="77777777" w:rsidR="002D67EC" w:rsidRPr="002D67EC" w:rsidRDefault="002D67EC" w:rsidP="002D67EC">
      <w:pPr>
        <w:spacing w:before="100" w:beforeAutospacing="1" w:after="100" w:afterAutospacing="1" w:line="240" w:lineRule="auto"/>
        <w:rPr>
          <w:rFonts w:ascii="Open Sans Light" w:eastAsia="Times New Roman" w:hAnsi="Open Sans Light" w:cs="Open Sans Light"/>
          <w:sz w:val="24"/>
          <w:szCs w:val="24"/>
        </w:rPr>
      </w:pPr>
      <w:r w:rsidRPr="002D67EC">
        <w:rPr>
          <w:rFonts w:ascii="Open Sans Light" w:eastAsia="Times New Roman" w:hAnsi="Open Sans Light" w:cs="Open Sans Light"/>
          <w:sz w:val="24"/>
          <w:szCs w:val="24"/>
        </w:rPr>
        <w:t>Do not hyphenate at line breaks.</w:t>
      </w:r>
    </w:p>
    <w:p w14:paraId="16D16C04" w14:textId="77777777" w:rsidR="002D67EC" w:rsidRPr="002D67EC" w:rsidRDefault="002D67EC" w:rsidP="002D67EC">
      <w:pPr>
        <w:numPr>
          <w:ilvl w:val="0"/>
          <w:numId w:val="6"/>
        </w:numPr>
        <w:spacing w:before="100" w:beforeAutospacing="1" w:after="100" w:afterAutospacing="1" w:line="240" w:lineRule="auto"/>
        <w:rPr>
          <w:rFonts w:ascii="Open Sans Light" w:eastAsia="Times New Roman" w:hAnsi="Open Sans Light" w:cs="Open Sans Light"/>
          <w:sz w:val="24"/>
          <w:szCs w:val="24"/>
        </w:rPr>
      </w:pPr>
      <w:r w:rsidRPr="002D67EC">
        <w:rPr>
          <w:rFonts w:ascii="Open Sans Light" w:eastAsia="Times New Roman" w:hAnsi="Open Sans Light" w:cs="Open Sans Light"/>
          <w:sz w:val="24"/>
          <w:szCs w:val="24"/>
        </w:rPr>
        <w:t>Hyphenate two or more words that modify a noun if confusion might result; for</w:t>
      </w:r>
      <w:r w:rsidRPr="002D67EC">
        <w:rPr>
          <w:rFonts w:ascii="Open Sans Light" w:eastAsia="Times New Roman" w:hAnsi="Open Sans Light" w:cs="Open Sans Light"/>
          <w:sz w:val="24"/>
          <w:szCs w:val="24"/>
        </w:rPr>
        <w:br/>
        <w:t>example, "read-only memory."</w:t>
      </w:r>
    </w:p>
    <w:p w14:paraId="7B299391" w14:textId="77777777" w:rsidR="002D67EC" w:rsidRPr="002D67EC" w:rsidRDefault="002D67EC" w:rsidP="002D67EC">
      <w:pPr>
        <w:numPr>
          <w:ilvl w:val="0"/>
          <w:numId w:val="6"/>
        </w:numPr>
        <w:spacing w:before="100" w:beforeAutospacing="1" w:after="100" w:afterAutospacing="1" w:line="240" w:lineRule="auto"/>
        <w:rPr>
          <w:rFonts w:ascii="Open Sans Light" w:eastAsia="Times New Roman" w:hAnsi="Open Sans Light" w:cs="Open Sans Light"/>
          <w:sz w:val="24"/>
          <w:szCs w:val="24"/>
        </w:rPr>
      </w:pPr>
      <w:r w:rsidRPr="002D67EC">
        <w:rPr>
          <w:rFonts w:ascii="Open Sans Light" w:eastAsia="Times New Roman" w:hAnsi="Open Sans Light" w:cs="Open Sans Light"/>
          <w:sz w:val="24"/>
          <w:szCs w:val="24"/>
        </w:rPr>
        <w:t>Hyphenate word/numeric two word modifiers, for example, "8-point font."</w:t>
      </w:r>
    </w:p>
    <w:p w14:paraId="050F11C6" w14:textId="77777777" w:rsidR="002D67EC" w:rsidRPr="002D67EC" w:rsidRDefault="002D67EC" w:rsidP="002D67EC">
      <w:pPr>
        <w:numPr>
          <w:ilvl w:val="0"/>
          <w:numId w:val="6"/>
        </w:numPr>
        <w:spacing w:before="100" w:beforeAutospacing="1" w:after="100" w:afterAutospacing="1" w:line="240" w:lineRule="auto"/>
        <w:rPr>
          <w:rFonts w:ascii="Open Sans Light" w:eastAsia="Times New Roman" w:hAnsi="Open Sans Light" w:cs="Open Sans Light"/>
          <w:sz w:val="24"/>
          <w:szCs w:val="24"/>
        </w:rPr>
      </w:pPr>
      <w:r w:rsidRPr="002D67EC">
        <w:rPr>
          <w:rFonts w:ascii="Open Sans Light" w:eastAsia="Times New Roman" w:hAnsi="Open Sans Light" w:cs="Open Sans Light"/>
          <w:sz w:val="24"/>
          <w:szCs w:val="24"/>
        </w:rPr>
        <w:t>Avoid suspended compound adjectives; for example, "You can use any combination of upper- and lowercase letters in a password." Spell out "uppercase" and "lowercase."</w:t>
      </w:r>
    </w:p>
    <w:p w14:paraId="2E298237" w14:textId="39B0E5CA" w:rsidR="002D67EC" w:rsidRPr="002D67EC" w:rsidRDefault="002D67EC">
      <w:pPr>
        <w:pStyle w:val="Heading2"/>
        <w:pPrChange w:id="94" w:author="David Coverston" w:date="2016-11-29T08:12:00Z">
          <w:pPr>
            <w:spacing w:before="100" w:beforeAutospacing="1" w:after="100" w:afterAutospacing="1" w:line="240" w:lineRule="auto"/>
            <w:outlineLvl w:val="1"/>
          </w:pPr>
        </w:pPrChange>
      </w:pPr>
      <w:del w:id="95" w:author="David Coverston" w:date="2016-11-28T09:35:00Z">
        <w:r w:rsidRPr="002D67EC" w:rsidDel="00256920">
          <w:lastRenderedPageBreak/>
          <w:delText xml:space="preserve">Parenthesis </w:delText>
        </w:r>
      </w:del>
      <w:ins w:id="96" w:author="David Coverston" w:date="2016-11-28T09:35:00Z">
        <w:r w:rsidR="00256920" w:rsidRPr="002D67EC">
          <w:t>Parenthes</w:t>
        </w:r>
        <w:r w:rsidR="00256920">
          <w:t>e</w:t>
        </w:r>
        <w:r w:rsidR="00256920" w:rsidRPr="002D67EC">
          <w:t xml:space="preserve">s </w:t>
        </w:r>
      </w:ins>
    </w:p>
    <w:p w14:paraId="0975550C" w14:textId="47132149" w:rsidR="002D67EC" w:rsidRPr="002D67EC" w:rsidRDefault="002D67EC" w:rsidP="002D67EC">
      <w:pPr>
        <w:spacing w:before="100" w:beforeAutospacing="1" w:after="100" w:afterAutospacing="1" w:line="240" w:lineRule="auto"/>
        <w:rPr>
          <w:rFonts w:ascii="Open Sans Light" w:eastAsia="Times New Roman" w:hAnsi="Open Sans Light" w:cs="Open Sans Light"/>
          <w:sz w:val="24"/>
          <w:szCs w:val="24"/>
        </w:rPr>
      </w:pPr>
      <w:r w:rsidRPr="002D67EC">
        <w:rPr>
          <w:rFonts w:ascii="Open Sans Light" w:eastAsia="Times New Roman" w:hAnsi="Open Sans Light" w:cs="Open Sans Light"/>
          <w:sz w:val="24"/>
          <w:szCs w:val="24"/>
        </w:rPr>
        <w:t xml:space="preserve">Do not use </w:t>
      </w:r>
      <w:del w:id="97" w:author="David Coverston" w:date="2016-11-28T09:35:00Z">
        <w:r w:rsidRPr="002D67EC" w:rsidDel="00256920">
          <w:rPr>
            <w:rFonts w:ascii="Open Sans Light" w:eastAsia="Times New Roman" w:hAnsi="Open Sans Light" w:cs="Open Sans Light"/>
            <w:sz w:val="24"/>
            <w:szCs w:val="24"/>
          </w:rPr>
          <w:delText xml:space="preserve">parenthesis </w:delText>
        </w:r>
      </w:del>
      <w:ins w:id="98" w:author="David Coverston" w:date="2016-11-28T09:35:00Z">
        <w:r w:rsidR="00256920" w:rsidRPr="002D67EC">
          <w:rPr>
            <w:rFonts w:ascii="Open Sans Light" w:eastAsia="Times New Roman" w:hAnsi="Open Sans Light" w:cs="Open Sans Light"/>
            <w:sz w:val="24"/>
            <w:szCs w:val="24"/>
          </w:rPr>
          <w:t>parenthes</w:t>
        </w:r>
        <w:r w:rsidR="00256920">
          <w:rPr>
            <w:rFonts w:ascii="Open Sans Light" w:eastAsia="Times New Roman" w:hAnsi="Open Sans Light" w:cs="Open Sans Light"/>
            <w:sz w:val="24"/>
            <w:szCs w:val="24"/>
          </w:rPr>
          <w:t>e</w:t>
        </w:r>
        <w:r w:rsidR="00256920" w:rsidRPr="002D67EC">
          <w:rPr>
            <w:rFonts w:ascii="Open Sans Light" w:eastAsia="Times New Roman" w:hAnsi="Open Sans Light" w:cs="Open Sans Light"/>
            <w:sz w:val="24"/>
            <w:szCs w:val="24"/>
          </w:rPr>
          <w:t xml:space="preserve">s </w:t>
        </w:r>
      </w:ins>
      <w:r w:rsidRPr="002D67EC">
        <w:rPr>
          <w:rFonts w:ascii="Open Sans Light" w:eastAsia="Times New Roman" w:hAnsi="Open Sans Light" w:cs="Open Sans Light"/>
          <w:sz w:val="24"/>
          <w:szCs w:val="24"/>
        </w:rPr>
        <w:t>in titles. If a title uses an acronym, spell it out unless it is internationally known, such as IBM. You can use parenthesis to define an acronym in text. Avoid using parenthesis in text to define a parenthetical phrase, instead use commas.</w:t>
      </w:r>
    </w:p>
    <w:p w14:paraId="754C5166" w14:textId="77777777" w:rsidR="002D67EC" w:rsidRPr="002D67EC" w:rsidRDefault="002D67EC">
      <w:pPr>
        <w:pStyle w:val="Heading2"/>
        <w:pPrChange w:id="99" w:author="David Coverston" w:date="2016-11-29T08:12:00Z">
          <w:pPr>
            <w:spacing w:before="100" w:beforeAutospacing="1" w:after="100" w:afterAutospacing="1" w:line="240" w:lineRule="auto"/>
            <w:outlineLvl w:val="1"/>
          </w:pPr>
        </w:pPrChange>
      </w:pPr>
      <w:r w:rsidRPr="002D67EC">
        <w:t xml:space="preserve">Punctuation in Bulleted Lists </w:t>
      </w:r>
    </w:p>
    <w:p w14:paraId="0BDB9E0F" w14:textId="77777777" w:rsidR="002D67EC" w:rsidRPr="002D67EC" w:rsidRDefault="002D67EC" w:rsidP="002D67EC">
      <w:pPr>
        <w:spacing w:before="100" w:beforeAutospacing="1" w:after="100" w:afterAutospacing="1" w:line="240" w:lineRule="auto"/>
        <w:rPr>
          <w:rFonts w:ascii="Open Sans Light" w:eastAsia="Times New Roman" w:hAnsi="Open Sans Light" w:cs="Open Sans Light"/>
          <w:sz w:val="24"/>
          <w:szCs w:val="24"/>
        </w:rPr>
      </w:pPr>
      <w:r w:rsidRPr="002D67EC">
        <w:rPr>
          <w:rFonts w:ascii="Open Sans Light" w:eastAsia="Times New Roman" w:hAnsi="Open Sans Light" w:cs="Open Sans Light"/>
          <w:sz w:val="24"/>
          <w:szCs w:val="24"/>
        </w:rPr>
        <w:t>Use the guidelines below for bulleted lists:</w:t>
      </w:r>
    </w:p>
    <w:p w14:paraId="034B5D6D" w14:textId="77777777" w:rsidR="002D67EC" w:rsidRPr="002D67EC" w:rsidRDefault="002D67EC" w:rsidP="002D67EC">
      <w:pPr>
        <w:numPr>
          <w:ilvl w:val="0"/>
          <w:numId w:val="7"/>
        </w:numPr>
        <w:spacing w:before="100" w:beforeAutospacing="1" w:after="100" w:afterAutospacing="1" w:line="240" w:lineRule="auto"/>
        <w:rPr>
          <w:rFonts w:ascii="Open Sans Light" w:eastAsia="Times New Roman" w:hAnsi="Open Sans Light" w:cs="Open Sans Light"/>
          <w:sz w:val="24"/>
          <w:szCs w:val="24"/>
        </w:rPr>
      </w:pPr>
      <w:r w:rsidRPr="002D67EC">
        <w:rPr>
          <w:rFonts w:ascii="Open Sans Light" w:eastAsia="Times New Roman" w:hAnsi="Open Sans Light" w:cs="Open Sans Light"/>
          <w:sz w:val="24"/>
          <w:szCs w:val="24"/>
        </w:rPr>
        <w:t>Capitalize the first word of each bulleted item.</w:t>
      </w:r>
    </w:p>
    <w:p w14:paraId="7D4BC602" w14:textId="507B4955" w:rsidR="002D67EC" w:rsidRPr="002D67EC" w:rsidRDefault="002D67EC" w:rsidP="002D67EC">
      <w:pPr>
        <w:numPr>
          <w:ilvl w:val="0"/>
          <w:numId w:val="7"/>
        </w:numPr>
        <w:spacing w:before="100" w:beforeAutospacing="1" w:after="100" w:afterAutospacing="1" w:line="240" w:lineRule="auto"/>
        <w:rPr>
          <w:rFonts w:ascii="Open Sans Light" w:eastAsia="Times New Roman" w:hAnsi="Open Sans Light" w:cs="Open Sans Light"/>
          <w:sz w:val="24"/>
          <w:szCs w:val="24"/>
        </w:rPr>
      </w:pPr>
      <w:r w:rsidRPr="002D67EC">
        <w:rPr>
          <w:rFonts w:ascii="Open Sans Light" w:eastAsia="Times New Roman" w:hAnsi="Open Sans Light" w:cs="Open Sans Light"/>
          <w:sz w:val="24"/>
          <w:szCs w:val="24"/>
        </w:rPr>
        <w:t>Most bulleted lists are not full sentences and do not require periods. If one item has more than one sentence and requires a period, all items in the bulleted list get a period at the end</w:t>
      </w:r>
      <w:del w:id="100" w:author="David Coverston" w:date="2016-12-15T09:04:00Z">
        <w:r w:rsidRPr="002D67EC" w:rsidDel="00511D05">
          <w:rPr>
            <w:rFonts w:ascii="Open Sans Light" w:eastAsia="Times New Roman" w:hAnsi="Open Sans Light" w:cs="Open Sans Light"/>
            <w:sz w:val="24"/>
            <w:szCs w:val="24"/>
          </w:rPr>
          <w:delText xml:space="preserve"> (for consistency)</w:delText>
        </w:r>
      </w:del>
      <w:r w:rsidRPr="002D67EC">
        <w:rPr>
          <w:rFonts w:ascii="Open Sans Light" w:eastAsia="Times New Roman" w:hAnsi="Open Sans Light" w:cs="Open Sans Light"/>
          <w:sz w:val="24"/>
          <w:szCs w:val="24"/>
        </w:rPr>
        <w:t>.</w:t>
      </w:r>
    </w:p>
    <w:p w14:paraId="5EF82965" w14:textId="77777777" w:rsidR="002D67EC" w:rsidRPr="002D67EC" w:rsidRDefault="002D67EC" w:rsidP="002D67EC">
      <w:pPr>
        <w:numPr>
          <w:ilvl w:val="0"/>
          <w:numId w:val="7"/>
        </w:numPr>
        <w:spacing w:before="100" w:beforeAutospacing="1" w:after="100" w:afterAutospacing="1" w:line="240" w:lineRule="auto"/>
        <w:rPr>
          <w:rFonts w:ascii="Open Sans Light" w:eastAsia="Times New Roman" w:hAnsi="Open Sans Light" w:cs="Open Sans Light"/>
          <w:sz w:val="24"/>
          <w:szCs w:val="24"/>
        </w:rPr>
      </w:pPr>
      <w:r w:rsidRPr="002D67EC">
        <w:rPr>
          <w:rFonts w:ascii="Open Sans Light" w:eastAsia="Times New Roman" w:hAnsi="Open Sans Light" w:cs="Open Sans Light"/>
          <w:sz w:val="24"/>
          <w:szCs w:val="24"/>
        </w:rPr>
        <w:t>Numbered lists always get a period at the end of the sentence.</w:t>
      </w:r>
    </w:p>
    <w:p w14:paraId="71590365" w14:textId="77777777" w:rsidR="002D67EC" w:rsidRPr="002D67EC" w:rsidRDefault="002D67EC">
      <w:pPr>
        <w:pStyle w:val="Heading2"/>
        <w:pPrChange w:id="101" w:author="David Coverston" w:date="2016-11-29T08:12:00Z">
          <w:pPr>
            <w:spacing w:before="100" w:beforeAutospacing="1" w:after="100" w:afterAutospacing="1" w:line="240" w:lineRule="auto"/>
            <w:outlineLvl w:val="1"/>
          </w:pPr>
        </w:pPrChange>
      </w:pPr>
      <w:r w:rsidRPr="002D67EC">
        <w:t xml:space="preserve">Slashes </w:t>
      </w:r>
    </w:p>
    <w:p w14:paraId="3D88ED64" w14:textId="77777777" w:rsidR="00256920" w:rsidRDefault="002D67EC">
      <w:pPr>
        <w:spacing w:before="100" w:beforeAutospacing="1" w:after="100" w:afterAutospacing="1" w:line="240" w:lineRule="auto"/>
        <w:rPr>
          <w:ins w:id="102" w:author="David Coverston" w:date="2016-11-28T09:38:00Z"/>
          <w:rFonts w:ascii="Open Sans Light" w:eastAsia="Times New Roman" w:hAnsi="Open Sans Light" w:cs="Open Sans Light"/>
          <w:sz w:val="24"/>
          <w:szCs w:val="24"/>
        </w:rPr>
        <w:pPrChange w:id="103" w:author="David Coverston" w:date="2016-11-28T09:36:00Z">
          <w:pPr>
            <w:spacing w:before="100" w:beforeAutospacing="1" w:after="100" w:afterAutospacing="1" w:line="240" w:lineRule="auto"/>
            <w:outlineLvl w:val="1"/>
          </w:pPr>
        </w:pPrChange>
      </w:pPr>
      <w:del w:id="104" w:author="David Coverston" w:date="2016-11-28T09:36:00Z">
        <w:r w:rsidRPr="002D67EC" w:rsidDel="00256920">
          <w:rPr>
            <w:rFonts w:ascii="Open Sans Light" w:eastAsia="Times New Roman" w:hAnsi="Open Sans Light" w:cs="Open Sans Light"/>
            <w:sz w:val="24"/>
            <w:szCs w:val="24"/>
          </w:rPr>
          <w:delText>We d</w:delText>
        </w:r>
      </w:del>
      <w:ins w:id="105" w:author="David Coverston" w:date="2016-11-28T09:36:00Z">
        <w:r w:rsidR="00256920">
          <w:rPr>
            <w:rFonts w:ascii="Open Sans Light" w:eastAsia="Times New Roman" w:hAnsi="Open Sans Light" w:cs="Open Sans Light"/>
            <w:sz w:val="24"/>
            <w:szCs w:val="24"/>
          </w:rPr>
          <w:t>D</w:t>
        </w:r>
      </w:ins>
      <w:r w:rsidRPr="002D67EC">
        <w:rPr>
          <w:rFonts w:ascii="Open Sans Light" w:eastAsia="Times New Roman" w:hAnsi="Open Sans Light" w:cs="Open Sans Light"/>
          <w:sz w:val="24"/>
          <w:szCs w:val="24"/>
        </w:rPr>
        <w:t>o not use slashes except for technical terms.</w:t>
      </w:r>
      <w:del w:id="106" w:author="David Coverston" w:date="2016-11-28T09:38:00Z">
        <w:r w:rsidRPr="002D67EC" w:rsidDel="00256920">
          <w:rPr>
            <w:rFonts w:ascii="Open Sans Light" w:eastAsia="Times New Roman" w:hAnsi="Open Sans Light" w:cs="Open Sans Light"/>
            <w:sz w:val="24"/>
            <w:szCs w:val="24"/>
          </w:rPr>
          <w:br/>
          <w:delText> </w:delText>
        </w:r>
        <w:r w:rsidRPr="002D67EC" w:rsidDel="00256920">
          <w:rPr>
            <w:rFonts w:ascii="Open Sans Light" w:eastAsia="Times New Roman" w:hAnsi="Open Sans Light" w:cs="Open Sans Light"/>
            <w:sz w:val="24"/>
            <w:szCs w:val="24"/>
          </w:rPr>
          <w:br/>
        </w:r>
      </w:del>
    </w:p>
    <w:p w14:paraId="7EE4359F" w14:textId="118F324A" w:rsidR="002D67EC" w:rsidRPr="002D67EC" w:rsidDel="00256920" w:rsidRDefault="002D67EC" w:rsidP="002D67EC">
      <w:pPr>
        <w:spacing w:before="100" w:beforeAutospacing="1" w:after="100" w:afterAutospacing="1" w:line="240" w:lineRule="auto"/>
        <w:rPr>
          <w:del w:id="107" w:author="David Coverston" w:date="2016-11-28T09:36:00Z"/>
          <w:rFonts w:ascii="Open Sans Light" w:eastAsia="Times New Roman" w:hAnsi="Open Sans Light" w:cs="Open Sans Light"/>
          <w:sz w:val="24"/>
          <w:szCs w:val="24"/>
        </w:rPr>
      </w:pPr>
      <w:del w:id="108" w:author="David Coverston" w:date="2016-11-28T09:36:00Z">
        <w:r w:rsidRPr="00AE1128" w:rsidDel="00256920">
          <w:rPr>
            <w:rFonts w:ascii="Open Sans Light" w:eastAsia="Times New Roman" w:hAnsi="Open Sans Light" w:cs="Open Sans Light"/>
            <w:sz w:val="24"/>
            <w:szCs w:val="24"/>
          </w:rPr>
          <w:delText>Think about speakers of other languages; could a slash confuse that reader?</w:delText>
        </w:r>
      </w:del>
    </w:p>
    <w:p w14:paraId="13E9FF63" w14:textId="77777777" w:rsidR="002D67EC" w:rsidRPr="002D67EC" w:rsidRDefault="002D67EC">
      <w:pPr>
        <w:pStyle w:val="Heading2"/>
        <w:pPrChange w:id="109" w:author="David Coverston" w:date="2016-11-29T08:12:00Z">
          <w:pPr>
            <w:spacing w:before="100" w:beforeAutospacing="1" w:after="100" w:afterAutospacing="1" w:line="240" w:lineRule="auto"/>
            <w:outlineLvl w:val="1"/>
          </w:pPr>
        </w:pPrChange>
      </w:pPr>
      <w:r w:rsidRPr="002D67EC">
        <w:t xml:space="preserve">Spaces after Periods </w:t>
      </w:r>
    </w:p>
    <w:p w14:paraId="12F73EBA" w14:textId="1BBCEE6D" w:rsidR="002D67EC" w:rsidRPr="00AE1128" w:rsidRDefault="002D67EC" w:rsidP="002D67EC">
      <w:pPr>
        <w:spacing w:before="100" w:beforeAutospacing="1" w:after="100" w:afterAutospacing="1" w:line="240" w:lineRule="auto"/>
        <w:rPr>
          <w:rFonts w:ascii="Open Sans Light" w:eastAsia="Times New Roman" w:hAnsi="Open Sans Light" w:cs="Open Sans Light"/>
          <w:sz w:val="24"/>
          <w:szCs w:val="24"/>
        </w:rPr>
      </w:pPr>
      <w:del w:id="110" w:author="David Coverston" w:date="2016-11-28T09:36:00Z">
        <w:r w:rsidRPr="002D67EC" w:rsidDel="00256920">
          <w:rPr>
            <w:rFonts w:ascii="Open Sans Light" w:eastAsia="Times New Roman" w:hAnsi="Open Sans Light" w:cs="Open Sans Light"/>
            <w:sz w:val="24"/>
            <w:szCs w:val="24"/>
          </w:rPr>
          <w:delText>There is</w:delText>
        </w:r>
      </w:del>
      <w:ins w:id="111" w:author="David Coverston" w:date="2016-11-28T09:36:00Z">
        <w:r w:rsidR="00256920">
          <w:rPr>
            <w:rFonts w:ascii="Open Sans Light" w:eastAsia="Times New Roman" w:hAnsi="Open Sans Light" w:cs="Open Sans Light"/>
            <w:sz w:val="24"/>
            <w:szCs w:val="24"/>
          </w:rPr>
          <w:t>Do</w:t>
        </w:r>
      </w:ins>
      <w:r w:rsidRPr="002D67EC">
        <w:rPr>
          <w:rFonts w:ascii="Open Sans Light" w:eastAsia="Times New Roman" w:hAnsi="Open Sans Light" w:cs="Open Sans Light"/>
          <w:sz w:val="24"/>
          <w:szCs w:val="24"/>
        </w:rPr>
        <w:t xml:space="preserve"> no</w:t>
      </w:r>
      <w:ins w:id="112" w:author="David Coverston" w:date="2016-11-28T09:36:00Z">
        <w:r w:rsidR="00256920">
          <w:rPr>
            <w:rFonts w:ascii="Open Sans Light" w:eastAsia="Times New Roman" w:hAnsi="Open Sans Light" w:cs="Open Sans Light"/>
            <w:sz w:val="24"/>
            <w:szCs w:val="24"/>
          </w:rPr>
          <w:t>t</w:t>
        </w:r>
      </w:ins>
      <w:r w:rsidRPr="002D67EC">
        <w:rPr>
          <w:rFonts w:ascii="Open Sans Light" w:eastAsia="Times New Roman" w:hAnsi="Open Sans Light" w:cs="Open Sans Light"/>
          <w:sz w:val="24"/>
          <w:szCs w:val="24"/>
        </w:rPr>
        <w:t xml:space="preserve"> </w:t>
      </w:r>
      <w:del w:id="113" w:author="David Coverston" w:date="2016-11-28T09:36:00Z">
        <w:r w:rsidRPr="002D67EC" w:rsidDel="00256920">
          <w:rPr>
            <w:rFonts w:ascii="Open Sans Light" w:eastAsia="Times New Roman" w:hAnsi="Open Sans Light" w:cs="Open Sans Light"/>
            <w:sz w:val="24"/>
            <w:szCs w:val="24"/>
          </w:rPr>
          <w:delText xml:space="preserve">need to </w:delText>
        </w:r>
      </w:del>
      <w:r w:rsidRPr="002D67EC">
        <w:rPr>
          <w:rFonts w:ascii="Open Sans Light" w:eastAsia="Times New Roman" w:hAnsi="Open Sans Light" w:cs="Open Sans Light"/>
          <w:sz w:val="24"/>
          <w:szCs w:val="24"/>
        </w:rPr>
        <w:t>put two spaces after a period, colon, or question mark</w:t>
      </w:r>
      <w:r w:rsidRPr="00AE1128">
        <w:rPr>
          <w:rFonts w:ascii="Open Sans Light" w:eastAsia="Times New Roman" w:hAnsi="Open Sans Light" w:cs="Open Sans Light"/>
          <w:sz w:val="24"/>
          <w:szCs w:val="24"/>
        </w:rPr>
        <w:t>. </w:t>
      </w:r>
      <w:del w:id="114" w:author="David Coverston" w:date="2016-11-28T09:36:00Z">
        <w:r w:rsidRPr="00AE1128" w:rsidDel="00256920">
          <w:rPr>
            <w:rFonts w:ascii="Open Sans Light" w:eastAsia="Times New Roman" w:hAnsi="Open Sans Light" w:cs="Open Sans Light"/>
            <w:sz w:val="24"/>
            <w:szCs w:val="24"/>
          </w:rPr>
          <w:delText>The two-</w:delText>
        </w:r>
        <w:commentRangeStart w:id="115"/>
        <w:r w:rsidRPr="00AE1128" w:rsidDel="00256920">
          <w:rPr>
            <w:rFonts w:ascii="Open Sans Light" w:eastAsia="Times New Roman" w:hAnsi="Open Sans Light" w:cs="Open Sans Light"/>
            <w:sz w:val="24"/>
            <w:szCs w:val="24"/>
          </w:rPr>
          <w:delText>space</w:delText>
        </w:r>
        <w:commentRangeEnd w:id="115"/>
        <w:r w:rsidR="00424DCF" w:rsidRPr="00AE1128" w:rsidDel="00256920">
          <w:rPr>
            <w:rStyle w:val="CommentReference"/>
          </w:rPr>
          <w:commentReference w:id="115"/>
        </w:r>
        <w:r w:rsidRPr="00AE1128" w:rsidDel="00256920">
          <w:rPr>
            <w:rFonts w:ascii="Open Sans Light" w:eastAsia="Times New Roman" w:hAnsi="Open Sans Light" w:cs="Open Sans Light"/>
            <w:sz w:val="24"/>
            <w:szCs w:val="24"/>
          </w:rPr>
          <w:delText xml:space="preserve"> rule comes from a legacy of printing presses and typewriters, which used letters of the same width. To help readers see when a new sentence was starting, two spaces were inserted. Computers use proportional fonts and the extra space is no longer needed.</w:delText>
        </w:r>
      </w:del>
      <w:ins w:id="116" w:author="David Coverston" w:date="2016-12-15T09:09:00Z">
        <w:r w:rsidR="00EB459E">
          <w:rPr>
            <w:rFonts w:ascii="Open Sans Light" w:eastAsia="Times New Roman" w:hAnsi="Open Sans Light" w:cs="Open Sans Light"/>
            <w:sz w:val="24"/>
            <w:szCs w:val="24"/>
          </w:rPr>
          <w:t>Use only one space.</w:t>
        </w:r>
      </w:ins>
    </w:p>
    <w:p w14:paraId="322E1D2B" w14:textId="77777777" w:rsidR="002D67EC" w:rsidRPr="00AE1128" w:rsidRDefault="002D67EC">
      <w:pPr>
        <w:pStyle w:val="Heading2"/>
        <w:pPrChange w:id="117" w:author="David Coverston" w:date="2016-11-29T08:12:00Z">
          <w:pPr>
            <w:spacing w:before="100" w:beforeAutospacing="1" w:after="100" w:afterAutospacing="1" w:line="240" w:lineRule="auto"/>
            <w:outlineLvl w:val="1"/>
          </w:pPr>
        </w:pPrChange>
      </w:pPr>
      <w:r w:rsidRPr="00AE1128">
        <w:t xml:space="preserve">Quotation Marks with Commas and Periods </w:t>
      </w:r>
    </w:p>
    <w:p w14:paraId="5EC58D68" w14:textId="12BCFD8D" w:rsidR="00256920" w:rsidRDefault="002D67EC">
      <w:pPr>
        <w:spacing w:before="120" w:after="100" w:afterAutospacing="1" w:line="240" w:lineRule="auto"/>
        <w:rPr>
          <w:ins w:id="118" w:author="David Coverston" w:date="2016-11-28T09:38:00Z"/>
          <w:rFonts w:ascii="Open Sans Light" w:eastAsia="Times New Roman" w:hAnsi="Open Sans Light" w:cs="Open Sans Light"/>
          <w:sz w:val="24"/>
          <w:szCs w:val="24"/>
        </w:rPr>
        <w:pPrChange w:id="119" w:author="David Coverston" w:date="2016-11-28T09:38:00Z">
          <w:pPr>
            <w:spacing w:before="100" w:beforeAutospacing="1" w:after="100" w:afterAutospacing="1" w:line="240" w:lineRule="auto"/>
          </w:pPr>
        </w:pPrChange>
      </w:pPr>
      <w:del w:id="120" w:author="David Coverston" w:date="2016-11-28T09:37:00Z">
        <w:r w:rsidRPr="00AE1128" w:rsidDel="00256920">
          <w:rPr>
            <w:rFonts w:ascii="Open Sans Light" w:eastAsia="Times New Roman" w:hAnsi="Open Sans Light" w:cs="Open Sans Light"/>
            <w:sz w:val="24"/>
            <w:szCs w:val="24"/>
          </w:rPr>
          <w:delText xml:space="preserve">If </w:delText>
        </w:r>
      </w:del>
      <w:ins w:id="121" w:author="David Coverston" w:date="2016-11-28T09:37:00Z">
        <w:r w:rsidR="00256920">
          <w:rPr>
            <w:rFonts w:ascii="Open Sans Light" w:eastAsia="Times New Roman" w:hAnsi="Open Sans Light" w:cs="Open Sans Light"/>
            <w:sz w:val="24"/>
            <w:szCs w:val="24"/>
          </w:rPr>
          <w:t>When</w:t>
        </w:r>
        <w:r w:rsidR="00256920" w:rsidRPr="00AE1128">
          <w:rPr>
            <w:rFonts w:ascii="Open Sans Light" w:eastAsia="Times New Roman" w:hAnsi="Open Sans Light" w:cs="Open Sans Light"/>
            <w:sz w:val="24"/>
            <w:szCs w:val="24"/>
          </w:rPr>
          <w:t xml:space="preserve"> </w:t>
        </w:r>
      </w:ins>
      <w:r w:rsidRPr="00AE1128">
        <w:rPr>
          <w:rFonts w:ascii="Open Sans Light" w:eastAsia="Times New Roman" w:hAnsi="Open Sans Light" w:cs="Open Sans Light"/>
          <w:sz w:val="24"/>
          <w:szCs w:val="24"/>
        </w:rPr>
        <w:t xml:space="preserve">a sentence ends with closing quotation marks, </w:t>
      </w:r>
      <w:del w:id="122" w:author="David Coverston" w:date="2016-11-28T09:37:00Z">
        <w:r w:rsidRPr="00AE1128" w:rsidDel="00256920">
          <w:rPr>
            <w:rFonts w:ascii="Open Sans Light" w:eastAsia="Times New Roman" w:hAnsi="Open Sans Light" w:cs="Open Sans Light"/>
            <w:sz w:val="24"/>
            <w:szCs w:val="24"/>
          </w:rPr>
          <w:delText xml:space="preserve">the Pentaho rule (according to the US preference) is to </w:delText>
        </w:r>
      </w:del>
      <w:r w:rsidRPr="00AE1128">
        <w:rPr>
          <w:rFonts w:ascii="Open Sans Light" w:eastAsia="Times New Roman" w:hAnsi="Open Sans Light" w:cs="Open Sans Light"/>
          <w:sz w:val="24"/>
          <w:szCs w:val="24"/>
        </w:rPr>
        <w:t xml:space="preserve">include the punctuation at the end of a sentence </w:t>
      </w:r>
      <w:r w:rsidRPr="00AE1128">
        <w:rPr>
          <w:rFonts w:ascii="Open Sans Light" w:eastAsia="Times New Roman" w:hAnsi="Open Sans Light" w:cs="Open Sans Light"/>
          <w:i/>
          <w:iCs/>
          <w:sz w:val="24"/>
          <w:szCs w:val="24"/>
        </w:rPr>
        <w:t>inside</w:t>
      </w:r>
      <w:r w:rsidRPr="00AE1128">
        <w:rPr>
          <w:rFonts w:ascii="Open Sans Light" w:eastAsia="Times New Roman" w:hAnsi="Open Sans Light" w:cs="Open Sans Light"/>
          <w:sz w:val="24"/>
          <w:szCs w:val="24"/>
        </w:rPr>
        <w:t xml:space="preserve"> the quotation marks</w:t>
      </w:r>
      <w:del w:id="123" w:author="David Coverston" w:date="2016-11-28T09:40:00Z">
        <w:r w:rsidRPr="00AE1128" w:rsidDel="00256920">
          <w:rPr>
            <w:rFonts w:ascii="Open Sans Light" w:eastAsia="Times New Roman" w:hAnsi="Open Sans Light" w:cs="Open Sans Light"/>
            <w:sz w:val="24"/>
            <w:szCs w:val="24"/>
          </w:rPr>
          <w:delText>.</w:delText>
        </w:r>
      </w:del>
      <w:ins w:id="124" w:author="David Coverston" w:date="2016-11-28T09:40:00Z">
        <w:r w:rsidR="00256920">
          <w:rPr>
            <w:rFonts w:ascii="Open Sans Light" w:eastAsia="Times New Roman" w:hAnsi="Open Sans Light" w:cs="Open Sans Light"/>
            <w:sz w:val="24"/>
            <w:szCs w:val="24"/>
          </w:rPr>
          <w:t>.</w:t>
        </w:r>
        <w:r w:rsidR="00256920" w:rsidRPr="00256920">
          <w:rPr>
            <w:rFonts w:ascii="Open Sans Light" w:eastAsia="Times New Roman" w:hAnsi="Open Sans Light" w:cs="Open Sans Light"/>
            <w:sz w:val="24"/>
            <w:szCs w:val="24"/>
          </w:rPr>
          <w:t xml:space="preserve"> </w:t>
        </w:r>
      </w:ins>
      <w:moveToRangeStart w:id="125" w:author="David Coverston" w:date="2016-11-28T09:39:00Z" w:name="move468089325"/>
      <w:moveTo w:id="126" w:author="David Coverston" w:date="2016-11-28T09:39:00Z">
        <w:del w:id="127" w:author="David Coverston" w:date="2016-11-28T09:40:00Z">
          <w:r w:rsidR="00256920" w:rsidRPr="00AE1128" w:rsidDel="00256920">
            <w:rPr>
              <w:rFonts w:ascii="Open Sans Light" w:eastAsia="Times New Roman" w:hAnsi="Open Sans Light" w:cs="Open Sans Light"/>
              <w:sz w:val="24"/>
              <w:szCs w:val="24"/>
            </w:rPr>
            <w:delText>Similarly, p</w:delText>
          </w:r>
        </w:del>
        <w:del w:id="128" w:author="David Coverston" w:date="2016-11-28T09:41:00Z">
          <w:r w:rsidR="00256920" w:rsidRPr="00AE1128" w:rsidDel="00256920">
            <w:rPr>
              <w:rFonts w:ascii="Open Sans Light" w:eastAsia="Times New Roman" w:hAnsi="Open Sans Light" w:cs="Open Sans Light"/>
              <w:sz w:val="24"/>
              <w:szCs w:val="24"/>
            </w:rPr>
            <w:delText>lace any comma inside the quotation marks.</w:delText>
          </w:r>
        </w:del>
      </w:moveTo>
      <w:moveToRangeEnd w:id="125"/>
      <w:del w:id="129" w:author="David Coverston" w:date="2016-11-28T09:38:00Z">
        <w:r w:rsidRPr="00AE1128" w:rsidDel="00256920">
          <w:rPr>
            <w:rFonts w:ascii="Open Sans Light" w:eastAsia="Times New Roman" w:hAnsi="Open Sans Light" w:cs="Open Sans Light"/>
            <w:sz w:val="24"/>
            <w:szCs w:val="24"/>
          </w:rPr>
          <w:br/>
        </w:r>
      </w:del>
    </w:p>
    <w:p w14:paraId="4FD3DD47" w14:textId="77777777" w:rsidR="00256920" w:rsidRDefault="002D67EC">
      <w:pPr>
        <w:spacing w:before="120" w:after="100" w:afterAutospacing="1" w:line="240" w:lineRule="auto"/>
        <w:ind w:left="720"/>
        <w:rPr>
          <w:ins w:id="130" w:author="David Coverston" w:date="2016-11-28T09:39:00Z"/>
          <w:rFonts w:ascii="Open Sans Light" w:eastAsia="Times New Roman" w:hAnsi="Open Sans Light" w:cs="Open Sans Light"/>
          <w:sz w:val="24"/>
          <w:szCs w:val="24"/>
        </w:rPr>
        <w:pPrChange w:id="131" w:author="David Coverston" w:date="2016-11-28T09:42:00Z">
          <w:pPr>
            <w:spacing w:before="100" w:beforeAutospacing="1" w:after="100" w:afterAutospacing="1" w:line="240" w:lineRule="auto"/>
          </w:pPr>
        </w:pPrChange>
      </w:pPr>
      <w:r w:rsidRPr="00AE1128">
        <w:rPr>
          <w:rFonts w:ascii="Open Sans Light" w:eastAsia="Times New Roman" w:hAnsi="Open Sans Light" w:cs="Open Sans Light"/>
          <w:b/>
          <w:bCs/>
          <w:sz w:val="24"/>
          <w:szCs w:val="24"/>
        </w:rPr>
        <w:t>Correct</w:t>
      </w:r>
      <w:r w:rsidRPr="00AE1128">
        <w:rPr>
          <w:rFonts w:ascii="Open Sans Light" w:eastAsia="Times New Roman" w:hAnsi="Open Sans Light" w:cs="Open Sans Light"/>
          <w:sz w:val="24"/>
          <w:szCs w:val="24"/>
        </w:rPr>
        <w:t xml:space="preserve">: For more details, see "Streaming XML Input." </w:t>
      </w:r>
    </w:p>
    <w:p w14:paraId="150EC60B" w14:textId="6681998D" w:rsidR="00256920" w:rsidRDefault="002D67EC">
      <w:pPr>
        <w:spacing w:before="120" w:after="100" w:afterAutospacing="1" w:line="240" w:lineRule="auto"/>
        <w:ind w:left="720"/>
        <w:rPr>
          <w:ins w:id="132" w:author="David Coverston" w:date="2016-11-28T09:38:00Z"/>
          <w:rFonts w:ascii="Open Sans Light" w:eastAsia="Times New Roman" w:hAnsi="Open Sans Light" w:cs="Open Sans Light"/>
          <w:sz w:val="24"/>
          <w:szCs w:val="24"/>
        </w:rPr>
        <w:pPrChange w:id="133" w:author="David Coverston" w:date="2016-11-28T09:42:00Z">
          <w:pPr>
            <w:spacing w:before="100" w:beforeAutospacing="1" w:after="100" w:afterAutospacing="1" w:line="240" w:lineRule="auto"/>
          </w:pPr>
        </w:pPrChange>
      </w:pPr>
      <w:del w:id="134" w:author="David Coverston" w:date="2016-11-28T09:39:00Z">
        <w:r w:rsidRPr="00AE1128" w:rsidDel="00256920">
          <w:rPr>
            <w:rFonts w:ascii="Open Sans Light" w:eastAsia="Times New Roman" w:hAnsi="Open Sans Light" w:cs="Open Sans Light"/>
            <w:b/>
            <w:bCs/>
            <w:sz w:val="24"/>
            <w:szCs w:val="24"/>
          </w:rPr>
          <w:delText>Avoid</w:delText>
        </w:r>
      </w:del>
      <w:ins w:id="135" w:author="David Coverston" w:date="2016-11-28T09:39:00Z">
        <w:r w:rsidR="00256920">
          <w:rPr>
            <w:rFonts w:ascii="Open Sans Light" w:eastAsia="Times New Roman" w:hAnsi="Open Sans Light" w:cs="Open Sans Light"/>
            <w:b/>
            <w:bCs/>
            <w:sz w:val="24"/>
            <w:szCs w:val="24"/>
          </w:rPr>
          <w:t>Incorrect</w:t>
        </w:r>
      </w:ins>
      <w:r w:rsidRPr="00AE1128">
        <w:rPr>
          <w:rFonts w:ascii="Open Sans Light" w:eastAsia="Times New Roman" w:hAnsi="Open Sans Light" w:cs="Open Sans Light"/>
          <w:sz w:val="24"/>
          <w:szCs w:val="24"/>
        </w:rPr>
        <w:t>: For more details, see "Streaming XML Input".</w:t>
      </w:r>
      <w:del w:id="136" w:author="David Coverston" w:date="2016-11-28T09:38:00Z">
        <w:r w:rsidRPr="00AE1128" w:rsidDel="00256920">
          <w:rPr>
            <w:rFonts w:ascii="Open Sans Light" w:eastAsia="Times New Roman" w:hAnsi="Open Sans Light" w:cs="Open Sans Light"/>
            <w:sz w:val="24"/>
            <w:szCs w:val="24"/>
          </w:rPr>
          <w:br/>
        </w:r>
      </w:del>
    </w:p>
    <w:p w14:paraId="559AEEE8" w14:textId="77777777" w:rsidR="00256920" w:rsidRDefault="00256920">
      <w:pPr>
        <w:spacing w:before="120" w:after="100" w:afterAutospacing="1" w:line="240" w:lineRule="auto"/>
        <w:rPr>
          <w:ins w:id="137" w:author="David Coverston" w:date="2016-11-28T09:41:00Z"/>
          <w:rFonts w:ascii="Open Sans Light" w:eastAsia="Times New Roman" w:hAnsi="Open Sans Light" w:cs="Open Sans Light"/>
          <w:sz w:val="24"/>
          <w:szCs w:val="24"/>
        </w:rPr>
        <w:pPrChange w:id="138" w:author="David Coverston" w:date="2016-11-28T09:38:00Z">
          <w:pPr>
            <w:spacing w:before="100" w:beforeAutospacing="1" w:after="100" w:afterAutospacing="1" w:line="240" w:lineRule="auto"/>
          </w:pPr>
        </w:pPrChange>
      </w:pPr>
      <w:ins w:id="139" w:author="David Coverston" w:date="2016-11-28T09:41:00Z">
        <w:r>
          <w:rPr>
            <w:rFonts w:ascii="Open Sans Light" w:eastAsia="Times New Roman" w:hAnsi="Open Sans Light" w:cs="Open Sans Light"/>
            <w:sz w:val="24"/>
            <w:szCs w:val="24"/>
          </w:rPr>
          <w:t>P</w:t>
        </w:r>
        <w:r w:rsidRPr="00AE1128">
          <w:rPr>
            <w:rFonts w:ascii="Open Sans Light" w:eastAsia="Times New Roman" w:hAnsi="Open Sans Light" w:cs="Open Sans Light"/>
            <w:sz w:val="24"/>
            <w:szCs w:val="24"/>
          </w:rPr>
          <w:t>lace any comma</w:t>
        </w:r>
        <w:r>
          <w:rPr>
            <w:rFonts w:ascii="Open Sans Light" w:eastAsia="Times New Roman" w:hAnsi="Open Sans Light" w:cs="Open Sans Light"/>
            <w:sz w:val="24"/>
            <w:szCs w:val="24"/>
          </w:rPr>
          <w:t>s</w:t>
        </w:r>
        <w:r w:rsidRPr="00AE1128">
          <w:rPr>
            <w:rFonts w:ascii="Open Sans Light" w:eastAsia="Times New Roman" w:hAnsi="Open Sans Light" w:cs="Open Sans Light"/>
            <w:sz w:val="24"/>
            <w:szCs w:val="24"/>
          </w:rPr>
          <w:t xml:space="preserve"> inside the quotation marks.</w:t>
        </w:r>
      </w:ins>
    </w:p>
    <w:p w14:paraId="63D08D8F" w14:textId="31C7B5EC" w:rsidR="00256920" w:rsidRDefault="002D67EC">
      <w:pPr>
        <w:spacing w:before="120" w:after="100" w:afterAutospacing="1" w:line="240" w:lineRule="auto"/>
        <w:ind w:left="720"/>
        <w:rPr>
          <w:ins w:id="140" w:author="David Coverston" w:date="2016-11-28T09:40:00Z"/>
          <w:rFonts w:ascii="Open Sans Light" w:eastAsia="Times New Roman" w:hAnsi="Open Sans Light" w:cs="Open Sans Light"/>
          <w:sz w:val="24"/>
          <w:szCs w:val="24"/>
        </w:rPr>
        <w:pPrChange w:id="141" w:author="David Coverston" w:date="2016-11-28T09:42:00Z">
          <w:pPr>
            <w:spacing w:before="100" w:beforeAutospacing="1" w:after="100" w:afterAutospacing="1" w:line="240" w:lineRule="auto"/>
          </w:pPr>
        </w:pPrChange>
      </w:pPr>
      <w:moveFromRangeStart w:id="142" w:author="David Coverston" w:date="2016-11-28T09:39:00Z" w:name="move468089325"/>
      <w:moveFrom w:id="143" w:author="David Coverston" w:date="2016-11-28T09:39:00Z">
        <w:r w:rsidRPr="00AE1128" w:rsidDel="00256920">
          <w:rPr>
            <w:rFonts w:ascii="Open Sans Light" w:eastAsia="Times New Roman" w:hAnsi="Open Sans Light" w:cs="Open Sans Light"/>
            <w:sz w:val="24"/>
            <w:szCs w:val="24"/>
          </w:rPr>
          <w:t>Similarly, place any comma inside the quotation marks.</w:t>
        </w:r>
      </w:moveFrom>
      <w:moveFromRangeEnd w:id="142"/>
      <w:del w:id="144" w:author="David Coverston" w:date="2016-11-28T09:38:00Z">
        <w:r w:rsidRPr="00AE1128" w:rsidDel="00256920">
          <w:rPr>
            <w:rFonts w:ascii="Open Sans Light" w:eastAsia="Times New Roman" w:hAnsi="Open Sans Light" w:cs="Open Sans Light"/>
            <w:sz w:val="24"/>
            <w:szCs w:val="24"/>
          </w:rPr>
          <w:br/>
        </w:r>
      </w:del>
      <w:r w:rsidRPr="00AE1128">
        <w:rPr>
          <w:rFonts w:ascii="Open Sans Light" w:eastAsia="Times New Roman" w:hAnsi="Open Sans Light" w:cs="Open Sans Light"/>
          <w:b/>
          <w:bCs/>
          <w:sz w:val="24"/>
          <w:szCs w:val="24"/>
        </w:rPr>
        <w:t>Correct</w:t>
      </w:r>
      <w:r w:rsidRPr="00AE1128">
        <w:rPr>
          <w:rFonts w:ascii="Open Sans Light" w:eastAsia="Times New Roman" w:hAnsi="Open Sans Light" w:cs="Open Sans Light"/>
          <w:sz w:val="24"/>
          <w:szCs w:val="24"/>
        </w:rPr>
        <w:t xml:space="preserve">: For more information, see the ALTADDR command in "Command Reference," Appendix A. </w:t>
      </w:r>
    </w:p>
    <w:p w14:paraId="7C514C54" w14:textId="2C638D22" w:rsidR="00256920" w:rsidRDefault="00256920">
      <w:pPr>
        <w:spacing w:before="120" w:after="100" w:afterAutospacing="1" w:line="240" w:lineRule="auto"/>
        <w:ind w:left="720"/>
        <w:rPr>
          <w:ins w:id="145" w:author="David Coverston" w:date="2016-11-28T09:38:00Z"/>
          <w:rFonts w:ascii="Open Sans Light" w:eastAsia="Times New Roman" w:hAnsi="Open Sans Light" w:cs="Open Sans Light"/>
          <w:sz w:val="24"/>
          <w:szCs w:val="24"/>
        </w:rPr>
        <w:pPrChange w:id="146" w:author="David Coverston" w:date="2016-11-28T09:42:00Z">
          <w:pPr>
            <w:spacing w:before="100" w:beforeAutospacing="1" w:after="100" w:afterAutospacing="1" w:line="240" w:lineRule="auto"/>
          </w:pPr>
        </w:pPrChange>
      </w:pPr>
      <w:ins w:id="147" w:author="David Coverston" w:date="2016-11-28T09:40:00Z">
        <w:r>
          <w:rPr>
            <w:rFonts w:ascii="Open Sans Light" w:eastAsia="Times New Roman" w:hAnsi="Open Sans Light" w:cs="Open Sans Light"/>
            <w:b/>
            <w:bCs/>
            <w:sz w:val="24"/>
            <w:szCs w:val="24"/>
          </w:rPr>
          <w:t>Incorrect</w:t>
        </w:r>
      </w:ins>
      <w:del w:id="148" w:author="David Coverston" w:date="2016-11-28T09:40:00Z">
        <w:r w:rsidR="002D67EC" w:rsidRPr="00AE1128" w:rsidDel="00256920">
          <w:rPr>
            <w:rFonts w:ascii="Open Sans Light" w:eastAsia="Times New Roman" w:hAnsi="Open Sans Light" w:cs="Open Sans Light"/>
            <w:b/>
            <w:bCs/>
            <w:sz w:val="24"/>
            <w:szCs w:val="24"/>
          </w:rPr>
          <w:delText>Avoid</w:delText>
        </w:r>
      </w:del>
      <w:r w:rsidR="002D67EC" w:rsidRPr="00AE1128">
        <w:rPr>
          <w:rFonts w:ascii="Open Sans Light" w:eastAsia="Times New Roman" w:hAnsi="Open Sans Light" w:cs="Open Sans Light"/>
          <w:sz w:val="24"/>
          <w:szCs w:val="24"/>
        </w:rPr>
        <w:t>: For more information, see the ALTADDR command in "Command Reference", Appendix A.</w:t>
      </w:r>
      <w:del w:id="149" w:author="David Coverston" w:date="2016-11-28T09:38:00Z">
        <w:r w:rsidR="002D67EC" w:rsidRPr="00AE1128" w:rsidDel="00256920">
          <w:rPr>
            <w:rFonts w:ascii="Open Sans Light" w:eastAsia="Times New Roman" w:hAnsi="Open Sans Light" w:cs="Open Sans Light"/>
            <w:sz w:val="24"/>
            <w:szCs w:val="24"/>
          </w:rPr>
          <w:br/>
        </w:r>
      </w:del>
    </w:p>
    <w:p w14:paraId="2E21CBEB" w14:textId="40842839" w:rsidR="002D67EC" w:rsidDel="00B14377" w:rsidRDefault="00AF37C1">
      <w:pPr>
        <w:spacing w:before="120" w:after="100" w:afterAutospacing="1" w:line="240" w:lineRule="auto"/>
        <w:rPr>
          <w:del w:id="150" w:author="David Coverston" w:date="2016-11-28T15:48:00Z"/>
          <w:rFonts w:ascii="Open Sans Light" w:eastAsia="Times New Roman" w:hAnsi="Open Sans Light" w:cs="Open Sans Light"/>
          <w:sz w:val="24"/>
          <w:szCs w:val="24"/>
        </w:rPr>
        <w:pPrChange w:id="151" w:author="David Coverston" w:date="2016-11-28T09:38:00Z">
          <w:pPr>
            <w:spacing w:before="100" w:beforeAutospacing="1" w:after="100" w:afterAutospacing="1" w:line="240" w:lineRule="auto"/>
          </w:pPr>
        </w:pPrChange>
      </w:pPr>
      <w:ins w:id="152" w:author="David Coverston" w:date="2016-11-28T09:41:00Z">
        <w:r w:rsidRPr="00AF37C1">
          <w:rPr>
            <w:rFonts w:ascii="Open Sans Light" w:eastAsia="Times New Roman" w:hAnsi="Open Sans Light" w:cs="Open Sans Light"/>
            <w:b/>
            <w:sz w:val="24"/>
            <w:szCs w:val="24"/>
            <w:rPrChange w:id="153" w:author="David Coverston" w:date="2016-11-28T09:42:00Z">
              <w:rPr>
                <w:rFonts w:ascii="Open Sans Light" w:eastAsia="Times New Roman" w:hAnsi="Open Sans Light" w:cs="Open Sans Light"/>
                <w:sz w:val="24"/>
                <w:szCs w:val="24"/>
              </w:rPr>
            </w:rPrChange>
          </w:rPr>
          <w:lastRenderedPageBreak/>
          <w:t>Note</w:t>
        </w:r>
        <w:r>
          <w:rPr>
            <w:rFonts w:ascii="Open Sans Light" w:eastAsia="Times New Roman" w:hAnsi="Open Sans Light" w:cs="Open Sans Light"/>
            <w:sz w:val="24"/>
            <w:szCs w:val="24"/>
          </w:rPr>
          <w:t xml:space="preserve">: </w:t>
        </w:r>
      </w:ins>
      <w:r w:rsidR="002D67EC" w:rsidRPr="00AE1128">
        <w:rPr>
          <w:rFonts w:ascii="Open Sans Light" w:eastAsia="Times New Roman" w:hAnsi="Open Sans Light" w:cs="Open Sans Light"/>
          <w:sz w:val="24"/>
          <w:szCs w:val="24"/>
        </w:rPr>
        <w:t xml:space="preserve">This is a cultural difference </w:t>
      </w:r>
      <w:del w:id="154" w:author="David Coverston" w:date="2016-11-28T09:42:00Z">
        <w:r w:rsidR="002D67EC" w:rsidRPr="00AE1128" w:rsidDel="00AF37C1">
          <w:rPr>
            <w:rFonts w:ascii="Open Sans Light" w:eastAsia="Times New Roman" w:hAnsi="Open Sans Light" w:cs="Open Sans Light"/>
            <w:sz w:val="24"/>
            <w:szCs w:val="24"/>
          </w:rPr>
          <w:delText xml:space="preserve">and </w:delText>
        </w:r>
      </w:del>
      <w:r w:rsidR="002D67EC" w:rsidRPr="00AE1128">
        <w:rPr>
          <w:rFonts w:ascii="Open Sans Light" w:eastAsia="Times New Roman" w:hAnsi="Open Sans Light" w:cs="Open Sans Light"/>
          <w:sz w:val="24"/>
          <w:szCs w:val="24"/>
        </w:rPr>
        <w:t>b</w:t>
      </w:r>
      <w:ins w:id="155" w:author="David Coverston" w:date="2016-11-28T09:42:00Z">
        <w:r>
          <w:rPr>
            <w:rFonts w:ascii="Open Sans Light" w:eastAsia="Times New Roman" w:hAnsi="Open Sans Light" w:cs="Open Sans Light"/>
            <w:sz w:val="24"/>
            <w:szCs w:val="24"/>
          </w:rPr>
          <w:t>etween</w:t>
        </w:r>
      </w:ins>
      <w:del w:id="156" w:author="David Coverston" w:date="2016-11-28T09:42:00Z">
        <w:r w:rsidR="002D67EC" w:rsidRPr="00AE1128" w:rsidDel="00AF37C1">
          <w:rPr>
            <w:rFonts w:ascii="Open Sans Light" w:eastAsia="Times New Roman" w:hAnsi="Open Sans Light" w:cs="Open Sans Light"/>
            <w:sz w:val="24"/>
            <w:szCs w:val="24"/>
          </w:rPr>
          <w:delText>oth</w:delText>
        </w:r>
      </w:del>
      <w:r w:rsidR="002D67EC" w:rsidRPr="00AE1128">
        <w:rPr>
          <w:rFonts w:ascii="Open Sans Light" w:eastAsia="Times New Roman" w:hAnsi="Open Sans Light" w:cs="Open Sans Light"/>
          <w:sz w:val="24"/>
          <w:szCs w:val="24"/>
        </w:rPr>
        <w:t xml:space="preserve"> the UK and US</w:t>
      </w:r>
      <w:del w:id="157" w:author="David Coverston" w:date="2016-11-28T09:42:00Z">
        <w:r w:rsidR="002D67EC" w:rsidRPr="00AE1128" w:rsidDel="00AF37C1">
          <w:rPr>
            <w:rFonts w:ascii="Open Sans Light" w:eastAsia="Times New Roman" w:hAnsi="Open Sans Light" w:cs="Open Sans Light"/>
            <w:sz w:val="24"/>
            <w:szCs w:val="24"/>
          </w:rPr>
          <w:delText xml:space="preserve"> education systems interpret their usage as the "correct" writing style</w:delText>
        </w:r>
      </w:del>
      <w:r w:rsidR="002D67EC" w:rsidRPr="00AE1128">
        <w:rPr>
          <w:rFonts w:ascii="Open Sans Light" w:eastAsia="Times New Roman" w:hAnsi="Open Sans Light" w:cs="Open Sans Light"/>
          <w:sz w:val="24"/>
          <w:szCs w:val="24"/>
        </w:rPr>
        <w:t xml:space="preserve">. </w:t>
      </w:r>
      <w:del w:id="158" w:author="David Coverston" w:date="2016-11-28T09:41:00Z">
        <w:r w:rsidR="002D67EC" w:rsidRPr="00AE1128" w:rsidDel="00AF37C1">
          <w:rPr>
            <w:rFonts w:ascii="Open Sans Light" w:eastAsia="Times New Roman" w:hAnsi="Open Sans Light" w:cs="Open Sans Light"/>
            <w:sz w:val="24"/>
            <w:szCs w:val="24"/>
          </w:rPr>
          <w:delText>You may need to take special note if you are in the US reviewing a document written in the UK, or, conversely,  you are in the UK reviewing a document written in the US.</w:delText>
        </w:r>
      </w:del>
    </w:p>
    <w:p w14:paraId="6198D348" w14:textId="77777777" w:rsidR="00CB384D" w:rsidRDefault="00CB384D">
      <w:pPr>
        <w:spacing w:before="120" w:after="100" w:afterAutospacing="1" w:line="240" w:lineRule="auto"/>
        <w:pPrChange w:id="159" w:author="David Coverston" w:date="2016-11-28T15:48:00Z">
          <w:pPr/>
        </w:pPrChange>
      </w:pPr>
    </w:p>
    <w:sectPr w:rsidR="00CB384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5" w:author="David Coverston" w:date="2016-11-22T15:43:00Z" w:initials="DC">
    <w:p w14:paraId="6FBB51BA" w14:textId="77777777" w:rsidR="00424DCF" w:rsidRDefault="00424DCF">
      <w:pPr>
        <w:pStyle w:val="CommentText"/>
      </w:pPr>
      <w:r>
        <w:rPr>
          <w:rStyle w:val="CommentReference"/>
        </w:rPr>
        <w:annotationRef/>
      </w:r>
      <w:r>
        <w:t xml:space="preserve">Do not </w:t>
      </w:r>
      <w:r w:rsidRPr="002D67EC">
        <w:rPr>
          <w:rFonts w:ascii="Open Sans Light" w:eastAsia="Times New Roman" w:hAnsi="Open Sans Light" w:cs="Open Sans Light"/>
          <w:sz w:val="24"/>
          <w:szCs w:val="24"/>
        </w:rPr>
        <w:t>put two spaces</w:t>
      </w:r>
      <w:r>
        <w:rPr>
          <w:rFonts w:ascii="Open Sans Light" w:eastAsia="Times New Roman" w:hAnsi="Open Sans Light" w:cs="Open Sans Light"/>
          <w:sz w:val="24"/>
          <w:szCs w:val="24"/>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BB51B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D1F96"/>
    <w:multiLevelType w:val="multilevel"/>
    <w:tmpl w:val="08BC7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E364A5"/>
    <w:multiLevelType w:val="multilevel"/>
    <w:tmpl w:val="A166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B0944"/>
    <w:multiLevelType w:val="multilevel"/>
    <w:tmpl w:val="343A0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5C6C26"/>
    <w:multiLevelType w:val="multilevel"/>
    <w:tmpl w:val="66CA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1C4E40"/>
    <w:multiLevelType w:val="hybridMultilevel"/>
    <w:tmpl w:val="220A63B8"/>
    <w:lvl w:ilvl="0" w:tplc="AB88257E">
      <w:start w:val="1"/>
      <w:numFmt w:val="bullet"/>
      <w:lvlText w:val=""/>
      <w:lvlJc w:val="left"/>
      <w:pPr>
        <w:ind w:left="720" w:hanging="360"/>
      </w:pPr>
      <w:rPr>
        <w:rFonts w:ascii="Symbol" w:hAnsi="Symbol" w:hint="default"/>
      </w:rPr>
    </w:lvl>
    <w:lvl w:ilvl="1" w:tplc="21C29906">
      <w:start w:val="1"/>
      <w:numFmt w:val="bullet"/>
      <w:pStyle w:val="Bullet2"/>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734AC9"/>
    <w:multiLevelType w:val="multilevel"/>
    <w:tmpl w:val="95A4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C70AE6"/>
    <w:multiLevelType w:val="multilevel"/>
    <w:tmpl w:val="ECD09A7E"/>
    <w:lvl w:ilvl="0">
      <w:start w:val="1"/>
      <w:numFmt w:val="decimal"/>
      <w:pStyle w:val="Numbered1"/>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2"/>
  </w:num>
  <w:num w:numId="4">
    <w:abstractNumId w:val="0"/>
  </w:num>
  <w:num w:numId="5">
    <w:abstractNumId w:val="5"/>
  </w:num>
  <w:num w:numId="6">
    <w:abstractNumId w:val="3"/>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Coverston">
    <w15:presenceInfo w15:providerId="AD" w15:userId="S-1-5-21-3515013708-678258590-2614230829-46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7EC"/>
    <w:rsid w:val="00021F9D"/>
    <w:rsid w:val="00071E81"/>
    <w:rsid w:val="00086A59"/>
    <w:rsid w:val="000D64DD"/>
    <w:rsid w:val="00256920"/>
    <w:rsid w:val="002D67EC"/>
    <w:rsid w:val="00424DCF"/>
    <w:rsid w:val="00511D05"/>
    <w:rsid w:val="005A145A"/>
    <w:rsid w:val="00605343"/>
    <w:rsid w:val="008443FC"/>
    <w:rsid w:val="008F743E"/>
    <w:rsid w:val="00966F37"/>
    <w:rsid w:val="009C1FCE"/>
    <w:rsid w:val="00A55F03"/>
    <w:rsid w:val="00AE1128"/>
    <w:rsid w:val="00AF37C1"/>
    <w:rsid w:val="00B14377"/>
    <w:rsid w:val="00CB384D"/>
    <w:rsid w:val="00D54963"/>
    <w:rsid w:val="00D56F2A"/>
    <w:rsid w:val="00DD5675"/>
    <w:rsid w:val="00E9391A"/>
    <w:rsid w:val="00EB4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325AF"/>
  <w15:chartTrackingRefBased/>
  <w15:docId w15:val="{573706DA-84B5-4161-AD5B-4F0B6503F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56F2A"/>
    <w:rPr>
      <w:rFonts w:ascii="Open Sans" w:hAnsi="Open Sans"/>
    </w:rPr>
  </w:style>
  <w:style w:type="paragraph" w:styleId="Heading1">
    <w:name w:val="heading 1"/>
    <w:basedOn w:val="Normal"/>
    <w:link w:val="Heading1Char"/>
    <w:autoRedefine/>
    <w:uiPriority w:val="9"/>
    <w:qFormat/>
    <w:rsid w:val="00D56F2A"/>
    <w:pPr>
      <w:spacing w:before="100" w:beforeAutospacing="1" w:after="100" w:afterAutospacing="1" w:line="240" w:lineRule="auto"/>
      <w:outlineLvl w:val="0"/>
    </w:pPr>
    <w:rPr>
      <w:rFonts w:eastAsia="Times New Roman" w:cs="Times New Roman"/>
      <w:bCs/>
      <w:kern w:val="36"/>
      <w:sz w:val="40"/>
      <w:szCs w:val="48"/>
    </w:rPr>
  </w:style>
  <w:style w:type="paragraph" w:styleId="Heading2">
    <w:name w:val="heading 2"/>
    <w:basedOn w:val="Normal"/>
    <w:link w:val="Heading2Char"/>
    <w:autoRedefine/>
    <w:uiPriority w:val="9"/>
    <w:qFormat/>
    <w:rsid w:val="00E9391A"/>
    <w:pPr>
      <w:spacing w:before="100" w:beforeAutospacing="1" w:after="100" w:afterAutospacing="1" w:line="240" w:lineRule="auto"/>
      <w:outlineLvl w:val="1"/>
      <w:pPrChange w:id="0" w:author="David Coverston" w:date="2016-11-28T15:45:00Z">
        <w:pPr>
          <w:spacing w:before="100" w:beforeAutospacing="1" w:after="100" w:afterAutospacing="1"/>
          <w:outlineLvl w:val="1"/>
        </w:pPr>
      </w:pPrChange>
    </w:pPr>
    <w:rPr>
      <w:rFonts w:eastAsia="Times New Roman" w:cs="Times New Roman"/>
      <w:bCs/>
      <w:sz w:val="27"/>
      <w:szCs w:val="27"/>
      <w:rPrChange w:id="0" w:author="David Coverston" w:date="2016-11-28T15:45:00Z">
        <w:rPr>
          <w:rFonts w:ascii="Open Sans" w:hAnsi="Open Sans"/>
          <w:b/>
          <w:bCs/>
          <w:sz w:val="27"/>
          <w:szCs w:val="27"/>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 2"/>
    <w:basedOn w:val="Normal"/>
    <w:autoRedefine/>
    <w:qFormat/>
    <w:rsid w:val="00D56F2A"/>
    <w:pPr>
      <w:numPr>
        <w:ilvl w:val="1"/>
        <w:numId w:val="1"/>
      </w:numPr>
    </w:pPr>
    <w:rPr>
      <w:sz w:val="20"/>
    </w:rPr>
  </w:style>
  <w:style w:type="paragraph" w:customStyle="1" w:styleId="Numbered1">
    <w:name w:val="Numbered 1"/>
    <w:basedOn w:val="ListParagraph"/>
    <w:autoRedefine/>
    <w:qFormat/>
    <w:rsid w:val="00D56F2A"/>
    <w:pPr>
      <w:numPr>
        <w:numId w:val="2"/>
      </w:numPr>
    </w:pPr>
    <w:rPr>
      <w:sz w:val="20"/>
    </w:rPr>
  </w:style>
  <w:style w:type="paragraph" w:styleId="ListParagraph">
    <w:name w:val="List Paragraph"/>
    <w:basedOn w:val="Normal"/>
    <w:uiPriority w:val="34"/>
    <w:qFormat/>
    <w:rsid w:val="00D56F2A"/>
    <w:pPr>
      <w:ind w:left="720"/>
      <w:contextualSpacing/>
    </w:pPr>
  </w:style>
  <w:style w:type="character" w:customStyle="1" w:styleId="Heading2Char">
    <w:name w:val="Heading 2 Char"/>
    <w:basedOn w:val="DefaultParagraphFont"/>
    <w:link w:val="Heading2"/>
    <w:uiPriority w:val="9"/>
    <w:rsid w:val="00E9391A"/>
    <w:rPr>
      <w:rFonts w:ascii="Open Sans" w:eastAsia="Times New Roman" w:hAnsi="Open Sans" w:cs="Times New Roman"/>
      <w:bCs/>
      <w:sz w:val="27"/>
      <w:szCs w:val="27"/>
    </w:rPr>
  </w:style>
  <w:style w:type="paragraph" w:customStyle="1" w:styleId="Note">
    <w:name w:val="Note"/>
    <w:qFormat/>
    <w:rsid w:val="00D56F2A"/>
    <w:rPr>
      <w:rFonts w:ascii="Open Sans" w:hAnsi="Open Sans"/>
      <w:b/>
      <w:i/>
      <w:sz w:val="20"/>
    </w:rPr>
  </w:style>
  <w:style w:type="paragraph" w:customStyle="1" w:styleId="pentaho-note">
    <w:name w:val="pentaho-note"/>
    <w:autoRedefine/>
    <w:qFormat/>
    <w:rsid w:val="00D56F2A"/>
    <w:rPr>
      <w:rFonts w:ascii="Open Sans" w:hAnsi="Open Sans"/>
      <w:i/>
      <w:sz w:val="20"/>
    </w:rPr>
  </w:style>
  <w:style w:type="character" w:customStyle="1" w:styleId="Pentahofilepath">
    <w:name w:val="Pentaho file path"/>
    <w:basedOn w:val="DefaultParagraphFont"/>
    <w:uiPriority w:val="1"/>
    <w:qFormat/>
    <w:rsid w:val="00D56F2A"/>
    <w:rPr>
      <w:rFonts w:ascii="Courier New" w:hAnsi="Courier New"/>
      <w:b w:val="0"/>
      <w:i w:val="0"/>
      <w:caps w:val="0"/>
      <w:smallCaps w:val="0"/>
      <w:strike w:val="0"/>
      <w:dstrike w:val="0"/>
      <w:vanish w:val="0"/>
      <w:sz w:val="20"/>
      <w:vertAlign w:val="baseline"/>
    </w:rPr>
  </w:style>
  <w:style w:type="character" w:customStyle="1" w:styleId="Heading1Char">
    <w:name w:val="Heading 1 Char"/>
    <w:basedOn w:val="DefaultParagraphFont"/>
    <w:link w:val="Heading1"/>
    <w:uiPriority w:val="9"/>
    <w:rsid w:val="00D56F2A"/>
    <w:rPr>
      <w:rFonts w:ascii="Open Sans" w:eastAsia="Times New Roman" w:hAnsi="Open Sans" w:cs="Times New Roman"/>
      <w:bCs/>
      <w:kern w:val="36"/>
      <w:sz w:val="40"/>
      <w:szCs w:val="48"/>
    </w:rPr>
  </w:style>
  <w:style w:type="character" w:customStyle="1" w:styleId="code-tag">
    <w:name w:val="code-tag"/>
    <w:basedOn w:val="DefaultParagraphFont"/>
    <w:rsid w:val="00D56F2A"/>
    <w:rPr>
      <w:rFonts w:ascii="Courier New" w:hAnsi="Courier New"/>
      <w:caps w:val="0"/>
      <w:smallCaps w:val="0"/>
      <w:strike w:val="0"/>
      <w:dstrike w:val="0"/>
      <w:vanish w:val="0"/>
      <w:sz w:val="20"/>
      <w:vertAlign w:val="baseline"/>
    </w:rPr>
  </w:style>
  <w:style w:type="paragraph" w:customStyle="1" w:styleId="Code">
    <w:name w:val="Code"/>
    <w:qFormat/>
    <w:rsid w:val="00D56F2A"/>
    <w:pPr>
      <w:contextualSpacing/>
    </w:pPr>
    <w:rPr>
      <w:rFonts w:ascii="Courier New" w:hAnsi="Courier New" w:cs="Courier New"/>
      <w:sz w:val="20"/>
    </w:rPr>
  </w:style>
  <w:style w:type="character" w:customStyle="1" w:styleId="Title1">
    <w:name w:val="Title1"/>
    <w:basedOn w:val="DefaultParagraphFont"/>
    <w:rsid w:val="002D67EC"/>
  </w:style>
  <w:style w:type="character" w:styleId="Hyperlink">
    <w:name w:val="Hyperlink"/>
    <w:basedOn w:val="DefaultParagraphFont"/>
    <w:uiPriority w:val="99"/>
    <w:unhideWhenUsed/>
    <w:rsid w:val="002D67EC"/>
    <w:rPr>
      <w:color w:val="0000FF"/>
      <w:u w:val="single"/>
    </w:rPr>
  </w:style>
  <w:style w:type="character" w:customStyle="1" w:styleId="status">
    <w:name w:val="status"/>
    <w:basedOn w:val="DefaultParagraphFont"/>
    <w:rsid w:val="002D67EC"/>
  </w:style>
  <w:style w:type="paragraph" w:styleId="NormalWeb">
    <w:name w:val="Normal (Web)"/>
    <w:basedOn w:val="Normal"/>
    <w:uiPriority w:val="99"/>
    <w:semiHidden/>
    <w:unhideWhenUsed/>
    <w:rsid w:val="002D67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67EC"/>
    <w:rPr>
      <w:b/>
      <w:bCs/>
    </w:rPr>
  </w:style>
  <w:style w:type="character" w:styleId="Emphasis">
    <w:name w:val="Emphasis"/>
    <w:basedOn w:val="DefaultParagraphFont"/>
    <w:uiPriority w:val="20"/>
    <w:qFormat/>
    <w:rsid w:val="002D67EC"/>
    <w:rPr>
      <w:i/>
      <w:iCs/>
    </w:rPr>
  </w:style>
  <w:style w:type="character" w:styleId="CommentReference">
    <w:name w:val="annotation reference"/>
    <w:basedOn w:val="DefaultParagraphFont"/>
    <w:uiPriority w:val="99"/>
    <w:semiHidden/>
    <w:unhideWhenUsed/>
    <w:rsid w:val="00424DCF"/>
    <w:rPr>
      <w:sz w:val="16"/>
      <w:szCs w:val="16"/>
    </w:rPr>
  </w:style>
  <w:style w:type="paragraph" w:styleId="CommentText">
    <w:name w:val="annotation text"/>
    <w:basedOn w:val="Normal"/>
    <w:link w:val="CommentTextChar"/>
    <w:uiPriority w:val="99"/>
    <w:semiHidden/>
    <w:unhideWhenUsed/>
    <w:rsid w:val="00424DCF"/>
    <w:pPr>
      <w:spacing w:line="240" w:lineRule="auto"/>
    </w:pPr>
    <w:rPr>
      <w:sz w:val="20"/>
      <w:szCs w:val="20"/>
    </w:rPr>
  </w:style>
  <w:style w:type="character" w:customStyle="1" w:styleId="CommentTextChar">
    <w:name w:val="Comment Text Char"/>
    <w:basedOn w:val="DefaultParagraphFont"/>
    <w:link w:val="CommentText"/>
    <w:uiPriority w:val="99"/>
    <w:semiHidden/>
    <w:rsid w:val="00424DCF"/>
    <w:rPr>
      <w:rFonts w:ascii="Open Sans" w:hAnsi="Open Sans"/>
      <w:sz w:val="20"/>
      <w:szCs w:val="20"/>
    </w:rPr>
  </w:style>
  <w:style w:type="paragraph" w:styleId="CommentSubject">
    <w:name w:val="annotation subject"/>
    <w:basedOn w:val="CommentText"/>
    <w:next w:val="CommentText"/>
    <w:link w:val="CommentSubjectChar"/>
    <w:uiPriority w:val="99"/>
    <w:semiHidden/>
    <w:unhideWhenUsed/>
    <w:rsid w:val="00424DCF"/>
    <w:rPr>
      <w:b/>
      <w:bCs/>
    </w:rPr>
  </w:style>
  <w:style w:type="character" w:customStyle="1" w:styleId="CommentSubjectChar">
    <w:name w:val="Comment Subject Char"/>
    <w:basedOn w:val="CommentTextChar"/>
    <w:link w:val="CommentSubject"/>
    <w:uiPriority w:val="99"/>
    <w:semiHidden/>
    <w:rsid w:val="00424DCF"/>
    <w:rPr>
      <w:rFonts w:ascii="Open Sans" w:hAnsi="Open Sans"/>
      <w:b/>
      <w:bCs/>
      <w:sz w:val="20"/>
      <w:szCs w:val="20"/>
    </w:rPr>
  </w:style>
  <w:style w:type="paragraph" w:styleId="BalloonText">
    <w:name w:val="Balloon Text"/>
    <w:basedOn w:val="Normal"/>
    <w:link w:val="BalloonTextChar"/>
    <w:uiPriority w:val="99"/>
    <w:semiHidden/>
    <w:unhideWhenUsed/>
    <w:rsid w:val="00424D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D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182113">
      <w:bodyDiv w:val="1"/>
      <w:marLeft w:val="0"/>
      <w:marRight w:val="0"/>
      <w:marTop w:val="0"/>
      <w:marBottom w:val="0"/>
      <w:divBdr>
        <w:top w:val="none" w:sz="0" w:space="0" w:color="auto"/>
        <w:left w:val="none" w:sz="0" w:space="0" w:color="auto"/>
        <w:bottom w:val="none" w:sz="0" w:space="0" w:color="auto"/>
        <w:right w:val="none" w:sz="0" w:space="0" w:color="auto"/>
      </w:divBdr>
      <w:divsChild>
        <w:div w:id="868765039">
          <w:marLeft w:val="0"/>
          <w:marRight w:val="0"/>
          <w:marTop w:val="0"/>
          <w:marBottom w:val="0"/>
          <w:divBdr>
            <w:top w:val="none" w:sz="0" w:space="0" w:color="auto"/>
            <w:left w:val="none" w:sz="0" w:space="0" w:color="auto"/>
            <w:bottom w:val="none" w:sz="0" w:space="0" w:color="auto"/>
            <w:right w:val="none" w:sz="0" w:space="0" w:color="auto"/>
          </w:divBdr>
          <w:divsChild>
            <w:div w:id="2129153661">
              <w:marLeft w:val="0"/>
              <w:marRight w:val="0"/>
              <w:marTop w:val="0"/>
              <w:marBottom w:val="0"/>
              <w:divBdr>
                <w:top w:val="none" w:sz="0" w:space="0" w:color="auto"/>
                <w:left w:val="none" w:sz="0" w:space="0" w:color="auto"/>
                <w:bottom w:val="none" w:sz="0" w:space="0" w:color="auto"/>
                <w:right w:val="none" w:sz="0" w:space="0" w:color="auto"/>
              </w:divBdr>
            </w:div>
          </w:divsChild>
        </w:div>
        <w:div w:id="1495682448">
          <w:marLeft w:val="0"/>
          <w:marRight w:val="0"/>
          <w:marTop w:val="0"/>
          <w:marBottom w:val="0"/>
          <w:divBdr>
            <w:top w:val="none" w:sz="0" w:space="0" w:color="auto"/>
            <w:left w:val="none" w:sz="0" w:space="0" w:color="auto"/>
            <w:bottom w:val="none" w:sz="0" w:space="0" w:color="auto"/>
            <w:right w:val="none" w:sz="0" w:space="0" w:color="auto"/>
          </w:divBdr>
          <w:divsChild>
            <w:div w:id="220875019">
              <w:marLeft w:val="0"/>
              <w:marRight w:val="0"/>
              <w:marTop w:val="0"/>
              <w:marBottom w:val="0"/>
              <w:divBdr>
                <w:top w:val="none" w:sz="0" w:space="0" w:color="auto"/>
                <w:left w:val="none" w:sz="0" w:space="0" w:color="auto"/>
                <w:bottom w:val="none" w:sz="0" w:space="0" w:color="auto"/>
                <w:right w:val="none" w:sz="0" w:space="0" w:color="auto"/>
              </w:divBdr>
            </w:div>
          </w:divsChild>
        </w:div>
        <w:div w:id="1483741554">
          <w:marLeft w:val="0"/>
          <w:marRight w:val="0"/>
          <w:marTop w:val="0"/>
          <w:marBottom w:val="0"/>
          <w:divBdr>
            <w:top w:val="none" w:sz="0" w:space="0" w:color="auto"/>
            <w:left w:val="none" w:sz="0" w:space="0" w:color="auto"/>
            <w:bottom w:val="none" w:sz="0" w:space="0" w:color="auto"/>
            <w:right w:val="none" w:sz="0" w:space="0" w:color="auto"/>
          </w:divBdr>
          <w:divsChild>
            <w:div w:id="812018302">
              <w:marLeft w:val="0"/>
              <w:marRight w:val="0"/>
              <w:marTop w:val="0"/>
              <w:marBottom w:val="0"/>
              <w:divBdr>
                <w:top w:val="none" w:sz="0" w:space="0" w:color="auto"/>
                <w:left w:val="none" w:sz="0" w:space="0" w:color="auto"/>
                <w:bottom w:val="none" w:sz="0" w:space="0" w:color="auto"/>
                <w:right w:val="none" w:sz="0" w:space="0" w:color="auto"/>
              </w:divBdr>
              <w:divsChild>
                <w:div w:id="677267719">
                  <w:marLeft w:val="0"/>
                  <w:marRight w:val="0"/>
                  <w:marTop w:val="0"/>
                  <w:marBottom w:val="0"/>
                  <w:divBdr>
                    <w:top w:val="none" w:sz="0" w:space="0" w:color="auto"/>
                    <w:left w:val="none" w:sz="0" w:space="0" w:color="auto"/>
                    <w:bottom w:val="none" w:sz="0" w:space="0" w:color="auto"/>
                    <w:right w:val="none" w:sz="0" w:space="0" w:color="auto"/>
                  </w:divBdr>
                </w:div>
              </w:divsChild>
            </w:div>
            <w:div w:id="2071876150">
              <w:marLeft w:val="0"/>
              <w:marRight w:val="0"/>
              <w:marTop w:val="0"/>
              <w:marBottom w:val="0"/>
              <w:divBdr>
                <w:top w:val="none" w:sz="0" w:space="0" w:color="auto"/>
                <w:left w:val="none" w:sz="0" w:space="0" w:color="auto"/>
                <w:bottom w:val="none" w:sz="0" w:space="0" w:color="auto"/>
                <w:right w:val="none" w:sz="0" w:space="0" w:color="auto"/>
              </w:divBdr>
              <w:divsChild>
                <w:div w:id="293143966">
                  <w:marLeft w:val="0"/>
                  <w:marRight w:val="0"/>
                  <w:marTop w:val="0"/>
                  <w:marBottom w:val="0"/>
                  <w:divBdr>
                    <w:top w:val="none" w:sz="0" w:space="0" w:color="auto"/>
                    <w:left w:val="none" w:sz="0" w:space="0" w:color="auto"/>
                    <w:bottom w:val="none" w:sz="0" w:space="0" w:color="auto"/>
                    <w:right w:val="none" w:sz="0" w:space="0" w:color="auto"/>
                  </w:divBdr>
                </w:div>
              </w:divsChild>
            </w:div>
            <w:div w:id="1753622258">
              <w:marLeft w:val="0"/>
              <w:marRight w:val="0"/>
              <w:marTop w:val="0"/>
              <w:marBottom w:val="0"/>
              <w:divBdr>
                <w:top w:val="none" w:sz="0" w:space="0" w:color="auto"/>
                <w:left w:val="none" w:sz="0" w:space="0" w:color="auto"/>
                <w:bottom w:val="none" w:sz="0" w:space="0" w:color="auto"/>
                <w:right w:val="none" w:sz="0" w:space="0" w:color="auto"/>
              </w:divBdr>
              <w:divsChild>
                <w:div w:id="2119788931">
                  <w:marLeft w:val="0"/>
                  <w:marRight w:val="0"/>
                  <w:marTop w:val="0"/>
                  <w:marBottom w:val="0"/>
                  <w:divBdr>
                    <w:top w:val="none" w:sz="0" w:space="0" w:color="auto"/>
                    <w:left w:val="none" w:sz="0" w:space="0" w:color="auto"/>
                    <w:bottom w:val="none" w:sz="0" w:space="0" w:color="auto"/>
                    <w:right w:val="none" w:sz="0" w:space="0" w:color="auto"/>
                  </w:divBdr>
                </w:div>
              </w:divsChild>
            </w:div>
            <w:div w:id="916328401">
              <w:marLeft w:val="0"/>
              <w:marRight w:val="0"/>
              <w:marTop w:val="0"/>
              <w:marBottom w:val="0"/>
              <w:divBdr>
                <w:top w:val="none" w:sz="0" w:space="0" w:color="auto"/>
                <w:left w:val="none" w:sz="0" w:space="0" w:color="auto"/>
                <w:bottom w:val="none" w:sz="0" w:space="0" w:color="auto"/>
                <w:right w:val="none" w:sz="0" w:space="0" w:color="auto"/>
              </w:divBdr>
              <w:divsChild>
                <w:div w:id="615914412">
                  <w:marLeft w:val="0"/>
                  <w:marRight w:val="0"/>
                  <w:marTop w:val="0"/>
                  <w:marBottom w:val="0"/>
                  <w:divBdr>
                    <w:top w:val="none" w:sz="0" w:space="0" w:color="auto"/>
                    <w:left w:val="none" w:sz="0" w:space="0" w:color="auto"/>
                    <w:bottom w:val="none" w:sz="0" w:space="0" w:color="auto"/>
                    <w:right w:val="none" w:sz="0" w:space="0" w:color="auto"/>
                  </w:divBdr>
                </w:div>
              </w:divsChild>
            </w:div>
            <w:div w:id="497430485">
              <w:marLeft w:val="0"/>
              <w:marRight w:val="0"/>
              <w:marTop w:val="0"/>
              <w:marBottom w:val="0"/>
              <w:divBdr>
                <w:top w:val="none" w:sz="0" w:space="0" w:color="auto"/>
                <w:left w:val="none" w:sz="0" w:space="0" w:color="auto"/>
                <w:bottom w:val="none" w:sz="0" w:space="0" w:color="auto"/>
                <w:right w:val="none" w:sz="0" w:space="0" w:color="auto"/>
              </w:divBdr>
              <w:divsChild>
                <w:div w:id="1209297291">
                  <w:marLeft w:val="0"/>
                  <w:marRight w:val="0"/>
                  <w:marTop w:val="0"/>
                  <w:marBottom w:val="0"/>
                  <w:divBdr>
                    <w:top w:val="none" w:sz="0" w:space="0" w:color="auto"/>
                    <w:left w:val="none" w:sz="0" w:space="0" w:color="auto"/>
                    <w:bottom w:val="none" w:sz="0" w:space="0" w:color="auto"/>
                    <w:right w:val="none" w:sz="0" w:space="0" w:color="auto"/>
                  </w:divBdr>
                </w:div>
              </w:divsChild>
            </w:div>
            <w:div w:id="49810892">
              <w:marLeft w:val="0"/>
              <w:marRight w:val="0"/>
              <w:marTop w:val="0"/>
              <w:marBottom w:val="0"/>
              <w:divBdr>
                <w:top w:val="none" w:sz="0" w:space="0" w:color="auto"/>
                <w:left w:val="none" w:sz="0" w:space="0" w:color="auto"/>
                <w:bottom w:val="none" w:sz="0" w:space="0" w:color="auto"/>
                <w:right w:val="none" w:sz="0" w:space="0" w:color="auto"/>
              </w:divBdr>
              <w:divsChild>
                <w:div w:id="161354268">
                  <w:marLeft w:val="0"/>
                  <w:marRight w:val="0"/>
                  <w:marTop w:val="0"/>
                  <w:marBottom w:val="0"/>
                  <w:divBdr>
                    <w:top w:val="none" w:sz="0" w:space="0" w:color="auto"/>
                    <w:left w:val="none" w:sz="0" w:space="0" w:color="auto"/>
                    <w:bottom w:val="none" w:sz="0" w:space="0" w:color="auto"/>
                    <w:right w:val="none" w:sz="0" w:space="0" w:color="auto"/>
                  </w:divBdr>
                </w:div>
              </w:divsChild>
            </w:div>
            <w:div w:id="105392723">
              <w:marLeft w:val="0"/>
              <w:marRight w:val="0"/>
              <w:marTop w:val="0"/>
              <w:marBottom w:val="0"/>
              <w:divBdr>
                <w:top w:val="none" w:sz="0" w:space="0" w:color="auto"/>
                <w:left w:val="none" w:sz="0" w:space="0" w:color="auto"/>
                <w:bottom w:val="none" w:sz="0" w:space="0" w:color="auto"/>
                <w:right w:val="none" w:sz="0" w:space="0" w:color="auto"/>
              </w:divBdr>
              <w:divsChild>
                <w:div w:id="1486120901">
                  <w:marLeft w:val="0"/>
                  <w:marRight w:val="0"/>
                  <w:marTop w:val="0"/>
                  <w:marBottom w:val="0"/>
                  <w:divBdr>
                    <w:top w:val="none" w:sz="0" w:space="0" w:color="auto"/>
                    <w:left w:val="none" w:sz="0" w:space="0" w:color="auto"/>
                    <w:bottom w:val="none" w:sz="0" w:space="0" w:color="auto"/>
                    <w:right w:val="none" w:sz="0" w:space="0" w:color="auto"/>
                  </w:divBdr>
                </w:div>
              </w:divsChild>
            </w:div>
            <w:div w:id="427777462">
              <w:marLeft w:val="0"/>
              <w:marRight w:val="0"/>
              <w:marTop w:val="0"/>
              <w:marBottom w:val="0"/>
              <w:divBdr>
                <w:top w:val="none" w:sz="0" w:space="0" w:color="auto"/>
                <w:left w:val="none" w:sz="0" w:space="0" w:color="auto"/>
                <w:bottom w:val="none" w:sz="0" w:space="0" w:color="auto"/>
                <w:right w:val="none" w:sz="0" w:space="0" w:color="auto"/>
              </w:divBdr>
              <w:divsChild>
                <w:div w:id="1155218030">
                  <w:marLeft w:val="0"/>
                  <w:marRight w:val="0"/>
                  <w:marTop w:val="0"/>
                  <w:marBottom w:val="0"/>
                  <w:divBdr>
                    <w:top w:val="none" w:sz="0" w:space="0" w:color="auto"/>
                    <w:left w:val="none" w:sz="0" w:space="0" w:color="auto"/>
                    <w:bottom w:val="none" w:sz="0" w:space="0" w:color="auto"/>
                    <w:right w:val="none" w:sz="0" w:space="0" w:color="auto"/>
                  </w:divBdr>
                </w:div>
              </w:divsChild>
            </w:div>
            <w:div w:id="970137805">
              <w:marLeft w:val="0"/>
              <w:marRight w:val="0"/>
              <w:marTop w:val="0"/>
              <w:marBottom w:val="0"/>
              <w:divBdr>
                <w:top w:val="none" w:sz="0" w:space="0" w:color="auto"/>
                <w:left w:val="none" w:sz="0" w:space="0" w:color="auto"/>
                <w:bottom w:val="none" w:sz="0" w:space="0" w:color="auto"/>
                <w:right w:val="none" w:sz="0" w:space="0" w:color="auto"/>
              </w:divBdr>
              <w:divsChild>
                <w:div w:id="845091616">
                  <w:marLeft w:val="0"/>
                  <w:marRight w:val="0"/>
                  <w:marTop w:val="0"/>
                  <w:marBottom w:val="0"/>
                  <w:divBdr>
                    <w:top w:val="none" w:sz="0" w:space="0" w:color="auto"/>
                    <w:left w:val="none" w:sz="0" w:space="0" w:color="auto"/>
                    <w:bottom w:val="none" w:sz="0" w:space="0" w:color="auto"/>
                    <w:right w:val="none" w:sz="0" w:space="0" w:color="auto"/>
                  </w:divBdr>
                </w:div>
              </w:divsChild>
            </w:div>
            <w:div w:id="180513201">
              <w:marLeft w:val="0"/>
              <w:marRight w:val="0"/>
              <w:marTop w:val="0"/>
              <w:marBottom w:val="0"/>
              <w:divBdr>
                <w:top w:val="none" w:sz="0" w:space="0" w:color="auto"/>
                <w:left w:val="none" w:sz="0" w:space="0" w:color="auto"/>
                <w:bottom w:val="none" w:sz="0" w:space="0" w:color="auto"/>
                <w:right w:val="none" w:sz="0" w:space="0" w:color="auto"/>
              </w:divBdr>
              <w:divsChild>
                <w:div w:id="1852603594">
                  <w:marLeft w:val="0"/>
                  <w:marRight w:val="0"/>
                  <w:marTop w:val="0"/>
                  <w:marBottom w:val="0"/>
                  <w:divBdr>
                    <w:top w:val="none" w:sz="0" w:space="0" w:color="auto"/>
                    <w:left w:val="none" w:sz="0" w:space="0" w:color="auto"/>
                    <w:bottom w:val="none" w:sz="0" w:space="0" w:color="auto"/>
                    <w:right w:val="none" w:sz="0" w:space="0" w:color="auto"/>
                  </w:divBdr>
                </w:div>
              </w:divsChild>
            </w:div>
            <w:div w:id="301077194">
              <w:marLeft w:val="0"/>
              <w:marRight w:val="0"/>
              <w:marTop w:val="0"/>
              <w:marBottom w:val="0"/>
              <w:divBdr>
                <w:top w:val="none" w:sz="0" w:space="0" w:color="auto"/>
                <w:left w:val="none" w:sz="0" w:space="0" w:color="auto"/>
                <w:bottom w:val="none" w:sz="0" w:space="0" w:color="auto"/>
                <w:right w:val="none" w:sz="0" w:space="0" w:color="auto"/>
              </w:divBdr>
              <w:divsChild>
                <w:div w:id="120239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1203</TotalTime>
  <Pages>4</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Coverston</dc:creator>
  <cp:keywords/>
  <dc:description/>
  <cp:lastModifiedBy>David Coverston</cp:lastModifiedBy>
  <cp:revision>12</cp:revision>
  <dcterms:created xsi:type="dcterms:W3CDTF">2016-11-22T20:04:00Z</dcterms:created>
  <dcterms:modified xsi:type="dcterms:W3CDTF">2016-12-15T14:52:00Z</dcterms:modified>
</cp:coreProperties>
</file>