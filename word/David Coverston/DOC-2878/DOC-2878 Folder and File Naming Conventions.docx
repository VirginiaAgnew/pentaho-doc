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DB877" w14:textId="77777777" w:rsidR="00952BF4" w:rsidRPr="00952BF4" w:rsidRDefault="00952BF4" w:rsidP="00952BF4">
      <w:r>
        <w:t xml:space="preserve">To be copied to </w:t>
      </w:r>
      <w:hyperlink r:id="rId5" w:history="1">
        <w:r w:rsidRPr="00334F64">
          <w:rPr>
            <w:rStyle w:val="Hyperlink"/>
          </w:rPr>
          <w:t>http://iwiki.pentaho.com/display/DOC/File+Naming+Standards</w:t>
        </w:r>
      </w:hyperlink>
      <w:r>
        <w:t xml:space="preserve"> </w:t>
      </w:r>
    </w:p>
    <w:p w14:paraId="1AEA61D5" w14:textId="77777777" w:rsidR="009628C2" w:rsidRDefault="009628C2" w:rsidP="009628C2">
      <w:pPr>
        <w:pStyle w:val="Heading2"/>
      </w:pPr>
      <w:r>
        <w:t>File Repository</w:t>
      </w:r>
      <w:r w:rsidR="00017EB9">
        <w:t xml:space="preserve"> Folder Names</w:t>
      </w:r>
    </w:p>
    <w:p w14:paraId="2CB7EF7D" w14:textId="453DDC4D" w:rsidR="007025B6" w:rsidRDefault="001A522B" w:rsidP="009628C2">
      <w:pPr>
        <w:rPr>
          <w:ins w:id="0" w:author="David Coverston" w:date="2016-12-19T11:19:00Z"/>
        </w:rPr>
      </w:pPr>
      <w:r>
        <w:t xml:space="preserve">Word review documents, checklists, graphics, and any other materials </w:t>
      </w:r>
      <w:r w:rsidR="002C4985">
        <w:t xml:space="preserve">related to </w:t>
      </w:r>
      <w:r w:rsidR="00F94837">
        <w:t xml:space="preserve">JIRA </w:t>
      </w:r>
      <w:r w:rsidR="002C4985">
        <w:t xml:space="preserve">cases </w:t>
      </w:r>
      <w:ins w:id="1" w:author="David Coverston" w:date="2016-12-19T17:18:00Z">
        <w:r w:rsidR="79B33B68">
          <w:t xml:space="preserve">must </w:t>
        </w:r>
      </w:ins>
      <w:del w:id="2" w:author="David Coverston" w:date="2016-12-19T17:18:00Z">
        <w:r w:rsidR="002C4985" w:rsidDel="79B33B68">
          <w:delText xml:space="preserve">should </w:delText>
        </w:r>
      </w:del>
      <w:r w:rsidR="002C4985">
        <w:t xml:space="preserve">be stored in </w:t>
      </w:r>
      <w:r>
        <w:t xml:space="preserve">the </w:t>
      </w:r>
      <w:r w:rsidRPr="79B33B68">
        <w:rPr>
          <w:rFonts w:ascii="Courier New" w:eastAsia="Courier New" w:hAnsi="Courier New" w:cs="Courier New"/>
          <w:rPrChange w:id="3" w:author="David Coverston" w:date="2016-12-19T17:18:00Z">
            <w:rPr/>
          </w:rPrChange>
        </w:rPr>
        <w:t>Documentation</w:t>
      </w:r>
      <w:r>
        <w:t xml:space="preserve"> </w:t>
      </w:r>
      <w:ins w:id="4" w:author="David Coverston" w:date="2016-12-19T11:13:00Z">
        <w:r w:rsidR="007025B6">
          <w:t xml:space="preserve">folder located in </w:t>
        </w:r>
      </w:ins>
      <w:r w:rsidR="002C4985">
        <w:t>Box</w:t>
      </w:r>
      <w:del w:id="5" w:author="David Coverston" w:date="2016-12-19T11:13:00Z">
        <w:r w:rsidR="002C4985" w:rsidDel="007025B6">
          <w:delText xml:space="preserve"> </w:delText>
        </w:r>
        <w:r w:rsidR="009D3110" w:rsidDel="007025B6">
          <w:delText>folder</w:delText>
        </w:r>
      </w:del>
      <w:ins w:id="6" w:author="David Coverston" w:date="2016-12-19T11:10:00Z">
        <w:r w:rsidR="00D651B2">
          <w:t>.</w:t>
        </w:r>
      </w:ins>
      <w:ins w:id="7" w:author="David Coverston" w:date="2016-12-19T13:36:00Z">
        <w:r w:rsidR="00D64A96">
          <w:t xml:space="preserve"> </w:t>
        </w:r>
      </w:ins>
      <w:ins w:id="8" w:author="David Coverston" w:date="2016-12-19T11:10:00Z">
        <w:r w:rsidR="00D651B2">
          <w:t>The</w:t>
        </w:r>
      </w:ins>
      <w:r w:rsidR="009D3110">
        <w:t xml:space="preserve"> </w:t>
      </w:r>
      <w:r w:rsidR="009208F0">
        <w:t xml:space="preserve">file path </w:t>
      </w:r>
      <w:ins w:id="9" w:author="David Coverston" w:date="2016-12-19T11:10:00Z">
        <w:r w:rsidR="00D651B2">
          <w:t xml:space="preserve">for this material relates to </w:t>
        </w:r>
      </w:ins>
      <w:del w:id="10" w:author="David Coverston" w:date="2016-12-19T11:10:00Z">
        <w:r w:rsidR="009208F0" w:rsidDel="00D651B2">
          <w:delText xml:space="preserve">with </w:delText>
        </w:r>
      </w:del>
      <w:r w:rsidR="009208F0">
        <w:t xml:space="preserve">the current release, writer’s name, and </w:t>
      </w:r>
      <w:r w:rsidR="007025B6">
        <w:t xml:space="preserve">JIRA </w:t>
      </w:r>
      <w:r w:rsidR="00A73AE9">
        <w:t xml:space="preserve">case number </w:t>
      </w:r>
      <w:ins w:id="11" w:author="David Coverston" w:date="2016-12-19T11:11:00Z">
        <w:r w:rsidR="00D651B2">
          <w:t xml:space="preserve">as shown in the </w:t>
        </w:r>
      </w:ins>
      <w:del w:id="12" w:author="David Coverston" w:date="2016-12-19T11:11:00Z">
        <w:r w:rsidDel="00D651B2">
          <w:delText>in the</w:delText>
        </w:r>
      </w:del>
      <w:ins w:id="13" w:author="David Coverston" w:date="2016-12-19T11:11:00Z">
        <w:r w:rsidR="00D651B2">
          <w:t xml:space="preserve"> following</w:t>
        </w:r>
      </w:ins>
      <w:r>
        <w:t xml:space="preserve"> </w:t>
      </w:r>
      <w:commentRangeStart w:id="14"/>
      <w:r>
        <w:t>format</w:t>
      </w:r>
      <w:commentRangeEnd w:id="14"/>
      <w:r w:rsidR="007025B6">
        <w:rPr>
          <w:rStyle w:val="CommentReference"/>
        </w:rPr>
        <w:commentReference w:id="14"/>
      </w:r>
      <w:ins w:id="15" w:author="David Coverston" w:date="2016-12-19T11:11:00Z">
        <w:r w:rsidR="00D651B2">
          <w:t>:</w:t>
        </w:r>
      </w:ins>
      <w:ins w:id="16" w:author="David Coverston" w:date="2016-12-19T11:18:00Z">
        <w:r w:rsidR="007025B6">
          <w:t xml:space="preserve"> </w:t>
        </w:r>
      </w:ins>
    </w:p>
    <w:p w14:paraId="276B5059" w14:textId="77777777" w:rsidR="00D651B2" w:rsidRDefault="007025B6" w:rsidP="009628C2">
      <w:pPr>
        <w:rPr>
          <w:ins w:id="17" w:author="David Coverston" w:date="2016-12-19T11:11:00Z"/>
        </w:rPr>
      </w:pPr>
      <w:ins w:id="18" w:author="David Coverston" w:date="2016-12-19T11:18:00Z">
        <w:r>
          <w:t>where…</w:t>
        </w:r>
      </w:ins>
    </w:p>
    <w:p w14:paraId="5AF63A2D" w14:textId="77777777" w:rsidR="009628C2" w:rsidRDefault="001A522B" w:rsidP="009628C2">
      <w:del w:id="19" w:author="David Coverston" w:date="2016-12-19T11:11:00Z">
        <w:r w:rsidDel="00D651B2">
          <w:delText xml:space="preserve"> </w:delText>
        </w:r>
      </w:del>
      <w:r w:rsidR="002C4985" w:rsidRPr="79B33B68">
        <w:rPr>
          <w:rFonts w:ascii="Courier New" w:eastAsia="Courier New" w:hAnsi="Courier New" w:cs="Courier New"/>
          <w:rPrChange w:id="20" w:author="David Coverston" w:date="2016-12-19T17:18:00Z">
            <w:rPr>
              <w:rFonts w:ascii="Courier New" w:hAnsi="Courier New" w:cs="Courier New"/>
            </w:rPr>
          </w:rPrChange>
        </w:rPr>
        <w:t>Documentation\</w:t>
      </w:r>
      <w:proofErr w:type="spellStart"/>
      <w:ins w:id="21" w:author="David Coverston" w:date="2016-12-19T11:20:00Z">
        <w:r w:rsidR="007025B6" w:rsidRPr="79B33B68">
          <w:rPr>
            <w:rFonts w:ascii="Courier New" w:eastAsia="Courier New" w:hAnsi="Courier New" w:cs="Courier New"/>
            <w:i/>
            <w:iCs/>
            <w:rPrChange w:id="22" w:author="David Coverston" w:date="2016-12-19T17:18:00Z">
              <w:rPr>
                <w:rFonts w:ascii="Courier New" w:hAnsi="Courier New" w:cs="Courier New"/>
              </w:rPr>
            </w:rPrChange>
          </w:rPr>
          <w:t>Current</w:t>
        </w:r>
      </w:ins>
      <w:r w:rsidR="002C4985" w:rsidRPr="79B33B68">
        <w:rPr>
          <w:rFonts w:ascii="Courier New" w:eastAsia="Courier New" w:hAnsi="Courier New" w:cs="Courier New"/>
          <w:i/>
          <w:iCs/>
          <w:rPrChange w:id="23" w:author="David Coverston" w:date="2016-12-19T17:18:00Z">
            <w:rPr>
              <w:rFonts w:ascii="Courier New" w:hAnsi="Courier New" w:cs="Courier New"/>
              <w:i/>
            </w:rPr>
          </w:rPrChange>
        </w:rPr>
        <w:t>Release</w:t>
      </w:r>
      <w:proofErr w:type="spellEnd"/>
      <w:del w:id="24" w:author="David Coverston" w:date="2016-12-19T11:20:00Z">
        <w:r w:rsidR="002C4985" w:rsidRPr="002C4985" w:rsidDel="007025B6">
          <w:rPr>
            <w:rFonts w:ascii="Courier New" w:hAnsi="Courier New" w:cs="Courier New"/>
            <w:i/>
          </w:rPr>
          <w:delText>PeerReview</w:delText>
        </w:r>
      </w:del>
      <w:r w:rsidR="002C4985" w:rsidRPr="79B33B68">
        <w:rPr>
          <w:rFonts w:ascii="Courier New" w:eastAsia="Courier New" w:hAnsi="Courier New" w:cs="Courier New"/>
          <w:rPrChange w:id="25" w:author="David Coverston" w:date="2016-12-19T17:18:00Z">
            <w:rPr>
              <w:rFonts w:ascii="Courier New" w:hAnsi="Courier New" w:cs="Courier New"/>
            </w:rPr>
          </w:rPrChange>
        </w:rPr>
        <w:t>\</w:t>
      </w:r>
      <w:proofErr w:type="spellStart"/>
      <w:r w:rsidR="002C4985" w:rsidRPr="79B33B68">
        <w:rPr>
          <w:rFonts w:ascii="Courier New" w:eastAsia="Courier New" w:hAnsi="Courier New" w:cs="Courier New"/>
          <w:i/>
          <w:iCs/>
          <w:rPrChange w:id="26" w:author="David Coverston" w:date="2016-12-19T17:18:00Z">
            <w:rPr>
              <w:rFonts w:ascii="Courier New" w:hAnsi="Courier New" w:cs="Courier New"/>
              <w:i/>
            </w:rPr>
          </w:rPrChange>
        </w:rPr>
        <w:t>Writer</w:t>
      </w:r>
      <w:ins w:id="27" w:author="David Coverston" w:date="2016-12-19T11:20:00Z">
        <w:r w:rsidR="007025B6" w:rsidRPr="79B33B68">
          <w:rPr>
            <w:rFonts w:ascii="Courier New" w:eastAsia="Courier New" w:hAnsi="Courier New" w:cs="Courier New"/>
            <w:i/>
            <w:iCs/>
            <w:rPrChange w:id="28" w:author="David Coverston" w:date="2016-12-19T17:18:00Z">
              <w:rPr>
                <w:rFonts w:ascii="Courier New" w:hAnsi="Courier New" w:cs="Courier New"/>
                <w:i/>
              </w:rPr>
            </w:rPrChange>
          </w:rPr>
          <w:t>s</w:t>
        </w:r>
      </w:ins>
      <w:r w:rsidR="002C4985" w:rsidRPr="79B33B68">
        <w:rPr>
          <w:rFonts w:ascii="Courier New" w:eastAsia="Courier New" w:hAnsi="Courier New" w:cs="Courier New"/>
          <w:i/>
          <w:iCs/>
          <w:rPrChange w:id="29" w:author="David Coverston" w:date="2016-12-19T17:18:00Z">
            <w:rPr>
              <w:rFonts w:ascii="Courier New" w:hAnsi="Courier New" w:cs="Courier New"/>
              <w:i/>
            </w:rPr>
          </w:rPrChange>
        </w:rPr>
        <w:t>Name</w:t>
      </w:r>
      <w:proofErr w:type="spellEnd"/>
      <w:r w:rsidR="002C4985" w:rsidRPr="79B33B68">
        <w:rPr>
          <w:rFonts w:ascii="Courier New" w:eastAsia="Courier New" w:hAnsi="Courier New" w:cs="Courier New"/>
          <w:rPrChange w:id="30" w:author="David Coverston" w:date="2016-12-19T17:18:00Z">
            <w:rPr>
              <w:rFonts w:ascii="Courier New" w:hAnsi="Courier New" w:cs="Courier New"/>
            </w:rPr>
          </w:rPrChange>
        </w:rPr>
        <w:t>\</w:t>
      </w:r>
      <w:proofErr w:type="spellStart"/>
      <w:r w:rsidR="002C4985" w:rsidRPr="79B33B68">
        <w:rPr>
          <w:rFonts w:ascii="Courier New" w:eastAsia="Courier New" w:hAnsi="Courier New" w:cs="Courier New"/>
          <w:i/>
          <w:iCs/>
          <w:rPrChange w:id="31" w:author="David Coverston" w:date="2016-12-19T17:18:00Z">
            <w:rPr>
              <w:rFonts w:ascii="Courier New" w:hAnsi="Courier New" w:cs="Courier New"/>
              <w:i/>
            </w:rPr>
          </w:rPrChange>
        </w:rPr>
        <w:t>Jira</w:t>
      </w:r>
      <w:ins w:id="32" w:author="David Coverston" w:date="2016-12-19T11:19:00Z">
        <w:r w:rsidR="007025B6" w:rsidRPr="79B33B68">
          <w:rPr>
            <w:rFonts w:ascii="Courier New" w:eastAsia="Courier New" w:hAnsi="Courier New" w:cs="Courier New"/>
            <w:i/>
            <w:iCs/>
            <w:rPrChange w:id="33" w:author="David Coverston" w:date="2016-12-19T17:18:00Z">
              <w:rPr>
                <w:rFonts w:ascii="Courier New" w:hAnsi="Courier New" w:cs="Courier New"/>
                <w:i/>
              </w:rPr>
            </w:rPrChange>
          </w:rPr>
          <w:t>Case</w:t>
        </w:r>
      </w:ins>
      <w:r w:rsidR="002C4985" w:rsidRPr="79B33B68">
        <w:rPr>
          <w:rFonts w:ascii="Courier New" w:eastAsia="Courier New" w:hAnsi="Courier New" w:cs="Courier New"/>
          <w:i/>
          <w:iCs/>
          <w:rPrChange w:id="34" w:author="David Coverston" w:date="2016-12-19T17:18:00Z">
            <w:rPr>
              <w:rFonts w:ascii="Courier New" w:hAnsi="Courier New" w:cs="Courier New"/>
              <w:i/>
            </w:rPr>
          </w:rPrChange>
        </w:rPr>
        <w:t>Number</w:t>
      </w:r>
      <w:proofErr w:type="spellEnd"/>
      <w:r w:rsidR="002C4985">
        <w:t xml:space="preserve">. </w:t>
      </w:r>
    </w:p>
    <w:p w14:paraId="3322B401" w14:textId="77777777" w:rsidR="00593945" w:rsidRDefault="00593945" w:rsidP="009628C2">
      <w:r>
        <w:t xml:space="preserve">The Description property of the folder should contain a </w:t>
      </w:r>
      <w:ins w:id="35" w:author="David Coverston" w:date="2016-12-19T11:14:00Z">
        <w:r w:rsidR="007025B6">
          <w:t xml:space="preserve">summary </w:t>
        </w:r>
      </w:ins>
      <w:r>
        <w:t xml:space="preserve">description of the </w:t>
      </w:r>
      <w:r w:rsidR="00D651B2">
        <w:t xml:space="preserve">JIRA </w:t>
      </w:r>
      <w:r>
        <w:t>case.</w:t>
      </w:r>
    </w:p>
    <w:p w14:paraId="5560542B" w14:textId="2F61AC7F" w:rsidR="002C4985" w:rsidRDefault="002C4985" w:rsidP="009628C2">
      <w:r>
        <w:t>For example,</w:t>
      </w:r>
      <w:r w:rsidR="001A522B">
        <w:t xml:space="preserve"> files </w:t>
      </w:r>
      <w:r w:rsidR="00D14C2D">
        <w:t xml:space="preserve">for </w:t>
      </w:r>
      <w:bookmarkStart w:id="36" w:name="_GoBack"/>
      <w:r w:rsidR="00D64A96">
        <w:t xml:space="preserve">JIRA </w:t>
      </w:r>
      <w:bookmarkEnd w:id="36"/>
      <w:r w:rsidR="00D14C2D">
        <w:t>case DOC-2</w:t>
      </w:r>
      <w:r w:rsidR="00593945">
        <w:t>878</w:t>
      </w:r>
      <w:r w:rsidR="00D14C2D">
        <w:t xml:space="preserve"> for the 7.1 release will be stored in </w:t>
      </w:r>
      <w:r w:rsidRPr="79B33B68">
        <w:rPr>
          <w:rFonts w:ascii="Courier New" w:eastAsia="Courier New" w:hAnsi="Courier New" w:cs="Courier New"/>
          <w:rPrChange w:id="37" w:author="David Coverston" w:date="2016-12-19T17:18:00Z">
            <w:rPr>
              <w:rFonts w:ascii="Courier New" w:hAnsi="Courier New" w:cs="Courier New"/>
            </w:rPr>
          </w:rPrChange>
        </w:rPr>
        <w:t>Documentation\7.1 Documentation Peer Reviews\</w:t>
      </w:r>
      <w:del w:id="38" w:author="David Coverston" w:date="2016-12-19T11:21:00Z">
        <w:r w:rsidRPr="00291CF8" w:rsidDel="007025B6">
          <w:rPr>
            <w:rFonts w:ascii="Courier New" w:hAnsi="Courier New" w:cs="Courier New"/>
            <w:i/>
          </w:rPr>
          <w:delText>Writer</w:delText>
        </w:r>
      </w:del>
      <w:r w:rsidRPr="79B33B68">
        <w:rPr>
          <w:rFonts w:ascii="Courier New" w:eastAsia="Courier New" w:hAnsi="Courier New" w:cs="Courier New"/>
          <w:i/>
          <w:iCs/>
          <w:rPrChange w:id="39" w:author="David Coverston" w:date="2016-12-19T17:18:00Z">
            <w:rPr>
              <w:rFonts w:ascii="Courier New" w:hAnsi="Courier New" w:cs="Courier New"/>
              <w:i/>
            </w:rPr>
          </w:rPrChange>
        </w:rPr>
        <w:t>David</w:t>
      </w:r>
      <w:ins w:id="40" w:author="David Coverston" w:date="2016-12-19T11:21:00Z">
        <w:r w:rsidR="007025B6" w:rsidRPr="79B33B68">
          <w:rPr>
            <w:rFonts w:ascii="Courier New" w:eastAsia="Courier New" w:hAnsi="Courier New" w:cs="Courier New"/>
            <w:i/>
            <w:iCs/>
            <w:rPrChange w:id="41" w:author="David Coverston" w:date="2016-12-19T17:18:00Z">
              <w:rPr>
                <w:rFonts w:ascii="Courier New" w:hAnsi="Courier New" w:cs="Courier New"/>
                <w:i/>
              </w:rPr>
            </w:rPrChange>
          </w:rPr>
          <w:t xml:space="preserve"> Coverston</w:t>
        </w:r>
      </w:ins>
      <w:r w:rsidRPr="79B33B68">
        <w:rPr>
          <w:rFonts w:ascii="Courier New" w:eastAsia="Courier New" w:hAnsi="Courier New" w:cs="Courier New"/>
          <w:rPrChange w:id="42" w:author="David Coverston" w:date="2016-12-19T17:18:00Z">
            <w:rPr>
              <w:rFonts w:ascii="Courier New" w:hAnsi="Courier New" w:cs="Courier New"/>
            </w:rPr>
          </w:rPrChange>
        </w:rPr>
        <w:t>\Doc-2</w:t>
      </w:r>
      <w:r w:rsidR="00593945" w:rsidRPr="79B33B68">
        <w:rPr>
          <w:rFonts w:ascii="Courier New" w:eastAsia="Courier New" w:hAnsi="Courier New" w:cs="Courier New"/>
          <w:rPrChange w:id="43" w:author="David Coverston" w:date="2016-12-19T17:18:00Z">
            <w:rPr>
              <w:rFonts w:ascii="Courier New" w:hAnsi="Courier New" w:cs="Courier New"/>
            </w:rPr>
          </w:rPrChange>
        </w:rPr>
        <w:t>878</w:t>
      </w:r>
      <w:r w:rsidR="001A6872" w:rsidRPr="79B33B68">
        <w:rPr>
          <w:rFonts w:ascii="Courier New" w:eastAsia="Courier New" w:hAnsi="Courier New" w:cs="Courier New"/>
          <w:rPrChange w:id="44" w:author="David Coverston" w:date="2016-12-19T17:18:00Z">
            <w:rPr>
              <w:rFonts w:ascii="Courier New" w:hAnsi="Courier New" w:cs="Courier New"/>
            </w:rPr>
          </w:rPrChange>
        </w:rPr>
        <w:t xml:space="preserve">, </w:t>
      </w:r>
      <w:r w:rsidR="001A6872" w:rsidRPr="001A6872">
        <w:t>with</w:t>
      </w:r>
      <w:r w:rsidR="001A6872">
        <w:t xml:space="preserve"> the description </w:t>
      </w:r>
      <w:r w:rsidR="001A6872" w:rsidRPr="79B33B68">
        <w:rPr>
          <w:i/>
          <w:iCs/>
          <w:rPrChange w:id="45" w:author="David Coverston" w:date="2016-12-19T17:18:00Z">
            <w:rPr>
              <w:i/>
            </w:rPr>
          </w:rPrChange>
        </w:rPr>
        <w:t xml:space="preserve">Folder and File naming </w:t>
      </w:r>
      <w:commentRangeStart w:id="46"/>
      <w:r w:rsidR="001A6872" w:rsidRPr="79B33B68">
        <w:rPr>
          <w:i/>
          <w:iCs/>
          <w:rPrChange w:id="47" w:author="David Coverston" w:date="2016-12-19T17:18:00Z">
            <w:rPr>
              <w:i/>
            </w:rPr>
          </w:rPrChange>
        </w:rPr>
        <w:t>conventions</w:t>
      </w:r>
      <w:commentRangeEnd w:id="46"/>
      <w:r w:rsidR="00D40D9C">
        <w:rPr>
          <w:rStyle w:val="CommentReference"/>
        </w:rPr>
        <w:commentReference w:id="46"/>
      </w:r>
      <w:r>
        <w:t>.</w:t>
      </w:r>
      <w:r w:rsidR="00593945">
        <w:t xml:space="preserve"> </w:t>
      </w:r>
    </w:p>
    <w:p w14:paraId="6B89CC3C" w14:textId="77777777" w:rsidR="00593945" w:rsidRDefault="00593945" w:rsidP="009628C2">
      <w:r>
        <w:rPr>
          <w:noProof/>
        </w:rPr>
        <w:drawing>
          <wp:inline distT="0" distB="0" distL="0" distR="0" wp14:anchorId="6DFD38C9" wp14:editId="2678579B">
            <wp:extent cx="2771429" cy="63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191A" w14:textId="77777777" w:rsidR="009628C2" w:rsidRDefault="001A6872" w:rsidP="009628C2">
      <w:pPr>
        <w:rPr>
          <w:ins w:id="48" w:author="David Coverston" w:date="2016-12-19T11:27:00Z"/>
        </w:rPr>
      </w:pPr>
      <w:r>
        <w:t>S</w:t>
      </w:r>
      <w:ins w:id="49" w:author="David Coverston" w:date="2016-12-19T11:30:00Z">
        <w:r w:rsidR="00D40D9C">
          <w:t>tore s</w:t>
        </w:r>
      </w:ins>
      <w:r>
        <w:t>creen capture</w:t>
      </w:r>
      <w:r w:rsidR="00952BF4">
        <w:t xml:space="preserve"> files </w:t>
      </w:r>
      <w:del w:id="50" w:author="David Coverston" w:date="2016-12-19T11:29:00Z">
        <w:r w:rsidR="00355962" w:rsidDel="00D40D9C">
          <w:delText xml:space="preserve">should </w:delText>
        </w:r>
      </w:del>
      <w:del w:id="51" w:author="David Coverston" w:date="2016-12-19T11:30:00Z">
        <w:r w:rsidR="009628C2" w:rsidRPr="009628C2" w:rsidDel="00D40D9C">
          <w:delText xml:space="preserve">be </w:delText>
        </w:r>
        <w:r w:rsidR="00355962" w:rsidDel="00D40D9C">
          <w:delText xml:space="preserve">stored </w:delText>
        </w:r>
      </w:del>
      <w:r w:rsidR="009628C2" w:rsidRPr="009628C2">
        <w:t>in</w:t>
      </w:r>
      <w:r w:rsidR="00355962">
        <w:t xml:space="preserve"> the</w:t>
      </w:r>
      <w:r w:rsidR="009628C2" w:rsidRPr="009628C2">
        <w:t xml:space="preserve"> Box folder in </w:t>
      </w:r>
      <w:proofErr w:type="gramStart"/>
      <w:r w:rsidR="009628C2" w:rsidRPr="009628C2">
        <w:t>both .</w:t>
      </w:r>
      <w:r w:rsidR="009628C2" w:rsidRPr="79B33B68">
        <w:rPr>
          <w:rFonts w:ascii="Courier New" w:eastAsia="Courier New" w:hAnsi="Courier New" w:cs="Courier New"/>
          <w:rPrChange w:id="52" w:author="David Coverston" w:date="2016-12-19T17:18:00Z">
            <w:rPr/>
          </w:rPrChange>
        </w:rPr>
        <w:t>snag</w:t>
      </w:r>
      <w:proofErr w:type="gramEnd"/>
      <w:r w:rsidR="009628C2" w:rsidRPr="009628C2">
        <w:t xml:space="preserve"> and .</w:t>
      </w:r>
      <w:proofErr w:type="spellStart"/>
      <w:r w:rsidR="009628C2" w:rsidRPr="79B33B68">
        <w:rPr>
          <w:rFonts w:ascii="Courier New" w:eastAsia="Courier New" w:hAnsi="Courier New" w:cs="Courier New"/>
          <w:rPrChange w:id="53" w:author="David Coverston" w:date="2016-12-19T17:18:00Z">
            <w:rPr/>
          </w:rPrChange>
        </w:rPr>
        <w:t>png</w:t>
      </w:r>
      <w:proofErr w:type="spellEnd"/>
      <w:r w:rsidR="009628C2" w:rsidRPr="009628C2">
        <w:t xml:space="preserve"> formats.</w:t>
      </w:r>
      <w:r w:rsidR="00C56A6F">
        <w:t xml:space="preserve"> </w:t>
      </w:r>
      <w:r w:rsidR="00405F6A">
        <w:t xml:space="preserve">See </w:t>
      </w:r>
      <w:hyperlink r:id="rId9" w:history="1">
        <w:r w:rsidR="00405F6A" w:rsidRPr="00334F64">
          <w:rPr>
            <w:rStyle w:val="Hyperlink"/>
          </w:rPr>
          <w:t>http://iwiki.pentaho.com/display/DOC/2.4+Graphics+Standards</w:t>
        </w:r>
      </w:hyperlink>
      <w:r w:rsidR="00405F6A">
        <w:t xml:space="preserve"> for more information.</w:t>
      </w:r>
    </w:p>
    <w:p w14:paraId="1468C54D" w14:textId="77777777" w:rsidR="00D40D9C" w:rsidRDefault="00D40D9C">
      <w:pPr>
        <w:pStyle w:val="Heading2"/>
        <w:rPr>
          <w:ins w:id="54" w:author="David Coverston" w:date="2016-12-19T11:27:00Z"/>
        </w:rPr>
        <w:pPrChange w:id="55" w:author="David Coverston" w:date="2016-12-19T11:28:00Z">
          <w:pPr/>
        </w:pPrChange>
      </w:pPr>
      <w:ins w:id="56" w:author="David Coverston" w:date="2016-12-19T11:27:00Z">
        <w:r>
          <w:t>File Extensions</w:t>
        </w:r>
      </w:ins>
    </w:p>
    <w:p w14:paraId="1265E00F" w14:textId="77777777" w:rsidR="00D40D9C" w:rsidRDefault="00D40D9C" w:rsidP="009628C2">
      <w:pPr>
        <w:rPr>
          <w:ins w:id="57" w:author="David Coverston" w:date="2016-12-19T11:27:00Z"/>
          <w:rFonts w:ascii="Courier New" w:hAnsi="Courier New" w:cs="Courier New"/>
        </w:rPr>
      </w:pPr>
      <w:proofErr w:type="gramStart"/>
      <w:ins w:id="58" w:author="David Coverston" w:date="2016-12-19T11:27:00Z">
        <w:r w:rsidRPr="009628C2">
          <w:t>.</w:t>
        </w:r>
        <w:r w:rsidRPr="79B33B68">
          <w:rPr>
            <w:rFonts w:ascii="Courier New" w:eastAsia="Courier New" w:hAnsi="Courier New" w:cs="Courier New"/>
            <w:rPrChange w:id="59" w:author="David Coverston" w:date="2016-12-19T17:18:00Z">
              <w:rPr/>
            </w:rPrChange>
          </w:rPr>
          <w:t>snag</w:t>
        </w:r>
        <w:proofErr w:type="gramEnd"/>
        <w:r w:rsidRPr="009628C2">
          <w:t xml:space="preserve"> and .</w:t>
        </w:r>
        <w:proofErr w:type="spellStart"/>
        <w:r w:rsidRPr="79B33B68">
          <w:rPr>
            <w:rFonts w:ascii="Courier New" w:eastAsia="Courier New" w:hAnsi="Courier New" w:cs="Courier New"/>
            <w:rPrChange w:id="60" w:author="David Coverston" w:date="2016-12-19T17:18:00Z">
              <w:rPr/>
            </w:rPrChange>
          </w:rPr>
          <w:t>png</w:t>
        </w:r>
        <w:proofErr w:type="spellEnd"/>
      </w:ins>
    </w:p>
    <w:p w14:paraId="6951650E" w14:textId="77777777" w:rsidR="00D40D9C" w:rsidRDefault="00D40D9C" w:rsidP="009628C2">
      <w:ins w:id="61" w:author="David Coverston" w:date="2016-12-19T11:27:00Z">
        <w:r w:rsidRPr="79B33B68">
          <w:rPr>
            <w:rFonts w:ascii="Courier New" w:eastAsia="Courier New" w:hAnsi="Courier New" w:cs="Courier New"/>
            <w:rPrChange w:id="62" w:author="David Coverston" w:date="2016-12-19T17:18:00Z">
              <w:rPr>
                <w:rFonts w:ascii="Courier New" w:hAnsi="Courier New" w:cs="Courier New"/>
              </w:rPr>
            </w:rPrChange>
          </w:rPr>
          <w:t>Titles use</w:t>
        </w:r>
      </w:ins>
      <w:ins w:id="63" w:author="David Coverston" w:date="2016-12-19T11:28:00Z">
        <w:r w:rsidRPr="79B33B68">
          <w:rPr>
            <w:rFonts w:ascii="Courier New" w:eastAsia="Courier New" w:hAnsi="Courier New" w:cs="Courier New"/>
            <w:rPrChange w:id="64" w:author="David Coverston" w:date="2016-12-19T17:18:00Z">
              <w:rPr>
                <w:rFonts w:ascii="Courier New" w:hAnsi="Courier New" w:cs="Courier New"/>
              </w:rPr>
            </w:rPrChange>
          </w:rPr>
          <w:t xml:space="preserve"> SNAG</w:t>
        </w:r>
        <w:r w:rsidRPr="009628C2">
          <w:t xml:space="preserve"> and </w:t>
        </w:r>
        <w:r w:rsidRPr="79B33B68">
          <w:rPr>
            <w:rFonts w:ascii="Courier New" w:eastAsia="Courier New" w:hAnsi="Courier New" w:cs="Courier New"/>
            <w:rPrChange w:id="65" w:author="David Coverston" w:date="2016-12-19T17:18:00Z">
              <w:rPr>
                <w:rFonts w:ascii="Courier New" w:hAnsi="Courier New" w:cs="Courier New"/>
              </w:rPr>
            </w:rPrChange>
          </w:rPr>
          <w:t>PNG</w:t>
        </w:r>
      </w:ins>
    </w:p>
    <w:p w14:paraId="729EC078" w14:textId="77777777" w:rsidR="009628C2" w:rsidRDefault="009628C2" w:rsidP="009628C2">
      <w:pPr>
        <w:pStyle w:val="Heading2"/>
      </w:pPr>
      <w:r>
        <w:t>File</w:t>
      </w:r>
      <w:r w:rsidR="00C56A6F">
        <w:t xml:space="preserve"> </w:t>
      </w:r>
      <w:r>
        <w:t xml:space="preserve">and </w:t>
      </w:r>
      <w:r w:rsidR="00C56A6F">
        <w:t xml:space="preserve">Variable </w:t>
      </w:r>
      <w:r>
        <w:t>Names</w:t>
      </w:r>
    </w:p>
    <w:p w14:paraId="4F4ABB7F" w14:textId="77777777" w:rsidR="009628C2" w:rsidRDefault="009628C2" w:rsidP="009628C2">
      <w:pPr>
        <w:pStyle w:val="Heading3"/>
      </w:pPr>
      <w:r>
        <w:t>File names</w:t>
      </w:r>
    </w:p>
    <w:p w14:paraId="0107D361" w14:textId="77777777" w:rsidR="009628C2" w:rsidRDefault="001A6872" w:rsidP="009628C2">
      <w:del w:id="66" w:author="David Coverston" w:date="2016-12-19T11:32:00Z">
        <w:r w:rsidDel="00D40D9C">
          <w:delText>Review file n</w:delText>
        </w:r>
      </w:del>
      <w:ins w:id="67" w:author="David Coverston" w:date="2016-12-19T11:32:00Z">
        <w:r w:rsidR="00D40D9C">
          <w:t>N</w:t>
        </w:r>
      </w:ins>
      <w:r>
        <w:t>ames</w:t>
      </w:r>
      <w:r w:rsidR="009208F0">
        <w:t xml:space="preserve"> </w:t>
      </w:r>
      <w:ins w:id="68" w:author="David Coverston" w:date="2016-12-19T11:32:00Z">
        <w:r w:rsidR="00D40D9C">
          <w:t xml:space="preserve">of review files </w:t>
        </w:r>
      </w:ins>
      <w:del w:id="69" w:author="David Coverston" w:date="2016-12-19T11:32:00Z">
        <w:r w:rsidR="009208F0" w:rsidDel="00D40D9C">
          <w:delText xml:space="preserve">should </w:delText>
        </w:r>
      </w:del>
      <w:ins w:id="70" w:author="David Coverston" w:date="2016-12-19T11:32:00Z">
        <w:r w:rsidR="00D40D9C">
          <w:t xml:space="preserve">must </w:t>
        </w:r>
      </w:ins>
      <w:r w:rsidR="009208F0">
        <w:t xml:space="preserve">be </w:t>
      </w:r>
      <w:r>
        <w:t xml:space="preserve">prefixed </w:t>
      </w:r>
      <w:r w:rsidR="009208F0">
        <w:t xml:space="preserve">with the </w:t>
      </w:r>
      <w:r w:rsidR="00D40D9C">
        <w:t xml:space="preserve">JIRA </w:t>
      </w:r>
      <w:r w:rsidR="009208F0">
        <w:t>case number</w:t>
      </w:r>
      <w:r>
        <w:t xml:space="preserve">, </w:t>
      </w:r>
      <w:r w:rsidR="00017EB9">
        <w:t xml:space="preserve">followed by a descriptive name of the </w:t>
      </w:r>
      <w:r w:rsidR="006F3659">
        <w:t>contents.</w:t>
      </w:r>
    </w:p>
    <w:p w14:paraId="2444D45B" w14:textId="77777777" w:rsidR="009208F0" w:rsidRPr="009628C2" w:rsidRDefault="00291CF8" w:rsidP="009628C2">
      <w:r>
        <w:t>[</w:t>
      </w:r>
      <w:r w:rsidR="009208F0">
        <w:t>Image names TBD</w:t>
      </w:r>
      <w:r>
        <w:t>]</w:t>
      </w:r>
    </w:p>
    <w:p w14:paraId="7F936FA9" w14:textId="77777777" w:rsidR="009628C2" w:rsidRDefault="009628C2" w:rsidP="009628C2">
      <w:pPr>
        <w:pStyle w:val="Heading3"/>
      </w:pPr>
      <w:r>
        <w:t>Variable names</w:t>
      </w:r>
    </w:p>
    <w:p w14:paraId="562FB279" w14:textId="77777777" w:rsidR="009628C2" w:rsidRDefault="009628C2" w:rsidP="009628C2">
      <w:r>
        <w:t xml:space="preserve">Variables </w:t>
      </w:r>
      <w:del w:id="71" w:author="David Coverston" w:date="2016-12-19T11:34:00Z">
        <w:r w:rsidDel="00AB4FDC">
          <w:delText xml:space="preserve">should </w:delText>
        </w:r>
      </w:del>
      <w:ins w:id="72" w:author="David Coverston" w:date="2016-12-19T11:34:00Z">
        <w:r w:rsidR="00AB4FDC">
          <w:t xml:space="preserve">must </w:t>
        </w:r>
      </w:ins>
      <w:r>
        <w:t xml:space="preserve">be formatted </w:t>
      </w:r>
      <w:r w:rsidR="00CE5A59">
        <w:t>as</w:t>
      </w:r>
      <w:r>
        <w:t xml:space="preserve"> italic</w:t>
      </w:r>
      <w:r w:rsidR="00CE5A59">
        <w:t xml:space="preserve">. Variable names in file paths or in URLs </w:t>
      </w:r>
      <w:del w:id="73" w:author="David Coverston" w:date="2016-12-19T11:34:00Z">
        <w:r w:rsidR="00CE5A59" w:rsidDel="00AB4FDC">
          <w:delText xml:space="preserve">should </w:delText>
        </w:r>
      </w:del>
      <w:ins w:id="74" w:author="David Coverston" w:date="2016-12-19T11:34:00Z">
        <w:r w:rsidR="00AB4FDC">
          <w:t xml:space="preserve">must </w:t>
        </w:r>
      </w:ins>
      <w:r w:rsidR="00CE5A59">
        <w:t>be formatted as Courier New and italic.</w:t>
      </w:r>
    </w:p>
    <w:p w14:paraId="7EDEA8CA" w14:textId="77777777" w:rsidR="009628C2" w:rsidRDefault="009628C2" w:rsidP="009628C2">
      <w:pPr>
        <w:rPr>
          <w:rFonts w:ascii="Courier New" w:hAnsi="Courier New" w:cs="Courier New"/>
        </w:rPr>
      </w:pPr>
      <w:r w:rsidRPr="004E5327">
        <w:lastRenderedPageBreak/>
        <w:t xml:space="preserve">When creating an example URL, list the URL with </w:t>
      </w:r>
      <w:del w:id="75" w:author="David Coverston" w:date="2016-12-19T11:35:00Z">
        <w:r w:rsidRPr="004E5327" w:rsidDel="00AB4FDC">
          <w:delText xml:space="preserve">the </w:delText>
        </w:r>
      </w:del>
      <w:r>
        <w:t>variable</w:t>
      </w:r>
      <w:r w:rsidRPr="004E5327">
        <w:t xml:space="preserve"> name</w:t>
      </w:r>
      <w:ins w:id="76" w:author="David Coverston" w:date="2016-12-19T11:35:00Z">
        <w:r w:rsidR="00AB4FDC">
          <w:t>s</w:t>
        </w:r>
      </w:ins>
      <w:r w:rsidRPr="004E5327">
        <w:t xml:space="preserve"> in </w:t>
      </w:r>
      <w:r>
        <w:t>italics</w:t>
      </w:r>
      <w:ins w:id="77" w:author="David Coverston" w:date="2016-12-19T11:35:00Z">
        <w:r w:rsidR="00AB4FDC">
          <w:t>.</w:t>
        </w:r>
      </w:ins>
      <w:del w:id="78" w:author="David Coverston" w:date="2016-12-19T11:35:00Z">
        <w:r w:rsidRPr="004E5327" w:rsidDel="00AB4FDC">
          <w:delText>,</w:delText>
        </w:r>
      </w:del>
      <w:r w:rsidRPr="004E5327">
        <w:t xml:space="preserve"> </w:t>
      </w:r>
      <w:del w:id="79" w:author="David Coverston" w:date="2016-12-19T11:35:00Z">
        <w:r w:rsidRPr="004E5327" w:rsidDel="00AB4FDC">
          <w:delText xml:space="preserve">for </w:delText>
        </w:r>
      </w:del>
      <w:ins w:id="80" w:author="David Coverston" w:date="2016-12-19T11:35:00Z">
        <w:r w:rsidR="00AB4FDC">
          <w:t>F</w:t>
        </w:r>
        <w:r w:rsidR="00AB4FDC" w:rsidRPr="004E5327">
          <w:t xml:space="preserve">or </w:t>
        </w:r>
      </w:ins>
      <w:r w:rsidRPr="004E5327">
        <w:t xml:space="preserve">example, </w:t>
      </w:r>
      <w:ins w:id="81" w:author="David Coverston" w:date="2016-12-19T11:37:00Z">
        <w:r w:rsidR="00AB4FDC">
          <w:rPr>
            <w:rPrChange w:id="82" w:author="David Coverston" w:date="2016-12-19T17:18:00Z">
              <w:rPr>
                <w:rFonts w:ascii="Courier New" w:hAnsi="Courier New" w:cs="Courier New"/>
              </w:rPr>
            </w:rPrChange>
          </w:rPr>
          <w:fldChar w:fldCharType="begin"/>
        </w:r>
        <w:r w:rsidR="00AB4FDC">
          <w:rPr>
            <w:rFonts w:ascii="Courier New" w:hAnsi="Courier New" w:cs="Courier New"/>
          </w:rPr>
          <w:instrText xml:space="preserve"> HYPERLINK "</w:instrText>
        </w:r>
      </w:ins>
      <w:r w:rsidR="00AB4FDC" w:rsidRPr="00AB4FDC">
        <w:rPr>
          <w:rPrChange w:id="83" w:author="David Coverston" w:date="2016-12-19T11:37:00Z">
            <w:rPr>
              <w:rStyle w:val="Hyperlink"/>
              <w:rFonts w:ascii="Courier New" w:hAnsi="Courier New" w:cs="Courier New"/>
            </w:rPr>
          </w:rPrChange>
        </w:rPr>
        <w:instrText>http://HostName:PortNumber/pentaho_integration_examples/</w:instrText>
      </w:r>
      <w:ins w:id="84" w:author="David Coverston" w:date="2016-12-19T11:36:00Z">
        <w:r w:rsidR="00AB4FDC" w:rsidRPr="00AB4FDC">
          <w:rPr>
            <w:rPrChange w:id="85" w:author="David Coverston" w:date="2016-12-19T11:37:00Z">
              <w:rPr>
                <w:rStyle w:val="Hyperlink"/>
                <w:rFonts w:ascii="Courier New" w:hAnsi="Courier New" w:cs="Courier New"/>
              </w:rPr>
            </w:rPrChange>
          </w:rPr>
          <w:instrText xml:space="preserve"> </w:instrText>
        </w:r>
      </w:ins>
      <w:r w:rsidR="00AB4FDC" w:rsidRPr="00AB4FDC">
        <w:rPr>
          <w:rPrChange w:id="86" w:author="David Coverston" w:date="2016-12-19T11:37:00Z">
            <w:rPr>
              <w:rStyle w:val="Hyperlink"/>
              <w:rFonts w:ascii="Courier New" w:hAnsi="Courier New" w:cs="Courier New"/>
            </w:rPr>
          </w:rPrChange>
        </w:rPr>
        <w:instrText>contains</w:instrText>
      </w:r>
      <w:ins w:id="87" w:author="David Coverston" w:date="2016-12-19T11:37:00Z">
        <w:r w:rsidR="00AB4FDC">
          <w:rPr>
            <w:rFonts w:ascii="Courier New" w:hAnsi="Courier New" w:cs="Courier New"/>
          </w:rPr>
          <w:instrText xml:space="preserve">" </w:instrText>
        </w:r>
        <w:r w:rsidR="00AB4FDC">
          <w:rPr>
            <w:rFonts w:ascii="Courier New" w:hAnsi="Courier New" w:cs="Courier New"/>
          </w:rPr>
          <w:fldChar w:fldCharType="separate"/>
        </w:r>
      </w:ins>
      <w:r w:rsidR="00AB4FDC" w:rsidRPr="00340513">
        <w:rPr>
          <w:rStyle w:val="Hyperlink"/>
          <w:rFonts w:ascii="Courier New" w:hAnsi="Courier New" w:cs="Courier New"/>
        </w:rPr>
        <w:t>http://HostName:PortNumber/pentaho_integration_examples/ contains</w:t>
      </w:r>
      <w:ins w:id="88" w:author="David Coverston" w:date="2016-12-19T11:37:00Z">
        <w:r w:rsidR="00AB4FDC">
          <w:rPr>
            <w:rFonts w:ascii="Courier New" w:hAnsi="Courier New" w:cs="Courier New"/>
          </w:rPr>
          <w:fldChar w:fldCharType="end"/>
        </w:r>
      </w:ins>
      <w:ins w:id="89" w:author="David Coverston" w:date="2016-12-19T11:35:00Z">
        <w:r w:rsidR="00AB4FDC">
          <w:rPr>
            <w:rFonts w:ascii="Courier New" w:hAnsi="Courier New" w:cs="Courier New"/>
          </w:rPr>
          <w:t xml:space="preserve"> </w:t>
        </w:r>
      </w:ins>
      <w:proofErr w:type="spellStart"/>
      <w:ins w:id="90" w:author="David Coverston" w:date="2016-12-19T11:36:00Z">
        <w:r w:rsidR="00AB4FDC">
          <w:rPr>
            <w:rFonts w:ascii="Courier New" w:hAnsi="Courier New" w:cs="Courier New"/>
          </w:rPr>
          <w:t>HostName</w:t>
        </w:r>
        <w:proofErr w:type="spellEnd"/>
        <w:r w:rsidR="00AB4FDC">
          <w:rPr>
            <w:rFonts w:ascii="Courier New" w:hAnsi="Courier New" w:cs="Courier New"/>
          </w:rPr>
          <w:t xml:space="preserve"> and </w:t>
        </w:r>
        <w:proofErr w:type="spellStart"/>
        <w:r w:rsidR="00AB4FDC">
          <w:rPr>
            <w:rFonts w:ascii="Courier New" w:hAnsi="Courier New" w:cs="Courier New"/>
          </w:rPr>
          <w:t>PortNumber</w:t>
        </w:r>
        <w:proofErr w:type="spellEnd"/>
        <w:r w:rsidR="00AB4FDC">
          <w:rPr>
            <w:rFonts w:ascii="Courier New" w:hAnsi="Courier New" w:cs="Courier New"/>
          </w:rPr>
          <w:t xml:space="preserve"> as variables</w:t>
        </w:r>
      </w:ins>
      <w:ins w:id="91" w:author="David Coverston" w:date="2016-12-19T11:37:00Z">
        <w:r w:rsidR="00AB4FDC">
          <w:rPr>
            <w:rFonts w:ascii="Courier New" w:hAnsi="Courier New" w:cs="Courier New"/>
          </w:rPr>
          <w:t>.</w:t>
        </w:r>
      </w:ins>
      <w:del w:id="92" w:author="David Coverston" w:date="2016-12-19T11:35:00Z">
        <w:r w:rsidRPr="004E5327" w:rsidDel="00AB4FDC">
          <w:rPr>
            <w:rFonts w:ascii="Courier New" w:hAnsi="Courier New" w:cs="Courier New"/>
          </w:rPr>
          <w:delText>.</w:delText>
        </w:r>
      </w:del>
      <w:ins w:id="93" w:author="David Coverston" w:date="2016-12-19T17:18:00Z">
        <w:r w:rsidR="79B33B68" w:rsidRPr="79B33B68">
          <w:rPr>
            <w:rStyle w:val="Hyperlink"/>
            <w:rFonts w:ascii="Courier New" w:eastAsia="Courier New" w:hAnsi="Courier New" w:cs="Courier New"/>
            <w:rPrChange w:id="94" w:author="David Coverston" w:date="2016-12-19T17:18:00Z">
              <w:rPr/>
            </w:rPrChange>
          </w:rPr>
          <w:t>http://HostName:PortNumber/pentaho_integration_examples/ contains</w:t>
        </w:r>
        <w:r w:rsidR="79B33B68" w:rsidRPr="79B33B68">
          <w:rPr>
            <w:rFonts w:ascii="Courier New" w:eastAsia="Courier New" w:hAnsi="Courier New" w:cs="Courier New"/>
            <w:rPrChange w:id="95" w:author="David Coverston" w:date="2016-12-19T17:18:00Z">
              <w:rPr/>
            </w:rPrChange>
          </w:rPr>
          <w:t xml:space="preserve"> </w:t>
        </w:r>
        <w:proofErr w:type="spellStart"/>
        <w:r w:rsidR="79B33B68" w:rsidRPr="79B33B68">
          <w:rPr>
            <w:rFonts w:ascii="Courier New" w:eastAsia="Courier New" w:hAnsi="Courier New" w:cs="Courier New"/>
            <w:rPrChange w:id="96" w:author="David Coverston" w:date="2016-12-19T17:18:00Z">
              <w:rPr/>
            </w:rPrChange>
          </w:rPr>
          <w:t>HostName</w:t>
        </w:r>
        <w:proofErr w:type="spellEnd"/>
        <w:r w:rsidR="79B33B68" w:rsidRPr="79B33B68">
          <w:rPr>
            <w:rFonts w:ascii="Courier New" w:eastAsia="Courier New" w:hAnsi="Courier New" w:cs="Courier New"/>
            <w:rPrChange w:id="97" w:author="David Coverston" w:date="2016-12-19T17:18:00Z">
              <w:rPr/>
            </w:rPrChange>
          </w:rPr>
          <w:t xml:space="preserve"> and </w:t>
        </w:r>
        <w:proofErr w:type="spellStart"/>
        <w:r w:rsidR="79B33B68" w:rsidRPr="79B33B68">
          <w:rPr>
            <w:rFonts w:ascii="Courier New" w:eastAsia="Courier New" w:hAnsi="Courier New" w:cs="Courier New"/>
            <w:rPrChange w:id="98" w:author="David Coverston" w:date="2016-12-19T17:18:00Z">
              <w:rPr/>
            </w:rPrChange>
          </w:rPr>
          <w:t>PortNumber</w:t>
        </w:r>
        <w:proofErr w:type="spellEnd"/>
        <w:r w:rsidR="79B33B68" w:rsidRPr="79B33B68">
          <w:rPr>
            <w:rFonts w:ascii="Courier New" w:eastAsia="Courier New" w:hAnsi="Courier New" w:cs="Courier New"/>
            <w:rPrChange w:id="99" w:author="David Coverston" w:date="2016-12-19T17:18:00Z">
              <w:rPr/>
            </w:rPrChange>
          </w:rPr>
          <w:t xml:space="preserve"> as variables.</w:t>
        </w:r>
      </w:ins>
    </w:p>
    <w:p w14:paraId="3EFE4F9C" w14:textId="77777777" w:rsidR="00CB384D" w:rsidRDefault="00960155" w:rsidP="009628C2">
      <w:pPr>
        <w:pStyle w:val="Heading2"/>
      </w:pPr>
      <w:r w:rsidRPr="00960155">
        <w:t>File Path Formatting</w:t>
      </w:r>
    </w:p>
    <w:p w14:paraId="3D40E1D3" w14:textId="77777777" w:rsidR="00960155" w:rsidRDefault="00AB4FDC">
      <w:ins w:id="100" w:author="David Coverston" w:date="2016-12-19T11:39:00Z">
        <w:r>
          <w:t xml:space="preserve">Inline </w:t>
        </w:r>
      </w:ins>
      <w:del w:id="101" w:author="David Coverston" w:date="2016-12-19T11:39:00Z">
        <w:r w:rsidR="00960155" w:rsidDel="00AB4FDC">
          <w:delText>F</w:delText>
        </w:r>
      </w:del>
      <w:ins w:id="102" w:author="David Coverston" w:date="2016-12-19T11:39:00Z">
        <w:r>
          <w:t>f</w:t>
        </w:r>
      </w:ins>
      <w:r w:rsidR="00960155">
        <w:t xml:space="preserve">ile paths </w:t>
      </w:r>
      <w:r w:rsidR="00291CF8">
        <w:t xml:space="preserve">and file names </w:t>
      </w:r>
      <w:del w:id="103" w:author="David Coverston" w:date="2016-12-19T11:37:00Z">
        <w:r w:rsidR="00960155" w:rsidDel="00AB4FDC">
          <w:delText xml:space="preserve">should </w:delText>
        </w:r>
      </w:del>
      <w:ins w:id="104" w:author="David Coverston" w:date="2016-12-19T11:38:00Z">
        <w:r>
          <w:t>ar</w:t>
        </w:r>
      </w:ins>
      <w:del w:id="105" w:author="David Coverston" w:date="2016-12-19T11:38:00Z">
        <w:r w:rsidR="00960155" w:rsidDel="00AB4FDC">
          <w:delText>b</w:delText>
        </w:r>
      </w:del>
      <w:r w:rsidR="00960155">
        <w:t xml:space="preserve">e formatted using the code button </w:t>
      </w:r>
      <w:r w:rsidR="00971135">
        <w:t xml:space="preserve">on the MindTouch </w:t>
      </w:r>
      <w:r w:rsidR="004E5327">
        <w:t>E</w:t>
      </w:r>
      <w:r w:rsidR="00971135">
        <w:t>dit toolbar.</w:t>
      </w:r>
      <w:r w:rsidR="00291CF8">
        <w:t xml:space="preserve"> This </w:t>
      </w:r>
      <w:del w:id="106" w:author="David Coverston" w:date="2016-12-19T11:38:00Z">
        <w:r w:rsidR="00291CF8" w:rsidDel="00AB4FDC">
          <w:delText xml:space="preserve">will </w:delText>
        </w:r>
      </w:del>
      <w:r w:rsidR="00291CF8">
        <w:t>format</w:t>
      </w:r>
      <w:ins w:id="107" w:author="David Coverston" w:date="2016-12-19T11:38:00Z">
        <w:r>
          <w:t>s</w:t>
        </w:r>
      </w:ins>
      <w:r w:rsidR="00291CF8">
        <w:t xml:space="preserve"> the text as Courier </w:t>
      </w:r>
      <w:commentRangeStart w:id="108"/>
      <w:r w:rsidR="00291CF8">
        <w:t>New</w:t>
      </w:r>
      <w:commentRangeEnd w:id="108"/>
      <w:r>
        <w:rPr>
          <w:rStyle w:val="CommentReference"/>
        </w:rPr>
        <w:commentReference w:id="108"/>
      </w:r>
      <w:r w:rsidR="00291CF8">
        <w:t>.</w:t>
      </w:r>
    </w:p>
    <w:p w14:paraId="7D24206F" w14:textId="77777777" w:rsidR="009628C2" w:rsidRDefault="00971135">
      <w:r>
        <w:rPr>
          <w:noProof/>
        </w:rPr>
        <w:drawing>
          <wp:inline distT="0" distB="0" distL="0" distR="0" wp14:anchorId="71C58E07" wp14:editId="42E68FA4">
            <wp:extent cx="2209524" cy="2761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8C2" w:rsidSect="00D64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David Coverston" w:date="2016-12-19T11:16:00Z" w:initials="DC">
    <w:p w14:paraId="0F437E9E" w14:textId="77777777" w:rsidR="007025B6" w:rsidRDefault="007025B6">
      <w:pPr>
        <w:pStyle w:val="CommentText"/>
      </w:pPr>
      <w:r>
        <w:rPr>
          <w:rStyle w:val="CommentReference"/>
        </w:rPr>
        <w:annotationRef/>
      </w:r>
      <w:r>
        <w:t>Add a hyperlink to the documentation folder</w:t>
      </w:r>
    </w:p>
  </w:comment>
  <w:comment w:id="46" w:author="David Coverston" w:date="2016-12-19T11:23:00Z" w:initials="DC">
    <w:p w14:paraId="2B5D1E8F" w14:textId="77777777" w:rsidR="00D40D9C" w:rsidRDefault="00D40D9C">
      <w:pPr>
        <w:pStyle w:val="CommentText"/>
      </w:pPr>
      <w:r>
        <w:rPr>
          <w:rStyle w:val="CommentReference"/>
        </w:rPr>
        <w:annotationRef/>
      </w:r>
      <w:r>
        <w:t>Insert screenshot with bread crumbs</w:t>
      </w:r>
    </w:p>
  </w:comment>
  <w:comment w:id="108" w:author="David Coverston" w:date="2016-12-19T11:39:00Z" w:initials="DC">
    <w:p w14:paraId="2E6A1F67" w14:textId="77777777" w:rsidR="00AB4FDC" w:rsidRDefault="00AB4FDC">
      <w:pPr>
        <w:pStyle w:val="CommentText"/>
      </w:pPr>
      <w:r>
        <w:rPr>
          <w:rStyle w:val="CommentReference"/>
        </w:rPr>
        <w:annotationRef/>
      </w:r>
      <w:r>
        <w:t>File paths as whole paras? WWS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437E9E" w15:done="0"/>
  <w15:commentEx w15:paraId="2B5D1E8F" w15:done="0"/>
  <w15:commentEx w15:paraId="2E6A1F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C4E40"/>
    <w:multiLevelType w:val="hybridMultilevel"/>
    <w:tmpl w:val="220A63B8"/>
    <w:lvl w:ilvl="0" w:tplc="AB882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29906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70AE6"/>
    <w:multiLevelType w:val="multilevel"/>
    <w:tmpl w:val="ECD09A7E"/>
    <w:lvl w:ilvl="0">
      <w:start w:val="1"/>
      <w:numFmt w:val="decimal"/>
      <w:pStyle w:val="Numbered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Coverston">
    <w15:presenceInfo w15:providerId="AD" w15:userId="S-1-5-21-3515013708-678258590-2614230829-46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55"/>
    <w:rsid w:val="00017EB9"/>
    <w:rsid w:val="001A522B"/>
    <w:rsid w:val="001A6872"/>
    <w:rsid w:val="00291CF8"/>
    <w:rsid w:val="002C4985"/>
    <w:rsid w:val="00355962"/>
    <w:rsid w:val="00405F6A"/>
    <w:rsid w:val="004E5327"/>
    <w:rsid w:val="00593945"/>
    <w:rsid w:val="005A145A"/>
    <w:rsid w:val="006100DF"/>
    <w:rsid w:val="006F3659"/>
    <w:rsid w:val="007025B6"/>
    <w:rsid w:val="009208F0"/>
    <w:rsid w:val="00952BF4"/>
    <w:rsid w:val="00960155"/>
    <w:rsid w:val="009628C2"/>
    <w:rsid w:val="00971135"/>
    <w:rsid w:val="009D3110"/>
    <w:rsid w:val="00A73AE9"/>
    <w:rsid w:val="00AB4FDC"/>
    <w:rsid w:val="00C56A6F"/>
    <w:rsid w:val="00CB384D"/>
    <w:rsid w:val="00CE5A59"/>
    <w:rsid w:val="00D14C2D"/>
    <w:rsid w:val="00D40D9C"/>
    <w:rsid w:val="00D54963"/>
    <w:rsid w:val="00D56F2A"/>
    <w:rsid w:val="00D64A96"/>
    <w:rsid w:val="00D651B2"/>
    <w:rsid w:val="00F51F7B"/>
    <w:rsid w:val="00F94837"/>
    <w:rsid w:val="79B3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C99D"/>
  <w15:chartTrackingRefBased/>
  <w15:docId w15:val="{F19507C8-1E5C-4093-9E7D-5A2910C2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6F2A"/>
    <w:rPr>
      <w:rFonts w:ascii="Open Sans" w:hAnsi="Open Sans"/>
    </w:rPr>
  </w:style>
  <w:style w:type="paragraph" w:styleId="Heading1">
    <w:name w:val="heading 1"/>
    <w:basedOn w:val="Normal"/>
    <w:link w:val="Heading1Char"/>
    <w:autoRedefine/>
    <w:uiPriority w:val="9"/>
    <w:qFormat/>
    <w:rsid w:val="00D56F2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kern w:val="36"/>
      <w:sz w:val="40"/>
      <w:szCs w:val="48"/>
    </w:rPr>
  </w:style>
  <w:style w:type="paragraph" w:styleId="Heading2">
    <w:name w:val="heading 2"/>
    <w:basedOn w:val="Normal"/>
    <w:link w:val="Heading2Char"/>
    <w:autoRedefine/>
    <w:uiPriority w:val="9"/>
    <w:qFormat/>
    <w:rsid w:val="00D56F2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2">
    <w:name w:val="Bullet 2"/>
    <w:basedOn w:val="Normal"/>
    <w:autoRedefine/>
    <w:qFormat/>
    <w:rsid w:val="00D56F2A"/>
    <w:pPr>
      <w:numPr>
        <w:ilvl w:val="1"/>
        <w:numId w:val="1"/>
      </w:numPr>
    </w:pPr>
    <w:rPr>
      <w:sz w:val="20"/>
    </w:rPr>
  </w:style>
  <w:style w:type="paragraph" w:customStyle="1" w:styleId="Numbered1">
    <w:name w:val="Numbered 1"/>
    <w:basedOn w:val="ListParagraph"/>
    <w:autoRedefine/>
    <w:qFormat/>
    <w:rsid w:val="00D56F2A"/>
    <w:pPr>
      <w:numPr>
        <w:numId w:val="2"/>
      </w:numPr>
    </w:pPr>
    <w:rPr>
      <w:sz w:val="20"/>
    </w:rPr>
  </w:style>
  <w:style w:type="paragraph" w:styleId="ListParagraph">
    <w:name w:val="List Paragraph"/>
    <w:basedOn w:val="Normal"/>
    <w:uiPriority w:val="34"/>
    <w:qFormat/>
    <w:rsid w:val="00D56F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6F2A"/>
    <w:rPr>
      <w:rFonts w:ascii="Open Sans" w:eastAsia="Times New Roman" w:hAnsi="Open Sans" w:cs="Times New Roman"/>
      <w:b/>
      <w:bCs/>
      <w:sz w:val="27"/>
      <w:szCs w:val="27"/>
    </w:rPr>
  </w:style>
  <w:style w:type="paragraph" w:customStyle="1" w:styleId="Note">
    <w:name w:val="Note"/>
    <w:qFormat/>
    <w:rsid w:val="00D56F2A"/>
    <w:rPr>
      <w:rFonts w:ascii="Open Sans" w:hAnsi="Open Sans"/>
      <w:b/>
      <w:i/>
      <w:sz w:val="20"/>
    </w:rPr>
  </w:style>
  <w:style w:type="paragraph" w:customStyle="1" w:styleId="pentaho-note">
    <w:name w:val="pentaho-note"/>
    <w:autoRedefine/>
    <w:qFormat/>
    <w:rsid w:val="00D56F2A"/>
    <w:rPr>
      <w:rFonts w:ascii="Open Sans" w:hAnsi="Open Sans"/>
      <w:i/>
      <w:sz w:val="20"/>
    </w:rPr>
  </w:style>
  <w:style w:type="character" w:customStyle="1" w:styleId="Pentahofilepath">
    <w:name w:val="Pentaho file path"/>
    <w:basedOn w:val="DefaultParagraphFont"/>
    <w:uiPriority w:val="1"/>
    <w:qFormat/>
    <w:rsid w:val="00D56F2A"/>
    <w:rPr>
      <w:rFonts w:ascii="Courier New" w:hAnsi="Courier New"/>
      <w:b w:val="0"/>
      <w:i w:val="0"/>
      <w:caps w:val="0"/>
      <w:smallCaps w:val="0"/>
      <w:strike w:val="0"/>
      <w:dstrike w:val="0"/>
      <w:vanish w:val="0"/>
      <w:sz w:val="20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D56F2A"/>
    <w:rPr>
      <w:rFonts w:ascii="Open Sans" w:eastAsia="Times New Roman" w:hAnsi="Open Sans" w:cs="Times New Roman"/>
      <w:bCs/>
      <w:kern w:val="36"/>
      <w:sz w:val="40"/>
      <w:szCs w:val="48"/>
    </w:rPr>
  </w:style>
  <w:style w:type="character" w:customStyle="1" w:styleId="code-tag">
    <w:name w:val="code-tag"/>
    <w:basedOn w:val="DefaultParagraphFont"/>
    <w:rsid w:val="00D56F2A"/>
    <w:rPr>
      <w:rFonts w:ascii="Courier New" w:hAnsi="Courier New"/>
      <w:caps w:val="0"/>
      <w:smallCaps w:val="0"/>
      <w:strike w:val="0"/>
      <w:dstrike w:val="0"/>
      <w:vanish w:val="0"/>
      <w:sz w:val="20"/>
      <w:vertAlign w:val="baseline"/>
    </w:rPr>
  </w:style>
  <w:style w:type="paragraph" w:customStyle="1" w:styleId="Code">
    <w:name w:val="Code"/>
    <w:qFormat/>
    <w:rsid w:val="00D56F2A"/>
    <w:pPr>
      <w:contextualSpacing/>
    </w:pPr>
    <w:rPr>
      <w:rFonts w:ascii="Courier New" w:hAnsi="Courier New" w:cs="Courier New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62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2BF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1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1B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025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5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5B6"/>
    <w:rPr>
      <w:rFonts w:ascii="Open Sans" w:hAnsi="Open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5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5B6"/>
    <w:rPr>
      <w:rFonts w:ascii="Open Sans" w:hAnsi="Open San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hyperlink" Target="http://iwiki.pentaho.com/display/DOC/File+Naming+Standard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iwiki.pentaho.com/display/DOC/2.4+Graphics+Stand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Coverston</dc:creator>
  <cp:keywords/>
  <dc:description/>
  <cp:lastModifiedBy>David Coverston</cp:lastModifiedBy>
  <cp:revision>10</cp:revision>
  <dcterms:created xsi:type="dcterms:W3CDTF">2016-12-16T16:11:00Z</dcterms:created>
  <dcterms:modified xsi:type="dcterms:W3CDTF">2016-12-19T18:46:00Z</dcterms:modified>
</cp:coreProperties>
</file>