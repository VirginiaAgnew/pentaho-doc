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E84917" w14:textId="77777777" w:rsidR="005D470C" w:rsidRDefault="00D84146">
      <w:r>
        <w:t xml:space="preserve">{JIRA Case: </w:t>
      </w:r>
      <w:hyperlink r:id="rId7" w:history="1">
        <w:r w:rsidRPr="00A3250F">
          <w:rPr>
            <w:rStyle w:val="Hyperlink"/>
          </w:rPr>
          <w:t>http://jira.pentaho.com/browse/DOC-2861</w:t>
        </w:r>
      </w:hyperlink>
      <w:r>
        <w:t>}</w:t>
      </w:r>
    </w:p>
    <w:p w14:paraId="5848D96F" w14:textId="77777777" w:rsidR="00D84146" w:rsidRDefault="00D84146">
      <w:r>
        <w:t xml:space="preserve">{MindTouch Article: </w:t>
      </w:r>
      <w:hyperlink r:id="rId8" w:history="1">
        <w:r w:rsidRPr="00A3250F">
          <w:rPr>
            <w:rStyle w:val="Hyperlink"/>
          </w:rPr>
          <w:t>https://help.pentaho.com/UX_and_Documentation_Home/Documentation_Style_Guide/Overview</w:t>
        </w:r>
      </w:hyperlink>
      <w:r>
        <w:t>}</w:t>
      </w:r>
    </w:p>
    <w:p w14:paraId="7DCA6E9B" w14:textId="13CBAC65" w:rsidR="00D84146" w:rsidRPr="00D84146" w:rsidRDefault="00D84146" w:rsidP="00D84146">
      <w:pPr>
        <w:pStyle w:val="Title"/>
      </w:pPr>
      <w:del w:id="0" w:author="David Vandenbelt" w:date="2016-12-29T09:25:00Z">
        <w:r w:rsidRPr="00D84146" w:rsidDel="003B5279">
          <w:rPr>
            <w:rStyle w:val="Title1"/>
          </w:rPr>
          <w:delText>Overview</w:delText>
        </w:r>
      </w:del>
      <w:ins w:id="1" w:author="David Vandenbelt" w:date="2016-12-29T09:25:00Z">
        <w:r w:rsidR="003B5279">
          <w:rPr>
            <w:rStyle w:val="Title1"/>
          </w:rPr>
          <w:t>Style Guide</w:t>
        </w:r>
      </w:ins>
    </w:p>
    <w:p w14:paraId="5A02371A" w14:textId="2A97C44A" w:rsidR="00D84146" w:rsidRDefault="00D84146" w:rsidP="00D84146">
      <w:r>
        <w:t>This style guide provides you with guidelines and resources for creating documentation in th</w:t>
      </w:r>
      <w:ins w:id="2" w:author="David Vandenbelt" w:date="2016-12-28T11:31:00Z">
        <w:r w:rsidR="002527E1">
          <w:t>e Pentaho Help</w:t>
        </w:r>
      </w:ins>
      <w:del w:id="3" w:author="David Vandenbelt" w:date="2016-12-28T11:31:00Z">
        <w:r w:rsidDel="002527E1">
          <w:delText>e</w:delText>
        </w:r>
        <w:r w:rsidDel="002527E1">
          <w:rPr>
            <w:rStyle w:val="apple-converted-space"/>
            <w:color w:val="333333"/>
          </w:rPr>
          <w:delText> </w:delText>
        </w:r>
        <w:r w:rsidDel="002527E1">
          <w:rPr>
            <w:shd w:val="clear" w:color="auto" w:fill="FFFF00"/>
          </w:rPr>
          <w:delText>Pentaho</w:delText>
        </w:r>
        <w:r w:rsidDel="002527E1">
          <w:rPr>
            <w:rStyle w:val="apple-converted-space"/>
            <w:color w:val="333333"/>
            <w:shd w:val="clear" w:color="auto" w:fill="FFFF00"/>
          </w:rPr>
          <w:delText> </w:delText>
        </w:r>
        <w:r w:rsidDel="002527E1">
          <w:rPr>
            <w:shd w:val="clear" w:color="auto" w:fill="FFFF00"/>
          </w:rPr>
          <w:delText>Help</w:delText>
        </w:r>
      </w:del>
      <w:ins w:id="4" w:author="David Vandenbelt" w:date="2016-12-28T11:31:00Z">
        <w:r w:rsidR="002527E1">
          <w:t xml:space="preserve"> </w:t>
        </w:r>
      </w:ins>
      <w:del w:id="5" w:author="David Vandenbelt" w:date="2016-12-28T11:31:00Z">
        <w:r w:rsidDel="002527E1">
          <w:delText>.</w:delText>
        </w:r>
      </w:del>
      <w:ins w:id="6" w:author="David Vandenbelt" w:date="2016-12-28T11:31:00Z">
        <w:r w:rsidR="002527E1">
          <w:t>(</w:t>
        </w:r>
      </w:ins>
      <w:ins w:id="7" w:author="David Vandenbelt" w:date="2016-12-28T11:32:00Z">
        <w:r w:rsidR="002527E1">
          <w:fldChar w:fldCharType="begin"/>
        </w:r>
        <w:r w:rsidR="002527E1">
          <w:instrText xml:space="preserve"> HYPERLINK "</w:instrText>
        </w:r>
        <w:r w:rsidR="002527E1" w:rsidRPr="002527E1">
          <w:instrText>https://help.pentaho.com</w:instrText>
        </w:r>
        <w:r w:rsidR="002527E1">
          <w:instrText xml:space="preserve">" </w:instrText>
        </w:r>
        <w:r w:rsidR="002527E1">
          <w:fldChar w:fldCharType="separate"/>
        </w:r>
        <w:r w:rsidR="002527E1" w:rsidRPr="00D8397E">
          <w:rPr>
            <w:rStyle w:val="Hyperlink"/>
          </w:rPr>
          <w:t>https://help.pentaho.com</w:t>
        </w:r>
        <w:r w:rsidR="002527E1">
          <w:fldChar w:fldCharType="end"/>
        </w:r>
      </w:ins>
      <w:ins w:id="8" w:author="David Vandenbelt" w:date="2016-12-28T11:31:00Z">
        <w:r w:rsidR="002527E1">
          <w:t>).</w:t>
        </w:r>
      </w:ins>
      <w:r>
        <w:t xml:space="preserve"> The purpose of </w:t>
      </w:r>
      <w:del w:id="9" w:author="David Vandenbelt" w:date="2016-12-28T11:36:00Z">
        <w:r w:rsidDel="002527E1">
          <w:delText>this document is</w:delText>
        </w:r>
      </w:del>
      <w:ins w:id="10" w:author="David Vandenbelt" w:date="2016-12-28T11:36:00Z">
        <w:r w:rsidR="002527E1">
          <w:t>these articles are</w:t>
        </w:r>
      </w:ins>
      <w:r>
        <w:t>:</w:t>
      </w:r>
    </w:p>
    <w:p w14:paraId="2208D7F5" w14:textId="77777777" w:rsidR="00D84146" w:rsidRDefault="00D84146" w:rsidP="00D84146">
      <w:pPr>
        <w:pStyle w:val="ListParagraph"/>
        <w:numPr>
          <w:ilvl w:val="0"/>
          <w:numId w:val="6"/>
        </w:numPr>
      </w:pPr>
      <w:r>
        <w:t>To help you effectively communicate knowledge to users of Pentaho products</w:t>
      </w:r>
      <w:ins w:id="11" w:author="David Vandenbelt" w:date="2016-12-28T11:33:00Z">
        <w:r w:rsidR="002527E1">
          <w:t>.</w:t>
        </w:r>
      </w:ins>
    </w:p>
    <w:p w14:paraId="4851A0FA" w14:textId="77777777" w:rsidR="00D84146" w:rsidRDefault="00D84146" w:rsidP="00D84146">
      <w:pPr>
        <w:pStyle w:val="ListParagraph"/>
        <w:numPr>
          <w:ilvl w:val="0"/>
          <w:numId w:val="6"/>
        </w:numPr>
      </w:pPr>
      <w:r>
        <w:t>To help us create documents that have a consistent look and feel</w:t>
      </w:r>
      <w:ins w:id="12" w:author="David Vandenbelt" w:date="2016-12-28T11:33:00Z">
        <w:r w:rsidR="002527E1">
          <w:t>.</w:t>
        </w:r>
      </w:ins>
    </w:p>
    <w:p w14:paraId="2E6C0DE6" w14:textId="77777777" w:rsidR="003B5279" w:rsidRDefault="00D84146" w:rsidP="00D84146">
      <w:pPr>
        <w:pStyle w:val="ListParagraph"/>
        <w:numPr>
          <w:ilvl w:val="0"/>
          <w:numId w:val="6"/>
        </w:numPr>
        <w:rPr>
          <w:ins w:id="13" w:author="David Vandenbelt" w:date="2016-12-29T09:24:00Z"/>
        </w:rPr>
      </w:pPr>
      <w:r>
        <w:t>To provide a central location about writing-related issues</w:t>
      </w:r>
      <w:ins w:id="14" w:author="David Vandenbelt" w:date="2016-12-28T11:33:00Z">
        <w:r w:rsidR="002527E1">
          <w:t>.</w:t>
        </w:r>
      </w:ins>
    </w:p>
    <w:p w14:paraId="00A633A6" w14:textId="4C600C5B" w:rsidR="00B80EB9" w:rsidRDefault="003B5279">
      <w:pPr>
        <w:rPr>
          <w:ins w:id="15" w:author="David Vandenbelt" w:date="2016-12-29T15:28:00Z"/>
        </w:rPr>
        <w:pPrChange w:id="16" w:author="David Vandenbelt" w:date="2016-12-29T09:24:00Z">
          <w:pPr>
            <w:pStyle w:val="ListParagraph"/>
            <w:numPr>
              <w:numId w:val="6"/>
            </w:numPr>
            <w:ind w:hanging="360"/>
          </w:pPr>
        </w:pPrChange>
      </w:pPr>
      <w:ins w:id="17" w:author="David Vandenbelt" w:date="2016-12-29T09:26:00Z">
        <w:r>
          <w:t xml:space="preserve">The </w:t>
        </w:r>
      </w:ins>
      <w:commentRangeStart w:id="18"/>
      <w:ins w:id="19" w:author="David Vandenbelt" w:date="2016-12-30T08:47:00Z">
        <w:r w:rsidR="00912783">
          <w:fldChar w:fldCharType="begin"/>
        </w:r>
        <w:r w:rsidR="00912783">
          <w:instrText xml:space="preserve"> HYPERLINK "https://pentaho.app.box.com/files/0/f/12734324584/1/f_104033590376" </w:instrText>
        </w:r>
        <w:r w:rsidR="00912783">
          <w:fldChar w:fldCharType="separate"/>
        </w:r>
        <w:r w:rsidRPr="00912783">
          <w:rPr>
            <w:rStyle w:val="Hyperlink"/>
          </w:rPr>
          <w:t>Microsoft Manual of Style</w:t>
        </w:r>
        <w:r w:rsidR="00912783">
          <w:fldChar w:fldCharType="end"/>
        </w:r>
      </w:ins>
      <w:ins w:id="20" w:author="David Vandenbelt" w:date="2016-12-29T09:26:00Z">
        <w:r>
          <w:t xml:space="preserve"> and </w:t>
        </w:r>
      </w:ins>
      <w:ins w:id="21" w:author="David Vandenbelt" w:date="2016-12-30T08:48:00Z">
        <w:r w:rsidR="00912783">
          <w:fldChar w:fldCharType="begin"/>
        </w:r>
        <w:r w:rsidR="00912783">
          <w:instrText xml:space="preserve"> HYPERLINK "https://pentaho.box.com/s/6uw83ksd5h09bgrrjx32i8kxj64neovb" </w:instrText>
        </w:r>
        <w:r w:rsidR="00912783">
          <w:fldChar w:fldCharType="separate"/>
        </w:r>
        <w:r w:rsidR="00B80EB9" w:rsidRPr="00912783">
          <w:rPr>
            <w:rStyle w:val="Hyperlink"/>
          </w:rPr>
          <w:t>Hitachi Global Style and Standards</w:t>
        </w:r>
        <w:r w:rsidR="00912783">
          <w:fldChar w:fldCharType="end"/>
        </w:r>
      </w:ins>
      <w:ins w:id="22" w:author="David Vandenbelt" w:date="2016-12-29T15:24:00Z">
        <w:r w:rsidR="00B80EB9">
          <w:t xml:space="preserve"> are the </w:t>
        </w:r>
      </w:ins>
      <w:commentRangeEnd w:id="18"/>
      <w:r w:rsidR="00201301">
        <w:rPr>
          <w:rStyle w:val="CommentReference"/>
        </w:rPr>
        <w:commentReference w:id="18"/>
      </w:r>
      <w:ins w:id="23" w:author="David Vandenbelt" w:date="2016-12-29T15:24:00Z">
        <w:r w:rsidR="00B80EB9">
          <w:t>main source</w:t>
        </w:r>
      </w:ins>
      <w:ins w:id="24" w:author="David Vandenbelt" w:date="2016-12-29T15:26:00Z">
        <w:r w:rsidR="00B80EB9">
          <w:t>s</w:t>
        </w:r>
      </w:ins>
      <w:ins w:id="25" w:author="David Vandenbelt" w:date="2016-12-29T15:24:00Z">
        <w:r w:rsidR="00B80EB9">
          <w:t xml:space="preserve"> for our </w:t>
        </w:r>
      </w:ins>
      <w:ins w:id="26" w:author="David Vandenbelt" w:date="2016-12-29T15:48:00Z">
        <w:r w:rsidR="001A0520">
          <w:t xml:space="preserve">style </w:t>
        </w:r>
      </w:ins>
      <w:ins w:id="27" w:author="David Vandenbelt" w:date="2016-12-29T15:24:00Z">
        <w:r w:rsidR="00B80EB9">
          <w:t>standards. This</w:t>
        </w:r>
      </w:ins>
      <w:ins w:id="28" w:author="David Vandenbelt" w:date="2016-12-29T15:27:00Z">
        <w:r w:rsidR="00B80EB9">
          <w:t xml:space="preserve"> </w:t>
        </w:r>
      </w:ins>
      <w:ins w:id="29" w:author="David Vandenbelt" w:date="2016-12-29T15:48:00Z">
        <w:r w:rsidR="001A0520">
          <w:t xml:space="preserve">iWiki </w:t>
        </w:r>
      </w:ins>
      <w:ins w:id="30" w:author="David Vandenbelt" w:date="2016-12-29T15:27:00Z">
        <w:r w:rsidR="00B80EB9">
          <w:t xml:space="preserve">style guide contains any exceptions to these manuals. </w:t>
        </w:r>
        <w:commentRangeStart w:id="31"/>
        <w:r w:rsidR="00B80EB9">
          <w:t>We recommend starting you</w:t>
        </w:r>
      </w:ins>
      <w:ins w:id="32" w:author="David Vandenbelt" w:date="2016-12-29T15:28:00Z">
        <w:r w:rsidR="00B80EB9">
          <w:t>r</w:t>
        </w:r>
      </w:ins>
      <w:ins w:id="33" w:author="David Vandenbelt" w:date="2016-12-29T15:27:00Z">
        <w:r w:rsidR="00B80EB9">
          <w:t xml:space="preserve"> search for a particular style reference</w:t>
        </w:r>
      </w:ins>
      <w:ins w:id="34" w:author="David Vandenbelt" w:date="2016-12-29T15:28:00Z">
        <w:r w:rsidR="00B80EB9">
          <w:t xml:space="preserve"> in this guide</w:t>
        </w:r>
      </w:ins>
      <w:commentRangeEnd w:id="31"/>
      <w:r w:rsidR="00201301">
        <w:rPr>
          <w:rStyle w:val="CommentReference"/>
        </w:rPr>
        <w:commentReference w:id="31"/>
      </w:r>
      <w:ins w:id="35" w:author="David Vandenbelt" w:date="2016-12-29T15:28:00Z">
        <w:r w:rsidR="00B80EB9">
          <w:t xml:space="preserve">. If </w:t>
        </w:r>
      </w:ins>
      <w:ins w:id="36" w:author="David Vandenbelt" w:date="2016-12-29T15:48:00Z">
        <w:r w:rsidR="001A0520">
          <w:t>the</w:t>
        </w:r>
      </w:ins>
      <w:ins w:id="37" w:author="David Vandenbelt" w:date="2016-12-29T15:28:00Z">
        <w:r w:rsidR="00B80EB9">
          <w:t xml:space="preserve"> style in question is not in this guide, then search the Microsoft and Hitachi manuals.</w:t>
        </w:r>
      </w:ins>
    </w:p>
    <w:p w14:paraId="11542799" w14:textId="77777777" w:rsidR="00B80EB9" w:rsidRDefault="00B80EB9">
      <w:pPr>
        <w:rPr>
          <w:ins w:id="38" w:author="David Vandenbelt" w:date="2016-12-29T15:30:00Z"/>
        </w:rPr>
        <w:pPrChange w:id="39" w:author="David Vandenbelt" w:date="2016-12-29T09:24:00Z">
          <w:pPr>
            <w:pStyle w:val="ListParagraph"/>
            <w:numPr>
              <w:numId w:val="6"/>
            </w:numPr>
            <w:ind w:hanging="360"/>
          </w:pPr>
        </w:pPrChange>
      </w:pPr>
      <w:ins w:id="40" w:author="David Vandenbelt" w:date="2016-12-29T15:30:00Z">
        <w:r>
          <w:t>This guide contains the following sections:</w:t>
        </w:r>
      </w:ins>
    </w:p>
    <w:p w14:paraId="7177FB00" w14:textId="7BFDF84F" w:rsidR="00B80EB9" w:rsidRDefault="00B80EB9">
      <w:pPr>
        <w:pStyle w:val="ListParagraph"/>
        <w:numPr>
          <w:ilvl w:val="0"/>
          <w:numId w:val="17"/>
        </w:numPr>
        <w:rPr>
          <w:ins w:id="41" w:author="David Vandenbelt" w:date="2016-12-29T15:30:00Z"/>
        </w:rPr>
        <w:pPrChange w:id="42" w:author="David Vandenbelt" w:date="2016-12-29T15:30:00Z">
          <w:pPr>
            <w:pStyle w:val="ListParagraph"/>
            <w:numPr>
              <w:numId w:val="6"/>
            </w:numPr>
            <w:ind w:hanging="360"/>
          </w:pPr>
        </w:pPrChange>
      </w:pPr>
      <w:ins w:id="43" w:author="David Vandenbelt" w:date="2016-12-29T15:33:00Z">
        <w:r>
          <w:fldChar w:fldCharType="begin"/>
        </w:r>
        <w:r>
          <w:instrText xml:space="preserve"> HYPERLINK "http://iwiki.pentaho.com/pages/viewpage.action?pageId=22151510" </w:instrText>
        </w:r>
        <w:r>
          <w:fldChar w:fldCharType="separate"/>
        </w:r>
        <w:r w:rsidRPr="00B80EB9">
          <w:rPr>
            <w:rStyle w:val="Hyperlink"/>
          </w:rPr>
          <w:t>Style Issues</w:t>
        </w:r>
        <w:r>
          <w:fldChar w:fldCharType="end"/>
        </w:r>
      </w:ins>
      <w:ins w:id="44" w:author="David Vandenbelt" w:date="2016-12-29T15:30:00Z">
        <w:r>
          <w:t xml:space="preserve">: </w:t>
        </w:r>
      </w:ins>
      <w:ins w:id="45" w:author="David Vandenbelt" w:date="2016-12-29T15:37:00Z">
        <w:r w:rsidR="00897533">
          <w:t>Instructions on how to address proposed style changes.</w:t>
        </w:r>
      </w:ins>
    </w:p>
    <w:p w14:paraId="18E680A8" w14:textId="4C82D954" w:rsidR="00B80EB9" w:rsidRDefault="00B80EB9">
      <w:pPr>
        <w:pStyle w:val="ListParagraph"/>
        <w:numPr>
          <w:ilvl w:val="0"/>
          <w:numId w:val="17"/>
        </w:numPr>
        <w:rPr>
          <w:ins w:id="46" w:author="David Vandenbelt" w:date="2016-12-29T15:30:00Z"/>
        </w:rPr>
        <w:pPrChange w:id="47" w:author="David Vandenbelt" w:date="2016-12-29T15:30:00Z">
          <w:pPr>
            <w:pStyle w:val="ListParagraph"/>
            <w:numPr>
              <w:numId w:val="6"/>
            </w:numPr>
            <w:ind w:hanging="360"/>
          </w:pPr>
        </w:pPrChange>
      </w:pPr>
      <w:ins w:id="48" w:author="David Vandenbelt" w:date="2016-12-29T15:33:00Z">
        <w:r>
          <w:fldChar w:fldCharType="begin"/>
        </w:r>
        <w:r>
          <w:instrText xml:space="preserve"> HYPERLINK "http://iwiki.pentaho.com/display/DOC/Word+Usage" </w:instrText>
        </w:r>
        <w:r>
          <w:fldChar w:fldCharType="separate"/>
        </w:r>
        <w:r w:rsidRPr="00B80EB9">
          <w:rPr>
            <w:rStyle w:val="Hyperlink"/>
          </w:rPr>
          <w:t>Word Usage</w:t>
        </w:r>
        <w:r>
          <w:fldChar w:fldCharType="end"/>
        </w:r>
      </w:ins>
      <w:ins w:id="49" w:author="David Vandenbelt" w:date="2016-12-29T15:30:00Z">
        <w:r>
          <w:t>:</w:t>
        </w:r>
      </w:ins>
      <w:ins w:id="50" w:author="David Vandenbelt" w:date="2016-12-29T15:37:00Z">
        <w:r w:rsidR="00897533">
          <w:t xml:space="preserve"> How some terms are used in our documentation in contrast to the </w:t>
        </w:r>
      </w:ins>
      <w:ins w:id="51" w:author="David Vandenbelt" w:date="2016-12-29T15:38:00Z">
        <w:r w:rsidR="00897533">
          <w:t>Microsoft and Hitachi manuals.</w:t>
        </w:r>
      </w:ins>
    </w:p>
    <w:p w14:paraId="4E3F86F7" w14:textId="1BA979BA" w:rsidR="00B80EB9" w:rsidRDefault="00B80EB9">
      <w:pPr>
        <w:pStyle w:val="ListParagraph"/>
        <w:numPr>
          <w:ilvl w:val="0"/>
          <w:numId w:val="17"/>
        </w:numPr>
        <w:rPr>
          <w:ins w:id="52" w:author="David Vandenbelt" w:date="2016-12-29T15:31:00Z"/>
        </w:rPr>
        <w:pPrChange w:id="53" w:author="David Vandenbelt" w:date="2016-12-29T15:30:00Z">
          <w:pPr>
            <w:pStyle w:val="ListParagraph"/>
            <w:numPr>
              <w:numId w:val="6"/>
            </w:numPr>
            <w:ind w:hanging="360"/>
          </w:pPr>
        </w:pPrChange>
      </w:pPr>
      <w:ins w:id="54" w:author="David Vandenbelt" w:date="2016-12-29T15:33:00Z">
        <w:r>
          <w:fldChar w:fldCharType="begin"/>
        </w:r>
        <w:r>
          <w:instrText xml:space="preserve"> HYPERLINK "http://iwiki.pentaho.com/display/DOC/Punctuation" </w:instrText>
        </w:r>
        <w:r>
          <w:fldChar w:fldCharType="separate"/>
        </w:r>
        <w:r w:rsidRPr="00B80EB9">
          <w:rPr>
            <w:rStyle w:val="Hyperlink"/>
          </w:rPr>
          <w:t>Punctuation</w:t>
        </w:r>
        <w:r>
          <w:fldChar w:fldCharType="end"/>
        </w:r>
      </w:ins>
      <w:ins w:id="55" w:author="David Vandenbelt" w:date="2016-12-29T15:31:00Z">
        <w:r>
          <w:t xml:space="preserve">: </w:t>
        </w:r>
      </w:ins>
      <w:ins w:id="56" w:author="David Vandenbelt" w:date="2016-12-29T15:38:00Z">
        <w:r w:rsidR="00897533">
          <w:t>How punctuation is applied within our documentation.</w:t>
        </w:r>
      </w:ins>
    </w:p>
    <w:p w14:paraId="5280D63C" w14:textId="063EE23A" w:rsidR="00B80EB9" w:rsidRDefault="00B80EB9">
      <w:pPr>
        <w:pStyle w:val="ListParagraph"/>
        <w:numPr>
          <w:ilvl w:val="0"/>
          <w:numId w:val="17"/>
        </w:numPr>
        <w:rPr>
          <w:ins w:id="57" w:author="David Vandenbelt" w:date="2016-12-29T15:31:00Z"/>
        </w:rPr>
        <w:pPrChange w:id="58" w:author="David Vandenbelt" w:date="2016-12-29T15:30:00Z">
          <w:pPr>
            <w:pStyle w:val="ListParagraph"/>
            <w:numPr>
              <w:numId w:val="6"/>
            </w:numPr>
            <w:ind w:hanging="360"/>
          </w:pPr>
        </w:pPrChange>
      </w:pPr>
      <w:ins w:id="59" w:author="David Vandenbelt" w:date="2016-12-29T15:33:00Z">
        <w:r>
          <w:fldChar w:fldCharType="begin"/>
        </w:r>
        <w:r>
          <w:instrText xml:space="preserve"> HYPERLINK "http://iwiki.pentaho.com/display/DOC/Guidelines" </w:instrText>
        </w:r>
        <w:r>
          <w:fldChar w:fldCharType="separate"/>
        </w:r>
        <w:r w:rsidRPr="00B80EB9">
          <w:rPr>
            <w:rStyle w:val="Hyperlink"/>
          </w:rPr>
          <w:t>Guidelines</w:t>
        </w:r>
        <w:r>
          <w:fldChar w:fldCharType="end"/>
        </w:r>
      </w:ins>
      <w:ins w:id="60" w:author="David Vandenbelt" w:date="2016-12-29T15:31:00Z">
        <w:r>
          <w:t>:</w:t>
        </w:r>
      </w:ins>
      <w:ins w:id="61" w:author="David Vandenbelt" w:date="2016-12-29T15:39:00Z">
        <w:r w:rsidR="00897533">
          <w:t xml:space="preserve"> Common guidelines (rules</w:t>
        </w:r>
      </w:ins>
      <w:ins w:id="62" w:author="David Vandenbelt" w:date="2016-12-29T15:40:00Z">
        <w:r w:rsidR="00897533">
          <w:t xml:space="preserve"> for voice and tone for example</w:t>
        </w:r>
      </w:ins>
      <w:ins w:id="63" w:author="David Vandenbelt" w:date="2016-12-29T15:39:00Z">
        <w:r w:rsidR="00897533">
          <w:t xml:space="preserve">) </w:t>
        </w:r>
      </w:ins>
      <w:ins w:id="64" w:author="David Vandenbelt" w:date="2016-12-29T15:41:00Z">
        <w:r w:rsidR="00897533">
          <w:t>for</w:t>
        </w:r>
      </w:ins>
      <w:ins w:id="65" w:author="David Vandenbelt" w:date="2016-12-29T15:40:00Z">
        <w:r w:rsidR="00897533">
          <w:t xml:space="preserve"> how we should speak in one voice</w:t>
        </w:r>
      </w:ins>
      <w:ins w:id="66" w:author="David Vandenbelt" w:date="2016-12-29T15:39:00Z">
        <w:r w:rsidR="00897533">
          <w:t xml:space="preserve"> throughout the documentation.</w:t>
        </w:r>
      </w:ins>
    </w:p>
    <w:p w14:paraId="7E9981E4" w14:textId="710DE165" w:rsidR="00D84146" w:rsidRDefault="00B80EB9">
      <w:pPr>
        <w:pStyle w:val="ListParagraph"/>
        <w:numPr>
          <w:ilvl w:val="0"/>
          <w:numId w:val="17"/>
        </w:numPr>
        <w:pPrChange w:id="67" w:author="David Vandenbelt" w:date="2016-12-29T15:30:00Z">
          <w:pPr>
            <w:pStyle w:val="ListParagraph"/>
            <w:numPr>
              <w:numId w:val="6"/>
            </w:numPr>
            <w:ind w:hanging="360"/>
          </w:pPr>
        </w:pPrChange>
      </w:pPr>
      <w:ins w:id="68" w:author="David Vandenbelt" w:date="2016-12-29T15:34:00Z">
        <w:r>
          <w:fldChar w:fldCharType="begin"/>
        </w:r>
        <w:r>
          <w:instrText xml:space="preserve"> HYPERLINK "http://iwiki.pentaho.com/display/DOC/Content+Types" </w:instrText>
        </w:r>
        <w:r>
          <w:fldChar w:fldCharType="separate"/>
        </w:r>
        <w:r w:rsidRPr="00B80EB9">
          <w:rPr>
            <w:rStyle w:val="Hyperlink"/>
          </w:rPr>
          <w:t>Content Types</w:t>
        </w:r>
        <w:r>
          <w:fldChar w:fldCharType="end"/>
        </w:r>
      </w:ins>
      <w:ins w:id="69" w:author="David Vandenbelt" w:date="2016-12-29T15:31:00Z">
        <w:r>
          <w:t xml:space="preserve">: </w:t>
        </w:r>
      </w:ins>
      <w:ins w:id="70" w:author="David Vandenbelt" w:date="2016-12-29T15:44:00Z">
        <w:r w:rsidR="00AE64A7">
          <w:t>How content is arranged in our documentation.</w:t>
        </w:r>
      </w:ins>
      <w:del w:id="71" w:author="David Vandenbelt" w:date="2016-12-28T11:33:00Z">
        <w:r w:rsidR="00D84146" w:rsidDel="002527E1">
          <w:delText> </w:delText>
        </w:r>
      </w:del>
    </w:p>
    <w:p w14:paraId="6218F752" w14:textId="77777777" w:rsidR="00D84146" w:rsidRDefault="00D84146" w:rsidP="00D84146">
      <w:pPr>
        <w:pStyle w:val="Heading1"/>
      </w:pPr>
      <w:r>
        <w:t>Assumptions</w:t>
      </w:r>
    </w:p>
    <w:p w14:paraId="72D4E96A" w14:textId="77777777" w:rsidR="00D84146" w:rsidDel="002527E1" w:rsidRDefault="00D84146" w:rsidP="00D84146">
      <w:pPr>
        <w:rPr>
          <w:del w:id="72" w:author="David Vandenbelt" w:date="2016-12-28T11:35:00Z"/>
          <w:rFonts w:ascii="Times New Roman" w:hAnsi="Times New Roman" w:cs="Times New Roman"/>
          <w:sz w:val="24"/>
          <w:szCs w:val="24"/>
        </w:rPr>
      </w:pPr>
      <w:r>
        <w:t>It is assumed that you</w:t>
      </w:r>
      <w:del w:id="73" w:author="David Vandenbelt" w:date="2016-12-28T11:33:00Z">
        <w:r w:rsidDel="002527E1">
          <w:delText>, the reader,</w:delText>
        </w:r>
      </w:del>
      <w:r>
        <w:t xml:space="preserve"> are familiar with basic rules of the English language and general concepts associated with writing technical documentation. This guide does</w:t>
      </w:r>
      <w:r>
        <w:rPr>
          <w:rStyle w:val="apple-converted-space"/>
          <w:color w:val="333333"/>
        </w:rPr>
        <w:t> </w:t>
      </w:r>
      <w:r>
        <w:rPr>
          <w:rStyle w:val="Emphasis"/>
          <w:color w:val="333333"/>
        </w:rPr>
        <w:t>not</w:t>
      </w:r>
      <w:r>
        <w:rPr>
          <w:rStyle w:val="apple-converted-space"/>
          <w:color w:val="333333"/>
        </w:rPr>
        <w:t> </w:t>
      </w:r>
      <w:r>
        <w:t>include</w:t>
      </w:r>
      <w:ins w:id="74" w:author="David Vandenbelt" w:date="2016-12-28T11:35:00Z">
        <w:r w:rsidR="002527E1">
          <w:t xml:space="preserve"> </w:t>
        </w:r>
      </w:ins>
      <w:del w:id="75" w:author="David Vandenbelt" w:date="2016-12-28T11:35:00Z">
        <w:r w:rsidDel="002527E1">
          <w:delText>:</w:delText>
        </w:r>
      </w:del>
    </w:p>
    <w:p w14:paraId="6D0B8589" w14:textId="77777777" w:rsidR="00D84146" w:rsidDel="002527E1" w:rsidRDefault="00D84146">
      <w:pPr>
        <w:rPr>
          <w:del w:id="76" w:author="David Vandenbelt" w:date="2016-12-28T11:35:00Z"/>
        </w:rPr>
        <w:pPrChange w:id="77" w:author="David Vandenbelt" w:date="2016-12-28T11:35:00Z">
          <w:pPr>
            <w:pStyle w:val="ListParagraph"/>
            <w:numPr>
              <w:numId w:val="7"/>
            </w:numPr>
            <w:ind w:hanging="360"/>
          </w:pPr>
        </w:pPrChange>
      </w:pPr>
      <w:del w:id="78" w:author="David Vandenbelt" w:date="2016-12-28T11:35:00Z">
        <w:r w:rsidDel="002527E1">
          <w:delText>G</w:delText>
        </w:r>
      </w:del>
      <w:ins w:id="79" w:author="David Vandenbelt" w:date="2016-12-28T11:35:00Z">
        <w:r w:rsidR="002527E1">
          <w:t>g</w:t>
        </w:r>
      </w:ins>
      <w:r>
        <w:t>eneral information about how to write</w:t>
      </w:r>
      <w:ins w:id="80" w:author="David Vandenbelt" w:date="2016-12-28T11:35:00Z">
        <w:r w:rsidR="002527E1">
          <w:t>, or g</w:t>
        </w:r>
      </w:ins>
    </w:p>
    <w:p w14:paraId="6E0EC6B0" w14:textId="77777777" w:rsidR="00D84146" w:rsidRPr="00D84146" w:rsidDel="002527E1" w:rsidRDefault="00D84146">
      <w:pPr>
        <w:rPr>
          <w:del w:id="81" w:author="David Vandenbelt" w:date="2016-12-28T11:34:00Z"/>
        </w:rPr>
        <w:pPrChange w:id="82" w:author="David Vandenbelt" w:date="2016-12-28T11:35:00Z">
          <w:pPr>
            <w:pStyle w:val="ListParagraph"/>
            <w:numPr>
              <w:numId w:val="7"/>
            </w:numPr>
            <w:ind w:hanging="360"/>
          </w:pPr>
        </w:pPrChange>
      </w:pPr>
      <w:del w:id="83" w:author="David Vandenbelt" w:date="2016-12-28T11:34:00Z">
        <w:r w:rsidRPr="00D84146" w:rsidDel="002527E1">
          <w:rPr>
            <w:shd w:val="clear" w:color="auto" w:fill="FFFF00"/>
          </w:rPr>
          <w:delText>Inflexible rules regarding format and styles; as the subject matter expert you may need flexibility both in formatting and style to get your point across to readers</w:delText>
        </w:r>
      </w:del>
    </w:p>
    <w:p w14:paraId="47E939C2" w14:textId="77777777" w:rsidR="00D84146" w:rsidDel="003B5279" w:rsidRDefault="00D84146">
      <w:pPr>
        <w:rPr>
          <w:del w:id="84" w:author="David Vandenbelt" w:date="2016-12-29T09:24:00Z"/>
        </w:rPr>
        <w:pPrChange w:id="85" w:author="David Vandenbelt" w:date="2016-12-28T11:35:00Z">
          <w:pPr>
            <w:pStyle w:val="ListParagraph"/>
            <w:numPr>
              <w:numId w:val="7"/>
            </w:numPr>
            <w:ind w:hanging="360"/>
          </w:pPr>
        </w:pPrChange>
      </w:pPr>
      <w:del w:id="86" w:author="David Vandenbelt" w:date="2016-12-28T11:35:00Z">
        <w:r w:rsidDel="002527E1">
          <w:delText>G</w:delText>
        </w:r>
      </w:del>
      <w:r>
        <w:t>rammar rules unless they are associated with areas of dispute</w:t>
      </w:r>
      <w:ins w:id="87" w:author="David Vandenbelt" w:date="2016-12-28T11:35:00Z">
        <w:r w:rsidR="002527E1">
          <w:t>.</w:t>
        </w:r>
      </w:ins>
    </w:p>
    <w:p w14:paraId="4F0BAC24" w14:textId="77777777" w:rsidR="003B5279" w:rsidRDefault="003B5279">
      <w:pPr>
        <w:rPr>
          <w:ins w:id="88" w:author="David Vandenbelt" w:date="2016-12-29T09:24:00Z"/>
          <w:shd w:val="clear" w:color="auto" w:fill="FFFF00"/>
        </w:rPr>
        <w:pPrChange w:id="89" w:author="David Vandenbelt" w:date="2016-12-29T09:24:00Z">
          <w:pPr>
            <w:pStyle w:val="Heading1"/>
          </w:pPr>
        </w:pPrChange>
      </w:pPr>
    </w:p>
    <w:p w14:paraId="5959B000" w14:textId="397816B3" w:rsidR="00D84146" w:rsidDel="002527E1" w:rsidRDefault="00D84146" w:rsidP="00D84146">
      <w:pPr>
        <w:pStyle w:val="ListParagraph"/>
        <w:numPr>
          <w:ilvl w:val="0"/>
          <w:numId w:val="7"/>
        </w:numPr>
        <w:rPr>
          <w:del w:id="90" w:author="David Vandenbelt" w:date="2016-12-28T11:35:00Z"/>
        </w:rPr>
      </w:pPr>
      <w:del w:id="91" w:author="David Vandenbelt" w:date="2016-12-28T11:35:00Z">
        <w:r w:rsidRPr="00D84146" w:rsidDel="002527E1">
          <w:rPr>
            <w:shd w:val="clear" w:color="auto" w:fill="FFFF00"/>
          </w:rPr>
          <w:lastRenderedPageBreak/>
          <w:delText>Templates and styles for MS Word and Open Office paper-based documentation (see</w:delText>
        </w:r>
        <w:r w:rsidRPr="00D84146" w:rsidDel="002527E1">
          <w:rPr>
            <w:rStyle w:val="apple-converted-space"/>
            <w:color w:val="333333"/>
            <w:shd w:val="clear" w:color="auto" w:fill="FFFF00"/>
          </w:rPr>
          <w:delText> </w:delText>
        </w:r>
        <w:r w:rsidR="003548A9" w:rsidDel="002527E1">
          <w:fldChar w:fldCharType="begin"/>
        </w:r>
        <w:r w:rsidR="003548A9" w:rsidDel="002527E1">
          <w:delInstrText xml:space="preserve"> HYPERLINK "http://wiki.pentaho.org/display/Marketing/Branding" </w:delInstrText>
        </w:r>
        <w:r w:rsidR="003548A9" w:rsidDel="002527E1">
          <w:fldChar w:fldCharType="separate"/>
        </w:r>
        <w:r w:rsidRPr="00D84146" w:rsidDel="002527E1">
          <w:rPr>
            <w:rStyle w:val="Hyperlink"/>
            <w:color w:val="005DA6"/>
            <w:shd w:val="clear" w:color="auto" w:fill="FFFF00"/>
          </w:rPr>
          <w:delText>Branding</w:delText>
        </w:r>
        <w:r w:rsidR="003548A9" w:rsidDel="002527E1">
          <w:rPr>
            <w:rStyle w:val="Hyperlink"/>
            <w:color w:val="005DA6"/>
            <w:shd w:val="clear" w:color="auto" w:fill="FFFF00"/>
          </w:rPr>
          <w:fldChar w:fldCharType="end"/>
        </w:r>
        <w:r w:rsidRPr="00D84146" w:rsidDel="002527E1">
          <w:rPr>
            <w:shd w:val="clear" w:color="auto" w:fill="FFFF00"/>
          </w:rPr>
          <w:delText> for information related to paper-based documents)</w:delText>
        </w:r>
      </w:del>
    </w:p>
    <w:p w14:paraId="60C1D8C0" w14:textId="77777777" w:rsidR="00D84146" w:rsidRDefault="00D84146" w:rsidP="00D84146">
      <w:pPr>
        <w:pStyle w:val="Heading1"/>
      </w:pPr>
      <w:r>
        <w:t>References</w:t>
      </w:r>
    </w:p>
    <w:p w14:paraId="07A5150C" w14:textId="77777777" w:rsidR="002527E1" w:rsidRDefault="00D84146">
      <w:pPr>
        <w:rPr>
          <w:ins w:id="92" w:author="David Vandenbelt" w:date="2016-12-28T11:38:00Z"/>
        </w:rPr>
        <w:pPrChange w:id="93" w:author="David Vandenbelt" w:date="2016-12-28T11:37:00Z">
          <w:pPr>
            <w:pStyle w:val="ListParagraph"/>
            <w:numPr>
              <w:numId w:val="8"/>
            </w:numPr>
            <w:ind w:hanging="360"/>
          </w:pPr>
        </w:pPrChange>
      </w:pPr>
      <w:r>
        <w:t xml:space="preserve">The following </w:t>
      </w:r>
      <w:ins w:id="94" w:author="David Vandenbelt" w:date="2016-12-28T11:37:00Z">
        <w:r w:rsidR="002527E1">
          <w:t xml:space="preserve">style </w:t>
        </w:r>
      </w:ins>
      <w:r>
        <w:t xml:space="preserve">books or publications </w:t>
      </w:r>
      <w:del w:id="95" w:author="David Vandenbelt" w:date="2016-12-28T11:36:00Z">
        <w:r w:rsidDel="002527E1">
          <w:delText xml:space="preserve">were </w:delText>
        </w:r>
      </w:del>
      <w:ins w:id="96" w:author="David Vandenbelt" w:date="2016-12-28T11:37:00Z">
        <w:r w:rsidR="002527E1">
          <w:t xml:space="preserve">are </w:t>
        </w:r>
      </w:ins>
      <w:del w:id="97" w:author="David Vandenbelt" w:date="2016-12-28T11:37:00Z">
        <w:r w:rsidDel="002527E1">
          <w:delText xml:space="preserve">referenced </w:delText>
        </w:r>
      </w:del>
      <w:ins w:id="98" w:author="David Vandenbelt" w:date="2016-12-28T11:37:00Z">
        <w:r w:rsidR="002527E1">
          <w:t xml:space="preserve">references </w:t>
        </w:r>
      </w:ins>
      <w:del w:id="99" w:author="David Vandenbelt" w:date="2016-12-28T11:37:00Z">
        <w:r w:rsidDel="002527E1">
          <w:delText>in this document</w:delText>
        </w:r>
      </w:del>
      <w:ins w:id="100" w:author="David Vandenbelt" w:date="2016-12-28T11:37:00Z">
        <w:r w:rsidR="002527E1">
          <w:t>used by the documentation team</w:t>
        </w:r>
      </w:ins>
      <w:r>
        <w:t>:</w:t>
      </w:r>
    </w:p>
    <w:p w14:paraId="632511EC" w14:textId="66D74959" w:rsidR="00104E6D" w:rsidRDefault="002527E1" w:rsidP="00912783">
      <w:pPr>
        <w:pStyle w:val="ListParagraph"/>
        <w:numPr>
          <w:ilvl w:val="0"/>
          <w:numId w:val="16"/>
        </w:numPr>
        <w:rPr>
          <w:ins w:id="101" w:author="David Vandenbelt" w:date="2016-12-29T15:23:00Z"/>
        </w:rPr>
      </w:pPr>
      <w:commentRangeStart w:id="102"/>
      <w:ins w:id="103" w:author="David Vandenbelt" w:date="2016-12-28T11:38:00Z">
        <w:r w:rsidRPr="002527E1">
          <w:t xml:space="preserve">Microsoft®Manual of Style for Technical Publications, </w:t>
        </w:r>
      </w:ins>
      <w:ins w:id="104" w:author="David Vandenbelt" w:date="2016-12-28T11:43:00Z">
        <w:r w:rsidR="00104E6D">
          <w:t>Fourth</w:t>
        </w:r>
      </w:ins>
      <w:ins w:id="105" w:author="David Vandenbelt" w:date="2016-12-28T11:38:00Z">
        <w:r w:rsidRPr="002527E1">
          <w:t xml:space="preserve"> Ed</w:t>
        </w:r>
      </w:ins>
      <w:ins w:id="106" w:author="David Vandenbelt" w:date="2016-12-28T11:52:00Z">
        <w:r w:rsidR="00B81FD8">
          <w:t>.</w:t>
        </w:r>
      </w:ins>
      <w:ins w:id="107" w:author="David Vandenbelt" w:date="2016-12-28T11:38:00Z">
        <w:r w:rsidRPr="002527E1">
          <w:t xml:space="preserve">, Microsoft Press, </w:t>
        </w:r>
      </w:ins>
      <w:ins w:id="108" w:author="David Vandenbelt" w:date="2016-12-30T08:48:00Z">
        <w:r w:rsidR="00912783">
          <w:fldChar w:fldCharType="begin"/>
        </w:r>
        <w:r w:rsidR="00912783">
          <w:instrText xml:space="preserve"> HYPERLINK "</w:instrText>
        </w:r>
        <w:r w:rsidR="00912783" w:rsidRPr="00912783">
          <w:instrText>https://pentaho.app.box.com/files/0/f/12734324584/1/f_104033590376</w:instrText>
        </w:r>
        <w:r w:rsidR="00912783">
          <w:instrText xml:space="preserve">" </w:instrText>
        </w:r>
        <w:r w:rsidR="00912783">
          <w:fldChar w:fldCharType="separate"/>
        </w:r>
        <w:r w:rsidR="00912783" w:rsidRPr="009D387C">
          <w:rPr>
            <w:rStyle w:val="Hyperlink"/>
          </w:rPr>
          <w:t>https://pentaho.app.box.com/files/0/f/12734324584/1/f_104033590376</w:t>
        </w:r>
        <w:r w:rsidR="00912783">
          <w:fldChar w:fldCharType="end"/>
        </w:r>
      </w:ins>
    </w:p>
    <w:p w14:paraId="439B0BCC" w14:textId="2BAF0203" w:rsidR="00922D8A" w:rsidRPr="00104E6D" w:rsidRDefault="00922D8A" w:rsidP="00B80EB9">
      <w:pPr>
        <w:pStyle w:val="ListParagraph"/>
        <w:numPr>
          <w:ilvl w:val="0"/>
          <w:numId w:val="16"/>
        </w:numPr>
        <w:rPr>
          <w:ins w:id="109" w:author="David Vandenbelt" w:date="2016-12-28T11:45:00Z"/>
        </w:rPr>
      </w:pPr>
      <w:ins w:id="110" w:author="David Vandenbelt" w:date="2016-12-29T15:23:00Z">
        <w:r>
          <w:t xml:space="preserve">Hitachi </w:t>
        </w:r>
        <w:r w:rsidR="00B80EB9">
          <w:t xml:space="preserve">Global Style and Standards, </w:t>
        </w:r>
      </w:ins>
      <w:ins w:id="111" w:author="David Vandenbelt" w:date="2016-12-29T15:24:00Z">
        <w:r w:rsidR="00B80EB9">
          <w:fldChar w:fldCharType="begin"/>
        </w:r>
        <w:r w:rsidR="00B80EB9">
          <w:instrText xml:space="preserve"> HYPERLINK "</w:instrText>
        </w:r>
        <w:r w:rsidR="00B80EB9" w:rsidRPr="00B80EB9">
          <w:instrText>https://pentaho.box.com/s/6uw83ksd5h09bgrrjx32i8kxj64neovb</w:instrText>
        </w:r>
        <w:r w:rsidR="00B80EB9">
          <w:instrText xml:space="preserve">" </w:instrText>
        </w:r>
        <w:r w:rsidR="00B80EB9">
          <w:fldChar w:fldCharType="separate"/>
        </w:r>
        <w:r w:rsidR="00B80EB9" w:rsidRPr="00BE50E4">
          <w:rPr>
            <w:rStyle w:val="Hyperlink"/>
          </w:rPr>
          <w:t>https://pentaho.box.com/s/6uw83ksd5h09bgrrjx32i8kxj64neovb</w:t>
        </w:r>
        <w:r w:rsidR="00B80EB9">
          <w:fldChar w:fldCharType="end"/>
        </w:r>
        <w:r w:rsidR="00B80EB9">
          <w:t xml:space="preserve"> </w:t>
        </w:r>
      </w:ins>
    </w:p>
    <w:p w14:paraId="202D7D27" w14:textId="77777777" w:rsidR="00D84146" w:rsidRPr="002527E1" w:rsidDel="002527E1" w:rsidRDefault="00D84146" w:rsidP="00D84146">
      <w:pPr>
        <w:rPr>
          <w:del w:id="112" w:author="David Vandenbelt" w:date="2016-12-28T11:37:00Z"/>
          <w:rPrChange w:id="113" w:author="David Vandenbelt" w:date="2016-12-28T11:38:00Z">
            <w:rPr>
              <w:del w:id="114" w:author="David Vandenbelt" w:date="2016-12-28T11:37:00Z"/>
              <w:rFonts w:ascii="Times New Roman" w:hAnsi="Times New Roman" w:cs="Times New Roman"/>
              <w:sz w:val="24"/>
              <w:szCs w:val="24"/>
            </w:rPr>
          </w:rPrChange>
        </w:rPr>
      </w:pPr>
      <w:del w:id="115" w:author="David Vandenbelt" w:date="2016-12-28T11:37:00Z">
        <w:r w:rsidDel="002527E1">
          <w:rPr>
            <w:rStyle w:val="apple-converted-space"/>
            <w:color w:val="333333"/>
          </w:rPr>
          <w:delText> </w:delText>
        </w:r>
        <w:r w:rsidDel="002527E1">
          <w:rPr>
            <w:rStyle w:val="Emphasis"/>
            <w:color w:val="333333"/>
          </w:rPr>
          <w:delText>(Almost all of these are 10+ years old.)</w:delText>
        </w:r>
      </w:del>
    </w:p>
    <w:p w14:paraId="0C2702A9" w14:textId="77777777" w:rsidR="00D84146" w:rsidRPr="00D84146" w:rsidDel="00104E6D" w:rsidRDefault="00D84146">
      <w:pPr>
        <w:rPr>
          <w:del w:id="116" w:author="David Vandenbelt" w:date="2016-12-28T11:45:00Z"/>
        </w:rPr>
        <w:pPrChange w:id="117" w:author="David Vandenbelt" w:date="2016-12-28T11:37:00Z">
          <w:pPr>
            <w:pStyle w:val="ListParagraph"/>
            <w:numPr>
              <w:numId w:val="8"/>
            </w:numPr>
            <w:ind w:hanging="360"/>
          </w:pPr>
        </w:pPrChange>
      </w:pPr>
      <w:del w:id="118" w:author="David Vandenbelt" w:date="2016-12-28T11:45:00Z">
        <w:r w:rsidRPr="00D84146" w:rsidDel="00104E6D">
          <w:rPr>
            <w:rStyle w:val="Emphasis"/>
            <w:color w:val="333333"/>
            <w:shd w:val="clear" w:color="auto" w:fill="FFFF00"/>
          </w:rPr>
          <w:delText>Microsoft®Manual of Style for Technical Publications,</w:delText>
        </w:r>
        <w:r w:rsidRPr="00D84146" w:rsidDel="00104E6D">
          <w:rPr>
            <w:rStyle w:val="apple-converted-space"/>
            <w:color w:val="333333"/>
            <w:shd w:val="clear" w:color="auto" w:fill="FFFF00"/>
          </w:rPr>
          <w:delText> </w:delText>
        </w:r>
        <w:r w:rsidRPr="00D84146" w:rsidDel="00104E6D">
          <w:rPr>
            <w:shd w:val="clear" w:color="auto" w:fill="FFFF00"/>
          </w:rPr>
          <w:delText>Third Edition, Microsoft Press, 2004</w:delText>
        </w:r>
      </w:del>
    </w:p>
    <w:p w14:paraId="4F9DB76E" w14:textId="77777777" w:rsidR="00D84146" w:rsidRDefault="00D84146" w:rsidP="00B81FD8">
      <w:pPr>
        <w:pStyle w:val="ListParagraph"/>
        <w:numPr>
          <w:ilvl w:val="0"/>
          <w:numId w:val="8"/>
        </w:numPr>
      </w:pPr>
      <w:r>
        <w:t xml:space="preserve">BBC Mobile </w:t>
      </w:r>
      <w:del w:id="119" w:author="David Vandenbelt" w:date="2016-12-28T11:49:00Z">
        <w:r w:rsidDel="00B81FD8">
          <w:delText>Style Guide</w:delText>
        </w:r>
      </w:del>
      <w:ins w:id="120" w:author="David Vandenbelt" w:date="2016-12-28T11:49:00Z">
        <w:r w:rsidR="00B81FD8">
          <w:t>Accessibility Guidelines</w:t>
        </w:r>
      </w:ins>
      <w:r>
        <w:t>,</w:t>
      </w:r>
      <w:r w:rsidRPr="00D84146">
        <w:rPr>
          <w:rStyle w:val="apple-converted-space"/>
          <w:color w:val="333333"/>
        </w:rPr>
        <w:t> </w:t>
      </w:r>
      <w:ins w:id="121" w:author="David Vandenbelt" w:date="2016-12-28T11:49:00Z">
        <w:r w:rsidR="00B81FD8">
          <w:rPr>
            <w:rStyle w:val="apple-converted-space"/>
            <w:color w:val="333333"/>
          </w:rPr>
          <w:fldChar w:fldCharType="begin"/>
        </w:r>
        <w:r w:rsidR="00B81FD8">
          <w:rPr>
            <w:rStyle w:val="apple-converted-space"/>
            <w:color w:val="333333"/>
          </w:rPr>
          <w:instrText xml:space="preserve"> HYPERLINK "</w:instrText>
        </w:r>
        <w:r w:rsidR="00B81FD8" w:rsidRPr="00B81FD8">
          <w:rPr>
            <w:rStyle w:val="apple-converted-space"/>
            <w:color w:val="333333"/>
            <w:rPrChange w:id="122" w:author="David Vandenbelt" w:date="2016-12-28T11:49:00Z">
              <w:rPr>
                <w:rStyle w:val="Hyperlink"/>
              </w:rPr>
            </w:rPrChange>
          </w:rPr>
          <w:instrText>http://www.bbc.co.uk/guidelines/futuremedia/accessibility/mobi</w:instrText>
        </w:r>
        <w:r w:rsidR="00B81FD8">
          <w:rPr>
            <w:rStyle w:val="apple-converted-space"/>
            <w:color w:val="333333"/>
          </w:rPr>
          <w:instrText xml:space="preserve">le" </w:instrText>
        </w:r>
        <w:r w:rsidR="00B81FD8">
          <w:rPr>
            <w:rStyle w:val="apple-converted-space"/>
            <w:color w:val="333333"/>
          </w:rPr>
          <w:fldChar w:fldCharType="separate"/>
        </w:r>
        <w:r w:rsidR="00B81FD8" w:rsidRPr="00D8397E">
          <w:rPr>
            <w:rStyle w:val="Hyperlink"/>
          </w:rPr>
          <w:t>http://www.bbc.co.uk/guidelines/futuremedia/accessibility/mobile</w:t>
        </w:r>
        <w:r w:rsidR="00B81FD8">
          <w:rPr>
            <w:rStyle w:val="apple-converted-space"/>
            <w:color w:val="333333"/>
          </w:rPr>
          <w:fldChar w:fldCharType="end"/>
        </w:r>
      </w:ins>
      <w:del w:id="123" w:author="David Vandenbelt" w:date="2016-12-28T11:49:00Z">
        <w:r w:rsidR="003548A9" w:rsidDel="00B81FD8">
          <w:fldChar w:fldCharType="begin"/>
        </w:r>
        <w:r w:rsidR="003548A9" w:rsidDel="00B81FD8">
          <w:delInstrText xml:space="preserve"> HYPERLINK "http://downloads.bbc.co.uk/guidelines/mobile_guide_v1.1_compressed.pdf" </w:delInstrText>
        </w:r>
        <w:r w:rsidR="003548A9" w:rsidDel="00B81FD8">
          <w:fldChar w:fldCharType="separate"/>
        </w:r>
        <w:r w:rsidRPr="00D84146" w:rsidDel="00B81FD8">
          <w:rPr>
            <w:rStyle w:val="Hyperlink"/>
            <w:color w:val="005DA6"/>
          </w:rPr>
          <w:delText>http://downloads.bbc.co.uk/guidelines/mobile_guide_v1.1_compressed.pdf</w:delText>
        </w:r>
        <w:r w:rsidR="003548A9" w:rsidDel="00B81FD8">
          <w:rPr>
            <w:rStyle w:val="Hyperlink"/>
            <w:color w:val="005DA6"/>
          </w:rPr>
          <w:fldChar w:fldCharType="end"/>
        </w:r>
      </w:del>
    </w:p>
    <w:p w14:paraId="7092CCFA" w14:textId="77777777" w:rsidR="00D84146" w:rsidRPr="00EF4C16" w:rsidRDefault="00D84146" w:rsidP="00B81FD8">
      <w:pPr>
        <w:pStyle w:val="ListParagraph"/>
        <w:numPr>
          <w:ilvl w:val="0"/>
          <w:numId w:val="8"/>
        </w:numPr>
      </w:pPr>
      <w:r w:rsidRPr="00D84146">
        <w:rPr>
          <w:rStyle w:val="Emphasis"/>
          <w:color w:val="333333"/>
        </w:rPr>
        <w:t>The Chicago Manual of Style</w:t>
      </w:r>
      <w:r>
        <w:t xml:space="preserve">, </w:t>
      </w:r>
      <w:del w:id="124" w:author="David Vandenbelt" w:date="2016-12-28T11:51:00Z">
        <w:r w:rsidDel="00B81FD8">
          <w:delText xml:space="preserve">Fifteenth </w:delText>
        </w:r>
      </w:del>
      <w:ins w:id="125" w:author="David Vandenbelt" w:date="2016-12-28T11:51:00Z">
        <w:r w:rsidR="00B81FD8">
          <w:t xml:space="preserve">Sixteenth </w:t>
        </w:r>
      </w:ins>
      <w:del w:id="126" w:author="David Vandenbelt" w:date="2016-12-28T11:52:00Z">
        <w:r w:rsidDel="00B81FD8">
          <w:delText>Edition</w:delText>
        </w:r>
      </w:del>
      <w:ins w:id="127" w:author="David Vandenbelt" w:date="2016-12-28T11:52:00Z">
        <w:r w:rsidR="00B81FD8">
          <w:t>Ed.</w:t>
        </w:r>
      </w:ins>
      <w:r>
        <w:t xml:space="preserve">, University of Chicago Press Staff, </w:t>
      </w:r>
      <w:del w:id="128" w:author="David Vandenbelt" w:date="2016-12-28T11:52:00Z">
        <w:r w:rsidDel="00B81FD8">
          <w:delText>2003</w:delText>
        </w:r>
      </w:del>
      <w:ins w:id="129" w:author="David Vandenbelt" w:date="2016-12-28T11:52:00Z">
        <w:r w:rsidR="00B81FD8">
          <w:t>2010</w:t>
        </w:r>
      </w:ins>
      <w:ins w:id="130" w:author="David Vandenbelt" w:date="2016-12-28T11:51:00Z">
        <w:r w:rsidR="00B81FD8">
          <w:t xml:space="preserve">, </w:t>
        </w:r>
        <w:r w:rsidR="00B81FD8">
          <w:fldChar w:fldCharType="begin"/>
        </w:r>
        <w:r w:rsidR="00B81FD8">
          <w:instrText xml:space="preserve"> HYPERLINK "</w:instrText>
        </w:r>
        <w:r w:rsidR="00B81FD8" w:rsidRPr="00B81FD8">
          <w:instrText>http://www.chicagomanualofstyle.org/home.html</w:instrText>
        </w:r>
        <w:r w:rsidR="00B81FD8">
          <w:instrText xml:space="preserve">" </w:instrText>
        </w:r>
        <w:r w:rsidR="00B81FD8">
          <w:fldChar w:fldCharType="separate"/>
        </w:r>
        <w:r w:rsidR="00B81FD8" w:rsidRPr="00D8397E">
          <w:rPr>
            <w:rStyle w:val="Hyperlink"/>
          </w:rPr>
          <w:t>http://www.chicagomanualofstyle.org/home.html</w:t>
        </w:r>
        <w:r w:rsidR="00B81FD8">
          <w:fldChar w:fldCharType="end"/>
        </w:r>
        <w:r w:rsidR="00B81FD8">
          <w:t xml:space="preserve"> </w:t>
        </w:r>
      </w:ins>
    </w:p>
    <w:p w14:paraId="4ACE80BD" w14:textId="77777777" w:rsidR="00D84146" w:rsidRPr="00EF4C16" w:rsidDel="00C819BA" w:rsidRDefault="00EF4C16" w:rsidP="00EF4C16">
      <w:pPr>
        <w:pStyle w:val="ListParagraph"/>
        <w:numPr>
          <w:ilvl w:val="0"/>
          <w:numId w:val="8"/>
        </w:numPr>
        <w:rPr>
          <w:del w:id="131" w:author="David Vandenbelt" w:date="2016-12-29T08:18:00Z"/>
        </w:rPr>
      </w:pPr>
      <w:ins w:id="132" w:author="David Vandenbelt" w:date="2016-12-29T08:41:00Z">
        <w:r w:rsidRPr="00EF4C16">
          <w:rPr>
            <w:rStyle w:val="Emphasis"/>
            <w:i w:val="0"/>
            <w:color w:val="333333"/>
          </w:rPr>
          <w:t xml:space="preserve">Yahoo Style Guide, </w:t>
        </w:r>
        <w:r>
          <w:rPr>
            <w:rStyle w:val="Emphasis"/>
            <w:i w:val="0"/>
            <w:color w:val="333333"/>
          </w:rPr>
          <w:fldChar w:fldCharType="begin"/>
        </w:r>
        <w:r>
          <w:rPr>
            <w:rStyle w:val="Emphasis"/>
            <w:i w:val="0"/>
            <w:color w:val="333333"/>
          </w:rPr>
          <w:instrText xml:space="preserve"> HYPERLINK "</w:instrText>
        </w:r>
        <w:r w:rsidRPr="00EF4C16">
          <w:rPr>
            <w:rStyle w:val="Emphasis"/>
            <w:i w:val="0"/>
            <w:color w:val="333333"/>
          </w:rPr>
          <w:instrText>http://styleguide.yahoo.com/</w:instrText>
        </w:r>
        <w:r>
          <w:rPr>
            <w:rStyle w:val="Emphasis"/>
            <w:i w:val="0"/>
            <w:color w:val="333333"/>
          </w:rPr>
          <w:instrText xml:space="preserve">" </w:instrText>
        </w:r>
        <w:r>
          <w:rPr>
            <w:rStyle w:val="Emphasis"/>
            <w:i w:val="0"/>
            <w:color w:val="333333"/>
          </w:rPr>
          <w:fldChar w:fldCharType="separate"/>
        </w:r>
        <w:r w:rsidRPr="00D97462">
          <w:rPr>
            <w:rStyle w:val="Hyperlink"/>
          </w:rPr>
          <w:t>http://styleguide.yahoo.com/</w:t>
        </w:r>
        <w:r>
          <w:rPr>
            <w:rStyle w:val="Emphasis"/>
            <w:i w:val="0"/>
            <w:color w:val="333333"/>
          </w:rPr>
          <w:fldChar w:fldCharType="end"/>
        </w:r>
        <w:r>
          <w:rPr>
            <w:rStyle w:val="Emphasis"/>
            <w:i w:val="0"/>
            <w:color w:val="333333"/>
          </w:rPr>
          <w:t xml:space="preserve"> </w:t>
        </w:r>
      </w:ins>
      <w:del w:id="133" w:author="David Vandenbelt" w:date="2016-12-29T08:18:00Z">
        <w:r w:rsidR="00D84146" w:rsidRPr="00EF4C16" w:rsidDel="00C819BA">
          <w:rPr>
            <w:rStyle w:val="Emphasis"/>
            <w:i w:val="0"/>
            <w:color w:val="333333"/>
            <w:rPrChange w:id="134" w:author="David Vandenbelt" w:date="2016-12-29T08:41:00Z">
              <w:rPr>
                <w:rStyle w:val="Emphasis"/>
                <w:color w:val="333333"/>
              </w:rPr>
            </w:rPrChange>
          </w:rPr>
          <w:delText>Writing Style Guide</w:delText>
        </w:r>
        <w:r w:rsidR="00D84146" w:rsidRPr="00EF4C16" w:rsidDel="00C819BA">
          <w:delText>, Third Edition, Citrix® Systems Technical Publications, 2006</w:delText>
        </w:r>
      </w:del>
    </w:p>
    <w:p w14:paraId="6F2DBE7B" w14:textId="77777777" w:rsidR="00D84146" w:rsidRPr="00EF4C16" w:rsidDel="00EF4C16" w:rsidRDefault="00D84146" w:rsidP="00D84146">
      <w:pPr>
        <w:pStyle w:val="ListParagraph"/>
        <w:numPr>
          <w:ilvl w:val="0"/>
          <w:numId w:val="8"/>
        </w:numPr>
        <w:rPr>
          <w:del w:id="135" w:author="David Vandenbelt" w:date="2016-12-29T08:37:00Z"/>
        </w:rPr>
      </w:pPr>
      <w:del w:id="136" w:author="David Vandenbelt" w:date="2016-12-29T08:37:00Z">
        <w:r w:rsidRPr="00EF4C16" w:rsidDel="00EF4C16">
          <w:delText>Kocher, Sue. "</w:delText>
        </w:r>
        <w:r w:rsidRPr="00EF4C16" w:rsidDel="00EF4C16">
          <w:rPr>
            <w:rStyle w:val="Emphasis"/>
            <w:i w:val="0"/>
            <w:color w:val="333333"/>
            <w:rPrChange w:id="137" w:author="David Vandenbelt" w:date="2016-12-29T08:41:00Z">
              <w:rPr>
                <w:rStyle w:val="Emphasis"/>
                <w:color w:val="333333"/>
              </w:rPr>
            </w:rPrChange>
          </w:rPr>
          <w:delText>Is Consistency Boring?</w:delText>
        </w:r>
        <w:r w:rsidRPr="00EF4C16" w:rsidDel="00EF4C16">
          <w:delText>" STC Technical Editing SLG (Online) April 3, 2007</w:delText>
        </w:r>
        <w:r w:rsidRPr="00EF4C16" w:rsidDel="00EF4C16">
          <w:br/>
          <w:delText>(</w:delText>
        </w:r>
        <w:r w:rsidR="00273DCE" w:rsidRPr="00201301" w:rsidDel="00EF4C16">
          <w:fldChar w:fldCharType="begin"/>
        </w:r>
        <w:r w:rsidR="00273DCE" w:rsidRPr="00EF4C16" w:rsidDel="00EF4C16">
          <w:delInstrText xml:space="preserve"> HYPERLINK "http://www.stc-techedit.org/2007/04/03/is-consistency-boring/" </w:delInstrText>
        </w:r>
        <w:r w:rsidR="00273DCE" w:rsidRPr="00EF4C16" w:rsidDel="00EF4C16">
          <w:rPr>
            <w:rPrChange w:id="138" w:author="David Vandenbelt" w:date="2016-12-29T08:41:00Z">
              <w:rPr>
                <w:rStyle w:val="Hyperlink"/>
                <w:color w:val="005DA6"/>
              </w:rPr>
            </w:rPrChange>
          </w:rPr>
          <w:fldChar w:fldCharType="separate"/>
        </w:r>
        <w:r w:rsidRPr="00EF4C16" w:rsidDel="00EF4C16">
          <w:rPr>
            <w:rStyle w:val="Hyperlink"/>
            <w:color w:val="005DA6"/>
          </w:rPr>
          <w:delText>http://www.stc-techedit.org/2007/04/03/is-consistency-boring/</w:delText>
        </w:r>
        <w:r w:rsidR="00273DCE" w:rsidRPr="00201301" w:rsidDel="00EF4C16">
          <w:rPr>
            <w:rStyle w:val="Hyperlink"/>
            <w:color w:val="005DA6"/>
          </w:rPr>
          <w:fldChar w:fldCharType="end"/>
        </w:r>
        <w:r w:rsidRPr="00EF4C16" w:rsidDel="00EF4C16">
          <w:delText>)</w:delText>
        </w:r>
      </w:del>
    </w:p>
    <w:p w14:paraId="48F15D22" w14:textId="77777777" w:rsidR="00D84146" w:rsidRPr="00EF4C16" w:rsidDel="00EF4C16" w:rsidRDefault="00D84146" w:rsidP="00D84146">
      <w:pPr>
        <w:pStyle w:val="ListParagraph"/>
        <w:numPr>
          <w:ilvl w:val="0"/>
          <w:numId w:val="8"/>
        </w:numPr>
        <w:rPr>
          <w:del w:id="139" w:author="David Vandenbelt" w:date="2016-12-29T08:41:00Z"/>
        </w:rPr>
      </w:pPr>
      <w:del w:id="140" w:author="David Vandenbelt" w:date="2016-12-29T08:41:00Z">
        <w:r w:rsidRPr="00EF4C16" w:rsidDel="00EF4C16">
          <w:delText>Hackos, Joann, "</w:delText>
        </w:r>
        <w:r w:rsidRPr="00EF4C16" w:rsidDel="00EF4C16">
          <w:rPr>
            <w:rStyle w:val="Emphasis"/>
            <w:i w:val="0"/>
            <w:color w:val="333333"/>
            <w:rPrChange w:id="141" w:author="David Vandenbelt" w:date="2016-12-29T08:41:00Z">
              <w:rPr>
                <w:rStyle w:val="Emphasis"/>
                <w:color w:val="333333"/>
              </w:rPr>
            </w:rPrChange>
          </w:rPr>
          <w:delText>Developing a Strategy for Minimalism</w:delText>
        </w:r>
        <w:r w:rsidRPr="00EF4C16" w:rsidDel="00EF4C16">
          <w:delText>," November 2003 (Seminar)</w:delText>
        </w:r>
      </w:del>
    </w:p>
    <w:p w14:paraId="6E8EC348" w14:textId="77777777" w:rsidR="00EF4C16" w:rsidRPr="00EF4C16" w:rsidRDefault="00EF4C16" w:rsidP="00D84146">
      <w:pPr>
        <w:pStyle w:val="ListParagraph"/>
        <w:numPr>
          <w:ilvl w:val="0"/>
          <w:numId w:val="8"/>
        </w:numPr>
        <w:rPr>
          <w:ins w:id="142" w:author="David Vandenbelt" w:date="2016-12-29T08:41:00Z"/>
          <w:rPrChange w:id="143" w:author="David Vandenbelt" w:date="2016-12-29T08:41:00Z">
            <w:rPr>
              <w:ins w:id="144" w:author="David Vandenbelt" w:date="2016-12-29T08:41:00Z"/>
              <w:shd w:val="clear" w:color="auto" w:fill="FFFF00"/>
            </w:rPr>
          </w:rPrChange>
        </w:rPr>
      </w:pPr>
    </w:p>
    <w:p w14:paraId="75E68A81" w14:textId="77777777" w:rsidR="00D84146" w:rsidDel="00EF4C16" w:rsidRDefault="00D84146" w:rsidP="00D84146">
      <w:pPr>
        <w:pStyle w:val="ListParagraph"/>
        <w:numPr>
          <w:ilvl w:val="0"/>
          <w:numId w:val="8"/>
        </w:numPr>
        <w:rPr>
          <w:del w:id="145" w:author="David Vandenbelt" w:date="2016-12-29T08:41:00Z"/>
        </w:rPr>
      </w:pPr>
      <w:del w:id="146" w:author="David Vandenbelt" w:date="2016-12-29T08:41:00Z">
        <w:r w:rsidRPr="00EF4C16" w:rsidDel="00EF4C16">
          <w:rPr>
            <w:shd w:val="clear" w:color="auto" w:fill="FFFF00"/>
          </w:rPr>
          <w:delText>Y</w:delText>
        </w:r>
        <w:r w:rsidRPr="00D84146" w:rsidDel="00EF4C16">
          <w:rPr>
            <w:shd w:val="clear" w:color="auto" w:fill="FFFF00"/>
          </w:rPr>
          <w:delText>ahoo Style Guide,</w:delText>
        </w:r>
        <w:r w:rsidRPr="00D84146" w:rsidDel="00EF4C16">
          <w:rPr>
            <w:rStyle w:val="apple-converted-space"/>
            <w:color w:val="333333"/>
            <w:shd w:val="clear" w:color="auto" w:fill="FFFF00"/>
          </w:rPr>
          <w:delText> </w:delText>
        </w:r>
        <w:r w:rsidR="00273DCE" w:rsidDel="00EF4C16">
          <w:fldChar w:fldCharType="begin"/>
        </w:r>
        <w:r w:rsidR="00273DCE" w:rsidDel="00EF4C16">
          <w:delInstrText xml:space="preserve"> HYPERLINK "http://styleguide.yahoo.com/" </w:delInstrText>
        </w:r>
        <w:r w:rsidR="00273DCE" w:rsidDel="00EF4C16">
          <w:fldChar w:fldCharType="separate"/>
        </w:r>
        <w:r w:rsidRPr="00D84146" w:rsidDel="00EF4C16">
          <w:rPr>
            <w:rStyle w:val="Hyperlink"/>
            <w:color w:val="005DA6"/>
            <w:shd w:val="clear" w:color="auto" w:fill="FFFF00"/>
          </w:rPr>
          <w:delText>http://styleguide.yahoo.com/</w:delText>
        </w:r>
        <w:r w:rsidR="00273DCE" w:rsidDel="00EF4C16">
          <w:rPr>
            <w:rStyle w:val="Hyperlink"/>
            <w:color w:val="005DA6"/>
            <w:shd w:val="clear" w:color="auto" w:fill="FFFF00"/>
          </w:rPr>
          <w:fldChar w:fldCharType="end"/>
        </w:r>
      </w:del>
    </w:p>
    <w:p w14:paraId="285C5FB1" w14:textId="77777777" w:rsidR="00D84146" w:rsidRDefault="00D84146" w:rsidP="00EF4C16">
      <w:pPr>
        <w:pStyle w:val="ListParagraph"/>
        <w:numPr>
          <w:ilvl w:val="0"/>
          <w:numId w:val="8"/>
        </w:numPr>
      </w:pPr>
      <w:r>
        <w:t>iPad User Guide,</w:t>
      </w:r>
      <w:r w:rsidRPr="00D84146">
        <w:rPr>
          <w:rStyle w:val="apple-converted-space"/>
          <w:color w:val="333333"/>
        </w:rPr>
        <w:t> </w:t>
      </w:r>
      <w:ins w:id="147" w:author="David Vandenbelt" w:date="2016-12-29T08:44:00Z">
        <w:r w:rsidR="00EF4C16">
          <w:rPr>
            <w:rStyle w:val="apple-converted-space"/>
            <w:color w:val="333333"/>
          </w:rPr>
          <w:fldChar w:fldCharType="begin"/>
        </w:r>
        <w:r w:rsidR="00EF4C16">
          <w:rPr>
            <w:rStyle w:val="apple-converted-space"/>
            <w:color w:val="333333"/>
          </w:rPr>
          <w:instrText xml:space="preserve"> HYPERLINK "</w:instrText>
        </w:r>
        <w:r w:rsidR="00EF4C16" w:rsidRPr="00EF4C16">
          <w:rPr>
            <w:rStyle w:val="apple-converted-space"/>
            <w:color w:val="333333"/>
          </w:rPr>
          <w:instrText>https://help.apple.com/ipad/10/</w:instrText>
        </w:r>
        <w:r w:rsidR="00EF4C16">
          <w:rPr>
            <w:rStyle w:val="apple-converted-space"/>
            <w:color w:val="333333"/>
          </w:rPr>
          <w:instrText xml:space="preserve">" </w:instrText>
        </w:r>
        <w:r w:rsidR="00EF4C16">
          <w:rPr>
            <w:rStyle w:val="apple-converted-space"/>
            <w:color w:val="333333"/>
          </w:rPr>
          <w:fldChar w:fldCharType="separate"/>
        </w:r>
        <w:r w:rsidR="00EF4C16" w:rsidRPr="00D97462">
          <w:rPr>
            <w:rStyle w:val="Hyperlink"/>
          </w:rPr>
          <w:t>https://help.apple.com/ipad/10/</w:t>
        </w:r>
        <w:r w:rsidR="00EF4C16">
          <w:rPr>
            <w:rStyle w:val="apple-converted-space"/>
            <w:color w:val="333333"/>
          </w:rPr>
          <w:fldChar w:fldCharType="end"/>
        </w:r>
        <w:r w:rsidR="00EF4C16">
          <w:rPr>
            <w:rStyle w:val="apple-converted-space"/>
            <w:color w:val="333333"/>
          </w:rPr>
          <w:t xml:space="preserve"> and </w:t>
        </w:r>
      </w:ins>
      <w:hyperlink r:id="rId11" w:anchor="/files/0/f/357540577/AuthoringAndPublishing" w:history="1">
        <w:r w:rsidRPr="00D84146">
          <w:rPr>
            <w:rStyle w:val="Hyperlink"/>
            <w:color w:val="005DA6"/>
          </w:rPr>
          <w:t>https://pentaho.box.com/files#/files/0/f/357540577/AuthoringAndPublishing</w:t>
        </w:r>
      </w:hyperlink>
    </w:p>
    <w:p w14:paraId="7ACFC145" w14:textId="77777777" w:rsidR="00D84146" w:rsidRDefault="00D84146" w:rsidP="00D84146">
      <w:pPr>
        <w:pStyle w:val="ListParagraph"/>
        <w:numPr>
          <w:ilvl w:val="0"/>
          <w:numId w:val="8"/>
        </w:numPr>
      </w:pPr>
      <w:r>
        <w:t>Special Characters List,</w:t>
      </w:r>
      <w:r w:rsidRPr="00D84146">
        <w:rPr>
          <w:rStyle w:val="apple-converted-space"/>
          <w:color w:val="333333"/>
        </w:rPr>
        <w:t> </w:t>
      </w:r>
      <w:hyperlink r:id="rId12" w:anchor="/files/0/f/357540577/AuthoringAndPublishing" w:history="1">
        <w:r w:rsidRPr="00D84146">
          <w:rPr>
            <w:rStyle w:val="Hyperlink"/>
            <w:color w:val="005DA6"/>
          </w:rPr>
          <w:t>https://pentaho.box.com/files#/files/0/f/357540577/AuthoringAndPublishing</w:t>
        </w:r>
      </w:hyperlink>
      <w:commentRangeEnd w:id="102"/>
      <w:r w:rsidR="00201301">
        <w:rPr>
          <w:rStyle w:val="CommentReference"/>
        </w:rPr>
        <w:commentReference w:id="102"/>
      </w:r>
    </w:p>
    <w:p w14:paraId="0F366835" w14:textId="77777777" w:rsidR="00856765" w:rsidRDefault="00856765">
      <w:r>
        <w:br w:type="page"/>
      </w:r>
    </w:p>
    <w:p w14:paraId="354881B6" w14:textId="77777777" w:rsidR="00D84146" w:rsidRDefault="00D84146" w:rsidP="00D84146">
      <w:r>
        <w:lastRenderedPageBreak/>
        <w:t xml:space="preserve">{iWiki Article: </w:t>
      </w:r>
      <w:hyperlink r:id="rId13" w:history="1">
        <w:r w:rsidRPr="00A3250F">
          <w:rPr>
            <w:rStyle w:val="Hyperlink"/>
          </w:rPr>
          <w:t>http://iwiki.pentaho.com/display/DOC/Style+Guide</w:t>
        </w:r>
      </w:hyperlink>
      <w:r>
        <w:t>}</w:t>
      </w:r>
    </w:p>
    <w:p w14:paraId="39A4EF65" w14:textId="77777777" w:rsidR="00D84146" w:rsidRPr="00D84146" w:rsidRDefault="004472BF" w:rsidP="00D84146">
      <w:pPr>
        <w:pStyle w:val="Title"/>
      </w:pPr>
      <w:hyperlink r:id="rId14" w:history="1">
        <w:r w:rsidR="00D84146" w:rsidRPr="00D84146">
          <w:rPr>
            <w:rStyle w:val="Hyperlink"/>
            <w:color w:val="auto"/>
            <w:u w:val="none"/>
          </w:rPr>
          <w:t>Style Guide</w:t>
        </w:r>
      </w:hyperlink>
    </w:p>
    <w:p w14:paraId="0780CC16" w14:textId="77777777" w:rsidR="00D84146" w:rsidDel="008F260A" w:rsidRDefault="00D84146" w:rsidP="00D84146">
      <w:pPr>
        <w:pStyle w:val="Heading1"/>
        <w:rPr>
          <w:del w:id="148" w:author="David Vandenbelt" w:date="2016-12-29T08:47:00Z"/>
        </w:rPr>
      </w:pPr>
      <w:del w:id="149" w:author="David Vandenbelt" w:date="2016-12-29T08:47:00Z">
        <w:r w:rsidDel="008F260A">
          <w:delText>Welcome</w:delText>
        </w:r>
      </w:del>
    </w:p>
    <w:p w14:paraId="73222C06" w14:textId="77777777" w:rsidR="008F260A" w:rsidRDefault="008F260A" w:rsidP="008F260A">
      <w:pPr>
        <w:rPr>
          <w:ins w:id="150" w:author="David Vandenbelt" w:date="2016-12-29T08:47:00Z"/>
        </w:rPr>
      </w:pPr>
      <w:ins w:id="151" w:author="David Vandenbelt" w:date="2016-12-29T08:47:00Z">
        <w:r>
          <w:t>This style guide provides you with guidelines and resources for creating documentation in the Pentaho Help (</w:t>
        </w:r>
        <w:r w:rsidRPr="002527E1">
          <w:t xml:space="preserve"> </w:t>
        </w:r>
        <w:r>
          <w:fldChar w:fldCharType="begin"/>
        </w:r>
        <w:r>
          <w:instrText xml:space="preserve"> HYPERLINK "</w:instrText>
        </w:r>
        <w:r w:rsidRPr="002527E1">
          <w:instrText>https://help.pentaho.com</w:instrText>
        </w:r>
        <w:r>
          <w:instrText xml:space="preserve">" </w:instrText>
        </w:r>
        <w:r>
          <w:fldChar w:fldCharType="separate"/>
        </w:r>
        <w:r w:rsidRPr="00D8397E">
          <w:rPr>
            <w:rStyle w:val="Hyperlink"/>
          </w:rPr>
          <w:t>https://help.pentaho.com</w:t>
        </w:r>
        <w:r>
          <w:fldChar w:fldCharType="end"/>
        </w:r>
        <w:r>
          <w:t>). The purpose of these articles are:</w:t>
        </w:r>
      </w:ins>
    </w:p>
    <w:p w14:paraId="00FFDFB0" w14:textId="77777777" w:rsidR="008F260A" w:rsidRDefault="008F260A" w:rsidP="008F260A">
      <w:pPr>
        <w:pStyle w:val="ListParagraph"/>
        <w:numPr>
          <w:ilvl w:val="0"/>
          <w:numId w:val="14"/>
        </w:numPr>
        <w:rPr>
          <w:ins w:id="152" w:author="David Vandenbelt" w:date="2016-12-29T08:47:00Z"/>
        </w:rPr>
      </w:pPr>
      <w:ins w:id="153" w:author="David Vandenbelt" w:date="2016-12-29T08:47:00Z">
        <w:r>
          <w:t>To help you effectively communicate knowledge to users of Pentaho products.</w:t>
        </w:r>
      </w:ins>
    </w:p>
    <w:p w14:paraId="73352000" w14:textId="77777777" w:rsidR="008F260A" w:rsidRDefault="008F260A" w:rsidP="008F260A">
      <w:pPr>
        <w:pStyle w:val="ListParagraph"/>
        <w:numPr>
          <w:ilvl w:val="0"/>
          <w:numId w:val="14"/>
        </w:numPr>
        <w:rPr>
          <w:ins w:id="154" w:author="David Vandenbelt" w:date="2016-12-29T08:47:00Z"/>
        </w:rPr>
      </w:pPr>
      <w:ins w:id="155" w:author="David Vandenbelt" w:date="2016-12-29T08:47:00Z">
        <w:r>
          <w:t>To help us create documents that have a consistent look and feel.</w:t>
        </w:r>
      </w:ins>
    </w:p>
    <w:p w14:paraId="5819A1A0" w14:textId="77777777" w:rsidR="008F260A" w:rsidRDefault="008F260A" w:rsidP="008F260A">
      <w:pPr>
        <w:pStyle w:val="ListParagraph"/>
        <w:numPr>
          <w:ilvl w:val="0"/>
          <w:numId w:val="14"/>
        </w:numPr>
        <w:rPr>
          <w:ins w:id="156" w:author="David Vandenbelt" w:date="2016-12-29T08:47:00Z"/>
        </w:rPr>
      </w:pPr>
      <w:ins w:id="157" w:author="David Vandenbelt" w:date="2016-12-29T08:47:00Z">
        <w:r>
          <w:t>To provide a central location about writing-related issues.</w:t>
        </w:r>
      </w:ins>
    </w:p>
    <w:p w14:paraId="22ADE51B" w14:textId="77777777" w:rsidR="000C7B4E" w:rsidRDefault="000C7B4E" w:rsidP="000C7B4E">
      <w:pPr>
        <w:rPr>
          <w:ins w:id="158" w:author="David Vandenbelt" w:date="2016-12-29T15:45:00Z"/>
        </w:rPr>
      </w:pPr>
      <w:ins w:id="159" w:author="David Vandenbelt" w:date="2016-12-29T15:45:00Z">
        <w:r>
          <w:t>The Microsoft Manual of Style and Hitachi Global Style and Standards are the main sources for our standards. This style guide contains any exceptions to these manuals. We recommend starting your search for a particular style reference in this guide. If that style in question is not in this guide, then search the Microsoft and Hitachi manuals.</w:t>
        </w:r>
      </w:ins>
    </w:p>
    <w:p w14:paraId="043B0053" w14:textId="77777777" w:rsidR="000C7B4E" w:rsidRDefault="000C7B4E" w:rsidP="000C7B4E">
      <w:pPr>
        <w:rPr>
          <w:ins w:id="160" w:author="David Vandenbelt" w:date="2016-12-29T15:45:00Z"/>
        </w:rPr>
      </w:pPr>
      <w:ins w:id="161" w:author="David Vandenbelt" w:date="2016-12-29T15:45:00Z">
        <w:r>
          <w:t>This guide contains the following sections:</w:t>
        </w:r>
      </w:ins>
    </w:p>
    <w:p w14:paraId="66881683" w14:textId="77777777" w:rsidR="000C7B4E" w:rsidRDefault="000C7B4E" w:rsidP="000C7B4E">
      <w:pPr>
        <w:pStyle w:val="ListParagraph"/>
        <w:numPr>
          <w:ilvl w:val="0"/>
          <w:numId w:val="17"/>
        </w:numPr>
        <w:rPr>
          <w:ins w:id="162" w:author="David Vandenbelt" w:date="2016-12-29T15:45:00Z"/>
        </w:rPr>
      </w:pPr>
      <w:ins w:id="163" w:author="David Vandenbelt" w:date="2016-12-29T15:45:00Z">
        <w:r>
          <w:fldChar w:fldCharType="begin"/>
        </w:r>
        <w:r>
          <w:instrText xml:space="preserve"> HYPERLINK "http://iwiki.pentaho.com/pages/viewpage.action?pageId=22151510" </w:instrText>
        </w:r>
        <w:r>
          <w:fldChar w:fldCharType="separate"/>
        </w:r>
        <w:r w:rsidRPr="00B80EB9">
          <w:rPr>
            <w:rStyle w:val="Hyperlink"/>
          </w:rPr>
          <w:t>Style Issues</w:t>
        </w:r>
        <w:r>
          <w:fldChar w:fldCharType="end"/>
        </w:r>
        <w:r>
          <w:t>: Instructions on how to address proposed style changes.</w:t>
        </w:r>
      </w:ins>
    </w:p>
    <w:p w14:paraId="0DD49FCC" w14:textId="77777777" w:rsidR="000C7B4E" w:rsidRDefault="000C7B4E" w:rsidP="000C7B4E">
      <w:pPr>
        <w:pStyle w:val="ListParagraph"/>
        <w:numPr>
          <w:ilvl w:val="0"/>
          <w:numId w:val="17"/>
        </w:numPr>
        <w:rPr>
          <w:ins w:id="164" w:author="David Vandenbelt" w:date="2016-12-29T15:45:00Z"/>
        </w:rPr>
      </w:pPr>
      <w:ins w:id="165" w:author="David Vandenbelt" w:date="2016-12-29T15:45:00Z">
        <w:r>
          <w:fldChar w:fldCharType="begin"/>
        </w:r>
        <w:r>
          <w:instrText xml:space="preserve"> HYPERLINK "http://iwiki.pentaho.com/display/DOC/Word+Usage" </w:instrText>
        </w:r>
        <w:r>
          <w:fldChar w:fldCharType="separate"/>
        </w:r>
        <w:r w:rsidRPr="00B80EB9">
          <w:rPr>
            <w:rStyle w:val="Hyperlink"/>
          </w:rPr>
          <w:t>Word Usage</w:t>
        </w:r>
        <w:r>
          <w:fldChar w:fldCharType="end"/>
        </w:r>
        <w:r>
          <w:t>: How some terms are used in our documentation in contrast to the Microsoft and Hitachi manuals.</w:t>
        </w:r>
      </w:ins>
    </w:p>
    <w:p w14:paraId="3103006B" w14:textId="77777777" w:rsidR="000C7B4E" w:rsidRDefault="000C7B4E" w:rsidP="000C7B4E">
      <w:pPr>
        <w:pStyle w:val="ListParagraph"/>
        <w:numPr>
          <w:ilvl w:val="0"/>
          <w:numId w:val="17"/>
        </w:numPr>
        <w:rPr>
          <w:ins w:id="166" w:author="David Vandenbelt" w:date="2016-12-29T15:45:00Z"/>
        </w:rPr>
      </w:pPr>
      <w:ins w:id="167" w:author="David Vandenbelt" w:date="2016-12-29T15:45:00Z">
        <w:r>
          <w:fldChar w:fldCharType="begin"/>
        </w:r>
        <w:r>
          <w:instrText xml:space="preserve"> HYPERLINK "http://iwiki.pentaho.com/display/DOC/Punctuation" </w:instrText>
        </w:r>
        <w:r>
          <w:fldChar w:fldCharType="separate"/>
        </w:r>
        <w:r w:rsidRPr="00B80EB9">
          <w:rPr>
            <w:rStyle w:val="Hyperlink"/>
          </w:rPr>
          <w:t>Punctuation</w:t>
        </w:r>
        <w:r>
          <w:fldChar w:fldCharType="end"/>
        </w:r>
        <w:r>
          <w:t>: How punctuation is applied within our documentation.</w:t>
        </w:r>
      </w:ins>
    </w:p>
    <w:p w14:paraId="2129BAF3" w14:textId="77777777" w:rsidR="000C7B4E" w:rsidRDefault="000C7B4E">
      <w:pPr>
        <w:pStyle w:val="ListParagraph"/>
        <w:numPr>
          <w:ilvl w:val="0"/>
          <w:numId w:val="17"/>
        </w:numPr>
        <w:rPr>
          <w:ins w:id="168" w:author="David Vandenbelt" w:date="2016-12-29T15:45:00Z"/>
        </w:rPr>
        <w:pPrChange w:id="169" w:author="David Vandenbelt" w:date="2016-12-29T15:45:00Z">
          <w:pPr>
            <w:pStyle w:val="Heading1"/>
          </w:pPr>
        </w:pPrChange>
      </w:pPr>
      <w:ins w:id="170" w:author="David Vandenbelt" w:date="2016-12-29T15:45:00Z">
        <w:r>
          <w:fldChar w:fldCharType="begin"/>
        </w:r>
        <w:r>
          <w:instrText xml:space="preserve"> HYPERLINK "http://iwiki.pentaho.com/display/DOC/Guidelines" </w:instrText>
        </w:r>
        <w:r>
          <w:fldChar w:fldCharType="separate"/>
        </w:r>
        <w:r w:rsidRPr="00B80EB9">
          <w:rPr>
            <w:rStyle w:val="Hyperlink"/>
          </w:rPr>
          <w:t>Guidelines</w:t>
        </w:r>
        <w:r>
          <w:fldChar w:fldCharType="end"/>
        </w:r>
        <w:r>
          <w:t>: Common guidelines (rules for voice and tone for example) for how we should speak in one voice throughout the documentation.</w:t>
        </w:r>
      </w:ins>
    </w:p>
    <w:p w14:paraId="428CC619" w14:textId="5D5BADDC" w:rsidR="000C7B4E" w:rsidRDefault="000C7B4E">
      <w:pPr>
        <w:pStyle w:val="ListParagraph"/>
        <w:numPr>
          <w:ilvl w:val="0"/>
          <w:numId w:val="17"/>
        </w:numPr>
        <w:rPr>
          <w:ins w:id="171" w:author="David Vandenbelt" w:date="2016-12-29T15:45:00Z"/>
        </w:rPr>
        <w:pPrChange w:id="172" w:author="David Vandenbelt" w:date="2016-12-29T15:45:00Z">
          <w:pPr>
            <w:pStyle w:val="Heading1"/>
          </w:pPr>
        </w:pPrChange>
      </w:pPr>
      <w:ins w:id="173" w:author="David Vandenbelt" w:date="2016-12-29T15:45:00Z">
        <w:r>
          <w:fldChar w:fldCharType="begin"/>
        </w:r>
        <w:r>
          <w:instrText xml:space="preserve"> HYPERLINK "http://iwiki.pentaho.com/display/DOC/Content+Types" </w:instrText>
        </w:r>
        <w:r>
          <w:fldChar w:fldCharType="separate"/>
        </w:r>
        <w:r w:rsidRPr="00B80EB9">
          <w:rPr>
            <w:rStyle w:val="Hyperlink"/>
          </w:rPr>
          <w:t>Content Types</w:t>
        </w:r>
        <w:r>
          <w:fldChar w:fldCharType="end"/>
        </w:r>
        <w:r>
          <w:t>: How content is arranged in our documentation.</w:t>
        </w:r>
      </w:ins>
    </w:p>
    <w:p w14:paraId="6A5A65A4" w14:textId="7E7A66FD" w:rsidR="008F260A" w:rsidRDefault="008F260A" w:rsidP="008F260A">
      <w:pPr>
        <w:pStyle w:val="Heading1"/>
        <w:rPr>
          <w:ins w:id="174" w:author="David Vandenbelt" w:date="2016-12-29T15:45:00Z"/>
        </w:rPr>
      </w:pPr>
      <w:ins w:id="175" w:author="David Vandenbelt" w:date="2016-12-29T08:47:00Z">
        <w:r>
          <w:t>Assumptions</w:t>
        </w:r>
      </w:ins>
    </w:p>
    <w:p w14:paraId="38CDECA6" w14:textId="75791D98" w:rsidR="000C7B4E" w:rsidRDefault="000C7B4E">
      <w:pPr>
        <w:rPr>
          <w:ins w:id="176" w:author="David Vandenbelt" w:date="2016-12-29T08:47:00Z"/>
        </w:rPr>
        <w:pPrChange w:id="177" w:author="David Vandenbelt" w:date="2016-12-29T15:45:00Z">
          <w:pPr>
            <w:pStyle w:val="Heading1"/>
          </w:pPr>
        </w:pPrChange>
      </w:pPr>
      <w:ins w:id="178" w:author="David Vandenbelt" w:date="2016-12-29T15:45:00Z">
        <w:r w:rsidRPr="000C7B4E">
          <w:t>It is assumed that you are familiar with basic rules of the English language and general concepts associated with writing technical documentation. This guide does not include general information about how to write, or grammar rules unless they are associated with areas of dispute.</w:t>
        </w:r>
      </w:ins>
    </w:p>
    <w:p w14:paraId="3B6D9855" w14:textId="77777777" w:rsidR="000C7B4E" w:rsidRDefault="000C7B4E">
      <w:pPr>
        <w:rPr>
          <w:ins w:id="179" w:author="David Vandenbelt" w:date="2016-12-29T15:46:00Z"/>
          <w:rFonts w:eastAsia="Times New Roman" w:cs="Times New Roman"/>
          <w:bCs/>
          <w:kern w:val="36"/>
          <w:sz w:val="44"/>
          <w:szCs w:val="48"/>
        </w:rPr>
      </w:pPr>
      <w:ins w:id="180" w:author="David Vandenbelt" w:date="2016-12-29T15:46:00Z">
        <w:r>
          <w:br w:type="page"/>
        </w:r>
      </w:ins>
    </w:p>
    <w:p w14:paraId="28FA41B6" w14:textId="300142D4" w:rsidR="00D84146" w:rsidDel="008F260A" w:rsidRDefault="00D84146" w:rsidP="008F260A">
      <w:pPr>
        <w:numPr>
          <w:ilvl w:val="0"/>
          <w:numId w:val="14"/>
        </w:numPr>
        <w:rPr>
          <w:del w:id="181" w:author="David Vandenbelt" w:date="2016-12-29T08:47:00Z"/>
        </w:rPr>
      </w:pPr>
      <w:del w:id="182" w:author="David Vandenbelt" w:date="2016-12-29T08:47:00Z">
        <w:r w:rsidDel="008F260A">
          <w:lastRenderedPageBreak/>
          <w:delText>This style guide provides you with guidelines and resources for creating documentation in the Pentaho Wiki. The purpose of this document is:</w:delText>
        </w:r>
      </w:del>
    </w:p>
    <w:p w14:paraId="23B7A3A2" w14:textId="77777777" w:rsidR="00D84146" w:rsidDel="008F260A" w:rsidRDefault="00D84146" w:rsidP="00D84146">
      <w:pPr>
        <w:pStyle w:val="ListParagraph"/>
        <w:numPr>
          <w:ilvl w:val="0"/>
          <w:numId w:val="13"/>
        </w:numPr>
        <w:rPr>
          <w:del w:id="183" w:author="David Vandenbelt" w:date="2016-12-29T08:47:00Z"/>
        </w:rPr>
      </w:pPr>
      <w:del w:id="184" w:author="David Vandenbelt" w:date="2016-12-29T08:47:00Z">
        <w:r w:rsidDel="008F260A">
          <w:delText>To help you effectively communicate knowledge to users of Pentaho products</w:delText>
        </w:r>
      </w:del>
    </w:p>
    <w:p w14:paraId="570D4063" w14:textId="77777777" w:rsidR="00D84146" w:rsidDel="008F260A" w:rsidRDefault="00D84146" w:rsidP="00D84146">
      <w:pPr>
        <w:pStyle w:val="ListParagraph"/>
        <w:numPr>
          <w:ilvl w:val="0"/>
          <w:numId w:val="13"/>
        </w:numPr>
        <w:rPr>
          <w:del w:id="185" w:author="David Vandenbelt" w:date="2016-12-29T08:47:00Z"/>
        </w:rPr>
      </w:pPr>
      <w:del w:id="186" w:author="David Vandenbelt" w:date="2016-12-29T08:47:00Z">
        <w:r w:rsidDel="008F260A">
          <w:delText>To help us create documents that have a consistent look and feel</w:delText>
        </w:r>
      </w:del>
    </w:p>
    <w:p w14:paraId="326BFB32" w14:textId="77777777" w:rsidR="00D84146" w:rsidDel="008F260A" w:rsidRDefault="00D84146" w:rsidP="00D84146">
      <w:pPr>
        <w:pStyle w:val="ListParagraph"/>
        <w:numPr>
          <w:ilvl w:val="0"/>
          <w:numId w:val="13"/>
        </w:numPr>
        <w:rPr>
          <w:del w:id="187" w:author="David Vandenbelt" w:date="2016-12-29T08:47:00Z"/>
        </w:rPr>
      </w:pPr>
      <w:del w:id="188" w:author="David Vandenbelt" w:date="2016-12-29T08:47:00Z">
        <w:r w:rsidDel="008F260A">
          <w:delText>To provide a central location about writing-related issues </w:delText>
        </w:r>
      </w:del>
    </w:p>
    <w:p w14:paraId="73906FD9" w14:textId="77777777" w:rsidR="00D84146" w:rsidDel="008F260A" w:rsidRDefault="00D84146" w:rsidP="00D84146">
      <w:pPr>
        <w:pStyle w:val="Heading1"/>
        <w:rPr>
          <w:del w:id="189" w:author="David Vandenbelt" w:date="2016-12-29T08:47:00Z"/>
        </w:rPr>
      </w:pPr>
      <w:del w:id="190" w:author="David Vandenbelt" w:date="2016-12-29T08:47:00Z">
        <w:r w:rsidDel="008F260A">
          <w:delText>Assumptions</w:delText>
        </w:r>
      </w:del>
    </w:p>
    <w:p w14:paraId="071FCB00" w14:textId="77777777" w:rsidR="00D84146" w:rsidDel="008F260A" w:rsidRDefault="00D84146" w:rsidP="00D84146">
      <w:pPr>
        <w:rPr>
          <w:del w:id="191" w:author="David Vandenbelt" w:date="2016-12-29T08:47:00Z"/>
        </w:rPr>
      </w:pPr>
      <w:del w:id="192" w:author="David Vandenbelt" w:date="2016-12-29T08:47:00Z">
        <w:r w:rsidDel="008F260A">
          <w:delText>It is assumed that you, the reader, are familiar with basic rules of the English language and general concepts associated with writing technical documentation. This guide does</w:delText>
        </w:r>
        <w:r w:rsidDel="008F260A">
          <w:rPr>
            <w:rStyle w:val="apple-converted-space"/>
            <w:rFonts w:ascii="Arial" w:hAnsi="Arial" w:cs="Arial"/>
            <w:color w:val="333333"/>
            <w:sz w:val="20"/>
            <w:szCs w:val="20"/>
          </w:rPr>
          <w:delText> </w:delText>
        </w:r>
        <w:r w:rsidDel="008F260A">
          <w:rPr>
            <w:rStyle w:val="Emphasis"/>
            <w:rFonts w:ascii="Arial" w:hAnsi="Arial" w:cs="Arial"/>
            <w:color w:val="333333"/>
            <w:sz w:val="20"/>
            <w:szCs w:val="20"/>
          </w:rPr>
          <w:delText>not</w:delText>
        </w:r>
        <w:r w:rsidDel="008F260A">
          <w:rPr>
            <w:rStyle w:val="apple-converted-space"/>
            <w:rFonts w:ascii="Arial" w:hAnsi="Arial" w:cs="Arial"/>
            <w:color w:val="333333"/>
            <w:sz w:val="20"/>
            <w:szCs w:val="20"/>
          </w:rPr>
          <w:delText> </w:delText>
        </w:r>
        <w:r w:rsidDel="008F260A">
          <w:delText>include:</w:delText>
        </w:r>
      </w:del>
    </w:p>
    <w:p w14:paraId="69BB7984" w14:textId="77777777" w:rsidR="00D84146" w:rsidDel="008F260A" w:rsidRDefault="00D84146" w:rsidP="00D84146">
      <w:pPr>
        <w:pStyle w:val="ListParagraph"/>
        <w:numPr>
          <w:ilvl w:val="0"/>
          <w:numId w:val="14"/>
        </w:numPr>
        <w:rPr>
          <w:del w:id="193" w:author="David Vandenbelt" w:date="2016-12-29T08:47:00Z"/>
        </w:rPr>
      </w:pPr>
      <w:del w:id="194" w:author="David Vandenbelt" w:date="2016-12-29T08:47:00Z">
        <w:r w:rsidDel="008F260A">
          <w:delText>General information about how to write</w:delText>
        </w:r>
      </w:del>
    </w:p>
    <w:p w14:paraId="5831B7D6" w14:textId="77777777" w:rsidR="00D84146" w:rsidDel="008F260A" w:rsidRDefault="00D84146" w:rsidP="00D84146">
      <w:pPr>
        <w:pStyle w:val="ListParagraph"/>
        <w:numPr>
          <w:ilvl w:val="0"/>
          <w:numId w:val="14"/>
        </w:numPr>
        <w:rPr>
          <w:del w:id="195" w:author="David Vandenbelt" w:date="2016-12-29T08:47:00Z"/>
        </w:rPr>
      </w:pPr>
      <w:del w:id="196" w:author="David Vandenbelt" w:date="2016-12-29T08:47:00Z">
        <w:r w:rsidDel="008F260A">
          <w:delText>Inflexible rules regarding format and styles; as the subject matter expert you may need flexibility both in formatting and style to get your point across to readers</w:delText>
        </w:r>
      </w:del>
    </w:p>
    <w:p w14:paraId="06666264" w14:textId="77777777" w:rsidR="00D84146" w:rsidDel="008F260A" w:rsidRDefault="00D84146" w:rsidP="00D84146">
      <w:pPr>
        <w:pStyle w:val="ListParagraph"/>
        <w:numPr>
          <w:ilvl w:val="0"/>
          <w:numId w:val="14"/>
        </w:numPr>
        <w:rPr>
          <w:del w:id="197" w:author="David Vandenbelt" w:date="2016-12-29T08:47:00Z"/>
        </w:rPr>
      </w:pPr>
      <w:del w:id="198" w:author="David Vandenbelt" w:date="2016-12-29T08:47:00Z">
        <w:r w:rsidDel="008F260A">
          <w:delText>Grammar rules unless they are associated with areas of dispute</w:delText>
        </w:r>
      </w:del>
    </w:p>
    <w:p w14:paraId="20D93B0C" w14:textId="1C53B457" w:rsidR="00D84146" w:rsidDel="000C7B4E" w:rsidRDefault="00D84146" w:rsidP="00D84146">
      <w:pPr>
        <w:pStyle w:val="ListParagraph"/>
        <w:numPr>
          <w:ilvl w:val="0"/>
          <w:numId w:val="14"/>
        </w:numPr>
        <w:rPr>
          <w:del w:id="199" w:author="David Vandenbelt" w:date="2016-12-29T15:45:00Z"/>
        </w:rPr>
      </w:pPr>
      <w:del w:id="200" w:author="David Vandenbelt" w:date="2016-12-29T08:47:00Z">
        <w:r w:rsidDel="008F260A">
          <w:delText>Templates and styles for MS Word and Open Office paper-based documentation (see</w:delText>
        </w:r>
        <w:r w:rsidRPr="00D84146" w:rsidDel="008F260A">
          <w:rPr>
            <w:rStyle w:val="apple-converted-space"/>
            <w:rFonts w:ascii="Arial" w:hAnsi="Arial" w:cs="Arial"/>
            <w:color w:val="333333"/>
            <w:sz w:val="20"/>
            <w:szCs w:val="20"/>
          </w:rPr>
          <w:delText> </w:delText>
        </w:r>
        <w:r w:rsidR="00273DCE" w:rsidDel="008F260A">
          <w:fldChar w:fldCharType="begin"/>
        </w:r>
        <w:r w:rsidR="00273DCE" w:rsidDel="008F260A">
          <w:delInstrText xml:space="preserve"> HYPERLINK "http://wiki.pentaho.org/display/Marketing/Branding" </w:delInstrText>
        </w:r>
        <w:r w:rsidR="00273DCE" w:rsidDel="008F260A">
          <w:fldChar w:fldCharType="separate"/>
        </w:r>
        <w:r w:rsidRPr="00D84146" w:rsidDel="008F260A">
          <w:rPr>
            <w:rStyle w:val="Hyperlink"/>
            <w:rFonts w:ascii="Arial" w:hAnsi="Arial" w:cs="Arial"/>
            <w:color w:val="006DAF"/>
            <w:sz w:val="20"/>
            <w:szCs w:val="20"/>
          </w:rPr>
          <w:delText>Branding</w:delText>
        </w:r>
        <w:r w:rsidR="00273DCE" w:rsidDel="008F260A">
          <w:rPr>
            <w:rStyle w:val="Hyperlink"/>
            <w:rFonts w:ascii="Arial" w:hAnsi="Arial" w:cs="Arial"/>
            <w:color w:val="006DAF"/>
            <w:sz w:val="20"/>
            <w:szCs w:val="20"/>
          </w:rPr>
          <w:fldChar w:fldCharType="end"/>
        </w:r>
        <w:r w:rsidDel="008F260A">
          <w:delText> for information related to paper-based documents)</w:delText>
        </w:r>
      </w:del>
    </w:p>
    <w:p w14:paraId="48BAEEFC" w14:textId="77777777" w:rsidR="00856765" w:rsidDel="008F260A" w:rsidRDefault="00856765">
      <w:pPr>
        <w:rPr>
          <w:del w:id="201" w:author="David Vandenbelt" w:date="2016-12-29T08:47:00Z"/>
          <w:rFonts w:eastAsia="Times New Roman" w:cs="Times New Roman"/>
          <w:bCs/>
          <w:kern w:val="36"/>
          <w:sz w:val="44"/>
          <w:szCs w:val="48"/>
        </w:rPr>
      </w:pPr>
      <w:del w:id="202" w:author="David Vandenbelt" w:date="2016-12-29T08:47:00Z">
        <w:r w:rsidDel="008F260A">
          <w:br w:type="page"/>
        </w:r>
      </w:del>
    </w:p>
    <w:p w14:paraId="466F1928" w14:textId="77777777" w:rsidR="00D84146" w:rsidRDefault="00D84146" w:rsidP="00D84146">
      <w:pPr>
        <w:pStyle w:val="Heading1"/>
      </w:pPr>
      <w:commentRangeStart w:id="203"/>
      <w:r>
        <w:t>Updating the Style Guide</w:t>
      </w:r>
    </w:p>
    <w:p w14:paraId="2F24E4AE" w14:textId="77777777" w:rsidR="00D84146" w:rsidRDefault="00D84146" w:rsidP="00D84146">
      <w:r>
        <w:t>The Pentaho Style Guide is located in the iWiki site</w:t>
      </w:r>
      <w:r>
        <w:rPr>
          <w:rStyle w:val="apple-converted-space"/>
          <w:rFonts w:ascii="Arial" w:hAnsi="Arial" w:cs="Arial"/>
          <w:color w:val="333333"/>
          <w:sz w:val="20"/>
          <w:szCs w:val="20"/>
        </w:rPr>
        <w:t> </w:t>
      </w:r>
      <w:hyperlink r:id="rId15" w:history="1">
        <w:r>
          <w:rPr>
            <w:rStyle w:val="Hyperlink"/>
            <w:rFonts w:ascii="Arial" w:hAnsi="Arial" w:cs="Arial"/>
            <w:color w:val="006DAF"/>
            <w:sz w:val="20"/>
            <w:szCs w:val="20"/>
          </w:rPr>
          <w:t>http://iwiki.pentaho.com/display/DOC/Style+Guides+and+Standards</w:t>
        </w:r>
      </w:hyperlink>
      <w:r>
        <w:rPr>
          <w:rStyle w:val="apple-converted-space"/>
          <w:rFonts w:ascii="Arial" w:hAnsi="Arial" w:cs="Arial"/>
          <w:color w:val="333333"/>
          <w:sz w:val="20"/>
          <w:szCs w:val="20"/>
        </w:rPr>
        <w:t> </w:t>
      </w:r>
      <w:r>
        <w:t>.</w:t>
      </w:r>
    </w:p>
    <w:p w14:paraId="3565B630" w14:textId="77777777" w:rsidR="00D84146" w:rsidRDefault="00D84146" w:rsidP="00D84146">
      <w:r>
        <w:t>Style or usage questions that arise when writing or reviewing documentation which are not answered in the Pentaho Style Guide should be posted to the</w:t>
      </w:r>
      <w:r>
        <w:rPr>
          <w:rStyle w:val="apple-converted-space"/>
          <w:rFonts w:ascii="Arial" w:hAnsi="Arial" w:cs="Arial"/>
          <w:color w:val="333333"/>
          <w:sz w:val="20"/>
          <w:szCs w:val="20"/>
        </w:rPr>
        <w:t> </w:t>
      </w:r>
      <w:hyperlink r:id="rId16" w:history="1">
        <w:r>
          <w:rPr>
            <w:rStyle w:val="Hyperlink"/>
            <w:rFonts w:ascii="Arial" w:hAnsi="Arial" w:cs="Arial"/>
            <w:color w:val="006DAF"/>
            <w:sz w:val="20"/>
            <w:szCs w:val="20"/>
          </w:rPr>
          <w:t>Doc Team Notes SharePoint</w:t>
        </w:r>
      </w:hyperlink>
      <w:r>
        <w:rPr>
          <w:rStyle w:val="apple-converted-space"/>
          <w:rFonts w:ascii="Arial" w:hAnsi="Arial" w:cs="Arial"/>
          <w:color w:val="333333"/>
          <w:sz w:val="20"/>
          <w:szCs w:val="20"/>
        </w:rPr>
        <w:t> </w:t>
      </w:r>
      <w:r>
        <w:t>site for discussion in the next scheduled documentation group weekly working session (WWS).</w:t>
      </w:r>
      <w:r>
        <w:rPr>
          <w:rStyle w:val="apple-converted-space"/>
          <w:rFonts w:ascii="Arial" w:hAnsi="Arial" w:cs="Arial"/>
          <w:color w:val="333333"/>
          <w:sz w:val="20"/>
          <w:szCs w:val="20"/>
        </w:rPr>
        <w:t> </w:t>
      </w:r>
      <w:r>
        <w:br/>
        <w:t>When needed, supporting documentation should be attached to the appropriate WWS page.</w:t>
      </w:r>
      <w:r w:rsidR="00856765">
        <w:t xml:space="preserve"> </w:t>
      </w:r>
      <w:r>
        <w:t>The issue is then discussed and resolved in the WWS and either a decision is made or a spike for investigation is created.</w:t>
      </w:r>
      <w:r>
        <w:rPr>
          <w:rStyle w:val="apple-converted-space"/>
          <w:rFonts w:ascii="Arial" w:hAnsi="Arial" w:cs="Arial"/>
          <w:color w:val="333333"/>
          <w:sz w:val="20"/>
          <w:szCs w:val="20"/>
        </w:rPr>
        <w:t> </w:t>
      </w:r>
      <w:bookmarkStart w:id="204" w:name="_GoBack"/>
      <w:bookmarkEnd w:id="204"/>
    </w:p>
    <w:p w14:paraId="1A0B1426" w14:textId="77777777" w:rsidR="00D84146" w:rsidRDefault="00D84146" w:rsidP="00D84146">
      <w:r>
        <w:t>Results of spikes should be reported to the next available WWS for a decision.</w:t>
      </w:r>
      <w:r w:rsidR="00856765">
        <w:rPr>
          <w:rStyle w:val="apple-converted-space"/>
          <w:rFonts w:ascii="Arial" w:hAnsi="Arial" w:cs="Arial"/>
          <w:color w:val="333333"/>
          <w:sz w:val="20"/>
          <w:szCs w:val="20"/>
        </w:rPr>
        <w:t xml:space="preserve"> </w:t>
      </w:r>
      <w:r>
        <w:t>Once a decision is reached, the writer responsible for updating the Style Guide will add the results of the decision to the appropriate</w:t>
      </w:r>
      <w:r>
        <w:rPr>
          <w:rStyle w:val="apple-converted-space"/>
          <w:rFonts w:ascii="Arial" w:hAnsi="Arial" w:cs="Arial"/>
          <w:color w:val="333333"/>
          <w:sz w:val="20"/>
          <w:szCs w:val="20"/>
        </w:rPr>
        <w:t> </w:t>
      </w:r>
      <w:hyperlink r:id="rId17" w:history="1">
        <w:r>
          <w:rPr>
            <w:rStyle w:val="Hyperlink"/>
            <w:rFonts w:ascii="Arial" w:hAnsi="Arial" w:cs="Arial"/>
            <w:color w:val="006DAF"/>
            <w:sz w:val="20"/>
            <w:szCs w:val="20"/>
          </w:rPr>
          <w:t>iWiki Style Guide</w:t>
        </w:r>
      </w:hyperlink>
      <w:r>
        <w:rPr>
          <w:rStyle w:val="apple-converted-space"/>
          <w:rFonts w:ascii="Arial" w:hAnsi="Arial" w:cs="Arial"/>
          <w:color w:val="333333"/>
          <w:sz w:val="20"/>
          <w:szCs w:val="20"/>
        </w:rPr>
        <w:t> </w:t>
      </w:r>
      <w:r>
        <w:t>page.</w:t>
      </w:r>
      <w:r>
        <w:rPr>
          <w:rStyle w:val="apple-converted-space"/>
          <w:rFonts w:ascii="Arial" w:hAnsi="Arial" w:cs="Arial"/>
          <w:color w:val="333333"/>
          <w:sz w:val="20"/>
          <w:szCs w:val="20"/>
        </w:rPr>
        <w:t> </w:t>
      </w:r>
    </w:p>
    <w:p w14:paraId="3610BEF0" w14:textId="77777777" w:rsidR="00D84146" w:rsidRDefault="00D84146" w:rsidP="00D84146">
      <w:r>
        <w:t>A decision on implementing site-wide corrections and changes to previous versions of the documentation will be made by the documentation manager, and the necessary Jira case generated.</w:t>
      </w:r>
      <w:commentRangeEnd w:id="203"/>
      <w:r w:rsidR="00514AA8">
        <w:rPr>
          <w:rStyle w:val="CommentReference"/>
        </w:rPr>
        <w:commentReference w:id="203"/>
      </w:r>
    </w:p>
    <w:p w14:paraId="3B79BB74" w14:textId="77777777" w:rsidR="008F260A" w:rsidRDefault="008F260A" w:rsidP="008F260A">
      <w:pPr>
        <w:pStyle w:val="Heading1"/>
        <w:rPr>
          <w:ins w:id="205" w:author="David Vandenbelt" w:date="2016-12-29T08:47:00Z"/>
        </w:rPr>
      </w:pPr>
      <w:ins w:id="206" w:author="David Vandenbelt" w:date="2016-12-29T08:47:00Z">
        <w:r>
          <w:t>References</w:t>
        </w:r>
      </w:ins>
    </w:p>
    <w:p w14:paraId="481928CE" w14:textId="77777777" w:rsidR="008F260A" w:rsidRDefault="008F260A" w:rsidP="008F260A">
      <w:pPr>
        <w:rPr>
          <w:ins w:id="207" w:author="David Vandenbelt" w:date="2016-12-29T08:47:00Z"/>
        </w:rPr>
      </w:pPr>
      <w:ins w:id="208" w:author="David Vandenbelt" w:date="2016-12-29T08:47:00Z">
        <w:r>
          <w:t>The following style books or publications are references used by the documentation team:</w:t>
        </w:r>
      </w:ins>
    </w:p>
    <w:p w14:paraId="083F549C" w14:textId="77777777" w:rsidR="008F260A" w:rsidRPr="00104E6D" w:rsidRDefault="008F260A" w:rsidP="008F260A">
      <w:pPr>
        <w:pStyle w:val="ListParagraph"/>
        <w:numPr>
          <w:ilvl w:val="0"/>
          <w:numId w:val="16"/>
        </w:numPr>
        <w:rPr>
          <w:ins w:id="209" w:author="David Vandenbelt" w:date="2016-12-29T08:47:00Z"/>
        </w:rPr>
      </w:pPr>
      <w:ins w:id="210" w:author="David Vandenbelt" w:date="2016-12-29T08:47:00Z">
        <w:r w:rsidRPr="002527E1">
          <w:t xml:space="preserve">Microsoft®Manual of Style for Technical Publications, </w:t>
        </w:r>
        <w:r>
          <w:t>Fourth</w:t>
        </w:r>
        <w:r w:rsidRPr="002527E1">
          <w:t xml:space="preserve"> Ed</w:t>
        </w:r>
        <w:r>
          <w:t>.</w:t>
        </w:r>
        <w:r w:rsidRPr="002527E1">
          <w:t xml:space="preserve">, Microsoft Press, </w:t>
        </w:r>
        <w:r>
          <w:t>2012 (</w:t>
        </w:r>
        <w:r w:rsidRPr="00104E6D">
          <w:t>ISBN 0-7356-4871-9)</w:t>
        </w:r>
      </w:ins>
    </w:p>
    <w:p w14:paraId="466D4134" w14:textId="7456E5AA" w:rsidR="000C7B4E" w:rsidRDefault="000C7B4E" w:rsidP="008F260A">
      <w:pPr>
        <w:pStyle w:val="ListParagraph"/>
        <w:numPr>
          <w:ilvl w:val="0"/>
          <w:numId w:val="8"/>
        </w:numPr>
        <w:rPr>
          <w:ins w:id="211" w:author="David Vandenbelt" w:date="2016-12-29T15:45:00Z"/>
        </w:rPr>
      </w:pPr>
      <w:ins w:id="212" w:author="David Vandenbelt" w:date="2016-12-29T15:45:00Z">
        <w:r>
          <w:t xml:space="preserve">Hitachi Global Style and Standards, </w:t>
        </w:r>
        <w:r>
          <w:fldChar w:fldCharType="begin"/>
        </w:r>
        <w:r>
          <w:instrText xml:space="preserve"> HYPERLINK "</w:instrText>
        </w:r>
        <w:r w:rsidRPr="00B80EB9">
          <w:instrText>https://pentaho.box.com/s/6uw83ksd5h09bgrrjx32i8kxj64neovb</w:instrText>
        </w:r>
        <w:r>
          <w:instrText xml:space="preserve">" </w:instrText>
        </w:r>
        <w:r>
          <w:fldChar w:fldCharType="separate"/>
        </w:r>
        <w:r w:rsidRPr="00BE50E4">
          <w:rPr>
            <w:rStyle w:val="Hyperlink"/>
          </w:rPr>
          <w:t>https://pentaho.box.com/s/6uw83ksd5h09bgrrjx32i8kxj64neovb</w:t>
        </w:r>
        <w:r>
          <w:fldChar w:fldCharType="end"/>
        </w:r>
      </w:ins>
    </w:p>
    <w:p w14:paraId="009D9C1F" w14:textId="14BA3418" w:rsidR="008F260A" w:rsidRDefault="008F260A" w:rsidP="008F260A">
      <w:pPr>
        <w:pStyle w:val="ListParagraph"/>
        <w:numPr>
          <w:ilvl w:val="0"/>
          <w:numId w:val="8"/>
        </w:numPr>
        <w:rPr>
          <w:ins w:id="213" w:author="David Vandenbelt" w:date="2016-12-29T08:47:00Z"/>
        </w:rPr>
      </w:pPr>
      <w:ins w:id="214" w:author="David Vandenbelt" w:date="2016-12-29T08:47:00Z">
        <w:r>
          <w:t>BBC Mobile Accessibility Guidelines,</w:t>
        </w:r>
        <w:r w:rsidRPr="00D84146">
          <w:rPr>
            <w:rStyle w:val="apple-converted-space"/>
            <w:color w:val="333333"/>
          </w:rPr>
          <w:t> </w:t>
        </w:r>
        <w:r>
          <w:rPr>
            <w:rStyle w:val="apple-converted-space"/>
            <w:color w:val="333333"/>
          </w:rPr>
          <w:fldChar w:fldCharType="begin"/>
        </w:r>
        <w:r>
          <w:rPr>
            <w:rStyle w:val="apple-converted-space"/>
            <w:color w:val="333333"/>
          </w:rPr>
          <w:instrText xml:space="preserve"> HYPERLINK "</w:instrText>
        </w:r>
        <w:r w:rsidRPr="003B2ADA">
          <w:rPr>
            <w:rStyle w:val="apple-converted-space"/>
            <w:color w:val="333333"/>
          </w:rPr>
          <w:instrText>http://www.bbc.co.uk/guidelines/futuremedia/accessibility/mobi</w:instrText>
        </w:r>
        <w:r>
          <w:rPr>
            <w:rStyle w:val="apple-converted-space"/>
            <w:color w:val="333333"/>
          </w:rPr>
          <w:instrText xml:space="preserve">le" </w:instrText>
        </w:r>
        <w:r>
          <w:rPr>
            <w:rStyle w:val="apple-converted-space"/>
            <w:color w:val="333333"/>
          </w:rPr>
          <w:fldChar w:fldCharType="separate"/>
        </w:r>
        <w:r w:rsidRPr="00D8397E">
          <w:rPr>
            <w:rStyle w:val="Hyperlink"/>
          </w:rPr>
          <w:t>http://www.bbc.co.uk/guidelines/futuremedia/accessibility/mobile</w:t>
        </w:r>
        <w:r>
          <w:rPr>
            <w:rStyle w:val="apple-converted-space"/>
            <w:color w:val="333333"/>
          </w:rPr>
          <w:fldChar w:fldCharType="end"/>
        </w:r>
      </w:ins>
    </w:p>
    <w:p w14:paraId="397B149F" w14:textId="77777777" w:rsidR="008F260A" w:rsidRPr="003B2ADA" w:rsidRDefault="008F260A" w:rsidP="008F260A">
      <w:pPr>
        <w:pStyle w:val="ListParagraph"/>
        <w:numPr>
          <w:ilvl w:val="0"/>
          <w:numId w:val="8"/>
        </w:numPr>
        <w:rPr>
          <w:ins w:id="215" w:author="David Vandenbelt" w:date="2016-12-29T08:47:00Z"/>
        </w:rPr>
      </w:pPr>
      <w:ins w:id="216" w:author="David Vandenbelt" w:date="2016-12-29T08:47:00Z">
        <w:r w:rsidRPr="00D84146">
          <w:rPr>
            <w:rStyle w:val="Emphasis"/>
            <w:color w:val="333333"/>
          </w:rPr>
          <w:t>The Chicago Manual of Style</w:t>
        </w:r>
        <w:r>
          <w:t xml:space="preserve">, Sixteenth Ed., University of Chicago Press Staff, 2010, </w:t>
        </w:r>
        <w:r>
          <w:fldChar w:fldCharType="begin"/>
        </w:r>
        <w:r>
          <w:instrText xml:space="preserve"> HYPERLINK "</w:instrText>
        </w:r>
        <w:r w:rsidRPr="00B81FD8">
          <w:instrText>http://www.chicagomanualofstyle.org/home.html</w:instrText>
        </w:r>
        <w:r>
          <w:instrText xml:space="preserve">" </w:instrText>
        </w:r>
        <w:r>
          <w:fldChar w:fldCharType="separate"/>
        </w:r>
        <w:r w:rsidRPr="00D8397E">
          <w:rPr>
            <w:rStyle w:val="Hyperlink"/>
          </w:rPr>
          <w:t>http://www.chicagomanualofstyle.org/home.html</w:t>
        </w:r>
        <w:r>
          <w:fldChar w:fldCharType="end"/>
        </w:r>
        <w:r>
          <w:t xml:space="preserve"> </w:t>
        </w:r>
      </w:ins>
    </w:p>
    <w:p w14:paraId="41D2FCEB" w14:textId="77777777" w:rsidR="008F260A" w:rsidRPr="003B2ADA" w:rsidRDefault="008F260A" w:rsidP="008F260A">
      <w:pPr>
        <w:pStyle w:val="ListParagraph"/>
        <w:numPr>
          <w:ilvl w:val="0"/>
          <w:numId w:val="8"/>
        </w:numPr>
        <w:rPr>
          <w:ins w:id="217" w:author="David Vandenbelt" w:date="2016-12-29T08:47:00Z"/>
        </w:rPr>
      </w:pPr>
      <w:ins w:id="218" w:author="David Vandenbelt" w:date="2016-12-29T08:47:00Z">
        <w:r w:rsidRPr="00EF4C16">
          <w:rPr>
            <w:rStyle w:val="Emphasis"/>
            <w:i w:val="0"/>
            <w:color w:val="333333"/>
          </w:rPr>
          <w:t xml:space="preserve">Yahoo Style Guide, </w:t>
        </w:r>
        <w:r>
          <w:rPr>
            <w:rStyle w:val="Emphasis"/>
            <w:i w:val="0"/>
            <w:color w:val="333333"/>
          </w:rPr>
          <w:fldChar w:fldCharType="begin"/>
        </w:r>
        <w:r>
          <w:rPr>
            <w:rStyle w:val="Emphasis"/>
            <w:i w:val="0"/>
            <w:color w:val="333333"/>
          </w:rPr>
          <w:instrText xml:space="preserve"> HYPERLINK "</w:instrText>
        </w:r>
        <w:r w:rsidRPr="00EF4C16">
          <w:rPr>
            <w:rStyle w:val="Emphasis"/>
            <w:i w:val="0"/>
            <w:color w:val="333333"/>
          </w:rPr>
          <w:instrText>http://styleguide.yahoo.com/</w:instrText>
        </w:r>
        <w:r>
          <w:rPr>
            <w:rStyle w:val="Emphasis"/>
            <w:i w:val="0"/>
            <w:color w:val="333333"/>
          </w:rPr>
          <w:instrText xml:space="preserve">" </w:instrText>
        </w:r>
        <w:r>
          <w:rPr>
            <w:rStyle w:val="Emphasis"/>
            <w:i w:val="0"/>
            <w:color w:val="333333"/>
          </w:rPr>
          <w:fldChar w:fldCharType="separate"/>
        </w:r>
        <w:r w:rsidRPr="00D97462">
          <w:rPr>
            <w:rStyle w:val="Hyperlink"/>
          </w:rPr>
          <w:t>http://styleguide.yahoo.com/</w:t>
        </w:r>
        <w:r>
          <w:rPr>
            <w:rStyle w:val="Emphasis"/>
            <w:i w:val="0"/>
            <w:color w:val="333333"/>
          </w:rPr>
          <w:fldChar w:fldCharType="end"/>
        </w:r>
        <w:r>
          <w:rPr>
            <w:rStyle w:val="Emphasis"/>
            <w:i w:val="0"/>
            <w:color w:val="333333"/>
          </w:rPr>
          <w:t xml:space="preserve"> </w:t>
        </w:r>
      </w:ins>
    </w:p>
    <w:p w14:paraId="563D8A8D" w14:textId="4D8BD73A" w:rsidR="008F260A" w:rsidRPr="000C7B4E" w:rsidRDefault="008F260A" w:rsidP="008F260A">
      <w:pPr>
        <w:pStyle w:val="ListParagraph"/>
        <w:numPr>
          <w:ilvl w:val="0"/>
          <w:numId w:val="8"/>
        </w:numPr>
        <w:rPr>
          <w:ins w:id="219" w:author="David Vandenbelt" w:date="2016-12-29T15:46:00Z"/>
          <w:rStyle w:val="Hyperlink"/>
          <w:color w:val="auto"/>
          <w:u w:val="none"/>
          <w:rPrChange w:id="220" w:author="David Vandenbelt" w:date="2016-12-29T15:46:00Z">
            <w:rPr>
              <w:ins w:id="221" w:author="David Vandenbelt" w:date="2016-12-29T15:46:00Z"/>
              <w:rStyle w:val="Hyperlink"/>
              <w:color w:val="005DA6"/>
            </w:rPr>
          </w:rPrChange>
        </w:rPr>
      </w:pPr>
      <w:ins w:id="222" w:author="David Vandenbelt" w:date="2016-12-29T08:47:00Z">
        <w:r>
          <w:t>iPad User Guide,</w:t>
        </w:r>
        <w:r w:rsidRPr="00D84146">
          <w:rPr>
            <w:rStyle w:val="apple-converted-space"/>
            <w:color w:val="333333"/>
          </w:rPr>
          <w:t> </w:t>
        </w:r>
        <w:r>
          <w:rPr>
            <w:rStyle w:val="apple-converted-space"/>
            <w:color w:val="333333"/>
          </w:rPr>
          <w:fldChar w:fldCharType="begin"/>
        </w:r>
        <w:r>
          <w:rPr>
            <w:rStyle w:val="apple-converted-space"/>
            <w:color w:val="333333"/>
          </w:rPr>
          <w:instrText xml:space="preserve"> HYPERLINK "</w:instrText>
        </w:r>
        <w:r w:rsidRPr="00EF4C16">
          <w:rPr>
            <w:rStyle w:val="apple-converted-space"/>
            <w:color w:val="333333"/>
          </w:rPr>
          <w:instrText>https://help.apple.com/ipad/10/</w:instrText>
        </w:r>
        <w:r>
          <w:rPr>
            <w:rStyle w:val="apple-converted-space"/>
            <w:color w:val="333333"/>
          </w:rPr>
          <w:instrText xml:space="preserve">" </w:instrText>
        </w:r>
        <w:r>
          <w:rPr>
            <w:rStyle w:val="apple-converted-space"/>
            <w:color w:val="333333"/>
          </w:rPr>
          <w:fldChar w:fldCharType="separate"/>
        </w:r>
        <w:r w:rsidRPr="00D97462">
          <w:rPr>
            <w:rStyle w:val="Hyperlink"/>
          </w:rPr>
          <w:t>https://help.apple.com/ipad/10/</w:t>
        </w:r>
        <w:r>
          <w:rPr>
            <w:rStyle w:val="apple-converted-space"/>
            <w:color w:val="333333"/>
          </w:rPr>
          <w:fldChar w:fldCharType="end"/>
        </w:r>
        <w:r>
          <w:rPr>
            <w:rStyle w:val="apple-converted-space"/>
            <w:color w:val="333333"/>
          </w:rPr>
          <w:t xml:space="preserve"> and </w:t>
        </w:r>
        <w:r>
          <w:fldChar w:fldCharType="begin"/>
        </w:r>
        <w:r>
          <w:instrText xml:space="preserve"> HYPERLINK "https://pentaho.box.com/files" \l "/files/0/f/357540577/AuthoringAndPublishing" </w:instrText>
        </w:r>
        <w:r>
          <w:fldChar w:fldCharType="separate"/>
        </w:r>
        <w:r w:rsidRPr="00D84146">
          <w:rPr>
            <w:rStyle w:val="Hyperlink"/>
            <w:color w:val="005DA6"/>
          </w:rPr>
          <w:t>https://pentaho.box.com/files#/files/0/f/357540577/AuthoringAndPublishing</w:t>
        </w:r>
        <w:r>
          <w:rPr>
            <w:rStyle w:val="Hyperlink"/>
            <w:color w:val="005DA6"/>
          </w:rPr>
          <w:fldChar w:fldCharType="end"/>
        </w:r>
      </w:ins>
    </w:p>
    <w:p w14:paraId="08CCBB1E" w14:textId="6BF4A2DF" w:rsidR="000C7B4E" w:rsidRDefault="000C7B4E" w:rsidP="000C7B4E">
      <w:pPr>
        <w:pStyle w:val="ListParagraph"/>
        <w:numPr>
          <w:ilvl w:val="0"/>
          <w:numId w:val="8"/>
        </w:numPr>
        <w:rPr>
          <w:ins w:id="223" w:author="David Vandenbelt" w:date="2016-12-29T08:47:00Z"/>
        </w:rPr>
      </w:pPr>
      <w:ins w:id="224" w:author="David Vandenbelt" w:date="2016-12-29T15:46:00Z">
        <w:r w:rsidRPr="000C7B4E">
          <w:t xml:space="preserve">Special Characters List, </w:t>
        </w:r>
        <w:r>
          <w:fldChar w:fldCharType="begin"/>
        </w:r>
        <w:r>
          <w:instrText xml:space="preserve"> HYPERLINK "</w:instrText>
        </w:r>
        <w:r w:rsidRPr="000C7B4E">
          <w:instrText>https://pentaho.box.com/files#/files/0/f/357540577/AuthoringAndPublishing</w:instrText>
        </w:r>
        <w:r>
          <w:instrText xml:space="preserve">" </w:instrText>
        </w:r>
        <w:r>
          <w:fldChar w:fldCharType="separate"/>
        </w:r>
        <w:r w:rsidRPr="00BE50E4">
          <w:rPr>
            <w:rStyle w:val="Hyperlink"/>
          </w:rPr>
          <w:t>https://pentaho.box.com/files#/files/0/f/357540577/AuthoringAndPublishing</w:t>
        </w:r>
        <w:r>
          <w:fldChar w:fldCharType="end"/>
        </w:r>
        <w:r>
          <w:t xml:space="preserve"> </w:t>
        </w:r>
      </w:ins>
    </w:p>
    <w:p w14:paraId="11F9327F" w14:textId="373A6BFE" w:rsidR="00D84146" w:rsidDel="008F260A" w:rsidRDefault="00D84146" w:rsidP="008F260A">
      <w:pPr>
        <w:pStyle w:val="Heading1"/>
        <w:rPr>
          <w:del w:id="225" w:author="David Vandenbelt" w:date="2016-12-29T08:47:00Z"/>
        </w:rPr>
      </w:pPr>
      <w:del w:id="226" w:author="David Vandenbelt" w:date="2016-12-29T08:47:00Z">
        <w:r w:rsidDel="008F260A">
          <w:delText>References</w:delText>
        </w:r>
      </w:del>
    </w:p>
    <w:p w14:paraId="2012DB80" w14:textId="77777777" w:rsidR="00D84146" w:rsidDel="008F260A" w:rsidRDefault="00D84146" w:rsidP="00856765">
      <w:pPr>
        <w:rPr>
          <w:del w:id="227" w:author="David Vandenbelt" w:date="2016-12-29T08:47:00Z"/>
        </w:rPr>
      </w:pPr>
      <w:del w:id="228" w:author="David Vandenbelt" w:date="2016-12-29T08:47:00Z">
        <w:r w:rsidDel="008F260A">
          <w:delText>The following books or publications were referenced in this document:</w:delText>
        </w:r>
      </w:del>
    </w:p>
    <w:p w14:paraId="0E7B7B2B" w14:textId="77777777" w:rsidR="00856765" w:rsidDel="008F260A" w:rsidRDefault="00D84146" w:rsidP="00856765">
      <w:pPr>
        <w:pStyle w:val="ListParagraph"/>
        <w:numPr>
          <w:ilvl w:val="0"/>
          <w:numId w:val="15"/>
        </w:numPr>
        <w:rPr>
          <w:del w:id="229" w:author="David Vandenbelt" w:date="2016-12-29T08:47:00Z"/>
        </w:rPr>
      </w:pPr>
      <w:del w:id="230" w:author="David Vandenbelt" w:date="2016-12-29T08:47:00Z">
        <w:r w:rsidRPr="00856765" w:rsidDel="008F260A">
          <w:rPr>
            <w:rStyle w:val="Emphasis"/>
            <w:rFonts w:ascii="Arial" w:hAnsi="Arial" w:cs="Arial"/>
            <w:color w:val="333333"/>
            <w:sz w:val="20"/>
            <w:szCs w:val="20"/>
          </w:rPr>
          <w:delText>Microsoft®</w:delText>
        </w:r>
        <w:r w:rsidRPr="00856765" w:rsidDel="008F260A">
          <w:rPr>
            <w:rStyle w:val="apple-converted-space"/>
            <w:rFonts w:ascii="Arial" w:hAnsi="Arial" w:cs="Arial"/>
            <w:color w:val="333333"/>
            <w:sz w:val="20"/>
            <w:szCs w:val="20"/>
          </w:rPr>
          <w:delText> </w:delText>
        </w:r>
        <w:r w:rsidRPr="00856765" w:rsidDel="008F260A">
          <w:rPr>
            <w:rStyle w:val="Emphasis"/>
            <w:rFonts w:ascii="Arial" w:hAnsi="Arial" w:cs="Arial"/>
            <w:color w:val="333333"/>
            <w:sz w:val="20"/>
            <w:szCs w:val="20"/>
          </w:rPr>
          <w:delText>Manual of Style for Technical Publications,</w:delText>
        </w:r>
        <w:r w:rsidRPr="00856765" w:rsidDel="008F260A">
          <w:rPr>
            <w:rStyle w:val="apple-converted-space"/>
            <w:rFonts w:ascii="Arial" w:hAnsi="Arial" w:cs="Arial"/>
            <w:color w:val="333333"/>
            <w:sz w:val="20"/>
            <w:szCs w:val="20"/>
          </w:rPr>
          <w:delText> </w:delText>
        </w:r>
        <w:r w:rsidDel="008F260A">
          <w:delText>Fourth Edition, Microsoft Press, 2012</w:delText>
        </w:r>
        <w:r w:rsidR="00856765" w:rsidDel="008F260A">
          <w:rPr>
            <w:rStyle w:val="apple-converted-space"/>
            <w:rFonts w:ascii="Arial" w:hAnsi="Arial" w:cs="Arial"/>
            <w:color w:val="333333"/>
            <w:sz w:val="20"/>
            <w:szCs w:val="20"/>
          </w:rPr>
          <w:delText xml:space="preserve"> </w:delText>
        </w:r>
        <w:r w:rsidR="00273DCE" w:rsidDel="008F260A">
          <w:fldChar w:fldCharType="begin"/>
        </w:r>
        <w:r w:rsidR="00273DCE" w:rsidDel="008F260A">
          <w:delInstrText xml:space="preserve"> HYPERLINK "https://pentaho.box.com/s/skplhks5m0qyuyaopkyo0l0ald5om2ey" </w:delInstrText>
        </w:r>
        <w:r w:rsidR="00273DCE" w:rsidDel="008F260A">
          <w:fldChar w:fldCharType="separate"/>
        </w:r>
        <w:r w:rsidRPr="00856765" w:rsidDel="008F260A">
          <w:rPr>
            <w:rStyle w:val="Hyperlink"/>
            <w:rFonts w:ascii="Arial" w:hAnsi="Arial" w:cs="Arial"/>
            <w:color w:val="006DAF"/>
            <w:sz w:val="20"/>
            <w:szCs w:val="20"/>
          </w:rPr>
          <w:delText>https://pentaho.box.com/s/skplhks5m0qyuyaopkyo0l0ald5om2ey</w:delText>
        </w:r>
        <w:r w:rsidR="00273DCE" w:rsidDel="008F260A">
          <w:rPr>
            <w:rStyle w:val="Hyperlink"/>
            <w:rFonts w:ascii="Arial" w:hAnsi="Arial" w:cs="Arial"/>
            <w:color w:val="006DAF"/>
            <w:sz w:val="20"/>
            <w:szCs w:val="20"/>
          </w:rPr>
          <w:fldChar w:fldCharType="end"/>
        </w:r>
      </w:del>
    </w:p>
    <w:p w14:paraId="3230E6E8" w14:textId="77777777" w:rsidR="00856765" w:rsidDel="008F260A" w:rsidRDefault="00D84146" w:rsidP="00856765">
      <w:pPr>
        <w:pStyle w:val="ListParagraph"/>
        <w:numPr>
          <w:ilvl w:val="0"/>
          <w:numId w:val="15"/>
        </w:numPr>
        <w:rPr>
          <w:del w:id="231" w:author="David Vandenbelt" w:date="2016-12-29T08:47:00Z"/>
        </w:rPr>
      </w:pPr>
      <w:del w:id="232" w:author="David Vandenbelt" w:date="2016-12-29T08:47:00Z">
        <w:r w:rsidDel="008F260A">
          <w:delText>BBC Mobile Style Guide</w:delText>
        </w:r>
        <w:r w:rsidR="00273DCE" w:rsidDel="008F260A">
          <w:fldChar w:fldCharType="begin"/>
        </w:r>
        <w:r w:rsidR="00273DCE" w:rsidDel="008F260A">
          <w:delInstrText xml:space="preserve"> HYPERLINK "%20http://downloads.bbc.co.uk/guidelines/mobile_guide_v1.1_compressed.pdf" </w:delInstrText>
        </w:r>
        <w:r w:rsidR="00273DCE" w:rsidDel="008F260A">
          <w:fldChar w:fldCharType="separate"/>
        </w:r>
        <w:r w:rsidR="00856765" w:rsidRPr="00A3250F" w:rsidDel="008F260A">
          <w:rPr>
            <w:rStyle w:val="Hyperlink"/>
          </w:rPr>
          <w:delText xml:space="preserve"> </w:delText>
        </w:r>
        <w:r w:rsidR="00856765" w:rsidRPr="00A3250F" w:rsidDel="008F260A">
          <w:rPr>
            <w:rStyle w:val="Hyperlink"/>
            <w:rFonts w:ascii="Arial" w:hAnsi="Arial" w:cs="Arial"/>
            <w:sz w:val="20"/>
            <w:szCs w:val="20"/>
          </w:rPr>
          <w:delText>http://downloads.bbc.co.uk/guidelines/mobile_guide_v1.1_compressed.pdf</w:delText>
        </w:r>
        <w:r w:rsidR="00273DCE" w:rsidDel="008F260A">
          <w:rPr>
            <w:rStyle w:val="Hyperlink"/>
            <w:rFonts w:ascii="Arial" w:hAnsi="Arial" w:cs="Arial"/>
            <w:sz w:val="20"/>
            <w:szCs w:val="20"/>
          </w:rPr>
          <w:fldChar w:fldCharType="end"/>
        </w:r>
      </w:del>
    </w:p>
    <w:p w14:paraId="1917144C" w14:textId="77777777" w:rsidR="00856765" w:rsidDel="008F260A" w:rsidRDefault="00D84146" w:rsidP="00856765">
      <w:pPr>
        <w:pStyle w:val="ListParagraph"/>
        <w:numPr>
          <w:ilvl w:val="0"/>
          <w:numId w:val="15"/>
        </w:numPr>
        <w:rPr>
          <w:del w:id="233" w:author="David Vandenbelt" w:date="2016-12-29T08:47:00Z"/>
        </w:rPr>
      </w:pPr>
      <w:del w:id="234" w:author="David Vandenbelt" w:date="2016-12-29T08:47:00Z">
        <w:r w:rsidRPr="00856765" w:rsidDel="008F260A">
          <w:rPr>
            <w:rStyle w:val="Emphasis"/>
            <w:rFonts w:ascii="Arial" w:hAnsi="Arial" w:cs="Arial"/>
            <w:color w:val="333333"/>
            <w:sz w:val="20"/>
            <w:szCs w:val="20"/>
          </w:rPr>
          <w:delText>The Chicago Manual of Style</w:delText>
        </w:r>
        <w:r w:rsidDel="008F260A">
          <w:delText>, Fifteenth Edition, University of Chicago Press Staff, 2003</w:delText>
        </w:r>
        <w:r w:rsidR="00856765" w:rsidDel="008F260A">
          <w:rPr>
            <w:rStyle w:val="apple-converted-space"/>
            <w:rFonts w:ascii="Arial" w:hAnsi="Arial" w:cs="Arial"/>
            <w:color w:val="333333"/>
            <w:sz w:val="20"/>
            <w:szCs w:val="20"/>
          </w:rPr>
          <w:delText xml:space="preserve"> </w:delText>
        </w:r>
        <w:r w:rsidR="00273DCE" w:rsidDel="008F260A">
          <w:fldChar w:fldCharType="begin"/>
        </w:r>
        <w:r w:rsidR="00273DCE" w:rsidDel="008F260A">
          <w:delInstrText xml:space="preserve"> HYPERLINK "http://www.chicagomanualofstyle.org/16/contents.html" </w:delInstrText>
        </w:r>
        <w:r w:rsidR="00273DCE" w:rsidDel="008F260A">
          <w:fldChar w:fldCharType="separate"/>
        </w:r>
        <w:r w:rsidRPr="00856765" w:rsidDel="008F260A">
          <w:rPr>
            <w:rStyle w:val="Hyperlink"/>
            <w:rFonts w:ascii="Arial" w:hAnsi="Arial" w:cs="Arial"/>
            <w:color w:val="006DAF"/>
            <w:sz w:val="20"/>
            <w:szCs w:val="20"/>
          </w:rPr>
          <w:delText>http://www.chicagomanualofstyle.org/16/contents.html</w:delText>
        </w:r>
        <w:r w:rsidR="00273DCE" w:rsidDel="008F260A">
          <w:rPr>
            <w:rStyle w:val="Hyperlink"/>
            <w:rFonts w:ascii="Arial" w:hAnsi="Arial" w:cs="Arial"/>
            <w:color w:val="006DAF"/>
            <w:sz w:val="20"/>
            <w:szCs w:val="20"/>
          </w:rPr>
          <w:fldChar w:fldCharType="end"/>
        </w:r>
      </w:del>
    </w:p>
    <w:p w14:paraId="25725C10" w14:textId="77777777" w:rsidR="00856765" w:rsidDel="008F260A" w:rsidRDefault="00D84146" w:rsidP="00856765">
      <w:pPr>
        <w:pStyle w:val="ListParagraph"/>
        <w:numPr>
          <w:ilvl w:val="0"/>
          <w:numId w:val="15"/>
        </w:numPr>
        <w:rPr>
          <w:del w:id="235" w:author="David Vandenbelt" w:date="2016-12-29T08:47:00Z"/>
        </w:rPr>
      </w:pPr>
      <w:del w:id="236" w:author="David Vandenbelt" w:date="2016-12-29T08:47:00Z">
        <w:r w:rsidRPr="00856765" w:rsidDel="008F260A">
          <w:rPr>
            <w:rStyle w:val="Emphasis"/>
            <w:rFonts w:ascii="Arial" w:hAnsi="Arial" w:cs="Arial"/>
            <w:color w:val="333333"/>
            <w:sz w:val="20"/>
            <w:szCs w:val="20"/>
          </w:rPr>
          <w:delText>Writing Style Guide</w:delText>
        </w:r>
        <w:r w:rsidDel="008F260A">
          <w:delText>, Third Edition, Citrix® Systems Technical Publications, 2006</w:delText>
        </w:r>
      </w:del>
    </w:p>
    <w:p w14:paraId="2F428AFC" w14:textId="77777777" w:rsidR="00856765" w:rsidDel="008F260A" w:rsidRDefault="00D84146" w:rsidP="00856765">
      <w:pPr>
        <w:pStyle w:val="ListParagraph"/>
        <w:numPr>
          <w:ilvl w:val="0"/>
          <w:numId w:val="15"/>
        </w:numPr>
        <w:rPr>
          <w:del w:id="237" w:author="David Vandenbelt" w:date="2016-12-29T08:47:00Z"/>
        </w:rPr>
      </w:pPr>
      <w:del w:id="238" w:author="David Vandenbelt" w:date="2016-12-29T08:47:00Z">
        <w:r w:rsidDel="008F260A">
          <w:delText>Kocher, Sue. "</w:delText>
        </w:r>
        <w:r w:rsidRPr="00856765" w:rsidDel="008F260A">
          <w:rPr>
            <w:rStyle w:val="Emphasis"/>
            <w:rFonts w:ascii="Arial" w:hAnsi="Arial" w:cs="Arial"/>
            <w:color w:val="333333"/>
            <w:sz w:val="20"/>
            <w:szCs w:val="20"/>
          </w:rPr>
          <w:delText>Is Consistency Boring?</w:delText>
        </w:r>
        <w:r w:rsidDel="008F260A">
          <w:delText>" STC Technical Editing SLG (Online) April 3, 2007</w:delText>
        </w:r>
        <w:r w:rsidR="00856765" w:rsidDel="008F260A">
          <w:rPr>
            <w:rStyle w:val="apple-converted-space"/>
            <w:rFonts w:ascii="Arial" w:hAnsi="Arial" w:cs="Arial"/>
            <w:color w:val="333333"/>
            <w:sz w:val="20"/>
            <w:szCs w:val="20"/>
          </w:rPr>
          <w:delText xml:space="preserve"> </w:delText>
        </w:r>
        <w:r w:rsidR="00273DCE" w:rsidDel="008F260A">
          <w:fldChar w:fldCharType="begin"/>
        </w:r>
        <w:r w:rsidR="00273DCE" w:rsidDel="008F260A">
          <w:delInstrText xml:space="preserve"> HYPERLINK "http://newsletter.stc-carolina.org/Is+Consistency+Boring%3F" </w:delInstrText>
        </w:r>
        <w:r w:rsidR="00273DCE" w:rsidDel="008F260A">
          <w:fldChar w:fldCharType="separate"/>
        </w:r>
        <w:r w:rsidRPr="00856765" w:rsidDel="008F260A">
          <w:rPr>
            <w:rStyle w:val="Hyperlink"/>
            <w:rFonts w:ascii="Arial" w:hAnsi="Arial" w:cs="Arial"/>
            <w:color w:val="006DAF"/>
            <w:sz w:val="20"/>
            <w:szCs w:val="20"/>
          </w:rPr>
          <w:delText>http://newsletter.stc-carolina.org/Is+Consistency+Boring%3F</w:delText>
        </w:r>
        <w:r w:rsidR="00273DCE" w:rsidDel="008F260A">
          <w:rPr>
            <w:rStyle w:val="Hyperlink"/>
            <w:rFonts w:ascii="Arial" w:hAnsi="Arial" w:cs="Arial"/>
            <w:color w:val="006DAF"/>
            <w:sz w:val="20"/>
            <w:szCs w:val="20"/>
          </w:rPr>
          <w:fldChar w:fldCharType="end"/>
        </w:r>
      </w:del>
    </w:p>
    <w:p w14:paraId="26DAAFBA" w14:textId="77777777" w:rsidR="00856765" w:rsidDel="008F260A" w:rsidRDefault="00D84146" w:rsidP="00856765">
      <w:pPr>
        <w:pStyle w:val="ListParagraph"/>
        <w:numPr>
          <w:ilvl w:val="0"/>
          <w:numId w:val="15"/>
        </w:numPr>
        <w:rPr>
          <w:del w:id="239" w:author="David Vandenbelt" w:date="2016-12-29T08:47:00Z"/>
        </w:rPr>
      </w:pPr>
      <w:del w:id="240" w:author="David Vandenbelt" w:date="2016-12-29T08:47:00Z">
        <w:r w:rsidDel="008F260A">
          <w:delText>Hackos, Joann, "</w:delText>
        </w:r>
        <w:r w:rsidRPr="00856765" w:rsidDel="008F260A">
          <w:rPr>
            <w:rStyle w:val="Emphasis"/>
            <w:rFonts w:ascii="Arial" w:hAnsi="Arial" w:cs="Arial"/>
            <w:color w:val="333333"/>
            <w:sz w:val="20"/>
            <w:szCs w:val="20"/>
          </w:rPr>
          <w:delText>Developing a Strategy for Minimalism</w:delText>
        </w:r>
        <w:r w:rsidDel="008F260A">
          <w:delText>," November 2003 (Seminar)</w:delText>
        </w:r>
      </w:del>
    </w:p>
    <w:p w14:paraId="2E9445AB" w14:textId="77777777" w:rsidR="00856765" w:rsidDel="008F260A" w:rsidRDefault="00D84146" w:rsidP="00856765">
      <w:pPr>
        <w:pStyle w:val="ListParagraph"/>
        <w:numPr>
          <w:ilvl w:val="0"/>
          <w:numId w:val="15"/>
        </w:numPr>
        <w:rPr>
          <w:del w:id="241" w:author="David Vandenbelt" w:date="2016-12-29T08:47:00Z"/>
        </w:rPr>
      </w:pPr>
      <w:del w:id="242" w:author="David Vandenbelt" w:date="2016-12-29T08:47:00Z">
        <w:r w:rsidDel="008F260A">
          <w:delText>Yahoo Style Guide</w:delText>
        </w:r>
        <w:r w:rsidRPr="00856765" w:rsidDel="008F260A">
          <w:rPr>
            <w:rStyle w:val="apple-converted-space"/>
            <w:rFonts w:ascii="Arial" w:hAnsi="Arial" w:cs="Arial"/>
            <w:color w:val="333333"/>
            <w:sz w:val="20"/>
            <w:szCs w:val="20"/>
          </w:rPr>
          <w:delText> </w:delText>
        </w:r>
        <w:r w:rsidR="00273DCE" w:rsidDel="008F260A">
          <w:fldChar w:fldCharType="begin"/>
        </w:r>
        <w:r w:rsidR="00273DCE" w:rsidDel="008F260A">
          <w:delInstrText xml:space="preserve"> HYPERLINK "http://styleguide.yahoo.com/" </w:delInstrText>
        </w:r>
        <w:r w:rsidR="00273DCE" w:rsidDel="008F260A">
          <w:fldChar w:fldCharType="separate"/>
        </w:r>
        <w:r w:rsidRPr="00856765" w:rsidDel="008F260A">
          <w:rPr>
            <w:rStyle w:val="Hyperlink"/>
            <w:rFonts w:ascii="Arial" w:hAnsi="Arial" w:cs="Arial"/>
            <w:color w:val="006DAF"/>
            <w:sz w:val="20"/>
            <w:szCs w:val="20"/>
          </w:rPr>
          <w:delText>http://styleguide.yahoo.com/</w:delText>
        </w:r>
        <w:r w:rsidR="00273DCE" w:rsidDel="008F260A">
          <w:rPr>
            <w:rStyle w:val="Hyperlink"/>
            <w:rFonts w:ascii="Arial" w:hAnsi="Arial" w:cs="Arial"/>
            <w:color w:val="006DAF"/>
            <w:sz w:val="20"/>
            <w:szCs w:val="20"/>
          </w:rPr>
          <w:fldChar w:fldCharType="end"/>
        </w:r>
      </w:del>
    </w:p>
    <w:p w14:paraId="09417576" w14:textId="77777777" w:rsidR="00856765" w:rsidDel="008F260A" w:rsidRDefault="00D84146" w:rsidP="00856765">
      <w:pPr>
        <w:pStyle w:val="ListParagraph"/>
        <w:numPr>
          <w:ilvl w:val="0"/>
          <w:numId w:val="15"/>
        </w:numPr>
        <w:rPr>
          <w:del w:id="243" w:author="David Vandenbelt" w:date="2016-12-29T08:47:00Z"/>
        </w:rPr>
      </w:pPr>
      <w:del w:id="244" w:author="David Vandenbelt" w:date="2016-12-29T08:47:00Z">
        <w:r w:rsidDel="008F260A">
          <w:delText>iPad User Guide</w:delText>
        </w:r>
        <w:r w:rsidRPr="00856765" w:rsidDel="008F260A">
          <w:rPr>
            <w:rStyle w:val="apple-converted-space"/>
            <w:rFonts w:ascii="Arial" w:hAnsi="Arial" w:cs="Arial"/>
            <w:color w:val="333333"/>
            <w:sz w:val="20"/>
            <w:szCs w:val="20"/>
          </w:rPr>
          <w:delText> </w:delText>
        </w:r>
        <w:r w:rsidR="00273DCE" w:rsidDel="008F260A">
          <w:fldChar w:fldCharType="begin"/>
        </w:r>
        <w:r w:rsidR="00273DCE" w:rsidDel="008F260A">
          <w:delInstrText xml:space="preserve"> HYPERLINK "https://pentaho.box.com/files" \l "/files/0/f/357540577/AuthoringAndPublishing" </w:delInstrText>
        </w:r>
        <w:r w:rsidR="00273DCE" w:rsidDel="008F260A">
          <w:fldChar w:fldCharType="separate"/>
        </w:r>
        <w:r w:rsidRPr="00856765" w:rsidDel="008F260A">
          <w:rPr>
            <w:rStyle w:val="Hyperlink"/>
            <w:rFonts w:ascii="Arial" w:hAnsi="Arial" w:cs="Arial"/>
            <w:color w:val="006DAF"/>
            <w:sz w:val="20"/>
            <w:szCs w:val="20"/>
          </w:rPr>
          <w:delText>https://pentaho.box.com/files#/files/0/f/357540577/AuthoringAndPublishing</w:delText>
        </w:r>
        <w:r w:rsidR="00273DCE" w:rsidDel="008F260A">
          <w:rPr>
            <w:rStyle w:val="Hyperlink"/>
            <w:rFonts w:ascii="Arial" w:hAnsi="Arial" w:cs="Arial"/>
            <w:color w:val="006DAF"/>
            <w:sz w:val="20"/>
            <w:szCs w:val="20"/>
          </w:rPr>
          <w:fldChar w:fldCharType="end"/>
        </w:r>
      </w:del>
    </w:p>
    <w:p w14:paraId="2F43D628" w14:textId="77777777" w:rsidR="00D84146" w:rsidDel="008F260A" w:rsidRDefault="00D84146" w:rsidP="00856765">
      <w:pPr>
        <w:pStyle w:val="ListParagraph"/>
        <w:numPr>
          <w:ilvl w:val="0"/>
          <w:numId w:val="15"/>
        </w:numPr>
        <w:rPr>
          <w:del w:id="245" w:author="David Vandenbelt" w:date="2016-12-29T08:47:00Z"/>
        </w:rPr>
      </w:pPr>
      <w:del w:id="246" w:author="David Vandenbelt" w:date="2016-12-29T08:47:00Z">
        <w:r w:rsidDel="008F260A">
          <w:delText>Special Characters List</w:delText>
        </w:r>
        <w:r w:rsidRPr="00856765" w:rsidDel="008F260A">
          <w:rPr>
            <w:rStyle w:val="apple-converted-space"/>
            <w:rFonts w:ascii="Arial" w:hAnsi="Arial" w:cs="Arial"/>
            <w:color w:val="333333"/>
            <w:sz w:val="20"/>
            <w:szCs w:val="20"/>
          </w:rPr>
          <w:delText> </w:delText>
        </w:r>
        <w:r w:rsidR="00273DCE" w:rsidDel="008F260A">
          <w:fldChar w:fldCharType="begin"/>
        </w:r>
        <w:r w:rsidR="00273DCE" w:rsidDel="008F260A">
          <w:delInstrText xml:space="preserve"> HYPERLINK "https://pentaho.box.com/files" \l "/files/0/f/357540577/AuthoringAndPublishing" </w:delInstrText>
        </w:r>
        <w:r w:rsidR="00273DCE" w:rsidDel="008F260A">
          <w:fldChar w:fldCharType="separate"/>
        </w:r>
        <w:r w:rsidRPr="00856765" w:rsidDel="008F260A">
          <w:rPr>
            <w:rStyle w:val="Hyperlink"/>
            <w:rFonts w:ascii="Arial" w:hAnsi="Arial" w:cs="Arial"/>
            <w:color w:val="006DAF"/>
            <w:sz w:val="20"/>
            <w:szCs w:val="20"/>
          </w:rPr>
          <w:delText>https://pentaho.box.com/files#/files/0/f/357540577/AuthoringAndPublishing</w:delText>
        </w:r>
        <w:r w:rsidR="00273DCE" w:rsidDel="008F260A">
          <w:rPr>
            <w:rStyle w:val="Hyperlink"/>
            <w:rFonts w:ascii="Arial" w:hAnsi="Arial" w:cs="Arial"/>
            <w:color w:val="006DAF"/>
            <w:sz w:val="20"/>
            <w:szCs w:val="20"/>
          </w:rPr>
          <w:fldChar w:fldCharType="end"/>
        </w:r>
      </w:del>
    </w:p>
    <w:p w14:paraId="587B8F67" w14:textId="77777777" w:rsidR="00D84146" w:rsidRPr="00D84146" w:rsidRDefault="00D84146" w:rsidP="00856765">
      <w:del w:id="247" w:author="David Vandenbelt" w:date="2016-12-29T08:47:00Z">
        <w:r w:rsidDel="008F260A">
          <w:rPr>
            <w:rStyle w:val="Emphasis"/>
            <w:rFonts w:ascii="Arial" w:hAnsi="Arial" w:cs="Arial"/>
            <w:color w:val="333333"/>
            <w:sz w:val="20"/>
            <w:szCs w:val="20"/>
          </w:rPr>
          <w:delText>"There isn't enough sex and violence in a technical manual to keep a reader's attention, so get to the point."  --- Joann Hackos</w:delText>
        </w:r>
      </w:del>
    </w:p>
    <w:sectPr w:rsidR="00D84146" w:rsidRPr="00D84146" w:rsidSect="00D84146">
      <w:footerReference w:type="default" r:id="rId18"/>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 w:author="Greg Stauffeneker" w:date="2017-01-03T09:39:00Z" w:initials="GS">
    <w:p w14:paraId="782DD05D" w14:textId="5DAD9BCA" w:rsidR="00201301" w:rsidRDefault="00201301">
      <w:pPr>
        <w:pStyle w:val="CommentText"/>
      </w:pPr>
      <w:r>
        <w:rPr>
          <w:rStyle w:val="CommentReference"/>
        </w:rPr>
        <w:annotationRef/>
      </w:r>
      <w:r>
        <w:t>I would think that this should be flipped- the HDS SG should be the primary source and the MMOS should be the secondary reference.</w:t>
      </w:r>
    </w:p>
  </w:comment>
  <w:comment w:id="31" w:author="Greg Stauffeneker" w:date="2017-01-03T09:41:00Z" w:initials="GS">
    <w:p w14:paraId="3C8CB482" w14:textId="45E806DE" w:rsidR="00201301" w:rsidRDefault="00201301">
      <w:pPr>
        <w:pStyle w:val="CommentText"/>
      </w:pPr>
      <w:r>
        <w:rPr>
          <w:rStyle w:val="CommentReference"/>
        </w:rPr>
        <w:annotationRef/>
      </w:r>
      <w:r>
        <w:t>Kinda awkward sentence here. What is ‘this guide’?</w:t>
      </w:r>
    </w:p>
  </w:comment>
  <w:comment w:id="102" w:author="Greg Stauffeneker" w:date="2017-01-03T09:43:00Z" w:initials="GS">
    <w:p w14:paraId="5219DD37" w14:textId="4548726D" w:rsidR="00201301" w:rsidRDefault="00201301">
      <w:pPr>
        <w:pStyle w:val="CommentText"/>
      </w:pPr>
      <w:r>
        <w:rPr>
          <w:rStyle w:val="CommentReference"/>
        </w:rPr>
        <w:annotationRef/>
      </w:r>
      <w:r w:rsidR="004472BF">
        <w:rPr>
          <w:noProof/>
        </w:rPr>
        <w:t>Should we list all of these guides? I'd like to see two (three tops) main references here. Perhaps a</w:t>
      </w:r>
      <w:r w:rsidR="004472BF">
        <w:rPr>
          <w:noProof/>
        </w:rPr>
        <w:t>n</w:t>
      </w:r>
      <w:r w:rsidR="004472BF">
        <w:rPr>
          <w:noProof/>
        </w:rPr>
        <w:t xml:space="preserve"> 'other</w:t>
      </w:r>
      <w:r w:rsidR="004472BF">
        <w:rPr>
          <w:noProof/>
        </w:rPr>
        <w:t xml:space="preserve"> references used'-type of qualifier stament hould be helpful here. </w:t>
      </w:r>
    </w:p>
  </w:comment>
  <w:comment w:id="203" w:author="David Vandenbelt" w:date="2016-12-29T08:46:00Z" w:initials="DV">
    <w:p w14:paraId="5C533C32" w14:textId="77777777" w:rsidR="00514AA8" w:rsidRDefault="00514AA8">
      <w:pPr>
        <w:pStyle w:val="CommentText"/>
      </w:pPr>
      <w:r>
        <w:rPr>
          <w:rStyle w:val="CommentReference"/>
        </w:rPr>
        <w:annotationRef/>
      </w:r>
      <w:r>
        <w:t xml:space="preserve">Needs to be </w:t>
      </w:r>
      <w:r w:rsidR="008F260A">
        <w:t xml:space="preserve">formatted and </w:t>
      </w:r>
      <w:r>
        <w:t xml:space="preserve">moved to </w:t>
      </w:r>
      <w:r w:rsidRPr="00514AA8">
        <w:t>http://iwiki.pentaho.com/display/DOC/0.0+WIP+Style+Issues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2DD05D" w15:done="0"/>
  <w15:commentEx w15:paraId="3C8CB482" w15:done="0"/>
  <w15:commentEx w15:paraId="5219DD37" w15:done="0"/>
  <w15:commentEx w15:paraId="5C533C3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8AC1D4" w14:textId="77777777" w:rsidR="004472BF" w:rsidRDefault="004472BF" w:rsidP="00D84146">
      <w:pPr>
        <w:spacing w:after="0" w:line="240" w:lineRule="auto"/>
      </w:pPr>
      <w:r>
        <w:separator/>
      </w:r>
    </w:p>
  </w:endnote>
  <w:endnote w:type="continuationSeparator" w:id="0">
    <w:p w14:paraId="47852668" w14:textId="77777777" w:rsidR="004472BF" w:rsidRDefault="004472BF" w:rsidP="00D84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287392"/>
      <w:docPartObj>
        <w:docPartGallery w:val="Page Numbers (Bottom of Page)"/>
        <w:docPartUnique/>
      </w:docPartObj>
    </w:sdtPr>
    <w:sdtEndPr/>
    <w:sdtContent>
      <w:sdt>
        <w:sdtPr>
          <w:id w:val="-1769616900"/>
          <w:docPartObj>
            <w:docPartGallery w:val="Page Numbers (Top of Page)"/>
            <w:docPartUnique/>
          </w:docPartObj>
        </w:sdtPr>
        <w:sdtEndPr/>
        <w:sdtContent>
          <w:p w14:paraId="50785DE7" w14:textId="31DFF6B5" w:rsidR="00D84146" w:rsidRDefault="00D8414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01301">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01301">
              <w:rPr>
                <w:b/>
                <w:bCs/>
                <w:noProof/>
              </w:rPr>
              <w:t>4</w:t>
            </w:r>
            <w:r>
              <w:rPr>
                <w:b/>
                <w:bCs/>
                <w:sz w:val="24"/>
                <w:szCs w:val="24"/>
              </w:rPr>
              <w:fldChar w:fldCharType="end"/>
            </w:r>
          </w:p>
        </w:sdtContent>
      </w:sdt>
    </w:sdtContent>
  </w:sdt>
  <w:p w14:paraId="34B73CB6" w14:textId="77777777" w:rsidR="00D84146" w:rsidRDefault="00D841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CA2719" w14:textId="77777777" w:rsidR="004472BF" w:rsidRDefault="004472BF" w:rsidP="00D84146">
      <w:pPr>
        <w:spacing w:after="0" w:line="240" w:lineRule="auto"/>
      </w:pPr>
      <w:r>
        <w:separator/>
      </w:r>
    </w:p>
  </w:footnote>
  <w:footnote w:type="continuationSeparator" w:id="0">
    <w:p w14:paraId="4F8D4EF1" w14:textId="77777777" w:rsidR="004472BF" w:rsidRDefault="004472BF" w:rsidP="00D841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079C9"/>
    <w:multiLevelType w:val="hybridMultilevel"/>
    <w:tmpl w:val="F1641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116CC"/>
    <w:multiLevelType w:val="multilevel"/>
    <w:tmpl w:val="8B78E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8B6DBD"/>
    <w:multiLevelType w:val="hybridMultilevel"/>
    <w:tmpl w:val="7D5C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C7887"/>
    <w:multiLevelType w:val="hybridMultilevel"/>
    <w:tmpl w:val="6B8EC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0D5517"/>
    <w:multiLevelType w:val="multilevel"/>
    <w:tmpl w:val="3DB2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576CC4"/>
    <w:multiLevelType w:val="multilevel"/>
    <w:tmpl w:val="B9D2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17086D"/>
    <w:multiLevelType w:val="multilevel"/>
    <w:tmpl w:val="B8A6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02B61"/>
    <w:multiLevelType w:val="hybridMultilevel"/>
    <w:tmpl w:val="E5CEB9E6"/>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8" w15:restartNumberingAfterBreak="0">
    <w:nsid w:val="494949E2"/>
    <w:multiLevelType w:val="multilevel"/>
    <w:tmpl w:val="6864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4143D1"/>
    <w:multiLevelType w:val="multilevel"/>
    <w:tmpl w:val="F800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F32576"/>
    <w:multiLevelType w:val="hybridMultilevel"/>
    <w:tmpl w:val="97E4A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0B7825"/>
    <w:multiLevelType w:val="hybridMultilevel"/>
    <w:tmpl w:val="DCDA2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D92FFE"/>
    <w:multiLevelType w:val="multilevel"/>
    <w:tmpl w:val="9D987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955CEF"/>
    <w:multiLevelType w:val="hybridMultilevel"/>
    <w:tmpl w:val="02E45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B92E7E"/>
    <w:multiLevelType w:val="multilevel"/>
    <w:tmpl w:val="9928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03171E"/>
    <w:multiLevelType w:val="multilevel"/>
    <w:tmpl w:val="41B4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256CFE"/>
    <w:multiLevelType w:val="hybridMultilevel"/>
    <w:tmpl w:val="3D84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4"/>
  </w:num>
  <w:num w:numId="4">
    <w:abstractNumId w:val="14"/>
  </w:num>
  <w:num w:numId="5">
    <w:abstractNumId w:val="5"/>
  </w:num>
  <w:num w:numId="6">
    <w:abstractNumId w:val="11"/>
  </w:num>
  <w:num w:numId="7">
    <w:abstractNumId w:val="2"/>
  </w:num>
  <w:num w:numId="8">
    <w:abstractNumId w:val="3"/>
  </w:num>
  <w:num w:numId="9">
    <w:abstractNumId w:val="6"/>
  </w:num>
  <w:num w:numId="10">
    <w:abstractNumId w:val="8"/>
  </w:num>
  <w:num w:numId="11">
    <w:abstractNumId w:val="15"/>
  </w:num>
  <w:num w:numId="12">
    <w:abstractNumId w:val="9"/>
  </w:num>
  <w:num w:numId="13">
    <w:abstractNumId w:val="16"/>
  </w:num>
  <w:num w:numId="14">
    <w:abstractNumId w:val="10"/>
  </w:num>
  <w:num w:numId="15">
    <w:abstractNumId w:val="0"/>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Vandenbelt">
    <w15:presenceInfo w15:providerId="AD" w15:userId="S-1-5-21-3515013708-678258590-2614230829-3292"/>
  </w15:person>
  <w15:person w15:author="Greg Stauffeneker">
    <w15:presenceInfo w15:providerId="AD" w15:userId="S-1-5-21-3515013708-678258590-2614230829-46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146"/>
    <w:rsid w:val="000C7B4E"/>
    <w:rsid w:val="00104E6D"/>
    <w:rsid w:val="001A0520"/>
    <w:rsid w:val="00201301"/>
    <w:rsid w:val="002527E1"/>
    <w:rsid w:val="00273DCE"/>
    <w:rsid w:val="003548A9"/>
    <w:rsid w:val="00381B8F"/>
    <w:rsid w:val="003B5279"/>
    <w:rsid w:val="004472BF"/>
    <w:rsid w:val="00514AA8"/>
    <w:rsid w:val="00581A46"/>
    <w:rsid w:val="005A055A"/>
    <w:rsid w:val="005D470C"/>
    <w:rsid w:val="00820EAD"/>
    <w:rsid w:val="00856765"/>
    <w:rsid w:val="00897533"/>
    <w:rsid w:val="008F260A"/>
    <w:rsid w:val="00912783"/>
    <w:rsid w:val="00922D8A"/>
    <w:rsid w:val="00AE64A7"/>
    <w:rsid w:val="00B80EB9"/>
    <w:rsid w:val="00B81FD8"/>
    <w:rsid w:val="00BA23C5"/>
    <w:rsid w:val="00C819BA"/>
    <w:rsid w:val="00D84146"/>
    <w:rsid w:val="00EF4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3AD07"/>
  <w15:chartTrackingRefBased/>
  <w15:docId w15:val="{F206A3DB-680C-4CD9-9C00-DB4540C5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D84146"/>
    <w:pPr>
      <w:spacing w:before="100" w:beforeAutospacing="1" w:after="100" w:afterAutospacing="1" w:line="240" w:lineRule="auto"/>
      <w:outlineLvl w:val="0"/>
    </w:pPr>
    <w:rPr>
      <w:rFonts w:eastAsia="Times New Roman" w:cs="Times New Roman"/>
      <w:bCs/>
      <w:kern w:val="36"/>
      <w:sz w:val="44"/>
      <w:szCs w:val="48"/>
    </w:rPr>
  </w:style>
  <w:style w:type="paragraph" w:styleId="Heading2">
    <w:name w:val="heading 2"/>
    <w:basedOn w:val="Normal"/>
    <w:link w:val="Heading2Char"/>
    <w:uiPriority w:val="9"/>
    <w:qFormat/>
    <w:rsid w:val="00D841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4146"/>
    <w:rPr>
      <w:color w:val="0563C1" w:themeColor="hyperlink"/>
      <w:u w:val="single"/>
    </w:rPr>
  </w:style>
  <w:style w:type="character" w:customStyle="1" w:styleId="Heading1Char">
    <w:name w:val="Heading 1 Char"/>
    <w:basedOn w:val="DefaultParagraphFont"/>
    <w:link w:val="Heading1"/>
    <w:uiPriority w:val="9"/>
    <w:rsid w:val="00D84146"/>
    <w:rPr>
      <w:rFonts w:eastAsia="Times New Roman" w:cs="Times New Roman"/>
      <w:bCs/>
      <w:kern w:val="36"/>
      <w:sz w:val="44"/>
      <w:szCs w:val="48"/>
    </w:rPr>
  </w:style>
  <w:style w:type="character" w:customStyle="1" w:styleId="Heading2Char">
    <w:name w:val="Heading 2 Char"/>
    <w:basedOn w:val="DefaultParagraphFont"/>
    <w:link w:val="Heading2"/>
    <w:uiPriority w:val="9"/>
    <w:rsid w:val="00D84146"/>
    <w:rPr>
      <w:rFonts w:ascii="Times New Roman" w:eastAsia="Times New Roman" w:hAnsi="Times New Roman" w:cs="Times New Roman"/>
      <w:b/>
      <w:bCs/>
      <w:sz w:val="36"/>
      <w:szCs w:val="36"/>
    </w:rPr>
  </w:style>
  <w:style w:type="character" w:customStyle="1" w:styleId="Title1">
    <w:name w:val="Title1"/>
    <w:basedOn w:val="DefaultParagraphFont"/>
    <w:rsid w:val="00D84146"/>
  </w:style>
  <w:style w:type="character" w:customStyle="1" w:styleId="status">
    <w:name w:val="status"/>
    <w:basedOn w:val="DefaultParagraphFont"/>
    <w:rsid w:val="00D84146"/>
  </w:style>
  <w:style w:type="character" w:customStyle="1" w:styleId="apple-converted-space">
    <w:name w:val="apple-converted-space"/>
    <w:basedOn w:val="DefaultParagraphFont"/>
    <w:rsid w:val="00D84146"/>
  </w:style>
  <w:style w:type="paragraph" w:styleId="NormalWeb">
    <w:name w:val="Normal (Web)"/>
    <w:basedOn w:val="Normal"/>
    <w:uiPriority w:val="99"/>
    <w:unhideWhenUsed/>
    <w:rsid w:val="00D841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4146"/>
    <w:rPr>
      <w:i/>
      <w:iCs/>
    </w:rPr>
  </w:style>
  <w:style w:type="paragraph" w:styleId="Title">
    <w:name w:val="Title"/>
    <w:basedOn w:val="Normal"/>
    <w:next w:val="Normal"/>
    <w:link w:val="TitleChar"/>
    <w:uiPriority w:val="10"/>
    <w:qFormat/>
    <w:rsid w:val="00D84146"/>
    <w:pPr>
      <w:pBdr>
        <w:bottom w:val="single" w:sz="4" w:space="1" w:color="auto"/>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1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84146"/>
    <w:pPr>
      <w:ind w:left="720"/>
      <w:contextualSpacing/>
    </w:pPr>
  </w:style>
  <w:style w:type="paragraph" w:styleId="Header">
    <w:name w:val="header"/>
    <w:basedOn w:val="Normal"/>
    <w:link w:val="HeaderChar"/>
    <w:uiPriority w:val="99"/>
    <w:unhideWhenUsed/>
    <w:rsid w:val="00D84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146"/>
  </w:style>
  <w:style w:type="paragraph" w:styleId="Footer">
    <w:name w:val="footer"/>
    <w:basedOn w:val="Normal"/>
    <w:link w:val="FooterChar"/>
    <w:uiPriority w:val="99"/>
    <w:unhideWhenUsed/>
    <w:rsid w:val="00D84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146"/>
  </w:style>
  <w:style w:type="character" w:customStyle="1" w:styleId="noprint">
    <w:name w:val="noprint"/>
    <w:basedOn w:val="DefaultParagraphFont"/>
    <w:rsid w:val="00D84146"/>
  </w:style>
  <w:style w:type="character" w:styleId="FollowedHyperlink">
    <w:name w:val="FollowedHyperlink"/>
    <w:basedOn w:val="DefaultParagraphFont"/>
    <w:uiPriority w:val="99"/>
    <w:semiHidden/>
    <w:unhideWhenUsed/>
    <w:rsid w:val="002527E1"/>
    <w:rPr>
      <w:color w:val="954F72" w:themeColor="followedHyperlink"/>
      <w:u w:val="single"/>
    </w:rPr>
  </w:style>
  <w:style w:type="character" w:styleId="CommentReference">
    <w:name w:val="annotation reference"/>
    <w:basedOn w:val="DefaultParagraphFont"/>
    <w:uiPriority w:val="99"/>
    <w:semiHidden/>
    <w:unhideWhenUsed/>
    <w:rsid w:val="00514AA8"/>
    <w:rPr>
      <w:sz w:val="16"/>
      <w:szCs w:val="16"/>
    </w:rPr>
  </w:style>
  <w:style w:type="paragraph" w:styleId="CommentText">
    <w:name w:val="annotation text"/>
    <w:basedOn w:val="Normal"/>
    <w:link w:val="CommentTextChar"/>
    <w:uiPriority w:val="99"/>
    <w:semiHidden/>
    <w:unhideWhenUsed/>
    <w:rsid w:val="00514AA8"/>
    <w:pPr>
      <w:spacing w:line="240" w:lineRule="auto"/>
    </w:pPr>
    <w:rPr>
      <w:sz w:val="20"/>
      <w:szCs w:val="20"/>
    </w:rPr>
  </w:style>
  <w:style w:type="character" w:customStyle="1" w:styleId="CommentTextChar">
    <w:name w:val="Comment Text Char"/>
    <w:basedOn w:val="DefaultParagraphFont"/>
    <w:link w:val="CommentText"/>
    <w:uiPriority w:val="99"/>
    <w:semiHidden/>
    <w:rsid w:val="00514AA8"/>
    <w:rPr>
      <w:sz w:val="20"/>
      <w:szCs w:val="20"/>
    </w:rPr>
  </w:style>
  <w:style w:type="paragraph" w:styleId="CommentSubject">
    <w:name w:val="annotation subject"/>
    <w:basedOn w:val="CommentText"/>
    <w:next w:val="CommentText"/>
    <w:link w:val="CommentSubjectChar"/>
    <w:uiPriority w:val="99"/>
    <w:semiHidden/>
    <w:unhideWhenUsed/>
    <w:rsid w:val="00514AA8"/>
    <w:rPr>
      <w:b/>
      <w:bCs/>
    </w:rPr>
  </w:style>
  <w:style w:type="character" w:customStyle="1" w:styleId="CommentSubjectChar">
    <w:name w:val="Comment Subject Char"/>
    <w:basedOn w:val="CommentTextChar"/>
    <w:link w:val="CommentSubject"/>
    <w:uiPriority w:val="99"/>
    <w:semiHidden/>
    <w:rsid w:val="00514AA8"/>
    <w:rPr>
      <w:b/>
      <w:bCs/>
      <w:sz w:val="20"/>
      <w:szCs w:val="20"/>
    </w:rPr>
  </w:style>
  <w:style w:type="paragraph" w:styleId="BalloonText">
    <w:name w:val="Balloon Text"/>
    <w:basedOn w:val="Normal"/>
    <w:link w:val="BalloonTextChar"/>
    <w:uiPriority w:val="99"/>
    <w:semiHidden/>
    <w:unhideWhenUsed/>
    <w:rsid w:val="00514A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AA8"/>
    <w:rPr>
      <w:rFonts w:ascii="Segoe UI" w:hAnsi="Segoe UI" w:cs="Segoe UI"/>
      <w:sz w:val="18"/>
      <w:szCs w:val="18"/>
    </w:rPr>
  </w:style>
  <w:style w:type="paragraph" w:styleId="Revision">
    <w:name w:val="Revision"/>
    <w:hidden/>
    <w:uiPriority w:val="99"/>
    <w:semiHidden/>
    <w:rsid w:val="002013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541035">
      <w:bodyDiv w:val="1"/>
      <w:marLeft w:val="0"/>
      <w:marRight w:val="0"/>
      <w:marTop w:val="0"/>
      <w:marBottom w:val="0"/>
      <w:divBdr>
        <w:top w:val="none" w:sz="0" w:space="0" w:color="auto"/>
        <w:left w:val="none" w:sz="0" w:space="0" w:color="auto"/>
        <w:bottom w:val="none" w:sz="0" w:space="0" w:color="auto"/>
        <w:right w:val="none" w:sz="0" w:space="0" w:color="auto"/>
      </w:divBdr>
      <w:divsChild>
        <w:div w:id="877662007">
          <w:marLeft w:val="0"/>
          <w:marRight w:val="0"/>
          <w:marTop w:val="150"/>
          <w:marBottom w:val="150"/>
          <w:divBdr>
            <w:top w:val="none" w:sz="0" w:space="0" w:color="auto"/>
            <w:left w:val="none" w:sz="0" w:space="0" w:color="auto"/>
            <w:bottom w:val="none" w:sz="0" w:space="0" w:color="auto"/>
            <w:right w:val="none" w:sz="0" w:space="0" w:color="auto"/>
          </w:divBdr>
        </w:div>
        <w:div w:id="788398815">
          <w:marLeft w:val="0"/>
          <w:marRight w:val="0"/>
          <w:marTop w:val="240"/>
          <w:marBottom w:val="0"/>
          <w:divBdr>
            <w:top w:val="none" w:sz="0" w:space="0" w:color="auto"/>
            <w:left w:val="none" w:sz="0" w:space="0" w:color="auto"/>
            <w:bottom w:val="none" w:sz="0" w:space="0" w:color="auto"/>
            <w:right w:val="none" w:sz="0" w:space="0" w:color="auto"/>
          </w:divBdr>
        </w:div>
      </w:divsChild>
    </w:div>
    <w:div w:id="994453960">
      <w:bodyDiv w:val="1"/>
      <w:marLeft w:val="0"/>
      <w:marRight w:val="0"/>
      <w:marTop w:val="0"/>
      <w:marBottom w:val="0"/>
      <w:divBdr>
        <w:top w:val="none" w:sz="0" w:space="0" w:color="auto"/>
        <w:left w:val="none" w:sz="0" w:space="0" w:color="auto"/>
        <w:bottom w:val="none" w:sz="0" w:space="0" w:color="auto"/>
        <w:right w:val="none" w:sz="0" w:space="0" w:color="auto"/>
      </w:divBdr>
    </w:div>
    <w:div w:id="2112704072">
      <w:bodyDiv w:val="1"/>
      <w:marLeft w:val="0"/>
      <w:marRight w:val="0"/>
      <w:marTop w:val="0"/>
      <w:marBottom w:val="0"/>
      <w:divBdr>
        <w:top w:val="none" w:sz="0" w:space="0" w:color="auto"/>
        <w:left w:val="none" w:sz="0" w:space="0" w:color="auto"/>
        <w:bottom w:val="none" w:sz="0" w:space="0" w:color="auto"/>
        <w:right w:val="none" w:sz="0" w:space="0" w:color="auto"/>
      </w:divBdr>
      <w:divsChild>
        <w:div w:id="98643675">
          <w:marLeft w:val="0"/>
          <w:marRight w:val="0"/>
          <w:marTop w:val="0"/>
          <w:marBottom w:val="0"/>
          <w:divBdr>
            <w:top w:val="none" w:sz="0" w:space="0" w:color="auto"/>
            <w:left w:val="none" w:sz="0" w:space="0" w:color="auto"/>
            <w:bottom w:val="none" w:sz="0" w:space="0" w:color="auto"/>
            <w:right w:val="none" w:sz="0" w:space="0" w:color="auto"/>
          </w:divBdr>
          <w:divsChild>
            <w:div w:id="1702170879">
              <w:marLeft w:val="0"/>
              <w:marRight w:val="0"/>
              <w:marTop w:val="0"/>
              <w:marBottom w:val="0"/>
              <w:divBdr>
                <w:top w:val="none" w:sz="0" w:space="0" w:color="auto"/>
                <w:left w:val="none" w:sz="0" w:space="0" w:color="auto"/>
                <w:bottom w:val="none" w:sz="0" w:space="0" w:color="auto"/>
                <w:right w:val="none" w:sz="0" w:space="0" w:color="auto"/>
              </w:divBdr>
            </w:div>
          </w:divsChild>
        </w:div>
        <w:div w:id="1813404991">
          <w:marLeft w:val="0"/>
          <w:marRight w:val="0"/>
          <w:marTop w:val="0"/>
          <w:marBottom w:val="0"/>
          <w:divBdr>
            <w:top w:val="none" w:sz="0" w:space="0" w:color="auto"/>
            <w:left w:val="none" w:sz="0" w:space="0" w:color="auto"/>
            <w:bottom w:val="none" w:sz="0" w:space="0" w:color="auto"/>
            <w:right w:val="none" w:sz="0" w:space="0" w:color="auto"/>
          </w:divBdr>
          <w:divsChild>
            <w:div w:id="325089751">
              <w:marLeft w:val="0"/>
              <w:marRight w:val="0"/>
              <w:marTop w:val="0"/>
              <w:marBottom w:val="0"/>
              <w:divBdr>
                <w:top w:val="none" w:sz="0" w:space="0" w:color="auto"/>
                <w:left w:val="none" w:sz="0" w:space="0" w:color="auto"/>
                <w:bottom w:val="none" w:sz="0" w:space="0" w:color="auto"/>
                <w:right w:val="none" w:sz="0" w:space="0" w:color="auto"/>
              </w:divBdr>
            </w:div>
          </w:divsChild>
        </w:div>
        <w:div w:id="124005863">
          <w:marLeft w:val="0"/>
          <w:marRight w:val="0"/>
          <w:marTop w:val="0"/>
          <w:marBottom w:val="0"/>
          <w:divBdr>
            <w:top w:val="none" w:sz="0" w:space="0" w:color="auto"/>
            <w:left w:val="none" w:sz="0" w:space="0" w:color="auto"/>
            <w:bottom w:val="none" w:sz="0" w:space="0" w:color="auto"/>
            <w:right w:val="none" w:sz="0" w:space="0" w:color="auto"/>
          </w:divBdr>
          <w:divsChild>
            <w:div w:id="129177186">
              <w:marLeft w:val="0"/>
              <w:marRight w:val="0"/>
              <w:marTop w:val="0"/>
              <w:marBottom w:val="0"/>
              <w:divBdr>
                <w:top w:val="none" w:sz="0" w:space="0" w:color="auto"/>
                <w:left w:val="none" w:sz="0" w:space="0" w:color="auto"/>
                <w:bottom w:val="none" w:sz="0" w:space="0" w:color="auto"/>
                <w:right w:val="none" w:sz="0" w:space="0" w:color="auto"/>
              </w:divBdr>
              <w:divsChild>
                <w:div w:id="725103646">
                  <w:marLeft w:val="0"/>
                  <w:marRight w:val="0"/>
                  <w:marTop w:val="0"/>
                  <w:marBottom w:val="0"/>
                  <w:divBdr>
                    <w:top w:val="none" w:sz="0" w:space="0" w:color="auto"/>
                    <w:left w:val="none" w:sz="0" w:space="0" w:color="auto"/>
                    <w:bottom w:val="none" w:sz="0" w:space="0" w:color="auto"/>
                    <w:right w:val="none" w:sz="0" w:space="0" w:color="auto"/>
                  </w:divBdr>
                </w:div>
              </w:divsChild>
            </w:div>
            <w:div w:id="193538154">
              <w:marLeft w:val="0"/>
              <w:marRight w:val="0"/>
              <w:marTop w:val="0"/>
              <w:marBottom w:val="0"/>
              <w:divBdr>
                <w:top w:val="none" w:sz="0" w:space="0" w:color="auto"/>
                <w:left w:val="none" w:sz="0" w:space="0" w:color="auto"/>
                <w:bottom w:val="none" w:sz="0" w:space="0" w:color="auto"/>
                <w:right w:val="none" w:sz="0" w:space="0" w:color="auto"/>
              </w:divBdr>
              <w:divsChild>
                <w:div w:id="11570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pentaho.com/UX_and_Documentation_Home/Documentation_Style_Guide/Overview" TargetMode="External"/><Relationship Id="rId13" Type="http://schemas.openxmlformats.org/officeDocument/2006/relationships/hyperlink" Target="http://iwiki.pentaho.com/display/DOC/Style+Guide"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jira.pentaho.com/browse/DOC-2861" TargetMode="External"/><Relationship Id="rId12" Type="http://schemas.openxmlformats.org/officeDocument/2006/relationships/hyperlink" Target="https://pentaho.box.com/files" TargetMode="External"/><Relationship Id="rId17" Type="http://schemas.openxmlformats.org/officeDocument/2006/relationships/hyperlink" Target="http://iwiki.pentaho.com/display/DOC/Style+Guides+and+Standards" TargetMode="External"/><Relationship Id="rId2" Type="http://schemas.openxmlformats.org/officeDocument/2006/relationships/styles" Target="styles.xml"/><Relationship Id="rId16" Type="http://schemas.openxmlformats.org/officeDocument/2006/relationships/hyperlink" Target="https://pentaho-my.sharepoint.com/personal/wbrown_pentaho_com/_layouts/15/WopiFrame.aspx?sourcedoc=%7b1BFF657F-6F5B-43CB-95B2-332D4D9BF098%7d&amp;file=Doc%20Team%20Notes&amp;action=default&amp;d=w1bff657f6f5b43cb95b2332d4d9bf098&amp;e=5&amp;RootFolder=%2fpersonal%2fwbrown%5fpentaho%5fcom%2fDocuments%2fNotebooks%2fDoc%20Team%20Notes"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entaho.box.com/files" TargetMode="External"/><Relationship Id="rId5" Type="http://schemas.openxmlformats.org/officeDocument/2006/relationships/footnotes" Target="footnotes.xml"/><Relationship Id="rId15" Type="http://schemas.openxmlformats.org/officeDocument/2006/relationships/hyperlink" Target="http://iwiki.pentaho.com/display/DOC/Style+Guides+and+Standards"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iwiki.pentaho.com/display/DOC/Styl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1899</Words>
  <Characters>10827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Vandenbelt</dc:creator>
  <cp:keywords/>
  <dc:description/>
  <cp:lastModifiedBy>Greg Stauffeneker</cp:lastModifiedBy>
  <cp:revision>11</cp:revision>
  <dcterms:created xsi:type="dcterms:W3CDTF">2016-12-28T13:41:00Z</dcterms:created>
  <dcterms:modified xsi:type="dcterms:W3CDTF">2017-01-03T14:52:00Z</dcterms:modified>
</cp:coreProperties>
</file>