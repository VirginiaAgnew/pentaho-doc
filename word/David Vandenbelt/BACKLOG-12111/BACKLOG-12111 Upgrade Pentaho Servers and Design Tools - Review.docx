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A74F51" w14:textId="62B9600C" w:rsidR="00996FB8" w:rsidRDefault="00996FB8" w:rsidP="00996FB8">
      <w:r>
        <w:t xml:space="preserve">{JIRA Case: </w:t>
      </w:r>
      <w:hyperlink r:id="rId7" w:history="1">
        <w:r w:rsidRPr="00A358B0">
          <w:rPr>
            <w:rStyle w:val="Hyperlink"/>
          </w:rPr>
          <w:t>http://jira.pentaho.com/browse/BACKLOG-12111</w:t>
        </w:r>
      </w:hyperlink>
      <w:r>
        <w:t>}</w:t>
      </w:r>
    </w:p>
    <w:p w14:paraId="52C2CD32" w14:textId="24AA27A6" w:rsidR="00996FB8" w:rsidRDefault="00996FB8" w:rsidP="00996FB8">
      <w:r>
        <w:t>{</w:t>
      </w:r>
      <w:r w:rsidR="00063DE0">
        <w:t xml:space="preserve">7.0 </w:t>
      </w:r>
      <w:proofErr w:type="spellStart"/>
      <w:r>
        <w:t>MindTouch</w:t>
      </w:r>
      <w:proofErr w:type="spellEnd"/>
      <w:r>
        <w:t xml:space="preserve"> Article: </w:t>
      </w:r>
      <w:hyperlink r:id="rId8" w:history="1">
        <w:r w:rsidR="00063DE0" w:rsidRPr="00A358B0">
          <w:rPr>
            <w:rStyle w:val="Hyperlink"/>
          </w:rPr>
          <w:t>https://help.pentaho.com/Documentation/7.1/0T0/Upgrade_Pentaho_Servers_and_Design_Tools</w:t>
        </w:r>
      </w:hyperlink>
      <w:r>
        <w:t>}</w:t>
      </w:r>
      <w:bookmarkStart w:id="0" w:name="_GoBack"/>
      <w:bookmarkEnd w:id="0"/>
    </w:p>
    <w:p w14:paraId="1D112AB5" w14:textId="1539612C" w:rsidR="00063DE0" w:rsidRDefault="00063DE0" w:rsidP="00996FB8">
      <w:r>
        <w:t xml:space="preserve">{Updated 7.1 </w:t>
      </w:r>
      <w:proofErr w:type="spellStart"/>
      <w:r>
        <w:t>MindTouch</w:t>
      </w:r>
      <w:proofErr w:type="spellEnd"/>
      <w:r>
        <w:t xml:space="preserve"> Article: </w:t>
      </w:r>
      <w:hyperlink r:id="rId9" w:history="1">
        <w:r w:rsidRPr="00A358B0">
          <w:rPr>
            <w:rStyle w:val="Hyperlink"/>
          </w:rPr>
          <w:t>https://help.pentaho.com/Documentation/7.1/0T0/Upgrade_Pentaho_Servers_and_Design_Tools</w:t>
        </w:r>
      </w:hyperlink>
      <w:r>
        <w:t xml:space="preserve">} </w:t>
      </w:r>
    </w:p>
    <w:p w14:paraId="653EA26E" w14:textId="4C31EEE9" w:rsidR="00F97BE1" w:rsidRPr="00F97BE1" w:rsidRDefault="00F97BE1" w:rsidP="008E648E">
      <w:pPr>
        <w:pStyle w:val="Title"/>
        <w:rPr>
          <w:rFonts w:eastAsia="Times New Roman"/>
        </w:rPr>
      </w:pPr>
      <w:r w:rsidRPr="00F97BE1">
        <w:rPr>
          <w:rFonts w:eastAsia="Times New Roman"/>
        </w:rPr>
        <w:t>Upgrade Pentaho Servers and Design Tools</w:t>
      </w:r>
    </w:p>
    <w:p w14:paraId="2EEA46F4" w14:textId="67C395EE" w:rsidR="00F97BE1" w:rsidRDefault="00F97BE1" w:rsidP="008E648E">
      <w:pPr>
        <w:rPr>
          <w:ins w:id="1" w:author="David Vandenbelt" w:date="2016-12-06T11:28:00Z"/>
        </w:rPr>
      </w:pPr>
      <w:r w:rsidRPr="00F97BE1">
        <w:t xml:space="preserve">The upgrade process is similar whether you are upgrading the </w:t>
      </w:r>
      <w:del w:id="2" w:author="David Vandenbelt" w:date="2016-12-06T13:38:00Z">
        <w:r w:rsidRPr="00F97BE1" w:rsidDel="00A03CB7">
          <w:delText xml:space="preserve">entire </w:delText>
        </w:r>
      </w:del>
      <w:r w:rsidRPr="00F97BE1">
        <w:t xml:space="preserve">Pentaho Business Analytics (BA) </w:t>
      </w:r>
      <w:del w:id="3" w:author="David Vandenbelt" w:date="2016-12-06T13:38:00Z">
        <w:r w:rsidRPr="00F97BE1" w:rsidDel="00A03CB7">
          <w:delText xml:space="preserve">suite </w:delText>
        </w:r>
      </w:del>
      <w:ins w:id="4" w:author="David Vandenbelt" w:date="2016-12-06T13:38:00Z">
        <w:r w:rsidR="00EC64C6">
          <w:t>S</w:t>
        </w:r>
        <w:r w:rsidR="00A03CB7">
          <w:t>erver</w:t>
        </w:r>
        <w:r w:rsidR="00A03CB7" w:rsidRPr="00F97BE1">
          <w:t xml:space="preserve"> </w:t>
        </w:r>
      </w:ins>
      <w:r w:rsidRPr="00F97BE1">
        <w:t xml:space="preserve">or the Data Integration (DI) </w:t>
      </w:r>
      <w:del w:id="5" w:author="David Vandenbelt" w:date="2016-12-06T13:39:00Z">
        <w:r w:rsidRPr="00F97BE1" w:rsidDel="00A03CB7">
          <w:delText>pieces only</w:delText>
        </w:r>
      </w:del>
      <w:ins w:id="6" w:author="David Vandenbelt" w:date="2016-12-06T13:39:00Z">
        <w:r w:rsidR="00EC64C6">
          <w:t>S</w:t>
        </w:r>
        <w:r w:rsidR="00A03CB7">
          <w:t>erver</w:t>
        </w:r>
      </w:ins>
      <w:r w:rsidRPr="00F97BE1">
        <w:t>.</w:t>
      </w:r>
    </w:p>
    <w:p w14:paraId="61C5D44F" w14:textId="77D6FBE1" w:rsidR="00C607C8" w:rsidRPr="00B20BD6" w:rsidRDefault="00C607C8" w:rsidP="008E648E">
      <w:pPr>
        <w:rPr>
          <w:i/>
          <w:rPrChange w:id="7" w:author="David Vandenbelt" w:date="2016-12-06T11:36:00Z">
            <w:rPr/>
          </w:rPrChange>
        </w:rPr>
      </w:pPr>
      <w:ins w:id="8" w:author="David Vandenbelt" w:date="2016-12-06T11:28:00Z">
        <w:r w:rsidRPr="00B20BD6">
          <w:rPr>
            <w:b/>
            <w:i/>
            <w:rPrChange w:id="9" w:author="David Vandenbelt" w:date="2016-12-06T11:36:00Z">
              <w:rPr/>
            </w:rPrChange>
          </w:rPr>
          <w:t>Note</w:t>
        </w:r>
        <w:r w:rsidRPr="00B20BD6">
          <w:rPr>
            <w:i/>
            <w:rPrChange w:id="10" w:author="David Vandenbelt" w:date="2016-12-06T11:36:00Z">
              <w:rPr/>
            </w:rPrChange>
          </w:rPr>
          <w:t xml:space="preserve">: This process assumes you </w:t>
        </w:r>
      </w:ins>
      <w:ins w:id="11" w:author="David Vandenbelt" w:date="2016-12-06T11:32:00Z">
        <w:r w:rsidRPr="00B20BD6">
          <w:rPr>
            <w:i/>
            <w:rPrChange w:id="12" w:author="David Vandenbelt" w:date="2016-12-06T11:36:00Z">
              <w:rPr/>
            </w:rPrChange>
          </w:rPr>
          <w:fldChar w:fldCharType="begin"/>
        </w:r>
        <w:r w:rsidRPr="00B20BD6">
          <w:rPr>
            <w:i/>
            <w:rPrChange w:id="13" w:author="David Vandenbelt" w:date="2016-12-06T11:36:00Z">
              <w:rPr/>
            </w:rPrChange>
          </w:rPr>
          <w:instrText xml:space="preserve"> HYPERLINK "https://help.pentaho.com/Documentation/7.0/0F0/0P0" </w:instrText>
        </w:r>
        <w:r w:rsidRPr="00B20BD6">
          <w:rPr>
            <w:i/>
            <w:rPrChange w:id="14" w:author="David Vandenbelt" w:date="2016-12-06T11:36:00Z">
              <w:rPr/>
            </w:rPrChange>
          </w:rPr>
          <w:fldChar w:fldCharType="separate"/>
        </w:r>
        <w:r w:rsidRPr="00B20BD6">
          <w:rPr>
            <w:rStyle w:val="Hyperlink"/>
            <w:i/>
            <w:rPrChange w:id="15" w:author="David Vandenbelt" w:date="2016-12-06T11:36:00Z">
              <w:rPr>
                <w:rStyle w:val="Hyperlink"/>
              </w:rPr>
            </w:rPrChange>
          </w:rPr>
          <w:t>manually installed</w:t>
        </w:r>
        <w:r w:rsidRPr="00B20BD6">
          <w:rPr>
            <w:i/>
            <w:rPrChange w:id="16" w:author="David Vandenbelt" w:date="2016-12-06T11:36:00Z">
              <w:rPr/>
            </w:rPrChange>
          </w:rPr>
          <w:fldChar w:fldCharType="end"/>
        </w:r>
      </w:ins>
      <w:ins w:id="17" w:author="David Vandenbelt" w:date="2016-12-06T11:28:00Z">
        <w:r w:rsidR="00A03CB7">
          <w:rPr>
            <w:i/>
          </w:rPr>
          <w:t xml:space="preserve"> </w:t>
        </w:r>
      </w:ins>
      <w:ins w:id="18" w:author="David Vandenbelt" w:date="2016-12-06T13:39:00Z">
        <w:r w:rsidR="00EC64C6">
          <w:rPr>
            <w:i/>
          </w:rPr>
          <w:t xml:space="preserve">your original BA </w:t>
        </w:r>
      </w:ins>
      <w:ins w:id="19" w:author="David Vandenbelt" w:date="2016-12-06T16:26:00Z">
        <w:r w:rsidR="00EC64C6">
          <w:rPr>
            <w:i/>
          </w:rPr>
          <w:t xml:space="preserve">Server </w:t>
        </w:r>
      </w:ins>
      <w:ins w:id="20" w:author="David Vandenbelt" w:date="2016-12-06T13:39:00Z">
        <w:r w:rsidR="00EC64C6">
          <w:rPr>
            <w:i/>
          </w:rPr>
          <w:t xml:space="preserve">or </w:t>
        </w:r>
      </w:ins>
      <w:ins w:id="21" w:author="David Vandenbelt" w:date="2016-12-06T16:26:00Z">
        <w:r w:rsidR="00EC64C6">
          <w:rPr>
            <w:i/>
          </w:rPr>
          <w:t xml:space="preserve">original </w:t>
        </w:r>
      </w:ins>
      <w:ins w:id="22" w:author="David Vandenbelt" w:date="2016-12-06T13:39:00Z">
        <w:r w:rsidR="00EC64C6">
          <w:rPr>
            <w:i/>
          </w:rPr>
          <w:t xml:space="preserve">DI </w:t>
        </w:r>
        <w:commentRangeStart w:id="23"/>
        <w:r w:rsidR="00EC64C6">
          <w:rPr>
            <w:i/>
          </w:rPr>
          <w:t>S</w:t>
        </w:r>
        <w:r w:rsidR="00A03CB7">
          <w:rPr>
            <w:i/>
          </w:rPr>
          <w:t>erver</w:t>
        </w:r>
      </w:ins>
      <w:commentRangeEnd w:id="23"/>
      <w:ins w:id="24" w:author="David Vandenbelt" w:date="2016-12-06T16:28:00Z">
        <w:r w:rsidR="00EC64C6">
          <w:rPr>
            <w:rStyle w:val="CommentReference"/>
          </w:rPr>
          <w:commentReference w:id="23"/>
        </w:r>
      </w:ins>
      <w:ins w:id="25" w:author="David Vandenbelt" w:date="2016-12-06T13:39:00Z">
        <w:r w:rsidR="00A03CB7">
          <w:rPr>
            <w:i/>
          </w:rPr>
          <w:t xml:space="preserve">. </w:t>
        </w:r>
      </w:ins>
    </w:p>
    <w:p w14:paraId="6CB0D52E" w14:textId="77777777" w:rsidR="00F97BE1" w:rsidRPr="008E648E" w:rsidRDefault="00F97BE1" w:rsidP="008E648E">
      <w:pPr>
        <w:pStyle w:val="Heading1"/>
      </w:pPr>
      <w:r w:rsidRPr="008E648E">
        <w:t>Upgrade the Pentaho Business Analytics Server</w:t>
      </w:r>
    </w:p>
    <w:p w14:paraId="56EF3E0B" w14:textId="77777777" w:rsidR="00F97BE1" w:rsidRPr="00F97BE1" w:rsidRDefault="00F97BE1" w:rsidP="008E648E">
      <w:r w:rsidRPr="00F97BE1">
        <w:t>After you finish the prerequisite tasks located in </w:t>
      </w:r>
      <w:hyperlink r:id="rId12" w:anchor="Before_You_Begin" w:tooltip="Upgrade" w:history="1">
        <w:r w:rsidRPr="00F97BE1">
          <w:rPr>
            <w:color w:val="005DA6"/>
            <w:u w:val="single"/>
          </w:rPr>
          <w:t>Before You Begin</w:t>
        </w:r>
      </w:hyperlink>
      <w:r w:rsidRPr="00F97BE1">
        <w:t>, there are a few tasks that you will need to complete in order to upgrade to Pentaho 7.0 successfully.</w:t>
      </w:r>
    </w:p>
    <w:p w14:paraId="332C2169" w14:textId="77777777" w:rsidR="00F97BE1" w:rsidRPr="00F97BE1" w:rsidRDefault="00F97BE1" w:rsidP="008E648E">
      <w:r w:rsidRPr="00F97BE1">
        <w:t>These sections will guide you through the remaining steps of the Pentaho BA upgrade process:</w:t>
      </w:r>
    </w:p>
    <w:p w14:paraId="3F0A84D3" w14:textId="77777777" w:rsidR="008E648E" w:rsidRDefault="00F97BE1" w:rsidP="004B58B1">
      <w:pPr>
        <w:pStyle w:val="ListParagraph"/>
        <w:numPr>
          <w:ilvl w:val="0"/>
          <w:numId w:val="1"/>
        </w:numPr>
      </w:pPr>
      <w:r w:rsidRPr="00F97BE1">
        <w:t>Backup Your BA Server Configuration and Solutions Files</w:t>
      </w:r>
    </w:p>
    <w:p w14:paraId="119657AA" w14:textId="77777777" w:rsidR="008E648E" w:rsidRDefault="00F97BE1" w:rsidP="004B58B1">
      <w:pPr>
        <w:pStyle w:val="ListParagraph"/>
        <w:numPr>
          <w:ilvl w:val="0"/>
          <w:numId w:val="1"/>
        </w:numPr>
      </w:pPr>
      <w:r w:rsidRPr="00F97BE1">
        <w:t>Install the Pentaho Server 7.0</w:t>
      </w:r>
    </w:p>
    <w:p w14:paraId="4FADD366" w14:textId="77777777" w:rsidR="008E648E" w:rsidRDefault="00F97BE1" w:rsidP="004B58B1">
      <w:pPr>
        <w:pStyle w:val="ListParagraph"/>
        <w:numPr>
          <w:ilvl w:val="0"/>
          <w:numId w:val="1"/>
        </w:numPr>
      </w:pPr>
      <w:r w:rsidRPr="00F97BE1">
        <w:t>Restore Your BA Server Configuration and Solutions Files</w:t>
      </w:r>
    </w:p>
    <w:p w14:paraId="5A93C433" w14:textId="77777777" w:rsidR="008E648E" w:rsidRDefault="00F97BE1" w:rsidP="004B58B1">
      <w:pPr>
        <w:pStyle w:val="ListParagraph"/>
        <w:numPr>
          <w:ilvl w:val="1"/>
          <w:numId w:val="1"/>
        </w:numPr>
      </w:pPr>
      <w:r w:rsidRPr="00F97BE1">
        <w:t>Enable Logging Before Restoring Files</w:t>
      </w:r>
    </w:p>
    <w:p w14:paraId="71DAB1B0" w14:textId="77777777" w:rsidR="008E648E" w:rsidRDefault="00F97BE1" w:rsidP="004B58B1">
      <w:pPr>
        <w:pStyle w:val="ListParagraph"/>
        <w:numPr>
          <w:ilvl w:val="0"/>
          <w:numId w:val="1"/>
        </w:numPr>
      </w:pPr>
      <w:r w:rsidRPr="00F97BE1">
        <w:t>Update the BA Server Configuration</w:t>
      </w:r>
    </w:p>
    <w:p w14:paraId="6DDFB2FB" w14:textId="77777777" w:rsidR="008E648E" w:rsidRDefault="00F97BE1" w:rsidP="004B58B1">
      <w:pPr>
        <w:pStyle w:val="ListParagraph"/>
        <w:numPr>
          <w:ilvl w:val="0"/>
          <w:numId w:val="1"/>
        </w:numPr>
      </w:pPr>
      <w:r w:rsidRPr="00F97BE1">
        <w:t>Test Your BA Server</w:t>
      </w:r>
    </w:p>
    <w:p w14:paraId="39E245BD" w14:textId="77777777" w:rsidR="00F97BE1" w:rsidRPr="00F97BE1" w:rsidRDefault="00F97BE1" w:rsidP="004B58B1">
      <w:pPr>
        <w:pStyle w:val="ListParagraph"/>
        <w:numPr>
          <w:ilvl w:val="0"/>
          <w:numId w:val="1"/>
        </w:numPr>
      </w:pPr>
      <w:r w:rsidRPr="00F97BE1">
        <w:t>Update Your BA Design Tools</w:t>
      </w:r>
    </w:p>
    <w:p w14:paraId="0563C533" w14:textId="072BA456" w:rsidR="00C607C8" w:rsidRDefault="00F23851" w:rsidP="008C3E0F">
      <w:pPr>
        <w:spacing w:after="0"/>
      </w:pPr>
      <w:r>
        <w:t>:</w:t>
      </w:r>
    </w:p>
    <w:p w14:paraId="1D127589" w14:textId="77777777" w:rsidR="00063DE0" w:rsidRDefault="00F23851" w:rsidP="00063DE0">
      <w:r>
        <w:t>:</w:t>
      </w:r>
    </w:p>
    <w:p w14:paraId="3605E2DC" w14:textId="77777777" w:rsidR="00C607C8" w:rsidRDefault="00C607C8">
      <w:pPr>
        <w:rPr>
          <w:rFonts w:eastAsia="Times New Roman" w:cs="Times New Roman"/>
          <w:b/>
          <w:bCs/>
          <w:sz w:val="32"/>
          <w:szCs w:val="36"/>
        </w:rPr>
      </w:pPr>
      <w:r>
        <w:br w:type="page"/>
      </w:r>
    </w:p>
    <w:p w14:paraId="4423399B" w14:textId="4CC4D400" w:rsidR="00F97BE1" w:rsidRPr="00F97BE1" w:rsidRDefault="00F97BE1" w:rsidP="008E648E">
      <w:pPr>
        <w:pStyle w:val="Heading2"/>
      </w:pPr>
      <w:r w:rsidRPr="00F97BE1">
        <w:lastRenderedPageBreak/>
        <w:t>Step 3: Restore Your BA Server Configuration and Solutions Files</w:t>
      </w:r>
    </w:p>
    <w:p w14:paraId="1665D716" w14:textId="76B7EC0D" w:rsidR="00F97BE1" w:rsidRPr="00F97BE1" w:rsidRDefault="00F97BE1" w:rsidP="008E648E">
      <w:r w:rsidRPr="00F97BE1">
        <w:rPr>
          <w:shd w:val="clear" w:color="auto" w:fill="FFFFFF"/>
        </w:rPr>
        <w:t xml:space="preserve">After you have unpacked your Pentaho 7.0 bundle, restore your Pentaho files to your 7.0 instance </w:t>
      </w:r>
      <w:del w:id="26" w:author="David Vandenbelt" w:date="2016-12-07T07:52:00Z">
        <w:r w:rsidRPr="00F97BE1" w:rsidDel="002F58AE">
          <w:rPr>
            <w:shd w:val="clear" w:color="auto" w:fill="FFFFFF"/>
          </w:rPr>
          <w:delText xml:space="preserve">using </w:delText>
        </w:r>
      </w:del>
      <w:ins w:id="27" w:author="David Vandenbelt" w:date="2016-12-07T07:52:00Z">
        <w:r w:rsidR="002F58AE">
          <w:rPr>
            <w:shd w:val="clear" w:color="auto" w:fill="FFFFFF"/>
          </w:rPr>
          <w:t>with</w:t>
        </w:r>
        <w:r w:rsidR="002F58AE" w:rsidRPr="00F97BE1">
          <w:rPr>
            <w:shd w:val="clear" w:color="auto" w:fill="FFFFFF"/>
          </w:rPr>
          <w:t xml:space="preserve"> </w:t>
        </w:r>
      </w:ins>
      <w:r w:rsidRPr="00F97BE1">
        <w:rPr>
          <w:shd w:val="clear" w:color="auto" w:fill="FFFFFF"/>
        </w:rPr>
        <w:t>the restore utility</w:t>
      </w:r>
      <w:del w:id="28" w:author="David Vandenbelt" w:date="2016-12-06T16:35:00Z">
        <w:r w:rsidRPr="00F97BE1" w:rsidDel="00EC64C6">
          <w:rPr>
            <w:shd w:val="clear" w:color="auto" w:fill="FFFFFF"/>
          </w:rPr>
          <w:delText xml:space="preserve"> tool</w:delText>
        </w:r>
      </w:del>
      <w:r w:rsidRPr="00F97BE1">
        <w:rPr>
          <w:shd w:val="clear" w:color="auto" w:fill="FFFFFF"/>
        </w:rPr>
        <w:t>.</w:t>
      </w:r>
      <w:ins w:id="29" w:author="David Vandenbelt" w:date="2016-12-06T16:35:00Z">
        <w:r w:rsidR="00EC64C6">
          <w:rPr>
            <w:shd w:val="clear" w:color="auto" w:fill="FFFFFF"/>
          </w:rPr>
          <w:t xml:space="preserve"> Use the following steps to apply the </w:t>
        </w:r>
        <w:proofErr w:type="spellStart"/>
        <w:r w:rsidR="00EC64C6" w:rsidRPr="00A75545">
          <w:rPr>
            <w:rFonts w:ascii="Courier New" w:hAnsi="Courier New" w:cs="Courier New"/>
            <w:sz w:val="20"/>
            <w:szCs w:val="20"/>
          </w:rPr>
          <w:t>BAServerConfigAndSolutionsRestore</w:t>
        </w:r>
        <w:proofErr w:type="spellEnd"/>
        <w:r w:rsidR="00EC64C6" w:rsidRPr="00F97BE1">
          <w:t> utility</w:t>
        </w:r>
      </w:ins>
      <w:ins w:id="30" w:author="David Vandenbelt" w:date="2016-12-06T16:36:00Z">
        <w:r w:rsidR="00EC64C6">
          <w:t>:</w:t>
        </w:r>
      </w:ins>
    </w:p>
    <w:p w14:paraId="5BF9306C" w14:textId="77777777" w:rsidR="008E648E" w:rsidRDefault="00F97BE1" w:rsidP="004B58B1">
      <w:pPr>
        <w:pStyle w:val="ListParagraph"/>
        <w:numPr>
          <w:ilvl w:val="0"/>
          <w:numId w:val="3"/>
        </w:numPr>
      </w:pPr>
      <w:r w:rsidRPr="00F97BE1">
        <w:t>Delete all the content in the Pentaho Server 7.0 </w:t>
      </w:r>
      <w:proofErr w:type="spellStart"/>
      <w:r w:rsidRPr="008E648E">
        <w:rPr>
          <w:rFonts w:ascii="Courier New" w:hAnsi="Courier New" w:cs="Courier New"/>
          <w:color w:val="666666"/>
          <w:sz w:val="20"/>
          <w:szCs w:val="20"/>
        </w:rPr>
        <w:t>pentaho</w:t>
      </w:r>
      <w:proofErr w:type="spellEnd"/>
      <w:r w:rsidRPr="008E648E">
        <w:rPr>
          <w:rFonts w:ascii="Courier New" w:hAnsi="Courier New" w:cs="Courier New"/>
          <w:color w:val="666666"/>
          <w:sz w:val="20"/>
          <w:szCs w:val="20"/>
        </w:rPr>
        <w:t>-solutions/system/default-content</w:t>
      </w:r>
      <w:r w:rsidRPr="00F97BE1">
        <w:t> folder.</w:t>
      </w:r>
    </w:p>
    <w:p w14:paraId="01C37961" w14:textId="77777777" w:rsidR="008E648E" w:rsidRDefault="00F97BE1" w:rsidP="004B58B1">
      <w:pPr>
        <w:pStyle w:val="ListParagraph"/>
        <w:numPr>
          <w:ilvl w:val="0"/>
          <w:numId w:val="3"/>
        </w:numPr>
      </w:pPr>
      <w:r w:rsidRPr="00F97BE1">
        <w:t>Open a </w:t>
      </w:r>
      <w:proofErr w:type="spellStart"/>
      <w:r w:rsidRPr="008E648E">
        <w:rPr>
          <w:rFonts w:ascii="Courier New" w:hAnsi="Courier New" w:cs="Courier New"/>
        </w:rPr>
        <w:t>cmd</w:t>
      </w:r>
      <w:proofErr w:type="spellEnd"/>
      <w:r w:rsidRPr="00F97BE1">
        <w:t> prompt on the BA Server host machine.</w:t>
      </w:r>
    </w:p>
    <w:p w14:paraId="43141F0F" w14:textId="77777777" w:rsidR="005F6104" w:rsidRDefault="00F97BE1" w:rsidP="004B58B1">
      <w:pPr>
        <w:pStyle w:val="ListParagraph"/>
        <w:numPr>
          <w:ilvl w:val="0"/>
          <w:numId w:val="3"/>
        </w:numPr>
        <w:spacing w:after="0"/>
      </w:pPr>
      <w:r w:rsidRPr="00F97BE1">
        <w:t>In the prompt, run the </w:t>
      </w:r>
      <w:proofErr w:type="spellStart"/>
      <w:r w:rsidRPr="00A75545">
        <w:rPr>
          <w:rFonts w:ascii="Courier New" w:hAnsi="Courier New" w:cs="Courier New"/>
          <w:sz w:val="20"/>
          <w:szCs w:val="20"/>
        </w:rPr>
        <w:t>BAServerConfigAndSolutionsRestore</w:t>
      </w:r>
      <w:proofErr w:type="spellEnd"/>
      <w:r w:rsidRPr="00F97BE1">
        <w:t> utility to restore your data from the </w:t>
      </w:r>
      <w:r w:rsidRPr="008E648E">
        <w:rPr>
          <w:rFonts w:ascii="Courier New" w:hAnsi="Courier New" w:cs="Courier New"/>
          <w:color w:val="666666"/>
          <w:sz w:val="20"/>
          <w:szCs w:val="20"/>
        </w:rPr>
        <w:t>.zip</w:t>
      </w:r>
      <w:r w:rsidRPr="00F97BE1">
        <w:t> files located in your user home folder.</w:t>
      </w:r>
    </w:p>
    <w:tbl>
      <w:tblPr>
        <w:tblStyle w:val="TableGrid"/>
        <w:tblW w:w="4046" w:type="pct"/>
        <w:tblInd w:w="607" w:type="dxa"/>
        <w:tblLook w:val="04A0" w:firstRow="1" w:lastRow="0" w:firstColumn="1" w:lastColumn="0" w:noHBand="0" w:noVBand="1"/>
      </w:tblPr>
      <w:tblGrid>
        <w:gridCol w:w="1826"/>
        <w:gridCol w:w="9818"/>
      </w:tblGrid>
      <w:tr w:rsidR="005F6104" w14:paraId="4876A20F" w14:textId="77777777" w:rsidTr="008C3E0F">
        <w:tc>
          <w:tcPr>
            <w:tcW w:w="784" w:type="pct"/>
          </w:tcPr>
          <w:p w14:paraId="75F84B5B" w14:textId="77777777" w:rsidR="005F6104" w:rsidRPr="008C3E0F" w:rsidRDefault="005F6104" w:rsidP="008C3E0F">
            <w:pPr>
              <w:rPr>
                <w:b/>
                <w:i/>
              </w:rPr>
            </w:pPr>
            <w:r w:rsidRPr="008C3E0F">
              <w:rPr>
                <w:b/>
                <w:i/>
              </w:rPr>
              <w:t>Windows</w:t>
            </w:r>
          </w:p>
        </w:tc>
        <w:tc>
          <w:tcPr>
            <w:tcW w:w="4216" w:type="pct"/>
          </w:tcPr>
          <w:p w14:paraId="516FC8C9" w14:textId="77777777" w:rsidR="005F6104" w:rsidRPr="005F6104" w:rsidRDefault="005F6104" w:rsidP="00A355B5">
            <w:pPr>
              <w:rPr>
                <w:rFonts w:ascii="Courier New" w:hAnsi="Courier New" w:cs="Courier New"/>
                <w:sz w:val="20"/>
                <w:szCs w:val="20"/>
              </w:rPr>
            </w:pPr>
            <w:proofErr w:type="spellStart"/>
            <w:r w:rsidRPr="005F6104">
              <w:rPr>
                <w:rFonts w:ascii="Courier New" w:hAnsi="Courier New" w:cs="Courier New"/>
                <w:sz w:val="20"/>
                <w:szCs w:val="20"/>
              </w:rPr>
              <w:t>BAServerConfigAndSolutionsRestore</w:t>
            </w:r>
            <w:proofErr w:type="spellEnd"/>
            <w:r w:rsidRPr="005F6104">
              <w:rPr>
                <w:rFonts w:ascii="Courier New" w:hAnsi="Courier New" w:cs="Courier New"/>
                <w:sz w:val="20"/>
                <w:szCs w:val="20"/>
              </w:rPr>
              <w:t xml:space="preserve"> "C:\Program Files\</w:t>
            </w:r>
            <w:proofErr w:type="spellStart"/>
            <w:r w:rsidRPr="005F6104">
              <w:rPr>
                <w:rFonts w:ascii="Courier New" w:hAnsi="Courier New" w:cs="Courier New"/>
                <w:sz w:val="20"/>
                <w:szCs w:val="20"/>
              </w:rPr>
              <w:t>pentaho</w:t>
            </w:r>
            <w:proofErr w:type="spellEnd"/>
            <w:r w:rsidRPr="005F6104">
              <w:rPr>
                <w:rFonts w:ascii="Courier New" w:hAnsi="Courier New" w:cs="Courier New"/>
                <w:sz w:val="20"/>
                <w:szCs w:val="20"/>
              </w:rPr>
              <w:t>\server\</w:t>
            </w:r>
            <w:proofErr w:type="spellStart"/>
            <w:del w:id="31" w:author="David Vandenbelt" w:date="2016-12-02T15:56:00Z">
              <w:r w:rsidRPr="005F6104" w:rsidDel="00A355B5">
                <w:rPr>
                  <w:rFonts w:ascii="Courier New" w:hAnsi="Courier New" w:cs="Courier New"/>
                  <w:sz w:val="20"/>
                  <w:szCs w:val="20"/>
                </w:rPr>
                <w:delText>biserver-ee</w:delText>
              </w:r>
            </w:del>
            <w:ins w:id="32" w:author="David Vandenbelt" w:date="2016-12-02T15:56:00Z">
              <w:r w:rsidR="00A355B5">
                <w:rPr>
                  <w:rFonts w:ascii="Courier New" w:hAnsi="Courier New" w:cs="Courier New"/>
                  <w:sz w:val="20"/>
                  <w:szCs w:val="20"/>
                </w:rPr>
                <w:t>pentaho</w:t>
              </w:r>
              <w:proofErr w:type="spellEnd"/>
              <w:r w:rsidR="00A355B5">
                <w:rPr>
                  <w:rFonts w:ascii="Courier New" w:hAnsi="Courier New" w:cs="Courier New"/>
                  <w:sz w:val="20"/>
                  <w:szCs w:val="20"/>
                </w:rPr>
                <w:t>-server</w:t>
              </w:r>
            </w:ins>
            <w:r w:rsidRPr="005F6104">
              <w:rPr>
                <w:rFonts w:ascii="Courier New" w:hAnsi="Courier New" w:cs="Courier New"/>
                <w:sz w:val="20"/>
                <w:szCs w:val="20"/>
              </w:rPr>
              <w:t>"</w:t>
            </w:r>
          </w:p>
        </w:tc>
      </w:tr>
      <w:tr w:rsidR="005F6104" w14:paraId="08434325" w14:textId="77777777" w:rsidTr="008C3E0F">
        <w:tc>
          <w:tcPr>
            <w:tcW w:w="784" w:type="pct"/>
          </w:tcPr>
          <w:p w14:paraId="0A33E787" w14:textId="77777777" w:rsidR="005F6104" w:rsidRPr="008C3E0F" w:rsidRDefault="005F6104" w:rsidP="005F6104">
            <w:pPr>
              <w:rPr>
                <w:b/>
                <w:i/>
              </w:rPr>
            </w:pPr>
            <w:r w:rsidRPr="008C3E0F">
              <w:rPr>
                <w:b/>
                <w:i/>
              </w:rPr>
              <w:t>Linux</w:t>
            </w:r>
          </w:p>
        </w:tc>
        <w:tc>
          <w:tcPr>
            <w:tcW w:w="4216" w:type="pct"/>
          </w:tcPr>
          <w:p w14:paraId="0445E3DD" w14:textId="77777777" w:rsidR="005F6104" w:rsidRPr="005F6104" w:rsidRDefault="005F6104" w:rsidP="00A355B5">
            <w:pPr>
              <w:rPr>
                <w:rFonts w:ascii="Courier New" w:hAnsi="Courier New" w:cs="Courier New"/>
                <w:sz w:val="20"/>
                <w:szCs w:val="20"/>
              </w:rPr>
            </w:pPr>
            <w:r w:rsidRPr="005F6104">
              <w:rPr>
                <w:rFonts w:ascii="Courier New" w:hAnsi="Courier New" w:cs="Courier New"/>
                <w:sz w:val="20"/>
                <w:szCs w:val="20"/>
              </w:rPr>
              <w:t>./BAServerConfigAndSolutionsRestore.sh /opt/home/</w:t>
            </w:r>
            <w:proofErr w:type="spellStart"/>
            <w:r w:rsidRPr="005F6104">
              <w:rPr>
                <w:rFonts w:ascii="Courier New" w:hAnsi="Courier New" w:cs="Courier New"/>
                <w:sz w:val="20"/>
                <w:szCs w:val="20"/>
              </w:rPr>
              <w:t>pentaho</w:t>
            </w:r>
            <w:proofErr w:type="spellEnd"/>
            <w:r w:rsidRPr="005F6104">
              <w:rPr>
                <w:rFonts w:ascii="Courier New" w:hAnsi="Courier New" w:cs="Courier New"/>
                <w:sz w:val="20"/>
                <w:szCs w:val="20"/>
              </w:rPr>
              <w:t>/server/</w:t>
            </w:r>
            <w:proofErr w:type="spellStart"/>
            <w:del w:id="33" w:author="David Vandenbelt" w:date="2016-12-02T15:56:00Z">
              <w:r w:rsidRPr="005F6104" w:rsidDel="00A355B5">
                <w:rPr>
                  <w:rFonts w:ascii="Courier New" w:hAnsi="Courier New" w:cs="Courier New"/>
                  <w:sz w:val="20"/>
                  <w:szCs w:val="20"/>
                </w:rPr>
                <w:delText>biserver-ee</w:delText>
              </w:r>
            </w:del>
            <w:ins w:id="34" w:author="David Vandenbelt" w:date="2016-12-02T15:56:00Z">
              <w:r w:rsidR="00A355B5">
                <w:rPr>
                  <w:rFonts w:ascii="Courier New" w:hAnsi="Courier New" w:cs="Courier New"/>
                  <w:sz w:val="20"/>
                  <w:szCs w:val="20"/>
                </w:rPr>
                <w:t>pentaho</w:t>
              </w:r>
              <w:proofErr w:type="spellEnd"/>
              <w:r w:rsidR="00A355B5">
                <w:rPr>
                  <w:rFonts w:ascii="Courier New" w:hAnsi="Courier New" w:cs="Courier New"/>
                  <w:sz w:val="20"/>
                  <w:szCs w:val="20"/>
                </w:rPr>
                <w:t>-server</w:t>
              </w:r>
            </w:ins>
          </w:p>
        </w:tc>
      </w:tr>
    </w:tbl>
    <w:p w14:paraId="17739C37" w14:textId="77777777" w:rsidR="00F97BE1" w:rsidRPr="00F97BE1" w:rsidRDefault="00F97BE1" w:rsidP="004B58B1">
      <w:pPr>
        <w:pStyle w:val="ListParagraph"/>
        <w:numPr>
          <w:ilvl w:val="0"/>
          <w:numId w:val="11"/>
        </w:numPr>
      </w:pPr>
      <w:r w:rsidRPr="00F97BE1">
        <w:t>If you are not going to enable logging before restoring files, </w:t>
      </w:r>
      <w:hyperlink r:id="rId13" w:anchor="Step_4:_Update_the_BA_Server_Configuration" w:tooltip="Upgrade Pentaho Servers and Design Tools" w:history="1">
        <w:r w:rsidRPr="005F6104">
          <w:rPr>
            <w:color w:val="005DA6"/>
            <w:u w:val="single"/>
          </w:rPr>
          <w:t>update the BA Server configuration</w:t>
        </w:r>
      </w:hyperlink>
      <w:r w:rsidRPr="00F97BE1">
        <w:t>. </w:t>
      </w:r>
    </w:p>
    <w:p w14:paraId="35B38034" w14:textId="2B27B865" w:rsidR="00F97BE1" w:rsidRPr="00F97BE1" w:rsidRDefault="00F97BE1" w:rsidP="008E648E">
      <w:pPr>
        <w:pStyle w:val="Heading4"/>
      </w:pPr>
      <w:r w:rsidRPr="00F97BE1">
        <w:t xml:space="preserve">Optional: Enable Logging </w:t>
      </w:r>
      <w:ins w:id="35" w:author="David Vandenbelt" w:date="2016-12-06T16:38:00Z">
        <w:r w:rsidR="0018598A">
          <w:t>B</w:t>
        </w:r>
      </w:ins>
      <w:del w:id="36" w:author="David Vandenbelt" w:date="2016-12-06T16:38:00Z">
        <w:r w:rsidRPr="00F97BE1" w:rsidDel="0018598A">
          <w:delText>b</w:delText>
        </w:r>
      </w:del>
      <w:r w:rsidRPr="00F97BE1">
        <w:t>efore Restoring Files</w:t>
      </w:r>
    </w:p>
    <w:p w14:paraId="424A1239" w14:textId="77777777" w:rsidR="00F97BE1" w:rsidRPr="00F97BE1" w:rsidRDefault="00F97BE1" w:rsidP="008E648E">
      <w:r w:rsidRPr="00F97BE1">
        <w:t>Before you restore your BA Server configuration and solutions files, enable logging in the logging configuration file:</w:t>
      </w:r>
    </w:p>
    <w:p w14:paraId="2EA9EB8D" w14:textId="77777777" w:rsidR="008E648E" w:rsidRDefault="00F97BE1" w:rsidP="004B58B1">
      <w:pPr>
        <w:pStyle w:val="ListParagraph"/>
        <w:numPr>
          <w:ilvl w:val="0"/>
          <w:numId w:val="4"/>
        </w:numPr>
      </w:pPr>
      <w:r w:rsidRPr="00F97BE1">
        <w:t>Locate th</w:t>
      </w:r>
      <w:r w:rsidR="008E648E">
        <w:t xml:space="preserve">e </w:t>
      </w:r>
      <w:r w:rsidRPr="00B0340A">
        <w:rPr>
          <w:rFonts w:ascii="Courier New" w:hAnsi="Courier New" w:cs="Courier New"/>
          <w:sz w:val="20"/>
          <w:szCs w:val="20"/>
        </w:rPr>
        <w:t>/</w:t>
      </w:r>
      <w:proofErr w:type="spellStart"/>
      <w:r w:rsidRPr="00B0340A">
        <w:rPr>
          <w:rFonts w:ascii="Courier New" w:hAnsi="Courier New" w:cs="Courier New"/>
          <w:sz w:val="20"/>
          <w:szCs w:val="20"/>
        </w:rPr>
        <w:t>biserver-ee</w:t>
      </w:r>
      <w:proofErr w:type="spellEnd"/>
      <w:r w:rsidRPr="00B0340A">
        <w:rPr>
          <w:rFonts w:ascii="Courier New" w:hAnsi="Courier New" w:cs="Courier New"/>
          <w:sz w:val="20"/>
          <w:szCs w:val="20"/>
        </w:rPr>
        <w:t>/tomcat/</w:t>
      </w:r>
      <w:proofErr w:type="spellStart"/>
      <w:r w:rsidRPr="00B0340A">
        <w:rPr>
          <w:rFonts w:ascii="Courier New" w:hAnsi="Courier New" w:cs="Courier New"/>
          <w:sz w:val="20"/>
          <w:szCs w:val="20"/>
        </w:rPr>
        <w:t>webapps</w:t>
      </w:r>
      <w:proofErr w:type="spellEnd"/>
      <w:r w:rsidRPr="00B0340A">
        <w:rPr>
          <w:rFonts w:ascii="Courier New" w:hAnsi="Courier New" w:cs="Courier New"/>
          <w:sz w:val="20"/>
          <w:szCs w:val="20"/>
        </w:rPr>
        <w:t>/</w:t>
      </w:r>
      <w:proofErr w:type="spellStart"/>
      <w:r w:rsidRPr="00B0340A">
        <w:rPr>
          <w:rFonts w:ascii="Courier New" w:hAnsi="Courier New" w:cs="Courier New"/>
          <w:sz w:val="20"/>
          <w:szCs w:val="20"/>
        </w:rPr>
        <w:t>pentaho</w:t>
      </w:r>
      <w:proofErr w:type="spellEnd"/>
      <w:r w:rsidRPr="00B0340A">
        <w:rPr>
          <w:rFonts w:ascii="Courier New" w:hAnsi="Courier New" w:cs="Courier New"/>
          <w:sz w:val="20"/>
          <w:szCs w:val="20"/>
        </w:rPr>
        <w:t>/WEB-INF/classes</w:t>
      </w:r>
      <w:r w:rsidRPr="00F97BE1">
        <w:t> directory and open th</w:t>
      </w:r>
      <w:r w:rsidR="008E648E">
        <w:t xml:space="preserve">e </w:t>
      </w:r>
      <w:r w:rsidRPr="00B0340A">
        <w:rPr>
          <w:rFonts w:ascii="Courier New" w:hAnsi="Courier New" w:cs="Courier New"/>
          <w:sz w:val="20"/>
          <w:szCs w:val="20"/>
        </w:rPr>
        <w:t>log4j.xml</w:t>
      </w:r>
      <w:r w:rsidRPr="00F97BE1">
        <w:t> file with any text editor. </w:t>
      </w:r>
    </w:p>
    <w:p w14:paraId="47BE47B4" w14:textId="77777777" w:rsidR="00F97BE1" w:rsidRDefault="00F97BE1" w:rsidP="004B58B1">
      <w:pPr>
        <w:pStyle w:val="ListParagraph"/>
        <w:numPr>
          <w:ilvl w:val="0"/>
          <w:numId w:val="4"/>
        </w:numPr>
        <w:spacing w:after="0"/>
      </w:pPr>
      <w:r w:rsidRPr="00F97BE1">
        <w:t>Find the parameter for </w:t>
      </w:r>
      <w:r w:rsidRPr="008E648E">
        <w:rPr>
          <w:rFonts w:ascii="Courier New" w:hAnsi="Courier New" w:cs="Courier New"/>
        </w:rPr>
        <w:t>Threshold</w:t>
      </w:r>
      <w:r w:rsidR="00A355B5">
        <w:t xml:space="preserve"> a</w:t>
      </w:r>
      <w:r w:rsidRPr="00F97BE1">
        <w:t xml:space="preserve">nd </w:t>
      </w:r>
      <w:ins w:id="37" w:author="David Vandenbelt" w:date="2016-12-02T15:57:00Z">
        <w:r w:rsidR="00A355B5">
          <w:t xml:space="preserve">verify its value is set to INFO. If it is not set to INFO, </w:t>
        </w:r>
      </w:ins>
      <w:r w:rsidRPr="00F97BE1">
        <w:t>change the value as shown here:</w:t>
      </w:r>
    </w:p>
    <w:tbl>
      <w:tblPr>
        <w:tblStyle w:val="TableGrid"/>
        <w:tblW w:w="6835" w:type="dxa"/>
        <w:tblInd w:w="607" w:type="dxa"/>
        <w:tblLook w:val="04A0" w:firstRow="1" w:lastRow="0" w:firstColumn="1" w:lastColumn="0" w:noHBand="0" w:noVBand="1"/>
      </w:tblPr>
      <w:tblGrid>
        <w:gridCol w:w="1893"/>
        <w:gridCol w:w="4942"/>
      </w:tblGrid>
      <w:tr w:rsidR="005F6104" w14:paraId="4668BC3C" w14:textId="77777777" w:rsidTr="005F6104">
        <w:tc>
          <w:tcPr>
            <w:tcW w:w="1893" w:type="dxa"/>
          </w:tcPr>
          <w:p w14:paraId="69D1A92B" w14:textId="77777777" w:rsidR="005F6104" w:rsidRPr="005F6104" w:rsidRDefault="005F6104" w:rsidP="008C3E0F">
            <w:pPr>
              <w:rPr>
                <w:b/>
              </w:rPr>
            </w:pPr>
            <w:r w:rsidRPr="005F6104">
              <w:rPr>
                <w:b/>
              </w:rPr>
              <w:t xml:space="preserve">Old </w:t>
            </w:r>
            <w:proofErr w:type="spellStart"/>
            <w:r w:rsidRPr="005F6104">
              <w:rPr>
                <w:b/>
              </w:rPr>
              <w:t>param</w:t>
            </w:r>
            <w:proofErr w:type="spellEnd"/>
            <w:r w:rsidRPr="005F6104">
              <w:rPr>
                <w:b/>
              </w:rPr>
              <w:t xml:space="preserve"> value</w:t>
            </w:r>
          </w:p>
        </w:tc>
        <w:tc>
          <w:tcPr>
            <w:tcW w:w="4942" w:type="dxa"/>
          </w:tcPr>
          <w:p w14:paraId="2B53BC3A" w14:textId="77777777" w:rsidR="005F6104" w:rsidRPr="005F6104" w:rsidRDefault="005F6104" w:rsidP="008C3E0F">
            <w:pPr>
              <w:rPr>
                <w:rFonts w:ascii="Courier New" w:hAnsi="Courier New" w:cs="Courier New"/>
                <w:sz w:val="20"/>
                <w:szCs w:val="20"/>
              </w:rPr>
            </w:pPr>
            <w:r w:rsidRPr="005F6104">
              <w:rPr>
                <w:rFonts w:ascii="Courier New" w:hAnsi="Courier New" w:cs="Courier New"/>
                <w:sz w:val="20"/>
                <w:szCs w:val="20"/>
              </w:rPr>
              <w:t>&lt;</w:t>
            </w:r>
            <w:proofErr w:type="spellStart"/>
            <w:r w:rsidRPr="005F6104">
              <w:rPr>
                <w:rFonts w:ascii="Courier New" w:hAnsi="Courier New" w:cs="Courier New"/>
                <w:sz w:val="20"/>
                <w:szCs w:val="20"/>
              </w:rPr>
              <w:t>param</w:t>
            </w:r>
            <w:proofErr w:type="spellEnd"/>
            <w:r w:rsidRPr="005F6104">
              <w:rPr>
                <w:rFonts w:ascii="Courier New" w:hAnsi="Courier New" w:cs="Courier New"/>
                <w:sz w:val="20"/>
                <w:szCs w:val="20"/>
              </w:rPr>
              <w:t xml:space="preserve"> name="Threshold" value="ERROR"/&gt;</w:t>
            </w:r>
          </w:p>
        </w:tc>
      </w:tr>
      <w:tr w:rsidR="005F6104" w14:paraId="160AEDF8" w14:textId="77777777" w:rsidTr="005F6104">
        <w:tc>
          <w:tcPr>
            <w:tcW w:w="1893" w:type="dxa"/>
          </w:tcPr>
          <w:p w14:paraId="3B0A285B" w14:textId="77777777" w:rsidR="005F6104" w:rsidRPr="005F6104" w:rsidRDefault="005F6104" w:rsidP="005F6104">
            <w:pPr>
              <w:rPr>
                <w:b/>
              </w:rPr>
            </w:pPr>
            <w:r w:rsidRPr="005F6104">
              <w:rPr>
                <w:b/>
              </w:rPr>
              <w:t xml:space="preserve">New </w:t>
            </w:r>
            <w:proofErr w:type="spellStart"/>
            <w:r w:rsidRPr="005F6104">
              <w:rPr>
                <w:b/>
              </w:rPr>
              <w:t>param</w:t>
            </w:r>
            <w:proofErr w:type="spellEnd"/>
            <w:r w:rsidRPr="005F6104">
              <w:rPr>
                <w:b/>
              </w:rPr>
              <w:t xml:space="preserve"> value</w:t>
            </w:r>
          </w:p>
        </w:tc>
        <w:tc>
          <w:tcPr>
            <w:tcW w:w="4942" w:type="dxa"/>
          </w:tcPr>
          <w:p w14:paraId="0FBB0DBE" w14:textId="77777777" w:rsidR="005F6104" w:rsidRPr="005F6104" w:rsidRDefault="005F6104" w:rsidP="005F6104">
            <w:pPr>
              <w:rPr>
                <w:rFonts w:ascii="Courier New" w:hAnsi="Courier New" w:cs="Courier New"/>
                <w:sz w:val="20"/>
                <w:szCs w:val="20"/>
              </w:rPr>
            </w:pPr>
            <w:r w:rsidRPr="005F6104">
              <w:rPr>
                <w:rFonts w:ascii="Courier New" w:hAnsi="Courier New" w:cs="Courier New"/>
                <w:sz w:val="20"/>
                <w:szCs w:val="20"/>
              </w:rPr>
              <w:t>&lt;</w:t>
            </w:r>
            <w:proofErr w:type="spellStart"/>
            <w:r w:rsidRPr="005F6104">
              <w:rPr>
                <w:rFonts w:ascii="Courier New" w:hAnsi="Courier New" w:cs="Courier New"/>
                <w:sz w:val="20"/>
                <w:szCs w:val="20"/>
              </w:rPr>
              <w:t>param</w:t>
            </w:r>
            <w:proofErr w:type="spellEnd"/>
            <w:r w:rsidRPr="005F6104">
              <w:rPr>
                <w:rFonts w:ascii="Courier New" w:hAnsi="Courier New" w:cs="Courier New"/>
                <w:sz w:val="20"/>
                <w:szCs w:val="20"/>
              </w:rPr>
              <w:t xml:space="preserve"> name="Threshold" value="INFO"/&gt;</w:t>
            </w:r>
          </w:p>
        </w:tc>
      </w:tr>
    </w:tbl>
    <w:p w14:paraId="3C58028F" w14:textId="57032FC9" w:rsidR="00F97BE1" w:rsidRDefault="00EC64C6" w:rsidP="004B58B1">
      <w:pPr>
        <w:pStyle w:val="ListParagraph"/>
        <w:numPr>
          <w:ilvl w:val="0"/>
          <w:numId w:val="4"/>
        </w:numPr>
        <w:spacing w:after="0"/>
      </w:pPr>
      <w:ins w:id="38" w:author="David Vandenbelt" w:date="2016-12-06T16:32:00Z">
        <w:r>
          <w:t xml:space="preserve">Verify whether </w:t>
        </w:r>
      </w:ins>
      <w:ins w:id="39" w:author="David Vandenbelt" w:date="2016-12-02T15:58:00Z">
        <w:r w:rsidR="00A355B5">
          <w:t xml:space="preserve">the following category is </w:t>
        </w:r>
        <w:r>
          <w:t xml:space="preserve">in the </w:t>
        </w:r>
      </w:ins>
      <w:ins w:id="40" w:author="David Vandenbelt" w:date="2016-12-06T16:33:00Z">
        <w:r w:rsidRPr="00EC64C6">
          <w:rPr>
            <w:rFonts w:ascii="Courier New" w:hAnsi="Courier New" w:cs="Courier New"/>
            <w:sz w:val="20"/>
            <w:szCs w:val="20"/>
            <w:rPrChange w:id="41" w:author="David Vandenbelt" w:date="2016-12-06T16:33:00Z">
              <w:rPr/>
            </w:rPrChange>
          </w:rPr>
          <w:t>log4j.xml</w:t>
        </w:r>
        <w:r>
          <w:t xml:space="preserve"> </w:t>
        </w:r>
      </w:ins>
      <w:ins w:id="42" w:author="David Vandenbelt" w:date="2016-12-02T15:58:00Z">
        <w:r>
          <w:t xml:space="preserve">file. If </w:t>
        </w:r>
      </w:ins>
      <w:ins w:id="43" w:author="David Vandenbelt" w:date="2016-12-06T16:32:00Z">
        <w:r>
          <w:t xml:space="preserve">it is </w:t>
        </w:r>
      </w:ins>
      <w:ins w:id="44" w:author="David Vandenbelt" w:date="2016-12-02T15:58:00Z">
        <w:r>
          <w:t>not</w:t>
        </w:r>
      </w:ins>
      <w:ins w:id="45" w:author="David Vandenbelt" w:date="2016-12-06T16:32:00Z">
        <w:r>
          <w:t xml:space="preserve"> in the file</w:t>
        </w:r>
      </w:ins>
      <w:ins w:id="46" w:author="David Vandenbelt" w:date="2016-12-02T15:58:00Z">
        <w:r>
          <w:t xml:space="preserve">, then </w:t>
        </w:r>
      </w:ins>
      <w:del w:id="47" w:author="David Vandenbelt" w:date="2016-12-02T15:59:00Z">
        <w:r w:rsidR="00F97BE1" w:rsidRPr="00F97BE1" w:rsidDel="00A355B5">
          <w:delText>A</w:delText>
        </w:r>
      </w:del>
      <w:ins w:id="48" w:author="David Vandenbelt" w:date="2016-12-02T15:59:00Z">
        <w:r w:rsidR="00A355B5">
          <w:t>a</w:t>
        </w:r>
      </w:ins>
      <w:r w:rsidR="00F97BE1" w:rsidRPr="00F97BE1">
        <w:t xml:space="preserve">dd </w:t>
      </w:r>
      <w:del w:id="49" w:author="David Vandenbelt" w:date="2016-12-02T15:59:00Z">
        <w:r w:rsidR="00F97BE1" w:rsidRPr="00F97BE1" w:rsidDel="00A355B5">
          <w:delText>this category</w:delText>
        </w:r>
      </w:del>
      <w:ins w:id="50" w:author="David Vandenbelt" w:date="2016-12-02T15:59:00Z">
        <w:r w:rsidR="00A355B5">
          <w:t>it</w:t>
        </w:r>
      </w:ins>
      <w:r w:rsidR="00F97BE1" w:rsidRPr="00F97BE1">
        <w:t>:</w:t>
      </w:r>
    </w:p>
    <w:p w14:paraId="1766FC06" w14:textId="77777777" w:rsidR="005F6104" w:rsidRDefault="005F6104" w:rsidP="0042110A">
      <w:pPr>
        <w:spacing w:after="0"/>
        <w:ind w:left="720"/>
        <w:rPr>
          <w:rFonts w:ascii="Courier New" w:hAnsi="Courier New" w:cs="Courier New"/>
          <w:sz w:val="20"/>
          <w:szCs w:val="20"/>
        </w:rPr>
      </w:pPr>
      <w:r w:rsidRPr="005F6104">
        <w:rPr>
          <w:rFonts w:ascii="Courier New" w:hAnsi="Courier New" w:cs="Courier New"/>
          <w:sz w:val="20"/>
          <w:szCs w:val="20"/>
        </w:rPr>
        <w:t>&lt;category name="</w:t>
      </w:r>
      <w:proofErr w:type="spellStart"/>
      <w:proofErr w:type="gramStart"/>
      <w:r w:rsidRPr="005F6104">
        <w:rPr>
          <w:rFonts w:ascii="Courier New" w:hAnsi="Courier New" w:cs="Courier New"/>
          <w:sz w:val="20"/>
          <w:szCs w:val="20"/>
        </w:rPr>
        <w:t>org.pentaho</w:t>
      </w:r>
      <w:proofErr w:type="gramEnd"/>
      <w:r w:rsidRPr="005F6104">
        <w:rPr>
          <w:rFonts w:ascii="Courier New" w:hAnsi="Courier New" w:cs="Courier New"/>
          <w:sz w:val="20"/>
          <w:szCs w:val="20"/>
        </w:rPr>
        <w:t>.platform.engine.core.system.status</w:t>
      </w:r>
      <w:proofErr w:type="spellEnd"/>
      <w:r w:rsidRPr="005F6104">
        <w:rPr>
          <w:rFonts w:ascii="Courier New" w:hAnsi="Courier New" w:cs="Courier New"/>
          <w:sz w:val="20"/>
          <w:szCs w:val="20"/>
        </w:rPr>
        <w:t>"&gt;</w:t>
      </w:r>
    </w:p>
    <w:p w14:paraId="64DF1E03" w14:textId="77777777" w:rsidR="005F6104" w:rsidRDefault="005F6104" w:rsidP="005F6104">
      <w:pPr>
        <w:spacing w:after="0"/>
        <w:ind w:left="720"/>
        <w:rPr>
          <w:rFonts w:ascii="Courier New" w:hAnsi="Courier New" w:cs="Courier New"/>
          <w:sz w:val="20"/>
          <w:szCs w:val="20"/>
        </w:rPr>
      </w:pPr>
      <w:r w:rsidRPr="005F6104">
        <w:rPr>
          <w:rFonts w:ascii="Courier New" w:hAnsi="Courier New" w:cs="Courier New"/>
          <w:sz w:val="20"/>
          <w:szCs w:val="20"/>
        </w:rPr>
        <w:t>&lt;priority value="INFO"/&gt;</w:t>
      </w:r>
    </w:p>
    <w:p w14:paraId="5E8F3CE5" w14:textId="77777777" w:rsidR="005F6104" w:rsidRPr="005F6104" w:rsidRDefault="005F6104" w:rsidP="005F6104">
      <w:pPr>
        <w:spacing w:after="0"/>
        <w:ind w:left="720"/>
        <w:rPr>
          <w:rFonts w:ascii="Courier New" w:hAnsi="Courier New" w:cs="Courier New"/>
          <w:sz w:val="20"/>
          <w:szCs w:val="20"/>
        </w:rPr>
      </w:pPr>
      <w:r w:rsidRPr="00F97BE1">
        <w:rPr>
          <w:rFonts w:ascii="Courier New" w:eastAsia="Times New Roman" w:hAnsi="Courier New" w:cs="Courier New"/>
          <w:sz w:val="20"/>
          <w:szCs w:val="20"/>
        </w:rPr>
        <w:t>&lt;/category&gt;</w:t>
      </w:r>
    </w:p>
    <w:p w14:paraId="381FF4EF" w14:textId="77777777" w:rsidR="00F97BE1" w:rsidRPr="00F97BE1" w:rsidRDefault="00F97BE1" w:rsidP="00F97BE1">
      <w:pPr>
        <w:spacing w:after="0" w:line="240" w:lineRule="auto"/>
        <w:rPr>
          <w:rFonts w:ascii="Times New Roman" w:eastAsia="Times New Roman" w:hAnsi="Times New Roman" w:cs="Times New Roman"/>
          <w:vanish/>
          <w:sz w:val="24"/>
          <w:szCs w:val="24"/>
        </w:rPr>
      </w:pPr>
    </w:p>
    <w:p w14:paraId="3D044333" w14:textId="77777777" w:rsidR="00F97BE1" w:rsidRPr="00F97BE1" w:rsidRDefault="00F97BE1" w:rsidP="004B58B1">
      <w:pPr>
        <w:pStyle w:val="ListParagraph"/>
        <w:numPr>
          <w:ilvl w:val="0"/>
          <w:numId w:val="4"/>
        </w:numPr>
      </w:pPr>
      <w:r w:rsidRPr="00F97BE1">
        <w:t>Save and close the </w:t>
      </w:r>
      <w:r w:rsidR="00A206AA" w:rsidRPr="008B0049">
        <w:rPr>
          <w:rFonts w:ascii="Courier New" w:hAnsi="Courier New" w:cs="Courier New"/>
          <w:sz w:val="20"/>
          <w:szCs w:val="20"/>
        </w:rPr>
        <w:t>log4j.xml</w:t>
      </w:r>
      <w:r w:rsidR="00A206AA">
        <w:t xml:space="preserve"> f</w:t>
      </w:r>
      <w:r w:rsidRPr="00F97BE1">
        <w:t>ile.</w:t>
      </w:r>
    </w:p>
    <w:p w14:paraId="7134C822" w14:textId="77777777" w:rsidR="00C607C8" w:rsidRDefault="00C607C8">
      <w:pPr>
        <w:rPr>
          <w:rFonts w:eastAsia="Times New Roman" w:cs="Times New Roman"/>
          <w:b/>
          <w:bCs/>
          <w:sz w:val="32"/>
          <w:szCs w:val="36"/>
        </w:rPr>
      </w:pPr>
      <w:r>
        <w:br w:type="page"/>
      </w:r>
    </w:p>
    <w:p w14:paraId="6792D537" w14:textId="4ADBE6DF" w:rsidR="00F97BE1" w:rsidRPr="00F97BE1" w:rsidRDefault="00F97BE1" w:rsidP="008E648E">
      <w:pPr>
        <w:pStyle w:val="Heading2"/>
      </w:pPr>
      <w:r w:rsidRPr="00F97BE1">
        <w:lastRenderedPageBreak/>
        <w:t>Step 4: Update the BA Server Configuration</w:t>
      </w:r>
    </w:p>
    <w:p w14:paraId="070A8915" w14:textId="77777777" w:rsidR="00F97BE1" w:rsidRPr="00F97BE1" w:rsidRDefault="00F97BE1" w:rsidP="002917B6">
      <w:r w:rsidRPr="00F97BE1">
        <w:t xml:space="preserve">After you have restored your BA Server configuration and solution files, make the following </w:t>
      </w:r>
      <w:r w:rsidRPr="002917B6">
        <w:rPr>
          <w:rFonts w:ascii="Courier New" w:hAnsi="Courier New" w:cs="Courier New"/>
          <w:sz w:val="20"/>
          <w:szCs w:val="20"/>
        </w:rPr>
        <w:t>.xml</w:t>
      </w:r>
      <w:r w:rsidRPr="00F97BE1">
        <w:t xml:space="preserve"> file changes before starting the server.</w:t>
      </w:r>
    </w:p>
    <w:p w14:paraId="3A39A5E6" w14:textId="77777777" w:rsidR="002917B6" w:rsidRDefault="00F97BE1" w:rsidP="004B58B1">
      <w:pPr>
        <w:pStyle w:val="ListParagraph"/>
        <w:numPr>
          <w:ilvl w:val="0"/>
          <w:numId w:val="5"/>
        </w:numPr>
        <w:rPr>
          <w:rFonts w:ascii="Times New Roman" w:hAnsi="Times New Roman" w:cs="Times New Roman"/>
        </w:rPr>
      </w:pPr>
      <w:r w:rsidRPr="002917B6">
        <w:rPr>
          <w:rFonts w:ascii="Times New Roman" w:hAnsi="Times New Roman" w:cs="Times New Roman"/>
        </w:rPr>
        <w:t>Open the </w:t>
      </w:r>
      <w:r w:rsidRPr="002917B6">
        <w:rPr>
          <w:rFonts w:ascii="Courier New" w:hAnsi="Courier New" w:cs="Courier New"/>
          <w:sz w:val="20"/>
          <w:szCs w:val="20"/>
        </w:rPr>
        <w:t>web.xml</w:t>
      </w:r>
      <w:r w:rsidRPr="002917B6">
        <w:rPr>
          <w:rFonts w:ascii="Times New Roman" w:hAnsi="Times New Roman" w:cs="Times New Roman"/>
        </w:rPr>
        <w:t> file located here </w:t>
      </w:r>
      <w:proofErr w:type="spellStart"/>
      <w:r w:rsidRPr="002917B6">
        <w:rPr>
          <w:rFonts w:ascii="Courier New" w:hAnsi="Courier New" w:cs="Courier New"/>
          <w:sz w:val="20"/>
          <w:szCs w:val="20"/>
        </w:rPr>
        <w:t>pentaho</w:t>
      </w:r>
      <w:proofErr w:type="spellEnd"/>
      <w:r w:rsidRPr="002917B6">
        <w:rPr>
          <w:rFonts w:ascii="Courier New" w:hAnsi="Courier New" w:cs="Courier New"/>
          <w:sz w:val="20"/>
          <w:szCs w:val="20"/>
        </w:rPr>
        <w:t>-server/tomcat/</w:t>
      </w:r>
      <w:proofErr w:type="spellStart"/>
      <w:r w:rsidRPr="002917B6">
        <w:rPr>
          <w:rFonts w:ascii="Courier New" w:hAnsi="Courier New" w:cs="Courier New"/>
          <w:sz w:val="20"/>
          <w:szCs w:val="20"/>
        </w:rPr>
        <w:t>webapps</w:t>
      </w:r>
      <w:proofErr w:type="spellEnd"/>
      <w:r w:rsidRPr="002917B6">
        <w:rPr>
          <w:rFonts w:ascii="Courier New" w:hAnsi="Courier New" w:cs="Courier New"/>
          <w:sz w:val="20"/>
          <w:szCs w:val="20"/>
        </w:rPr>
        <w:t>/</w:t>
      </w:r>
      <w:proofErr w:type="spellStart"/>
      <w:r w:rsidRPr="002917B6">
        <w:rPr>
          <w:rFonts w:ascii="Courier New" w:hAnsi="Courier New" w:cs="Courier New"/>
          <w:sz w:val="20"/>
          <w:szCs w:val="20"/>
        </w:rPr>
        <w:t>pentaho</w:t>
      </w:r>
      <w:proofErr w:type="spellEnd"/>
      <w:r w:rsidRPr="002917B6">
        <w:rPr>
          <w:rFonts w:ascii="Courier New" w:hAnsi="Courier New" w:cs="Courier New"/>
          <w:sz w:val="20"/>
          <w:szCs w:val="20"/>
        </w:rPr>
        <w:t>/WEB-INF</w:t>
      </w:r>
      <w:r w:rsidRPr="002917B6">
        <w:rPr>
          <w:rFonts w:ascii="Times New Roman" w:hAnsi="Times New Roman" w:cs="Times New Roman"/>
        </w:rPr>
        <w:t>.</w:t>
      </w:r>
    </w:p>
    <w:p w14:paraId="509E3608" w14:textId="77777777" w:rsidR="00F97BE1" w:rsidRPr="00CA1EDA" w:rsidRDefault="00F97BE1" w:rsidP="004B58B1">
      <w:pPr>
        <w:pStyle w:val="ListParagraph"/>
        <w:numPr>
          <w:ilvl w:val="0"/>
          <w:numId w:val="5"/>
        </w:numPr>
        <w:spacing w:after="0"/>
        <w:rPr>
          <w:rFonts w:ascii="Times New Roman" w:hAnsi="Times New Roman" w:cs="Times New Roman"/>
        </w:rPr>
      </w:pPr>
      <w:r w:rsidRPr="00F97BE1">
        <w:t>Make the following filter class value and parameter value changes:</w:t>
      </w:r>
    </w:p>
    <w:tbl>
      <w:tblPr>
        <w:tblStyle w:val="TableGrid"/>
        <w:tblW w:w="11468" w:type="dxa"/>
        <w:tblInd w:w="607" w:type="dxa"/>
        <w:tblLook w:val="04A0" w:firstRow="1" w:lastRow="0" w:firstColumn="1" w:lastColumn="0" w:noHBand="0" w:noVBand="1"/>
      </w:tblPr>
      <w:tblGrid>
        <w:gridCol w:w="1170"/>
        <w:gridCol w:w="10298"/>
      </w:tblGrid>
      <w:tr w:rsidR="00CA1EDA" w14:paraId="01720741" w14:textId="77777777" w:rsidTr="008C3E0F">
        <w:tc>
          <w:tcPr>
            <w:tcW w:w="1170" w:type="dxa"/>
          </w:tcPr>
          <w:p w14:paraId="608BA3B3" w14:textId="77777777" w:rsidR="00CA1EDA" w:rsidRDefault="00CA1EDA" w:rsidP="008C3E0F">
            <w:r>
              <w:t>Old Text</w:t>
            </w:r>
          </w:p>
        </w:tc>
        <w:tc>
          <w:tcPr>
            <w:tcW w:w="10298" w:type="dxa"/>
          </w:tcPr>
          <w:p w14:paraId="6813FF37" w14:textId="77777777" w:rsidR="00CA1EDA" w:rsidRDefault="00CA1EDA" w:rsidP="008C3E0F">
            <w:pPr>
              <w:rPr>
                <w:rFonts w:ascii="Courier New" w:eastAsia="Times New Roman" w:hAnsi="Courier New" w:cs="Courier New"/>
                <w:sz w:val="20"/>
                <w:szCs w:val="20"/>
              </w:rPr>
            </w:pPr>
            <w:r w:rsidRPr="00F97BE1">
              <w:rPr>
                <w:rFonts w:ascii="Courier New" w:eastAsia="Times New Roman" w:hAnsi="Courier New" w:cs="Courier New"/>
                <w:sz w:val="20"/>
                <w:szCs w:val="20"/>
              </w:rPr>
              <w:t>&lt;filter&gt;</w:t>
            </w:r>
          </w:p>
          <w:p w14:paraId="6232BE1D" w14:textId="77777777" w:rsidR="00CA1EDA" w:rsidRPr="00F97BE1" w:rsidRDefault="00CA1EDA" w:rsidP="008C3E0F">
            <w:pPr>
              <w:spacing w:line="264" w:lineRule="atLeast"/>
              <w:rPr>
                <w:rFonts w:ascii="Times New Roman" w:eastAsia="Times New Roman" w:hAnsi="Times New Roman" w:cs="Times New Roman"/>
                <w:sz w:val="24"/>
                <w:szCs w:val="24"/>
              </w:rPr>
            </w:pPr>
            <w:r w:rsidRPr="00F97BE1">
              <w:rPr>
                <w:rFonts w:ascii="Courier New" w:eastAsia="Times New Roman" w:hAnsi="Courier New" w:cs="Courier New"/>
                <w:color w:val="666666"/>
                <w:sz w:val="20"/>
                <w:szCs w:val="20"/>
              </w:rPr>
              <w:t>  </w:t>
            </w:r>
            <w:r w:rsidRPr="00F97BE1">
              <w:rPr>
                <w:rFonts w:ascii="Courier New" w:eastAsia="Times New Roman" w:hAnsi="Courier New" w:cs="Courier New"/>
                <w:sz w:val="20"/>
                <w:szCs w:val="20"/>
              </w:rPr>
              <w:t>&lt;filter-name&gt;Spring Security Filter Chain Proxy&lt;/filter-name&gt;</w:t>
            </w:r>
          </w:p>
          <w:p w14:paraId="4FB45645" w14:textId="77777777" w:rsidR="00CA1EDA" w:rsidRPr="00F97BE1" w:rsidRDefault="00CA1EDA" w:rsidP="008C3E0F">
            <w:pPr>
              <w:spacing w:line="264" w:lineRule="atLeast"/>
              <w:rPr>
                <w:rFonts w:ascii="Times New Roman" w:eastAsia="Times New Roman" w:hAnsi="Times New Roman" w:cs="Times New Roman"/>
                <w:sz w:val="24"/>
                <w:szCs w:val="24"/>
              </w:rPr>
            </w:pPr>
            <w:r w:rsidRPr="00F97BE1">
              <w:rPr>
                <w:rFonts w:ascii="Courier New" w:eastAsia="Times New Roman" w:hAnsi="Courier New" w:cs="Courier New"/>
                <w:color w:val="666666"/>
                <w:sz w:val="20"/>
                <w:szCs w:val="20"/>
              </w:rPr>
              <w:t>  </w:t>
            </w:r>
            <w:r w:rsidRPr="00F97BE1">
              <w:rPr>
                <w:rFonts w:ascii="Courier New" w:eastAsia="Times New Roman" w:hAnsi="Courier New" w:cs="Courier New"/>
                <w:sz w:val="20"/>
                <w:szCs w:val="20"/>
              </w:rPr>
              <w:t>&lt;filter-class&gt;</w:t>
            </w:r>
            <w:proofErr w:type="gramStart"/>
            <w:r w:rsidRPr="00F97BE1">
              <w:rPr>
                <w:rFonts w:ascii="Courier New" w:eastAsia="Times New Roman" w:hAnsi="Courier New" w:cs="Courier New"/>
                <w:sz w:val="20"/>
                <w:szCs w:val="20"/>
              </w:rPr>
              <w:t>org.springframework</w:t>
            </w:r>
            <w:proofErr w:type="gramEnd"/>
            <w:r w:rsidRPr="00F97BE1">
              <w:rPr>
                <w:rFonts w:ascii="Courier New" w:eastAsia="Times New Roman" w:hAnsi="Courier New" w:cs="Courier New"/>
                <w:sz w:val="20"/>
                <w:szCs w:val="20"/>
              </w:rPr>
              <w:t>.security.util.FilterToBeanProxy&lt;/filter-class&gt;</w:t>
            </w:r>
          </w:p>
          <w:p w14:paraId="545E78F2" w14:textId="77777777" w:rsidR="00082065" w:rsidRDefault="00CA1EDA" w:rsidP="008C3E0F">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97BE1">
              <w:rPr>
                <w:rFonts w:ascii="Courier New" w:eastAsia="Times New Roman" w:hAnsi="Courier New" w:cs="Courier New"/>
                <w:sz w:val="20"/>
                <w:szCs w:val="20"/>
              </w:rPr>
              <w:t>&lt;</w:t>
            </w:r>
            <w:proofErr w:type="spellStart"/>
            <w:r w:rsidRPr="00F97BE1">
              <w:rPr>
                <w:rFonts w:ascii="Courier New" w:eastAsia="Times New Roman" w:hAnsi="Courier New" w:cs="Courier New"/>
                <w:sz w:val="20"/>
                <w:szCs w:val="20"/>
              </w:rPr>
              <w:t>init-param</w:t>
            </w:r>
            <w:proofErr w:type="spellEnd"/>
            <w:r w:rsidRPr="00F97BE1">
              <w:rPr>
                <w:rFonts w:ascii="Courier New" w:eastAsia="Times New Roman" w:hAnsi="Courier New" w:cs="Courier New"/>
                <w:sz w:val="20"/>
                <w:szCs w:val="20"/>
              </w:rPr>
              <w:t>&gt;</w:t>
            </w:r>
          </w:p>
          <w:p w14:paraId="4752BAA0" w14:textId="77777777" w:rsidR="00CA1EDA" w:rsidRPr="00082065" w:rsidRDefault="00082065" w:rsidP="008C3E0F">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CA1EDA" w:rsidRPr="00F97BE1">
              <w:rPr>
                <w:rFonts w:ascii="Courier New" w:eastAsia="Times New Roman" w:hAnsi="Courier New" w:cs="Courier New"/>
                <w:sz w:val="20"/>
                <w:szCs w:val="20"/>
              </w:rPr>
              <w:t>&lt;</w:t>
            </w:r>
            <w:proofErr w:type="spellStart"/>
            <w:r w:rsidR="00CA1EDA" w:rsidRPr="00F97BE1">
              <w:rPr>
                <w:rFonts w:ascii="Courier New" w:eastAsia="Times New Roman" w:hAnsi="Courier New" w:cs="Courier New"/>
                <w:sz w:val="20"/>
                <w:szCs w:val="20"/>
              </w:rPr>
              <w:t>param</w:t>
            </w:r>
            <w:proofErr w:type="spellEnd"/>
            <w:r w:rsidR="00CA1EDA" w:rsidRPr="00F97BE1">
              <w:rPr>
                <w:rFonts w:ascii="Courier New" w:eastAsia="Times New Roman" w:hAnsi="Courier New" w:cs="Courier New"/>
                <w:sz w:val="20"/>
                <w:szCs w:val="20"/>
              </w:rPr>
              <w:t>-name&gt;</w:t>
            </w:r>
            <w:proofErr w:type="spellStart"/>
            <w:r w:rsidR="00CA1EDA" w:rsidRPr="00F97BE1">
              <w:rPr>
                <w:rFonts w:ascii="Courier New" w:eastAsia="Times New Roman" w:hAnsi="Courier New" w:cs="Courier New"/>
                <w:sz w:val="20"/>
                <w:szCs w:val="20"/>
              </w:rPr>
              <w:t>targetBean</w:t>
            </w:r>
            <w:proofErr w:type="spellEnd"/>
            <w:r w:rsidR="00CA1EDA" w:rsidRPr="00F97BE1">
              <w:rPr>
                <w:rFonts w:ascii="Courier New" w:eastAsia="Times New Roman" w:hAnsi="Courier New" w:cs="Courier New"/>
                <w:sz w:val="20"/>
                <w:szCs w:val="20"/>
              </w:rPr>
              <w:t>&lt;/</w:t>
            </w:r>
            <w:proofErr w:type="spellStart"/>
            <w:r w:rsidR="00CA1EDA" w:rsidRPr="00F97BE1">
              <w:rPr>
                <w:rFonts w:ascii="Courier New" w:eastAsia="Times New Roman" w:hAnsi="Courier New" w:cs="Courier New"/>
                <w:sz w:val="20"/>
                <w:szCs w:val="20"/>
              </w:rPr>
              <w:t>param</w:t>
            </w:r>
            <w:proofErr w:type="spellEnd"/>
            <w:r w:rsidR="00CA1EDA" w:rsidRPr="00F97BE1">
              <w:rPr>
                <w:rFonts w:ascii="Courier New" w:eastAsia="Times New Roman" w:hAnsi="Courier New" w:cs="Courier New"/>
                <w:sz w:val="20"/>
                <w:szCs w:val="20"/>
              </w:rPr>
              <w:t>-name&gt;</w:t>
            </w:r>
          </w:p>
          <w:p w14:paraId="4BCE5661" w14:textId="77777777" w:rsidR="00CA1EDA" w:rsidRDefault="00082065" w:rsidP="008C3E0F">
            <w:pPr>
              <w:rPr>
                <w:rFonts w:ascii="Courier New" w:hAnsi="Courier New" w:cs="Courier New"/>
                <w:sz w:val="20"/>
                <w:szCs w:val="20"/>
              </w:rPr>
            </w:pPr>
            <w:r w:rsidRPr="00082065">
              <w:t xml:space="preserve">    </w:t>
            </w:r>
            <w:r>
              <w:t xml:space="preserve">      </w:t>
            </w:r>
            <w:r w:rsidRPr="00082065">
              <w:rPr>
                <w:rFonts w:ascii="Courier New" w:hAnsi="Courier New" w:cs="Courier New"/>
                <w:sz w:val="20"/>
                <w:szCs w:val="20"/>
              </w:rPr>
              <w:t>&lt;</w:t>
            </w:r>
            <w:proofErr w:type="spellStart"/>
            <w:r w:rsidRPr="00082065">
              <w:rPr>
                <w:rFonts w:ascii="Courier New" w:hAnsi="Courier New" w:cs="Courier New"/>
                <w:sz w:val="20"/>
                <w:szCs w:val="20"/>
              </w:rPr>
              <w:t>param</w:t>
            </w:r>
            <w:proofErr w:type="spellEnd"/>
            <w:r w:rsidRPr="00082065">
              <w:rPr>
                <w:rFonts w:ascii="Courier New" w:hAnsi="Courier New" w:cs="Courier New"/>
                <w:sz w:val="20"/>
                <w:szCs w:val="20"/>
              </w:rPr>
              <w:t>-value&gt;</w:t>
            </w:r>
            <w:proofErr w:type="spellStart"/>
            <w:r w:rsidRPr="00082065">
              <w:rPr>
                <w:rFonts w:ascii="Courier New" w:hAnsi="Courier New" w:cs="Courier New"/>
                <w:sz w:val="20"/>
                <w:szCs w:val="20"/>
              </w:rPr>
              <w:t>filterChainProxy</w:t>
            </w:r>
            <w:proofErr w:type="spellEnd"/>
            <w:r w:rsidRPr="00082065">
              <w:rPr>
                <w:rFonts w:ascii="Courier New" w:hAnsi="Courier New" w:cs="Courier New"/>
                <w:sz w:val="20"/>
                <w:szCs w:val="20"/>
              </w:rPr>
              <w:t>&lt;/</w:t>
            </w:r>
            <w:proofErr w:type="spellStart"/>
            <w:r w:rsidRPr="00082065">
              <w:rPr>
                <w:rFonts w:ascii="Courier New" w:hAnsi="Courier New" w:cs="Courier New"/>
                <w:sz w:val="20"/>
                <w:szCs w:val="20"/>
              </w:rPr>
              <w:t>param</w:t>
            </w:r>
            <w:proofErr w:type="spellEnd"/>
            <w:r w:rsidRPr="00082065">
              <w:rPr>
                <w:rFonts w:ascii="Courier New" w:hAnsi="Courier New" w:cs="Courier New"/>
                <w:sz w:val="20"/>
                <w:szCs w:val="20"/>
              </w:rPr>
              <w:t>-value&gt;</w:t>
            </w:r>
          </w:p>
          <w:p w14:paraId="45D4A14D" w14:textId="77777777" w:rsidR="00082065" w:rsidRDefault="00082065" w:rsidP="008C3E0F">
            <w:pPr>
              <w:rPr>
                <w:rFonts w:ascii="Courier New" w:eastAsia="Times New Roman" w:hAnsi="Courier New" w:cs="Courier New"/>
                <w:sz w:val="20"/>
                <w:szCs w:val="20"/>
              </w:rPr>
            </w:pPr>
            <w:r w:rsidRPr="00F97BE1">
              <w:rPr>
                <w:rFonts w:ascii="Courier New" w:eastAsia="Times New Roman" w:hAnsi="Courier New" w:cs="Courier New"/>
                <w:color w:val="666666"/>
                <w:sz w:val="20"/>
                <w:szCs w:val="20"/>
              </w:rPr>
              <w:t>  </w:t>
            </w:r>
            <w:r w:rsidRPr="00F97BE1">
              <w:rPr>
                <w:rFonts w:ascii="Courier New" w:eastAsia="Times New Roman" w:hAnsi="Courier New" w:cs="Courier New"/>
                <w:sz w:val="20"/>
                <w:szCs w:val="20"/>
              </w:rPr>
              <w:t>&lt;/</w:t>
            </w:r>
            <w:proofErr w:type="spellStart"/>
            <w:r w:rsidRPr="00F97BE1">
              <w:rPr>
                <w:rFonts w:ascii="Courier New" w:eastAsia="Times New Roman" w:hAnsi="Courier New" w:cs="Courier New"/>
                <w:sz w:val="20"/>
                <w:szCs w:val="20"/>
              </w:rPr>
              <w:t>init-param</w:t>
            </w:r>
            <w:proofErr w:type="spellEnd"/>
            <w:r w:rsidRPr="00F97BE1">
              <w:rPr>
                <w:rFonts w:ascii="Courier New" w:eastAsia="Times New Roman" w:hAnsi="Courier New" w:cs="Courier New"/>
                <w:sz w:val="20"/>
                <w:szCs w:val="20"/>
              </w:rPr>
              <w:t>&gt;</w:t>
            </w:r>
          </w:p>
          <w:p w14:paraId="093CED8E" w14:textId="77777777" w:rsidR="00082065" w:rsidRPr="00082065" w:rsidRDefault="00082065" w:rsidP="008C3E0F">
            <w:pPr>
              <w:rPr>
                <w:rFonts w:ascii="Courier New" w:hAnsi="Courier New" w:cs="Courier New"/>
                <w:sz w:val="20"/>
                <w:szCs w:val="20"/>
              </w:rPr>
            </w:pPr>
            <w:r w:rsidRPr="00F97BE1">
              <w:rPr>
                <w:rFonts w:ascii="Courier New" w:eastAsia="Times New Roman" w:hAnsi="Courier New" w:cs="Courier New"/>
                <w:sz w:val="20"/>
                <w:szCs w:val="20"/>
              </w:rPr>
              <w:t>&lt;/filter</w:t>
            </w:r>
            <w:r>
              <w:rPr>
                <w:rFonts w:ascii="Courier New" w:eastAsia="Times New Roman" w:hAnsi="Courier New" w:cs="Courier New"/>
                <w:sz w:val="20"/>
                <w:szCs w:val="20"/>
              </w:rPr>
              <w:t>&gt;</w:t>
            </w:r>
          </w:p>
        </w:tc>
      </w:tr>
      <w:tr w:rsidR="00CA1EDA" w14:paraId="64D12793" w14:textId="77777777" w:rsidTr="008C3E0F">
        <w:tc>
          <w:tcPr>
            <w:tcW w:w="1170" w:type="dxa"/>
          </w:tcPr>
          <w:p w14:paraId="0E8CF19A" w14:textId="77777777" w:rsidR="00CA1EDA" w:rsidRDefault="00CA1EDA" w:rsidP="00CA1EDA">
            <w:r>
              <w:t>New Text</w:t>
            </w:r>
          </w:p>
        </w:tc>
        <w:tc>
          <w:tcPr>
            <w:tcW w:w="10298" w:type="dxa"/>
          </w:tcPr>
          <w:p w14:paraId="501D6222" w14:textId="77777777" w:rsidR="00CA1EDA" w:rsidRDefault="003757B7" w:rsidP="00CA1EDA">
            <w:pPr>
              <w:rPr>
                <w:rFonts w:ascii="Courier New" w:eastAsia="Times New Roman" w:hAnsi="Courier New" w:cs="Courier New"/>
                <w:sz w:val="20"/>
                <w:szCs w:val="20"/>
              </w:rPr>
            </w:pPr>
            <w:r w:rsidRPr="00F97BE1">
              <w:rPr>
                <w:rFonts w:ascii="Courier New" w:eastAsia="Times New Roman" w:hAnsi="Courier New" w:cs="Courier New"/>
                <w:sz w:val="20"/>
                <w:szCs w:val="20"/>
              </w:rPr>
              <w:t>&lt;filter&gt;</w:t>
            </w:r>
          </w:p>
          <w:p w14:paraId="124A98BF" w14:textId="77777777" w:rsidR="003757B7" w:rsidRDefault="003757B7" w:rsidP="00CA1EDA">
            <w:pPr>
              <w:rPr>
                <w:rFonts w:ascii="Courier New" w:eastAsia="Times New Roman" w:hAnsi="Courier New" w:cs="Courier New"/>
                <w:sz w:val="20"/>
                <w:szCs w:val="20"/>
              </w:rPr>
            </w:pPr>
            <w:r w:rsidRPr="00F97BE1">
              <w:rPr>
                <w:rFonts w:ascii="Courier New" w:eastAsia="Times New Roman" w:hAnsi="Courier New" w:cs="Courier New"/>
                <w:color w:val="666666"/>
                <w:sz w:val="20"/>
                <w:szCs w:val="20"/>
              </w:rPr>
              <w:t>  </w:t>
            </w:r>
            <w:r w:rsidRPr="00F97BE1">
              <w:rPr>
                <w:rFonts w:ascii="Courier New" w:eastAsia="Times New Roman" w:hAnsi="Courier New" w:cs="Courier New"/>
                <w:sz w:val="20"/>
                <w:szCs w:val="20"/>
              </w:rPr>
              <w:t>&lt;filter-name&gt;Spring Security Filter Chain Proxy&lt;/filter-name&gt;</w:t>
            </w:r>
          </w:p>
          <w:p w14:paraId="52D27FD9" w14:textId="77777777" w:rsidR="003757B7" w:rsidRDefault="003757B7" w:rsidP="00CA1EDA">
            <w:pPr>
              <w:rPr>
                <w:rFonts w:ascii="Courier New" w:eastAsia="Times New Roman" w:hAnsi="Courier New" w:cs="Courier New"/>
                <w:sz w:val="20"/>
                <w:szCs w:val="20"/>
              </w:rPr>
            </w:pPr>
            <w:r w:rsidRPr="00F97BE1">
              <w:rPr>
                <w:rFonts w:ascii="Courier New" w:eastAsia="Times New Roman" w:hAnsi="Courier New" w:cs="Courier New"/>
                <w:color w:val="666666"/>
                <w:sz w:val="20"/>
                <w:szCs w:val="20"/>
              </w:rPr>
              <w:t>  </w:t>
            </w:r>
            <w:proofErr w:type="gramStart"/>
            <w:r w:rsidRPr="00F97BE1">
              <w:rPr>
                <w:rFonts w:ascii="Courier New" w:eastAsia="Times New Roman" w:hAnsi="Courier New" w:cs="Courier New"/>
                <w:sz w:val="20"/>
                <w:szCs w:val="20"/>
              </w:rPr>
              <w:t>&lt;!--</w:t>
            </w:r>
            <w:proofErr w:type="gramEnd"/>
            <w:r w:rsidRPr="00F97BE1">
              <w:rPr>
                <w:rFonts w:ascii="Courier New" w:eastAsia="Times New Roman" w:hAnsi="Courier New" w:cs="Courier New"/>
                <w:sz w:val="20"/>
                <w:szCs w:val="20"/>
              </w:rPr>
              <w:t xml:space="preserve">@deprecate </w:t>
            </w:r>
            <w:proofErr w:type="spellStart"/>
            <w:r w:rsidRPr="00F97BE1">
              <w:rPr>
                <w:rFonts w:ascii="Courier New" w:eastAsia="Times New Roman" w:hAnsi="Courier New" w:cs="Courier New"/>
                <w:sz w:val="20"/>
                <w:szCs w:val="20"/>
              </w:rPr>
              <w:t>FilterToBeanProxy</w:t>
            </w:r>
            <w:proofErr w:type="spellEnd"/>
            <w:r w:rsidRPr="00F97BE1">
              <w:rPr>
                <w:rFonts w:ascii="Courier New" w:eastAsia="Times New Roman" w:hAnsi="Courier New" w:cs="Courier New"/>
                <w:sz w:val="20"/>
                <w:szCs w:val="20"/>
              </w:rPr>
              <w:t xml:space="preserve"> in </w:t>
            </w:r>
            <w:proofErr w:type="spellStart"/>
            <w:r w:rsidRPr="00F97BE1">
              <w:rPr>
                <w:rFonts w:ascii="Courier New" w:eastAsia="Times New Roman" w:hAnsi="Courier New" w:cs="Courier New"/>
                <w:sz w:val="20"/>
                <w:szCs w:val="20"/>
              </w:rPr>
              <w:t>favour</w:t>
            </w:r>
            <w:proofErr w:type="spellEnd"/>
            <w:r w:rsidRPr="00F97BE1">
              <w:rPr>
                <w:rFonts w:ascii="Courier New" w:eastAsia="Times New Roman" w:hAnsi="Courier New" w:cs="Courier New"/>
                <w:sz w:val="20"/>
                <w:szCs w:val="20"/>
              </w:rPr>
              <w:t xml:space="preserve"> of </w:t>
            </w:r>
            <w:proofErr w:type="spellStart"/>
            <w:r w:rsidRPr="00F97BE1">
              <w:rPr>
                <w:rFonts w:ascii="Courier New" w:eastAsia="Times New Roman" w:hAnsi="Courier New" w:cs="Courier New"/>
                <w:sz w:val="20"/>
                <w:szCs w:val="20"/>
              </w:rPr>
              <w:t>DelegatingFilterProxy</w:t>
            </w:r>
            <w:proofErr w:type="spellEnd"/>
            <w:r w:rsidRPr="00F97BE1">
              <w:rPr>
                <w:rFonts w:ascii="Courier New" w:eastAsia="Times New Roman" w:hAnsi="Courier New" w:cs="Courier New"/>
                <w:sz w:val="20"/>
                <w:szCs w:val="20"/>
              </w:rPr>
              <w:t>--&gt;</w:t>
            </w:r>
          </w:p>
          <w:p w14:paraId="707F84F7" w14:textId="77777777" w:rsidR="003757B7" w:rsidRDefault="003757B7" w:rsidP="00CA1EDA">
            <w:pPr>
              <w:rPr>
                <w:rFonts w:ascii="Courier New" w:eastAsia="Times New Roman" w:hAnsi="Courier New" w:cs="Courier New"/>
                <w:sz w:val="20"/>
                <w:szCs w:val="20"/>
              </w:rPr>
            </w:pPr>
            <w:r w:rsidRPr="00F97BE1">
              <w:rPr>
                <w:rFonts w:ascii="Courier New" w:eastAsia="Times New Roman" w:hAnsi="Courier New" w:cs="Courier New"/>
                <w:color w:val="666666"/>
                <w:sz w:val="20"/>
                <w:szCs w:val="20"/>
              </w:rPr>
              <w:t>  </w:t>
            </w:r>
            <w:r w:rsidRPr="00F97BE1">
              <w:rPr>
                <w:rFonts w:ascii="Courier New" w:eastAsia="Times New Roman" w:hAnsi="Courier New" w:cs="Courier New"/>
                <w:sz w:val="20"/>
                <w:szCs w:val="20"/>
              </w:rPr>
              <w:t>&lt;filter-class&gt;</w:t>
            </w:r>
            <w:proofErr w:type="gramStart"/>
            <w:r w:rsidRPr="00F97BE1">
              <w:rPr>
                <w:rFonts w:ascii="Courier New" w:eastAsia="Times New Roman" w:hAnsi="Courier New" w:cs="Courier New"/>
                <w:sz w:val="20"/>
                <w:szCs w:val="20"/>
              </w:rPr>
              <w:t>org.springframework.web.filter</w:t>
            </w:r>
            <w:proofErr w:type="gramEnd"/>
            <w:r w:rsidRPr="00F97BE1">
              <w:rPr>
                <w:rFonts w:ascii="Courier New" w:eastAsia="Times New Roman" w:hAnsi="Courier New" w:cs="Courier New"/>
                <w:sz w:val="20"/>
                <w:szCs w:val="20"/>
              </w:rPr>
              <w:t>.DelegatingFilterProxy&lt;/filter-class&gt;</w:t>
            </w:r>
          </w:p>
          <w:p w14:paraId="671CEF77" w14:textId="77777777" w:rsidR="003757B7" w:rsidRDefault="003757B7" w:rsidP="00CA1EDA">
            <w:pPr>
              <w:rPr>
                <w:rFonts w:ascii="Courier New" w:eastAsia="Times New Roman" w:hAnsi="Courier New" w:cs="Courier New"/>
                <w:sz w:val="20"/>
                <w:szCs w:val="20"/>
              </w:rPr>
            </w:pPr>
            <w:r w:rsidRPr="00F97BE1">
              <w:rPr>
                <w:rFonts w:ascii="Courier New" w:eastAsia="Times New Roman" w:hAnsi="Courier New" w:cs="Courier New"/>
                <w:color w:val="666666"/>
                <w:sz w:val="20"/>
                <w:szCs w:val="20"/>
              </w:rPr>
              <w:t>  </w:t>
            </w:r>
            <w:r w:rsidRPr="00F97BE1">
              <w:rPr>
                <w:rFonts w:ascii="Courier New" w:eastAsia="Times New Roman" w:hAnsi="Courier New" w:cs="Courier New"/>
                <w:sz w:val="20"/>
                <w:szCs w:val="20"/>
              </w:rPr>
              <w:t>&lt;</w:t>
            </w:r>
            <w:proofErr w:type="spellStart"/>
            <w:r w:rsidRPr="00F97BE1">
              <w:rPr>
                <w:rFonts w:ascii="Courier New" w:eastAsia="Times New Roman" w:hAnsi="Courier New" w:cs="Courier New"/>
                <w:sz w:val="20"/>
                <w:szCs w:val="20"/>
              </w:rPr>
              <w:t>init-param</w:t>
            </w:r>
            <w:proofErr w:type="spellEnd"/>
            <w:r w:rsidRPr="00F97BE1">
              <w:rPr>
                <w:rFonts w:ascii="Courier New" w:eastAsia="Times New Roman" w:hAnsi="Courier New" w:cs="Courier New"/>
                <w:sz w:val="20"/>
                <w:szCs w:val="20"/>
              </w:rPr>
              <w:t>&gt;</w:t>
            </w:r>
          </w:p>
          <w:p w14:paraId="5C1B8C42" w14:textId="77777777" w:rsidR="003757B7" w:rsidRPr="00F97BE1" w:rsidRDefault="003757B7" w:rsidP="003757B7">
            <w:pPr>
              <w:spacing w:line="264" w:lineRule="atLeast"/>
              <w:rPr>
                <w:rFonts w:ascii="Times New Roman" w:eastAsia="Times New Roman" w:hAnsi="Times New Roman" w:cs="Times New Roman"/>
                <w:sz w:val="24"/>
                <w:szCs w:val="24"/>
              </w:rPr>
            </w:pPr>
            <w:r w:rsidRPr="00F97BE1">
              <w:rPr>
                <w:rFonts w:ascii="Courier New" w:eastAsia="Times New Roman" w:hAnsi="Courier New" w:cs="Courier New"/>
                <w:color w:val="666666"/>
                <w:sz w:val="20"/>
                <w:szCs w:val="20"/>
              </w:rPr>
              <w:t>    </w:t>
            </w:r>
            <w:r w:rsidRPr="00F97BE1">
              <w:rPr>
                <w:rFonts w:ascii="Courier New" w:eastAsia="Times New Roman" w:hAnsi="Courier New" w:cs="Courier New"/>
                <w:sz w:val="20"/>
                <w:szCs w:val="20"/>
              </w:rPr>
              <w:t>&lt;</w:t>
            </w:r>
            <w:proofErr w:type="spellStart"/>
            <w:r w:rsidRPr="00F97BE1">
              <w:rPr>
                <w:rFonts w:ascii="Courier New" w:eastAsia="Times New Roman" w:hAnsi="Courier New" w:cs="Courier New"/>
                <w:sz w:val="20"/>
                <w:szCs w:val="20"/>
              </w:rPr>
              <w:t>param</w:t>
            </w:r>
            <w:proofErr w:type="spellEnd"/>
            <w:r w:rsidRPr="00F97BE1">
              <w:rPr>
                <w:rFonts w:ascii="Courier New" w:eastAsia="Times New Roman" w:hAnsi="Courier New" w:cs="Courier New"/>
                <w:sz w:val="20"/>
                <w:szCs w:val="20"/>
              </w:rPr>
              <w:t>-name&gt;</w:t>
            </w:r>
            <w:proofErr w:type="spellStart"/>
            <w:r w:rsidRPr="00F97BE1">
              <w:rPr>
                <w:rFonts w:ascii="Courier New" w:eastAsia="Times New Roman" w:hAnsi="Courier New" w:cs="Courier New"/>
                <w:sz w:val="20"/>
                <w:szCs w:val="20"/>
              </w:rPr>
              <w:t>targetBeanName</w:t>
            </w:r>
            <w:proofErr w:type="spellEnd"/>
            <w:r w:rsidRPr="00F97BE1">
              <w:rPr>
                <w:rFonts w:ascii="Courier New" w:eastAsia="Times New Roman" w:hAnsi="Courier New" w:cs="Courier New"/>
                <w:sz w:val="20"/>
                <w:szCs w:val="20"/>
              </w:rPr>
              <w:t>&lt;/</w:t>
            </w:r>
            <w:proofErr w:type="spellStart"/>
            <w:r w:rsidRPr="00F97BE1">
              <w:rPr>
                <w:rFonts w:ascii="Courier New" w:eastAsia="Times New Roman" w:hAnsi="Courier New" w:cs="Courier New"/>
                <w:sz w:val="20"/>
                <w:szCs w:val="20"/>
              </w:rPr>
              <w:t>param</w:t>
            </w:r>
            <w:proofErr w:type="spellEnd"/>
            <w:r w:rsidRPr="00F97BE1">
              <w:rPr>
                <w:rFonts w:ascii="Courier New" w:eastAsia="Times New Roman" w:hAnsi="Courier New" w:cs="Courier New"/>
                <w:sz w:val="20"/>
                <w:szCs w:val="20"/>
              </w:rPr>
              <w:t>-name&gt;</w:t>
            </w:r>
          </w:p>
          <w:p w14:paraId="27E0ACA0" w14:textId="77777777" w:rsidR="003757B7" w:rsidRPr="00F97BE1" w:rsidRDefault="003757B7" w:rsidP="003757B7">
            <w:pPr>
              <w:spacing w:line="264" w:lineRule="atLeast"/>
              <w:rPr>
                <w:rFonts w:ascii="Times New Roman" w:eastAsia="Times New Roman" w:hAnsi="Times New Roman" w:cs="Times New Roman"/>
                <w:sz w:val="24"/>
                <w:szCs w:val="24"/>
              </w:rPr>
            </w:pPr>
            <w:r w:rsidRPr="00F97BE1">
              <w:rPr>
                <w:rFonts w:ascii="Courier New" w:eastAsia="Times New Roman" w:hAnsi="Courier New" w:cs="Courier New"/>
                <w:color w:val="666666"/>
                <w:sz w:val="20"/>
                <w:szCs w:val="20"/>
              </w:rPr>
              <w:t>    </w:t>
            </w:r>
            <w:r w:rsidRPr="00F97BE1">
              <w:rPr>
                <w:rFonts w:ascii="Courier New" w:eastAsia="Times New Roman" w:hAnsi="Courier New" w:cs="Courier New"/>
                <w:sz w:val="20"/>
                <w:szCs w:val="20"/>
              </w:rPr>
              <w:t>&lt;</w:t>
            </w:r>
            <w:proofErr w:type="spellStart"/>
            <w:r w:rsidRPr="00F97BE1">
              <w:rPr>
                <w:rFonts w:ascii="Courier New" w:eastAsia="Times New Roman" w:hAnsi="Courier New" w:cs="Courier New"/>
                <w:sz w:val="20"/>
                <w:szCs w:val="20"/>
              </w:rPr>
              <w:t>param</w:t>
            </w:r>
            <w:proofErr w:type="spellEnd"/>
            <w:r w:rsidRPr="00F97BE1">
              <w:rPr>
                <w:rFonts w:ascii="Courier New" w:eastAsia="Times New Roman" w:hAnsi="Courier New" w:cs="Courier New"/>
                <w:sz w:val="20"/>
                <w:szCs w:val="20"/>
              </w:rPr>
              <w:t>-value&gt;</w:t>
            </w:r>
            <w:proofErr w:type="spellStart"/>
            <w:r w:rsidRPr="00F97BE1">
              <w:rPr>
                <w:rFonts w:ascii="Courier New" w:eastAsia="Times New Roman" w:hAnsi="Courier New" w:cs="Courier New"/>
                <w:sz w:val="20"/>
                <w:szCs w:val="20"/>
              </w:rPr>
              <w:t>filterChainProxy</w:t>
            </w:r>
            <w:proofErr w:type="spellEnd"/>
            <w:r w:rsidRPr="00F97BE1">
              <w:rPr>
                <w:rFonts w:ascii="Courier New" w:eastAsia="Times New Roman" w:hAnsi="Courier New" w:cs="Courier New"/>
                <w:sz w:val="20"/>
                <w:szCs w:val="20"/>
              </w:rPr>
              <w:t>&lt;/</w:t>
            </w:r>
            <w:proofErr w:type="spellStart"/>
            <w:r w:rsidRPr="00F97BE1">
              <w:rPr>
                <w:rFonts w:ascii="Courier New" w:eastAsia="Times New Roman" w:hAnsi="Courier New" w:cs="Courier New"/>
                <w:sz w:val="20"/>
                <w:szCs w:val="20"/>
              </w:rPr>
              <w:t>param</w:t>
            </w:r>
            <w:proofErr w:type="spellEnd"/>
            <w:r w:rsidRPr="00F97BE1">
              <w:rPr>
                <w:rFonts w:ascii="Courier New" w:eastAsia="Times New Roman" w:hAnsi="Courier New" w:cs="Courier New"/>
                <w:sz w:val="20"/>
                <w:szCs w:val="20"/>
              </w:rPr>
              <w:t>-value&gt;</w:t>
            </w:r>
          </w:p>
          <w:p w14:paraId="714B3822" w14:textId="77777777" w:rsidR="003757B7" w:rsidRDefault="003757B7" w:rsidP="00CA1EDA">
            <w:pPr>
              <w:rPr>
                <w:rFonts w:ascii="Courier New" w:eastAsia="Times New Roman" w:hAnsi="Courier New" w:cs="Courier New"/>
                <w:sz w:val="20"/>
                <w:szCs w:val="20"/>
              </w:rPr>
            </w:pPr>
            <w:r w:rsidRPr="00F97BE1">
              <w:rPr>
                <w:rFonts w:ascii="Courier New" w:eastAsia="Times New Roman" w:hAnsi="Courier New" w:cs="Courier New"/>
                <w:color w:val="666666"/>
                <w:sz w:val="20"/>
                <w:szCs w:val="20"/>
              </w:rPr>
              <w:t>  </w:t>
            </w:r>
            <w:r w:rsidRPr="00F97BE1">
              <w:rPr>
                <w:rFonts w:ascii="Courier New" w:eastAsia="Times New Roman" w:hAnsi="Courier New" w:cs="Courier New"/>
                <w:sz w:val="20"/>
                <w:szCs w:val="20"/>
              </w:rPr>
              <w:t>&lt;/</w:t>
            </w:r>
            <w:proofErr w:type="spellStart"/>
            <w:r w:rsidRPr="00F97BE1">
              <w:rPr>
                <w:rFonts w:ascii="Courier New" w:eastAsia="Times New Roman" w:hAnsi="Courier New" w:cs="Courier New"/>
                <w:sz w:val="20"/>
                <w:szCs w:val="20"/>
              </w:rPr>
              <w:t>init-param</w:t>
            </w:r>
            <w:proofErr w:type="spellEnd"/>
            <w:r w:rsidRPr="00F97BE1">
              <w:rPr>
                <w:rFonts w:ascii="Courier New" w:eastAsia="Times New Roman" w:hAnsi="Courier New" w:cs="Courier New"/>
                <w:sz w:val="20"/>
                <w:szCs w:val="20"/>
              </w:rPr>
              <w:t>&gt;</w:t>
            </w:r>
          </w:p>
          <w:p w14:paraId="6DB57187" w14:textId="77777777" w:rsidR="003757B7" w:rsidRPr="003757B7" w:rsidRDefault="003757B7" w:rsidP="003757B7">
            <w:pPr>
              <w:spacing w:line="264" w:lineRule="atLeast"/>
              <w:rPr>
                <w:rFonts w:ascii="Times New Roman" w:eastAsia="Times New Roman" w:hAnsi="Times New Roman" w:cs="Times New Roman"/>
                <w:sz w:val="24"/>
                <w:szCs w:val="24"/>
              </w:rPr>
            </w:pPr>
            <w:r w:rsidRPr="00F97BE1">
              <w:rPr>
                <w:rFonts w:ascii="Courier New" w:eastAsia="Times New Roman" w:hAnsi="Courier New" w:cs="Courier New"/>
                <w:sz w:val="20"/>
                <w:szCs w:val="20"/>
              </w:rPr>
              <w:t>&lt;/filter&gt;</w:t>
            </w:r>
          </w:p>
        </w:tc>
      </w:tr>
    </w:tbl>
    <w:p w14:paraId="6BFF2673" w14:textId="77777777" w:rsidR="00F97BE1" w:rsidRDefault="00F97BE1" w:rsidP="004B58B1">
      <w:pPr>
        <w:pStyle w:val="ListParagraph"/>
        <w:numPr>
          <w:ilvl w:val="0"/>
          <w:numId w:val="12"/>
        </w:numPr>
        <w:spacing w:after="0"/>
      </w:pPr>
      <w:r w:rsidRPr="00F97BE1">
        <w:t>In the same </w:t>
      </w:r>
      <w:r w:rsidRPr="008C3E0F">
        <w:rPr>
          <w:rFonts w:ascii="Courier New" w:hAnsi="Courier New" w:cs="Courier New"/>
          <w:sz w:val="20"/>
          <w:szCs w:val="20"/>
        </w:rPr>
        <w:t>web.xml</w:t>
      </w:r>
      <w:r w:rsidRPr="00F97BE1">
        <w:t> file, make the following listener value changes:</w:t>
      </w:r>
    </w:p>
    <w:tbl>
      <w:tblPr>
        <w:tblStyle w:val="TableGrid"/>
        <w:tblW w:w="13050" w:type="dxa"/>
        <w:tblInd w:w="607" w:type="dxa"/>
        <w:tblLook w:val="04A0" w:firstRow="1" w:lastRow="0" w:firstColumn="1" w:lastColumn="0" w:noHBand="0" w:noVBand="1"/>
      </w:tblPr>
      <w:tblGrid>
        <w:gridCol w:w="630"/>
        <w:gridCol w:w="12420"/>
      </w:tblGrid>
      <w:tr w:rsidR="0006545D" w14:paraId="057FB9E8" w14:textId="77777777" w:rsidTr="008C3E0F">
        <w:tc>
          <w:tcPr>
            <w:tcW w:w="630" w:type="dxa"/>
          </w:tcPr>
          <w:p w14:paraId="3672FF7E" w14:textId="77777777" w:rsidR="0006545D" w:rsidRDefault="0006545D" w:rsidP="008C3E0F">
            <w:r>
              <w:t>Old Text</w:t>
            </w:r>
          </w:p>
        </w:tc>
        <w:tc>
          <w:tcPr>
            <w:tcW w:w="12420" w:type="dxa"/>
          </w:tcPr>
          <w:p w14:paraId="74C04608" w14:textId="77777777" w:rsidR="0006545D" w:rsidRDefault="0006545D" w:rsidP="008C3E0F">
            <w:pPr>
              <w:rPr>
                <w:rFonts w:ascii="Courier New" w:eastAsia="Times New Roman" w:hAnsi="Courier New" w:cs="Courier New"/>
                <w:sz w:val="20"/>
                <w:szCs w:val="20"/>
              </w:rPr>
            </w:pPr>
            <w:r w:rsidRPr="00F97BE1">
              <w:rPr>
                <w:rFonts w:ascii="Courier New" w:eastAsia="Times New Roman" w:hAnsi="Courier New" w:cs="Courier New"/>
                <w:sz w:val="20"/>
                <w:szCs w:val="20"/>
              </w:rPr>
              <w:t>&lt;listener&gt;</w:t>
            </w:r>
          </w:p>
          <w:p w14:paraId="0F4BA921" w14:textId="77777777" w:rsidR="0006545D" w:rsidRPr="00F97BE1" w:rsidRDefault="0006545D" w:rsidP="008C3E0F">
            <w:pPr>
              <w:spacing w:line="264" w:lineRule="atLeast"/>
              <w:rPr>
                <w:rFonts w:ascii="Times New Roman" w:eastAsia="Times New Roman" w:hAnsi="Times New Roman" w:cs="Times New Roman"/>
                <w:sz w:val="24"/>
                <w:szCs w:val="24"/>
              </w:rPr>
            </w:pPr>
            <w:r w:rsidRPr="00F97BE1">
              <w:rPr>
                <w:rFonts w:ascii="Courier New" w:eastAsia="Times New Roman" w:hAnsi="Courier New" w:cs="Courier New"/>
                <w:color w:val="666666"/>
                <w:sz w:val="20"/>
                <w:szCs w:val="20"/>
              </w:rPr>
              <w:t>  </w:t>
            </w:r>
            <w:r w:rsidRPr="00F97BE1">
              <w:rPr>
                <w:rFonts w:ascii="Courier New" w:eastAsia="Times New Roman" w:hAnsi="Courier New" w:cs="Courier New"/>
                <w:sz w:val="20"/>
                <w:szCs w:val="20"/>
              </w:rPr>
              <w:t>&lt;listener-class&gt;</w:t>
            </w:r>
            <w:proofErr w:type="gramStart"/>
            <w:r w:rsidRPr="00F97BE1">
              <w:rPr>
                <w:rFonts w:ascii="Courier New" w:eastAsia="Times New Roman" w:hAnsi="Courier New" w:cs="Courier New"/>
                <w:sz w:val="20"/>
                <w:szCs w:val="20"/>
              </w:rPr>
              <w:t>org.springframework</w:t>
            </w:r>
            <w:proofErr w:type="gramEnd"/>
            <w:r w:rsidRPr="00F97BE1">
              <w:rPr>
                <w:rFonts w:ascii="Courier New" w:eastAsia="Times New Roman" w:hAnsi="Courier New" w:cs="Courier New"/>
                <w:sz w:val="20"/>
                <w:szCs w:val="20"/>
              </w:rPr>
              <w:t>.security.ui.session.HttpSessionEventPublisher&lt;/listener-class&gt;</w:t>
            </w:r>
          </w:p>
          <w:p w14:paraId="64A41327" w14:textId="77777777" w:rsidR="0006545D" w:rsidRPr="0006545D" w:rsidRDefault="0006545D" w:rsidP="008C3E0F">
            <w:pPr>
              <w:spacing w:line="264" w:lineRule="atLeast"/>
              <w:rPr>
                <w:rFonts w:ascii="Times New Roman" w:eastAsia="Times New Roman" w:hAnsi="Times New Roman" w:cs="Times New Roman"/>
                <w:sz w:val="24"/>
                <w:szCs w:val="24"/>
              </w:rPr>
            </w:pPr>
            <w:r w:rsidRPr="00F97BE1">
              <w:rPr>
                <w:rFonts w:ascii="Courier New" w:eastAsia="Times New Roman" w:hAnsi="Courier New" w:cs="Courier New"/>
                <w:sz w:val="20"/>
                <w:szCs w:val="20"/>
              </w:rPr>
              <w:t>&lt;/listener&gt;</w:t>
            </w:r>
          </w:p>
        </w:tc>
      </w:tr>
      <w:tr w:rsidR="0006545D" w14:paraId="5192CFEF" w14:textId="77777777" w:rsidTr="008C3E0F">
        <w:tc>
          <w:tcPr>
            <w:tcW w:w="630" w:type="dxa"/>
          </w:tcPr>
          <w:p w14:paraId="100B9AA1" w14:textId="77777777" w:rsidR="0006545D" w:rsidRDefault="0006545D" w:rsidP="0006545D">
            <w:r>
              <w:t>New Text</w:t>
            </w:r>
          </w:p>
        </w:tc>
        <w:tc>
          <w:tcPr>
            <w:tcW w:w="12420" w:type="dxa"/>
          </w:tcPr>
          <w:p w14:paraId="2837BF72" w14:textId="77777777" w:rsidR="0006545D" w:rsidRDefault="0006545D" w:rsidP="0006545D">
            <w:pPr>
              <w:rPr>
                <w:rFonts w:ascii="Courier New" w:eastAsia="Times New Roman" w:hAnsi="Courier New" w:cs="Courier New"/>
                <w:sz w:val="20"/>
                <w:szCs w:val="20"/>
              </w:rPr>
            </w:pPr>
            <w:r w:rsidRPr="00F97BE1">
              <w:rPr>
                <w:rFonts w:ascii="Courier New" w:eastAsia="Times New Roman" w:hAnsi="Courier New" w:cs="Courier New"/>
                <w:sz w:val="20"/>
                <w:szCs w:val="20"/>
              </w:rPr>
              <w:t>&lt;listener&gt;</w:t>
            </w:r>
          </w:p>
          <w:p w14:paraId="7DB851A6" w14:textId="77777777" w:rsidR="0006545D" w:rsidRPr="00F97BE1" w:rsidRDefault="0006545D" w:rsidP="0006545D">
            <w:pPr>
              <w:spacing w:line="264" w:lineRule="atLeast"/>
              <w:rPr>
                <w:rFonts w:ascii="Times New Roman" w:eastAsia="Times New Roman" w:hAnsi="Times New Roman" w:cs="Times New Roman"/>
                <w:sz w:val="24"/>
                <w:szCs w:val="24"/>
              </w:rPr>
            </w:pPr>
            <w:r w:rsidRPr="00F97BE1">
              <w:rPr>
                <w:rFonts w:ascii="Courier New" w:eastAsia="Times New Roman" w:hAnsi="Courier New" w:cs="Courier New"/>
                <w:color w:val="666666"/>
                <w:sz w:val="20"/>
                <w:szCs w:val="20"/>
              </w:rPr>
              <w:t>  </w:t>
            </w:r>
            <w:r w:rsidRPr="00F97BE1">
              <w:rPr>
                <w:rFonts w:ascii="Courier New" w:eastAsia="Times New Roman" w:hAnsi="Courier New" w:cs="Courier New"/>
                <w:sz w:val="20"/>
                <w:szCs w:val="20"/>
              </w:rPr>
              <w:t>&lt;listener-class&gt;</w:t>
            </w:r>
            <w:proofErr w:type="gramStart"/>
            <w:r w:rsidRPr="00F97BE1">
              <w:rPr>
                <w:rFonts w:ascii="Courier New" w:eastAsia="Times New Roman" w:hAnsi="Courier New" w:cs="Courier New"/>
                <w:sz w:val="20"/>
                <w:szCs w:val="20"/>
              </w:rPr>
              <w:t>org.springframework.security.web.session</w:t>
            </w:r>
            <w:proofErr w:type="gramEnd"/>
            <w:r w:rsidRPr="00F97BE1">
              <w:rPr>
                <w:rFonts w:ascii="Courier New" w:eastAsia="Times New Roman" w:hAnsi="Courier New" w:cs="Courier New"/>
                <w:sz w:val="20"/>
                <w:szCs w:val="20"/>
              </w:rPr>
              <w:t>.HttpSessionEventPublisher&lt;/listener-class&gt;</w:t>
            </w:r>
          </w:p>
          <w:p w14:paraId="23215A52" w14:textId="77777777" w:rsidR="0006545D" w:rsidRDefault="0006545D" w:rsidP="0006545D">
            <w:r w:rsidRPr="00F97BE1">
              <w:rPr>
                <w:rFonts w:ascii="Courier New" w:eastAsia="Times New Roman" w:hAnsi="Courier New" w:cs="Courier New"/>
                <w:sz w:val="20"/>
                <w:szCs w:val="20"/>
              </w:rPr>
              <w:t>&lt;/listener&gt;</w:t>
            </w:r>
          </w:p>
        </w:tc>
      </w:tr>
    </w:tbl>
    <w:p w14:paraId="083FDCFE" w14:textId="77777777" w:rsidR="009C200F" w:rsidRDefault="00F97BE1" w:rsidP="004B58B1">
      <w:pPr>
        <w:pStyle w:val="ListParagraph"/>
        <w:numPr>
          <w:ilvl w:val="0"/>
          <w:numId w:val="13"/>
        </w:numPr>
      </w:pPr>
      <w:r w:rsidRPr="00F97BE1">
        <w:t>Save and close the </w:t>
      </w:r>
      <w:r w:rsidRPr="002917B6">
        <w:rPr>
          <w:rFonts w:ascii="Courier New" w:hAnsi="Courier New" w:cs="Courier New"/>
        </w:rPr>
        <w:t>web.xml</w:t>
      </w:r>
      <w:r w:rsidRPr="00F97BE1">
        <w:t> file.</w:t>
      </w:r>
    </w:p>
    <w:p w14:paraId="150DB599" w14:textId="77777777" w:rsidR="009C200F" w:rsidRDefault="00F97BE1" w:rsidP="004B58B1">
      <w:pPr>
        <w:pStyle w:val="ListParagraph"/>
        <w:numPr>
          <w:ilvl w:val="0"/>
          <w:numId w:val="13"/>
        </w:numPr>
      </w:pPr>
      <w:r w:rsidRPr="009C200F">
        <w:rPr>
          <w:rFonts w:ascii="Times New Roman" w:hAnsi="Times New Roman" w:cs="Times New Roman"/>
        </w:rPr>
        <w:t>Open the </w:t>
      </w:r>
      <w:r w:rsidRPr="009C200F">
        <w:rPr>
          <w:rFonts w:ascii="Courier New" w:hAnsi="Courier New" w:cs="Courier New"/>
          <w:sz w:val="20"/>
          <w:szCs w:val="20"/>
        </w:rPr>
        <w:t>plugin.xml</w:t>
      </w:r>
      <w:r w:rsidRPr="009C200F">
        <w:rPr>
          <w:rFonts w:ascii="Times New Roman" w:hAnsi="Times New Roman" w:cs="Times New Roman"/>
        </w:rPr>
        <w:t> file located here </w:t>
      </w:r>
      <w:r w:rsidRPr="009C200F">
        <w:rPr>
          <w:rFonts w:ascii="Courier New" w:hAnsi="Courier New" w:cs="Courier New"/>
          <w:sz w:val="20"/>
          <w:szCs w:val="20"/>
        </w:rPr>
        <w:t>/</w:t>
      </w:r>
      <w:proofErr w:type="spellStart"/>
      <w:r w:rsidRPr="009C200F">
        <w:rPr>
          <w:rFonts w:ascii="Courier New" w:hAnsi="Courier New" w:cs="Courier New"/>
          <w:sz w:val="20"/>
          <w:szCs w:val="20"/>
        </w:rPr>
        <w:t>pentaho</w:t>
      </w:r>
      <w:proofErr w:type="spellEnd"/>
      <w:r w:rsidRPr="009C200F">
        <w:rPr>
          <w:rFonts w:ascii="Courier New" w:hAnsi="Courier New" w:cs="Courier New"/>
          <w:sz w:val="20"/>
          <w:szCs w:val="20"/>
        </w:rPr>
        <w:t>-solutions/system/</w:t>
      </w:r>
      <w:proofErr w:type="spellStart"/>
      <w:r w:rsidRPr="009C200F">
        <w:rPr>
          <w:rFonts w:ascii="Courier New" w:hAnsi="Courier New" w:cs="Courier New"/>
          <w:sz w:val="20"/>
          <w:szCs w:val="20"/>
        </w:rPr>
        <w:t>pentaho</w:t>
      </w:r>
      <w:proofErr w:type="spellEnd"/>
      <w:r w:rsidRPr="009C200F">
        <w:rPr>
          <w:rFonts w:ascii="Courier New" w:hAnsi="Courier New" w:cs="Courier New"/>
          <w:sz w:val="20"/>
          <w:szCs w:val="20"/>
        </w:rPr>
        <w:t>-interactive-reporting</w:t>
      </w:r>
      <w:r w:rsidR="009C200F">
        <w:t>.</w:t>
      </w:r>
    </w:p>
    <w:p w14:paraId="49FC6056" w14:textId="77777777" w:rsidR="009C200F" w:rsidRPr="009C200F" w:rsidRDefault="00F97BE1" w:rsidP="004B58B1">
      <w:pPr>
        <w:pStyle w:val="ListParagraph"/>
        <w:numPr>
          <w:ilvl w:val="0"/>
          <w:numId w:val="13"/>
        </w:numPr>
      </w:pPr>
      <w:r w:rsidRPr="009C200F">
        <w:rPr>
          <w:rFonts w:ascii="Times New Roman" w:hAnsi="Times New Roman" w:cs="Times New Roman"/>
        </w:rPr>
        <w:t>Search the </w:t>
      </w:r>
      <w:r w:rsidRPr="009C200F">
        <w:rPr>
          <w:rFonts w:ascii="Courier New" w:hAnsi="Courier New" w:cs="Courier New"/>
          <w:sz w:val="20"/>
          <w:szCs w:val="20"/>
        </w:rPr>
        <w:t>plugin.xml</w:t>
      </w:r>
      <w:r w:rsidRPr="009C200F">
        <w:rPr>
          <w:rFonts w:ascii="Times New Roman" w:hAnsi="Times New Roman" w:cs="Times New Roman"/>
        </w:rPr>
        <w:t> file for the </w:t>
      </w:r>
      <w:r w:rsidRPr="009C200F">
        <w:rPr>
          <w:rFonts w:ascii="Courier New" w:hAnsi="Courier New" w:cs="Courier New"/>
          <w:sz w:val="20"/>
          <w:szCs w:val="20"/>
        </w:rPr>
        <w:t>&lt;content-generator id</w:t>
      </w:r>
      <w:proofErr w:type="gramStart"/>
      <w:r w:rsidRPr="009C200F">
        <w:rPr>
          <w:rFonts w:ascii="Courier New" w:hAnsi="Courier New" w:cs="Courier New"/>
          <w:sz w:val="20"/>
          <w:szCs w:val="20"/>
        </w:rPr>
        <w:t>=”</w:t>
      </w:r>
      <w:proofErr w:type="spellStart"/>
      <w:r w:rsidRPr="009C200F">
        <w:rPr>
          <w:rFonts w:ascii="Courier New" w:hAnsi="Courier New" w:cs="Courier New"/>
          <w:sz w:val="20"/>
          <w:szCs w:val="20"/>
        </w:rPr>
        <w:t>Iadhoc</w:t>
      </w:r>
      <w:proofErr w:type="spellEnd"/>
      <w:proofErr w:type="gramEnd"/>
      <w:r w:rsidRPr="009C200F">
        <w:rPr>
          <w:rFonts w:ascii="Courier New" w:hAnsi="Courier New" w:cs="Courier New"/>
          <w:sz w:val="20"/>
          <w:szCs w:val="20"/>
        </w:rPr>
        <w:t>” type=”</w:t>
      </w:r>
      <w:proofErr w:type="spellStart"/>
      <w:r w:rsidRPr="009C200F">
        <w:rPr>
          <w:rFonts w:ascii="Courier New" w:hAnsi="Courier New" w:cs="Courier New"/>
          <w:sz w:val="20"/>
          <w:szCs w:val="20"/>
        </w:rPr>
        <w:t>iadhoc</w:t>
      </w:r>
      <w:proofErr w:type="spellEnd"/>
      <w:r w:rsidRPr="009C200F">
        <w:rPr>
          <w:rFonts w:ascii="Courier New" w:hAnsi="Courier New" w:cs="Courier New"/>
          <w:sz w:val="20"/>
          <w:szCs w:val="20"/>
        </w:rPr>
        <w:t>”&gt;</w:t>
      </w:r>
      <w:r w:rsidRPr="00F97BE1">
        <w:t> </w:t>
      </w:r>
      <w:r w:rsidRPr="009C200F">
        <w:rPr>
          <w:rFonts w:ascii="Times New Roman" w:hAnsi="Times New Roman" w:cs="Times New Roman"/>
        </w:rPr>
        <w:t>block.</w:t>
      </w:r>
    </w:p>
    <w:p w14:paraId="72088E18" w14:textId="77777777" w:rsidR="00F97BE1" w:rsidRDefault="00F97BE1" w:rsidP="004B58B1">
      <w:pPr>
        <w:pStyle w:val="ListParagraph"/>
        <w:numPr>
          <w:ilvl w:val="0"/>
          <w:numId w:val="13"/>
        </w:numPr>
        <w:spacing w:after="0"/>
      </w:pPr>
      <w:r w:rsidRPr="00F97BE1">
        <w:t>Below that add the following block</w:t>
      </w:r>
      <w:r w:rsidR="009C200F">
        <w:t>:</w:t>
      </w:r>
    </w:p>
    <w:p w14:paraId="4D401A2A" w14:textId="77777777" w:rsidR="005A0682" w:rsidRDefault="005A0682" w:rsidP="008519D2">
      <w:pPr>
        <w:spacing w:after="0"/>
        <w:ind w:left="720"/>
        <w:rPr>
          <w:rFonts w:ascii="Courier New" w:eastAsia="Times New Roman" w:hAnsi="Courier New" w:cs="Courier New"/>
          <w:sz w:val="20"/>
          <w:szCs w:val="20"/>
        </w:rPr>
      </w:pPr>
      <w:r w:rsidRPr="00F97BE1">
        <w:rPr>
          <w:rFonts w:ascii="Courier New" w:eastAsia="Times New Roman" w:hAnsi="Courier New" w:cs="Courier New"/>
          <w:sz w:val="20"/>
          <w:szCs w:val="20"/>
        </w:rPr>
        <w:t>&lt;content-generator</w:t>
      </w:r>
      <w:r w:rsidRPr="00F97BE1">
        <w:rPr>
          <w:rFonts w:ascii="Times New Roman" w:eastAsia="Times New Roman" w:hAnsi="Times New Roman" w:cs="Times New Roman"/>
          <w:sz w:val="24"/>
          <w:szCs w:val="24"/>
        </w:rPr>
        <w:t> </w:t>
      </w:r>
      <w:r w:rsidRPr="00F97BE1">
        <w:rPr>
          <w:rFonts w:ascii="Courier New" w:eastAsia="Times New Roman" w:hAnsi="Courier New" w:cs="Courier New"/>
          <w:sz w:val="20"/>
          <w:szCs w:val="20"/>
        </w:rPr>
        <w:t>id="</w:t>
      </w:r>
      <w:proofErr w:type="spellStart"/>
      <w:r w:rsidRPr="00F97BE1">
        <w:rPr>
          <w:rFonts w:ascii="Courier New" w:eastAsia="Times New Roman" w:hAnsi="Courier New" w:cs="Courier New"/>
          <w:sz w:val="20"/>
          <w:szCs w:val="20"/>
        </w:rPr>
        <w:t>iadhocasync</w:t>
      </w:r>
      <w:proofErr w:type="spellEnd"/>
      <w:r w:rsidRPr="00F97BE1">
        <w:rPr>
          <w:rFonts w:ascii="Courier New" w:eastAsia="Times New Roman" w:hAnsi="Courier New" w:cs="Courier New"/>
          <w:sz w:val="20"/>
          <w:szCs w:val="20"/>
        </w:rPr>
        <w:t>"</w:t>
      </w:r>
      <w:r w:rsidRPr="00F97BE1">
        <w:rPr>
          <w:rFonts w:ascii="Times New Roman" w:eastAsia="Times New Roman" w:hAnsi="Times New Roman" w:cs="Times New Roman"/>
          <w:sz w:val="24"/>
          <w:szCs w:val="24"/>
        </w:rPr>
        <w:t> </w:t>
      </w:r>
      <w:r w:rsidRPr="00F97BE1">
        <w:rPr>
          <w:rFonts w:ascii="Courier New" w:eastAsia="Times New Roman" w:hAnsi="Courier New" w:cs="Courier New"/>
          <w:sz w:val="20"/>
          <w:szCs w:val="20"/>
        </w:rPr>
        <w:t>type="</w:t>
      </w:r>
      <w:proofErr w:type="spellStart"/>
      <w:r w:rsidRPr="00F97BE1">
        <w:rPr>
          <w:rFonts w:ascii="Courier New" w:eastAsia="Times New Roman" w:hAnsi="Courier New" w:cs="Courier New"/>
          <w:sz w:val="20"/>
          <w:szCs w:val="20"/>
        </w:rPr>
        <w:t>iadhocasync</w:t>
      </w:r>
      <w:proofErr w:type="spellEnd"/>
      <w:r w:rsidRPr="00F97BE1">
        <w:rPr>
          <w:rFonts w:ascii="Courier New" w:eastAsia="Times New Roman" w:hAnsi="Courier New" w:cs="Courier New"/>
          <w:sz w:val="20"/>
          <w:szCs w:val="20"/>
        </w:rPr>
        <w:t>"&gt;</w:t>
      </w:r>
    </w:p>
    <w:p w14:paraId="2F38A961" w14:textId="77777777" w:rsidR="005A0682" w:rsidRPr="00F97BE1" w:rsidRDefault="005A0682" w:rsidP="005A0682">
      <w:pPr>
        <w:spacing w:after="0" w:line="264" w:lineRule="atLeast"/>
        <w:rPr>
          <w:rFonts w:ascii="Times New Roman" w:eastAsia="Times New Roman" w:hAnsi="Times New Roman" w:cs="Times New Roman"/>
          <w:sz w:val="24"/>
          <w:szCs w:val="24"/>
        </w:rPr>
      </w:pPr>
      <w:r w:rsidRPr="00F97BE1">
        <w:rPr>
          <w:rFonts w:ascii="Courier New" w:eastAsia="Times New Roman" w:hAnsi="Courier New" w:cs="Courier New"/>
          <w:color w:val="666666"/>
          <w:sz w:val="20"/>
          <w:szCs w:val="20"/>
        </w:rPr>
        <w:t>        </w:t>
      </w:r>
      <w:r w:rsidRPr="00F97BE1">
        <w:rPr>
          <w:rFonts w:ascii="Courier New" w:eastAsia="Times New Roman" w:hAnsi="Courier New" w:cs="Courier New"/>
          <w:sz w:val="20"/>
          <w:szCs w:val="20"/>
        </w:rPr>
        <w:t>&lt;classname&gt;</w:t>
      </w:r>
      <w:proofErr w:type="gramStart"/>
      <w:r w:rsidRPr="00F97BE1">
        <w:rPr>
          <w:rFonts w:ascii="Courier New" w:eastAsia="Times New Roman" w:hAnsi="Courier New" w:cs="Courier New"/>
          <w:sz w:val="20"/>
          <w:szCs w:val="20"/>
        </w:rPr>
        <w:t>com.pentaho</w:t>
      </w:r>
      <w:proofErr w:type="gramEnd"/>
      <w:r w:rsidRPr="00F97BE1">
        <w:rPr>
          <w:rFonts w:ascii="Courier New" w:eastAsia="Times New Roman" w:hAnsi="Courier New" w:cs="Courier New"/>
          <w:sz w:val="20"/>
          <w:szCs w:val="20"/>
        </w:rPr>
        <w:t>.iadhoc.service.BackgroundJobAdHocGenerator&lt;/classname&gt;</w:t>
      </w:r>
    </w:p>
    <w:p w14:paraId="2BC6CC33" w14:textId="77777777" w:rsidR="005A0682" w:rsidRPr="00F97BE1" w:rsidRDefault="005A0682" w:rsidP="005A0682">
      <w:pPr>
        <w:spacing w:after="0" w:line="264" w:lineRule="atLeast"/>
        <w:rPr>
          <w:rFonts w:ascii="Times New Roman" w:eastAsia="Times New Roman" w:hAnsi="Times New Roman" w:cs="Times New Roman"/>
          <w:sz w:val="24"/>
          <w:szCs w:val="24"/>
        </w:rPr>
      </w:pPr>
      <w:r w:rsidRPr="00F97BE1">
        <w:rPr>
          <w:rFonts w:ascii="Courier New" w:eastAsia="Times New Roman" w:hAnsi="Courier New" w:cs="Courier New"/>
          <w:color w:val="666666"/>
          <w:sz w:val="20"/>
          <w:szCs w:val="20"/>
        </w:rPr>
        <w:t>        </w:t>
      </w:r>
      <w:r w:rsidRPr="00F97BE1">
        <w:rPr>
          <w:rFonts w:ascii="Courier New" w:eastAsia="Times New Roman" w:hAnsi="Courier New" w:cs="Courier New"/>
          <w:sz w:val="20"/>
          <w:szCs w:val="20"/>
        </w:rPr>
        <w:t>&lt;title&gt;</w:t>
      </w:r>
      <w:proofErr w:type="spellStart"/>
      <w:r w:rsidRPr="00F97BE1">
        <w:rPr>
          <w:rFonts w:ascii="Courier New" w:eastAsia="Times New Roman" w:hAnsi="Courier New" w:cs="Courier New"/>
          <w:sz w:val="20"/>
          <w:szCs w:val="20"/>
        </w:rPr>
        <w:t>Adhoc</w:t>
      </w:r>
      <w:proofErr w:type="spellEnd"/>
      <w:r w:rsidRPr="00F97BE1">
        <w:rPr>
          <w:rFonts w:ascii="Courier New" w:eastAsia="Times New Roman" w:hAnsi="Courier New" w:cs="Courier New"/>
          <w:sz w:val="20"/>
          <w:szCs w:val="20"/>
        </w:rPr>
        <w:t xml:space="preserve"> </w:t>
      </w:r>
      <w:proofErr w:type="spellStart"/>
      <w:r w:rsidRPr="00F97BE1">
        <w:rPr>
          <w:rFonts w:ascii="Courier New" w:eastAsia="Times New Roman" w:hAnsi="Courier New" w:cs="Courier New"/>
          <w:sz w:val="20"/>
          <w:szCs w:val="20"/>
        </w:rPr>
        <w:t>Async</w:t>
      </w:r>
      <w:proofErr w:type="spellEnd"/>
      <w:r w:rsidRPr="00F97BE1">
        <w:rPr>
          <w:rFonts w:ascii="Courier New" w:eastAsia="Times New Roman" w:hAnsi="Courier New" w:cs="Courier New"/>
          <w:sz w:val="20"/>
          <w:szCs w:val="20"/>
        </w:rPr>
        <w:t xml:space="preserve"> Report Viewer&lt;/title&gt;</w:t>
      </w:r>
    </w:p>
    <w:p w14:paraId="049491D4" w14:textId="77777777" w:rsidR="005A0682" w:rsidRPr="00F97BE1" w:rsidRDefault="005A0682" w:rsidP="005A0682">
      <w:pPr>
        <w:spacing w:after="0"/>
        <w:ind w:left="720"/>
      </w:pPr>
      <w:r w:rsidRPr="00F97BE1">
        <w:rPr>
          <w:rFonts w:ascii="Courier New" w:eastAsia="Times New Roman" w:hAnsi="Courier New" w:cs="Courier New"/>
          <w:sz w:val="20"/>
          <w:szCs w:val="20"/>
        </w:rPr>
        <w:t>&lt;/content-generator&gt;</w:t>
      </w:r>
    </w:p>
    <w:p w14:paraId="52AB2890" w14:textId="77777777" w:rsidR="00F97BE1" w:rsidRPr="00F97BE1" w:rsidRDefault="00F97BE1" w:rsidP="00F97BE1">
      <w:pPr>
        <w:spacing w:after="0" w:line="240" w:lineRule="auto"/>
        <w:rPr>
          <w:rFonts w:ascii="Times New Roman" w:eastAsia="Times New Roman" w:hAnsi="Times New Roman" w:cs="Times New Roman"/>
          <w:vanish/>
          <w:sz w:val="24"/>
          <w:szCs w:val="24"/>
        </w:rPr>
      </w:pPr>
    </w:p>
    <w:p w14:paraId="0B3FFF25" w14:textId="77777777" w:rsidR="009C200F" w:rsidRDefault="00F97BE1" w:rsidP="004B58B1">
      <w:pPr>
        <w:pStyle w:val="ListParagraph"/>
        <w:numPr>
          <w:ilvl w:val="0"/>
          <w:numId w:val="13"/>
        </w:numPr>
      </w:pPr>
      <w:r w:rsidRPr="00F97BE1">
        <w:t>Save and close the </w:t>
      </w:r>
      <w:r w:rsidRPr="009C200F">
        <w:rPr>
          <w:rFonts w:ascii="Courier New" w:hAnsi="Courier New" w:cs="Courier New"/>
        </w:rPr>
        <w:t>plugin.xml</w:t>
      </w:r>
      <w:r w:rsidRPr="00F97BE1">
        <w:t> file.</w:t>
      </w:r>
    </w:p>
    <w:p w14:paraId="312BF852" w14:textId="77777777" w:rsidR="009C200F" w:rsidRDefault="009C200F" w:rsidP="004B58B1">
      <w:pPr>
        <w:pStyle w:val="ListParagraph"/>
        <w:numPr>
          <w:ilvl w:val="0"/>
          <w:numId w:val="13"/>
        </w:numPr>
      </w:pPr>
      <w:r w:rsidRPr="009C200F">
        <w:t xml:space="preserve">Open the </w:t>
      </w:r>
      <w:r w:rsidRPr="009C200F">
        <w:rPr>
          <w:rFonts w:ascii="Courier New" w:hAnsi="Courier New" w:cs="Courier New"/>
          <w:sz w:val="20"/>
          <w:szCs w:val="20"/>
        </w:rPr>
        <w:t>settings.xml</w:t>
      </w:r>
      <w:r w:rsidRPr="009C200F">
        <w:t xml:space="preserve"> file located here </w:t>
      </w:r>
      <w:r w:rsidRPr="009C200F">
        <w:rPr>
          <w:rFonts w:ascii="Courier New" w:hAnsi="Courier New" w:cs="Courier New"/>
          <w:sz w:val="20"/>
          <w:szCs w:val="20"/>
        </w:rPr>
        <w:t>server/pentaho-server/pentaho-solutions/system/reporting/settings.xml</w:t>
      </w:r>
      <w:r w:rsidRPr="009C200F">
        <w:t>.</w:t>
      </w:r>
    </w:p>
    <w:p w14:paraId="7EE23F5F" w14:textId="77777777" w:rsidR="00977848" w:rsidRDefault="00F97BE1" w:rsidP="004B58B1">
      <w:pPr>
        <w:pStyle w:val="ListParagraph"/>
        <w:numPr>
          <w:ilvl w:val="0"/>
          <w:numId w:val="13"/>
        </w:numPr>
        <w:spacing w:after="0"/>
      </w:pPr>
      <w:r w:rsidRPr="00F97BE1">
        <w:lastRenderedPageBreak/>
        <w:t>Update the </w:t>
      </w:r>
      <w:r w:rsidRPr="009C200F">
        <w:rPr>
          <w:rFonts w:ascii="Courier New" w:hAnsi="Courier New" w:cs="Courier New"/>
          <w:color w:val="666666"/>
          <w:sz w:val="20"/>
          <w:szCs w:val="20"/>
        </w:rPr>
        <w:t>query-limit-</w:t>
      </w:r>
      <w:proofErr w:type="spellStart"/>
      <w:r w:rsidRPr="009C200F">
        <w:rPr>
          <w:rFonts w:ascii="Courier New" w:hAnsi="Courier New" w:cs="Courier New"/>
          <w:color w:val="666666"/>
          <w:sz w:val="20"/>
          <w:szCs w:val="20"/>
        </w:rPr>
        <w:t>ui</w:t>
      </w:r>
      <w:proofErr w:type="spellEnd"/>
      <w:r w:rsidRPr="009C200F">
        <w:rPr>
          <w:rFonts w:ascii="Courier New" w:hAnsi="Courier New" w:cs="Courier New"/>
          <w:color w:val="666666"/>
          <w:sz w:val="20"/>
          <w:szCs w:val="20"/>
        </w:rPr>
        <w:t>-enabled</w:t>
      </w:r>
      <w:r w:rsidRPr="00F97BE1">
        <w:t> setting to </w:t>
      </w:r>
      <w:r w:rsidRPr="009C200F">
        <w:rPr>
          <w:rFonts w:ascii="Courier New" w:hAnsi="Courier New" w:cs="Courier New"/>
          <w:color w:val="666666"/>
          <w:sz w:val="20"/>
          <w:szCs w:val="20"/>
        </w:rPr>
        <w:t>true</w:t>
      </w:r>
      <w:r w:rsidRPr="00F97BE1">
        <w:t> and the </w:t>
      </w:r>
      <w:r w:rsidRPr="009C200F">
        <w:rPr>
          <w:rFonts w:ascii="Courier New" w:hAnsi="Courier New" w:cs="Courier New"/>
          <w:color w:val="666666"/>
          <w:sz w:val="20"/>
          <w:szCs w:val="20"/>
        </w:rPr>
        <w:t>query-limit</w:t>
      </w:r>
      <w:r w:rsidRPr="00F97BE1">
        <w:t> setting to </w:t>
      </w:r>
      <w:r w:rsidRPr="009C200F">
        <w:rPr>
          <w:rFonts w:ascii="Courier New" w:hAnsi="Courier New" w:cs="Courier New"/>
          <w:color w:val="666666"/>
          <w:sz w:val="20"/>
          <w:szCs w:val="20"/>
        </w:rPr>
        <w:t>0</w:t>
      </w:r>
      <w:r w:rsidRPr="00F97BE1">
        <w:t> as shown in the following example lines of code:</w:t>
      </w:r>
      <w:r w:rsidR="00977848" w:rsidRPr="00977848">
        <w:t xml:space="preserve"> </w:t>
      </w:r>
    </w:p>
    <w:p w14:paraId="48A61AB2" w14:textId="77777777" w:rsidR="00977848" w:rsidRPr="00977848" w:rsidRDefault="00977848" w:rsidP="008519D2">
      <w:pPr>
        <w:spacing w:after="0" w:line="264" w:lineRule="atLeast"/>
        <w:ind w:left="720"/>
        <w:rPr>
          <w:rFonts w:ascii="Times New Roman" w:eastAsia="Times New Roman" w:hAnsi="Times New Roman" w:cs="Times New Roman"/>
          <w:sz w:val="24"/>
          <w:szCs w:val="24"/>
        </w:rPr>
      </w:pPr>
      <w:proofErr w:type="gramStart"/>
      <w:r w:rsidRPr="00977848">
        <w:rPr>
          <w:rFonts w:ascii="Courier New" w:eastAsia="Times New Roman" w:hAnsi="Courier New" w:cs="Courier New"/>
          <w:sz w:val="20"/>
          <w:szCs w:val="20"/>
        </w:rPr>
        <w:t>&lt;!--</w:t>
      </w:r>
      <w:proofErr w:type="gramEnd"/>
      <w:r w:rsidRPr="00977848">
        <w:rPr>
          <w:rFonts w:ascii="Courier New" w:eastAsia="Times New Roman" w:hAnsi="Courier New" w:cs="Courier New"/>
          <w:sz w:val="20"/>
          <w:szCs w:val="20"/>
        </w:rPr>
        <w:t xml:space="preserve"> Enabled or disabled row limit control on UI. No value means </w:t>
      </w:r>
      <w:proofErr w:type="gramStart"/>
      <w:r w:rsidRPr="00977848">
        <w:rPr>
          <w:rFonts w:ascii="Courier New" w:eastAsia="Times New Roman" w:hAnsi="Courier New" w:cs="Courier New"/>
          <w:sz w:val="20"/>
          <w:szCs w:val="20"/>
        </w:rPr>
        <w:t>disabled.--</w:t>
      </w:r>
      <w:proofErr w:type="gramEnd"/>
      <w:r w:rsidRPr="00977848">
        <w:rPr>
          <w:rFonts w:ascii="Courier New" w:eastAsia="Times New Roman" w:hAnsi="Courier New" w:cs="Courier New"/>
          <w:sz w:val="20"/>
          <w:szCs w:val="20"/>
        </w:rPr>
        <w:t>&gt;</w:t>
      </w:r>
    </w:p>
    <w:p w14:paraId="275AE9D2" w14:textId="77777777" w:rsidR="00977848" w:rsidRPr="00977848" w:rsidRDefault="00977848" w:rsidP="008519D2">
      <w:pPr>
        <w:spacing w:after="0"/>
        <w:ind w:left="720"/>
        <w:rPr>
          <w:rFonts w:ascii="Courier New" w:eastAsia="Times New Roman" w:hAnsi="Courier New" w:cs="Courier New"/>
          <w:sz w:val="20"/>
          <w:szCs w:val="20"/>
        </w:rPr>
      </w:pPr>
      <w:r w:rsidRPr="00977848">
        <w:rPr>
          <w:rFonts w:ascii="Courier New" w:eastAsia="Times New Roman" w:hAnsi="Courier New" w:cs="Courier New"/>
          <w:sz w:val="20"/>
          <w:szCs w:val="20"/>
        </w:rPr>
        <w:t>&lt;query-limit-</w:t>
      </w:r>
      <w:proofErr w:type="spellStart"/>
      <w:r w:rsidRPr="00977848">
        <w:rPr>
          <w:rFonts w:ascii="Courier New" w:eastAsia="Times New Roman" w:hAnsi="Courier New" w:cs="Courier New"/>
          <w:sz w:val="20"/>
          <w:szCs w:val="20"/>
        </w:rPr>
        <w:t>ui</w:t>
      </w:r>
      <w:proofErr w:type="spellEnd"/>
      <w:r w:rsidRPr="00977848">
        <w:rPr>
          <w:rFonts w:ascii="Courier New" w:eastAsia="Times New Roman" w:hAnsi="Courier New" w:cs="Courier New"/>
          <w:sz w:val="20"/>
          <w:szCs w:val="20"/>
        </w:rPr>
        <w:t>-enabled&gt;true&lt;/query-limit-</w:t>
      </w:r>
      <w:proofErr w:type="spellStart"/>
      <w:r w:rsidRPr="00977848">
        <w:rPr>
          <w:rFonts w:ascii="Courier New" w:eastAsia="Times New Roman" w:hAnsi="Courier New" w:cs="Courier New"/>
          <w:sz w:val="20"/>
          <w:szCs w:val="20"/>
        </w:rPr>
        <w:t>ui</w:t>
      </w:r>
      <w:proofErr w:type="spellEnd"/>
      <w:r w:rsidRPr="00977848">
        <w:rPr>
          <w:rFonts w:ascii="Courier New" w:eastAsia="Times New Roman" w:hAnsi="Courier New" w:cs="Courier New"/>
          <w:sz w:val="20"/>
          <w:szCs w:val="20"/>
        </w:rPr>
        <w:t>-enabled&gt;</w:t>
      </w:r>
    </w:p>
    <w:p w14:paraId="65C8D7E2" w14:textId="77777777" w:rsidR="00977848" w:rsidRPr="00977848" w:rsidRDefault="00977848" w:rsidP="00977848">
      <w:pPr>
        <w:spacing w:after="0"/>
        <w:ind w:left="720"/>
        <w:rPr>
          <w:rFonts w:ascii="Courier New" w:eastAsia="Times New Roman" w:hAnsi="Courier New" w:cs="Courier New"/>
          <w:sz w:val="20"/>
          <w:szCs w:val="20"/>
        </w:rPr>
      </w:pPr>
      <w:proofErr w:type="gramStart"/>
      <w:r w:rsidRPr="00977848">
        <w:rPr>
          <w:rFonts w:ascii="Courier New" w:eastAsia="Times New Roman" w:hAnsi="Courier New" w:cs="Courier New"/>
          <w:sz w:val="20"/>
          <w:szCs w:val="20"/>
        </w:rPr>
        <w:t>&lt;!--</w:t>
      </w:r>
      <w:proofErr w:type="gramEnd"/>
      <w:r w:rsidRPr="00977848">
        <w:rPr>
          <w:rFonts w:ascii="Courier New" w:eastAsia="Times New Roman" w:hAnsi="Courier New" w:cs="Courier New"/>
          <w:sz w:val="20"/>
          <w:szCs w:val="20"/>
        </w:rPr>
        <w:t xml:space="preserve"> The maximum number of rows that will be rendered in a report viewer.--&gt;</w:t>
      </w:r>
    </w:p>
    <w:p w14:paraId="650ED496" w14:textId="77777777" w:rsidR="00977848" w:rsidRDefault="00977848" w:rsidP="00977848">
      <w:pPr>
        <w:ind w:left="720"/>
      </w:pPr>
      <w:r w:rsidRPr="00977848">
        <w:rPr>
          <w:rFonts w:ascii="Courier New" w:eastAsia="Times New Roman" w:hAnsi="Courier New" w:cs="Courier New"/>
          <w:sz w:val="20"/>
          <w:szCs w:val="20"/>
        </w:rPr>
        <w:t>&lt;query-limit&gt;0&lt;/query-limit&gt;</w:t>
      </w:r>
    </w:p>
    <w:p w14:paraId="04FE7662" w14:textId="77777777" w:rsidR="00977848" w:rsidRDefault="00977848" w:rsidP="004B58B1">
      <w:pPr>
        <w:pStyle w:val="ListParagraph"/>
        <w:numPr>
          <w:ilvl w:val="0"/>
          <w:numId w:val="13"/>
        </w:numPr>
      </w:pPr>
      <w:r w:rsidRPr="00F97BE1">
        <w:t>Save and close the </w:t>
      </w:r>
      <w:r w:rsidRPr="00977848">
        <w:rPr>
          <w:rFonts w:ascii="Courier New" w:hAnsi="Courier New" w:cs="Courier New"/>
          <w:color w:val="666666"/>
          <w:sz w:val="20"/>
          <w:szCs w:val="20"/>
        </w:rPr>
        <w:t>settings.xml</w:t>
      </w:r>
      <w:r w:rsidRPr="00F97BE1">
        <w:t> file.</w:t>
      </w:r>
    </w:p>
    <w:p w14:paraId="311032B1" w14:textId="77777777" w:rsidR="00977848" w:rsidRDefault="00F97BE1" w:rsidP="004B58B1">
      <w:pPr>
        <w:pStyle w:val="ListParagraph"/>
        <w:numPr>
          <w:ilvl w:val="0"/>
          <w:numId w:val="13"/>
        </w:numPr>
      </w:pPr>
      <w:r w:rsidRPr="00F97BE1">
        <w:t>If you modified any of the following system configuration files in the </w:t>
      </w:r>
      <w:proofErr w:type="spellStart"/>
      <w:r w:rsidRPr="00977848">
        <w:rPr>
          <w:rFonts w:ascii="Courier New" w:hAnsi="Courier New" w:cs="Courier New"/>
          <w:color w:val="666666"/>
          <w:sz w:val="20"/>
          <w:szCs w:val="20"/>
        </w:rPr>
        <w:t>pentaho</w:t>
      </w:r>
      <w:proofErr w:type="spellEnd"/>
      <w:r w:rsidRPr="00977848">
        <w:rPr>
          <w:rFonts w:ascii="Courier New" w:hAnsi="Courier New" w:cs="Courier New"/>
          <w:color w:val="666666"/>
          <w:sz w:val="20"/>
          <w:szCs w:val="20"/>
        </w:rPr>
        <w:t>-solutions/system</w:t>
      </w:r>
      <w:r w:rsidRPr="00F97BE1">
        <w:t> folder of your previous installation, these modifications must be applied to the same Pentaho 7.0 files:</w:t>
      </w:r>
    </w:p>
    <w:p w14:paraId="557586C4" w14:textId="77777777" w:rsidR="00977848" w:rsidRPr="00977848" w:rsidRDefault="00F97BE1" w:rsidP="004B58B1">
      <w:pPr>
        <w:pStyle w:val="ListParagraph"/>
        <w:numPr>
          <w:ilvl w:val="0"/>
          <w:numId w:val="14"/>
        </w:numPr>
      </w:pPr>
      <w:r w:rsidRPr="00977848">
        <w:rPr>
          <w:rFonts w:ascii="Courier New" w:eastAsia="Times New Roman" w:hAnsi="Courier New" w:cs="Courier New"/>
          <w:color w:val="666666"/>
          <w:sz w:val="20"/>
          <w:szCs w:val="20"/>
        </w:rPr>
        <w:t>jackrabbit/repository.xml</w:t>
      </w:r>
    </w:p>
    <w:p w14:paraId="18BFFE93" w14:textId="77777777" w:rsidR="00977848" w:rsidRPr="00977848" w:rsidRDefault="00F97BE1" w:rsidP="004B58B1">
      <w:pPr>
        <w:pStyle w:val="ListParagraph"/>
        <w:numPr>
          <w:ilvl w:val="0"/>
          <w:numId w:val="14"/>
        </w:numPr>
      </w:pPr>
      <w:proofErr w:type="spellStart"/>
      <w:r w:rsidRPr="00977848">
        <w:rPr>
          <w:rFonts w:ascii="Courier New" w:eastAsia="Times New Roman" w:hAnsi="Courier New" w:cs="Courier New"/>
          <w:color w:val="666666"/>
          <w:sz w:val="20"/>
          <w:szCs w:val="20"/>
        </w:rPr>
        <w:t>applicationContext-logging.xml.original</w:t>
      </w:r>
      <w:proofErr w:type="spellEnd"/>
    </w:p>
    <w:p w14:paraId="1895FA10" w14:textId="77777777" w:rsidR="00977848" w:rsidRPr="00977848" w:rsidRDefault="00F97BE1" w:rsidP="004B58B1">
      <w:pPr>
        <w:pStyle w:val="ListParagraph"/>
        <w:numPr>
          <w:ilvl w:val="0"/>
          <w:numId w:val="14"/>
        </w:numPr>
      </w:pPr>
      <w:proofErr w:type="spellStart"/>
      <w:r w:rsidRPr="00977848">
        <w:rPr>
          <w:rFonts w:ascii="Courier New" w:eastAsia="Times New Roman" w:hAnsi="Courier New" w:cs="Courier New"/>
          <w:color w:val="666666"/>
          <w:sz w:val="20"/>
          <w:szCs w:val="20"/>
        </w:rPr>
        <w:t>applicationContext</w:t>
      </w:r>
      <w:proofErr w:type="spellEnd"/>
      <w:r w:rsidRPr="00977848">
        <w:rPr>
          <w:rFonts w:ascii="Courier New" w:eastAsia="Times New Roman" w:hAnsi="Courier New" w:cs="Courier New"/>
          <w:color w:val="666666"/>
          <w:sz w:val="20"/>
          <w:szCs w:val="20"/>
        </w:rPr>
        <w:t>-</w:t>
      </w:r>
      <w:proofErr w:type="spellStart"/>
      <w:r w:rsidRPr="00977848">
        <w:rPr>
          <w:rFonts w:ascii="Courier New" w:eastAsia="Times New Roman" w:hAnsi="Courier New" w:cs="Courier New"/>
          <w:color w:val="666666"/>
          <w:sz w:val="20"/>
          <w:szCs w:val="20"/>
        </w:rPr>
        <w:t>pentaho</w:t>
      </w:r>
      <w:proofErr w:type="spellEnd"/>
      <w:r w:rsidRPr="00977848">
        <w:rPr>
          <w:rFonts w:ascii="Courier New" w:eastAsia="Times New Roman" w:hAnsi="Courier New" w:cs="Courier New"/>
          <w:color w:val="666666"/>
          <w:sz w:val="20"/>
          <w:szCs w:val="20"/>
        </w:rPr>
        <w:t>-security-</w:t>
      </w:r>
      <w:proofErr w:type="spellStart"/>
      <w:r w:rsidRPr="00977848">
        <w:rPr>
          <w:rFonts w:ascii="Courier New" w:eastAsia="Times New Roman" w:hAnsi="Courier New" w:cs="Courier New"/>
          <w:color w:val="666666"/>
          <w:sz w:val="20"/>
          <w:szCs w:val="20"/>
        </w:rPr>
        <w:t>jackrabbit.xml.original</w:t>
      </w:r>
      <w:proofErr w:type="spellEnd"/>
    </w:p>
    <w:p w14:paraId="4CA6F52E" w14:textId="77777777" w:rsidR="00977848" w:rsidRPr="00977848" w:rsidRDefault="00F97BE1" w:rsidP="004B58B1">
      <w:pPr>
        <w:pStyle w:val="ListParagraph"/>
        <w:numPr>
          <w:ilvl w:val="0"/>
          <w:numId w:val="14"/>
        </w:numPr>
      </w:pPr>
      <w:proofErr w:type="spellStart"/>
      <w:r w:rsidRPr="00977848">
        <w:rPr>
          <w:rFonts w:ascii="Courier New" w:eastAsia="Times New Roman" w:hAnsi="Courier New" w:cs="Courier New"/>
          <w:color w:val="666666"/>
          <w:sz w:val="20"/>
          <w:szCs w:val="20"/>
        </w:rPr>
        <w:t>applicationContext</w:t>
      </w:r>
      <w:proofErr w:type="spellEnd"/>
      <w:r w:rsidRPr="00977848">
        <w:rPr>
          <w:rFonts w:ascii="Courier New" w:eastAsia="Times New Roman" w:hAnsi="Courier New" w:cs="Courier New"/>
          <w:color w:val="666666"/>
          <w:sz w:val="20"/>
          <w:szCs w:val="20"/>
        </w:rPr>
        <w:t>-</w:t>
      </w:r>
      <w:proofErr w:type="spellStart"/>
      <w:r w:rsidRPr="00977848">
        <w:rPr>
          <w:rFonts w:ascii="Courier New" w:eastAsia="Times New Roman" w:hAnsi="Courier New" w:cs="Courier New"/>
          <w:color w:val="666666"/>
          <w:sz w:val="20"/>
          <w:szCs w:val="20"/>
        </w:rPr>
        <w:t>pentaho</w:t>
      </w:r>
      <w:proofErr w:type="spellEnd"/>
      <w:r w:rsidRPr="00977848">
        <w:rPr>
          <w:rFonts w:ascii="Courier New" w:eastAsia="Times New Roman" w:hAnsi="Courier New" w:cs="Courier New"/>
          <w:color w:val="666666"/>
          <w:sz w:val="20"/>
          <w:szCs w:val="20"/>
        </w:rPr>
        <w:t>-security-</w:t>
      </w:r>
      <w:proofErr w:type="spellStart"/>
      <w:r w:rsidRPr="00977848">
        <w:rPr>
          <w:rFonts w:ascii="Courier New" w:eastAsia="Times New Roman" w:hAnsi="Courier New" w:cs="Courier New"/>
          <w:color w:val="666666"/>
          <w:sz w:val="20"/>
          <w:szCs w:val="20"/>
        </w:rPr>
        <w:t>jdbc.xml.original</w:t>
      </w:r>
      <w:proofErr w:type="spellEnd"/>
    </w:p>
    <w:p w14:paraId="3C18B67C" w14:textId="77777777" w:rsidR="00977848" w:rsidRPr="00977848" w:rsidRDefault="00F97BE1" w:rsidP="004B58B1">
      <w:pPr>
        <w:pStyle w:val="ListParagraph"/>
        <w:numPr>
          <w:ilvl w:val="0"/>
          <w:numId w:val="14"/>
        </w:numPr>
      </w:pPr>
      <w:proofErr w:type="spellStart"/>
      <w:r w:rsidRPr="00977848">
        <w:rPr>
          <w:rFonts w:ascii="Courier New" w:eastAsia="Times New Roman" w:hAnsi="Courier New" w:cs="Courier New"/>
          <w:color w:val="666666"/>
          <w:sz w:val="20"/>
          <w:szCs w:val="20"/>
        </w:rPr>
        <w:t>applicationContext</w:t>
      </w:r>
      <w:proofErr w:type="spellEnd"/>
      <w:r w:rsidRPr="00977848">
        <w:rPr>
          <w:rFonts w:ascii="Courier New" w:eastAsia="Times New Roman" w:hAnsi="Courier New" w:cs="Courier New"/>
          <w:color w:val="666666"/>
          <w:sz w:val="20"/>
          <w:szCs w:val="20"/>
        </w:rPr>
        <w:t>-</w:t>
      </w:r>
      <w:proofErr w:type="spellStart"/>
      <w:r w:rsidRPr="00977848">
        <w:rPr>
          <w:rFonts w:ascii="Courier New" w:eastAsia="Times New Roman" w:hAnsi="Courier New" w:cs="Courier New"/>
          <w:color w:val="666666"/>
          <w:sz w:val="20"/>
          <w:szCs w:val="20"/>
        </w:rPr>
        <w:t>pentaho</w:t>
      </w:r>
      <w:proofErr w:type="spellEnd"/>
      <w:r w:rsidRPr="00977848">
        <w:rPr>
          <w:rFonts w:ascii="Courier New" w:eastAsia="Times New Roman" w:hAnsi="Courier New" w:cs="Courier New"/>
          <w:color w:val="666666"/>
          <w:sz w:val="20"/>
          <w:szCs w:val="20"/>
        </w:rPr>
        <w:t>-security-</w:t>
      </w:r>
      <w:proofErr w:type="spellStart"/>
      <w:r w:rsidRPr="00977848">
        <w:rPr>
          <w:rFonts w:ascii="Courier New" w:eastAsia="Times New Roman" w:hAnsi="Courier New" w:cs="Courier New"/>
          <w:color w:val="666666"/>
          <w:sz w:val="20"/>
          <w:szCs w:val="20"/>
        </w:rPr>
        <w:t>ldap.xml.original</w:t>
      </w:r>
      <w:proofErr w:type="spellEnd"/>
    </w:p>
    <w:p w14:paraId="1B1D858C" w14:textId="77777777" w:rsidR="00977848" w:rsidRPr="00977848" w:rsidRDefault="00F97BE1" w:rsidP="004B58B1">
      <w:pPr>
        <w:pStyle w:val="ListParagraph"/>
        <w:numPr>
          <w:ilvl w:val="0"/>
          <w:numId w:val="14"/>
        </w:numPr>
      </w:pPr>
      <w:proofErr w:type="spellStart"/>
      <w:r w:rsidRPr="00977848">
        <w:rPr>
          <w:rFonts w:ascii="Courier New" w:eastAsia="Times New Roman" w:hAnsi="Courier New" w:cs="Courier New"/>
          <w:color w:val="666666"/>
          <w:sz w:val="20"/>
          <w:szCs w:val="20"/>
        </w:rPr>
        <w:t>applicationContext</w:t>
      </w:r>
      <w:proofErr w:type="spellEnd"/>
      <w:r w:rsidRPr="00977848">
        <w:rPr>
          <w:rFonts w:ascii="Courier New" w:eastAsia="Times New Roman" w:hAnsi="Courier New" w:cs="Courier New"/>
          <w:color w:val="666666"/>
          <w:sz w:val="20"/>
          <w:szCs w:val="20"/>
        </w:rPr>
        <w:t>-</w:t>
      </w:r>
      <w:proofErr w:type="spellStart"/>
      <w:r w:rsidRPr="00977848">
        <w:rPr>
          <w:rFonts w:ascii="Courier New" w:eastAsia="Times New Roman" w:hAnsi="Courier New" w:cs="Courier New"/>
          <w:color w:val="666666"/>
          <w:sz w:val="20"/>
          <w:szCs w:val="20"/>
        </w:rPr>
        <w:t>pentaho</w:t>
      </w:r>
      <w:proofErr w:type="spellEnd"/>
      <w:r w:rsidRPr="00977848">
        <w:rPr>
          <w:rFonts w:ascii="Courier New" w:eastAsia="Times New Roman" w:hAnsi="Courier New" w:cs="Courier New"/>
          <w:color w:val="666666"/>
          <w:sz w:val="20"/>
          <w:szCs w:val="20"/>
        </w:rPr>
        <w:t>-security-</w:t>
      </w:r>
      <w:proofErr w:type="spellStart"/>
      <w:r w:rsidRPr="00977848">
        <w:rPr>
          <w:rFonts w:ascii="Courier New" w:eastAsia="Times New Roman" w:hAnsi="Courier New" w:cs="Courier New"/>
          <w:color w:val="666666"/>
          <w:sz w:val="20"/>
          <w:szCs w:val="20"/>
        </w:rPr>
        <w:t>memory.xml.original</w:t>
      </w:r>
      <w:proofErr w:type="spellEnd"/>
    </w:p>
    <w:p w14:paraId="5698FECF" w14:textId="77777777" w:rsidR="00977848" w:rsidRPr="00977848" w:rsidRDefault="00F97BE1" w:rsidP="004B58B1">
      <w:pPr>
        <w:pStyle w:val="ListParagraph"/>
        <w:numPr>
          <w:ilvl w:val="0"/>
          <w:numId w:val="14"/>
        </w:numPr>
      </w:pPr>
      <w:proofErr w:type="spellStart"/>
      <w:r w:rsidRPr="00977848">
        <w:rPr>
          <w:rFonts w:ascii="Courier New" w:eastAsia="Times New Roman" w:hAnsi="Courier New" w:cs="Courier New"/>
          <w:color w:val="666666"/>
          <w:sz w:val="20"/>
          <w:szCs w:val="20"/>
        </w:rPr>
        <w:t>applicationContext</w:t>
      </w:r>
      <w:proofErr w:type="spellEnd"/>
      <w:r w:rsidRPr="00977848">
        <w:rPr>
          <w:rFonts w:ascii="Courier New" w:eastAsia="Times New Roman" w:hAnsi="Courier New" w:cs="Courier New"/>
          <w:color w:val="666666"/>
          <w:sz w:val="20"/>
          <w:szCs w:val="20"/>
        </w:rPr>
        <w:t>-spring-security-</w:t>
      </w:r>
      <w:proofErr w:type="spellStart"/>
      <w:r w:rsidRPr="00977848">
        <w:rPr>
          <w:rFonts w:ascii="Courier New" w:eastAsia="Times New Roman" w:hAnsi="Courier New" w:cs="Courier New"/>
          <w:color w:val="666666"/>
          <w:sz w:val="20"/>
          <w:szCs w:val="20"/>
        </w:rPr>
        <w:t>cas.xml.original</w:t>
      </w:r>
      <w:proofErr w:type="spellEnd"/>
    </w:p>
    <w:p w14:paraId="467438D2" w14:textId="77777777" w:rsidR="00977848" w:rsidRPr="00977848" w:rsidRDefault="00F97BE1" w:rsidP="004B58B1">
      <w:pPr>
        <w:pStyle w:val="ListParagraph"/>
        <w:numPr>
          <w:ilvl w:val="0"/>
          <w:numId w:val="14"/>
        </w:numPr>
      </w:pPr>
      <w:proofErr w:type="spellStart"/>
      <w:r w:rsidRPr="00977848">
        <w:rPr>
          <w:rFonts w:ascii="Courier New" w:eastAsia="Times New Roman" w:hAnsi="Courier New" w:cs="Courier New"/>
          <w:color w:val="666666"/>
          <w:sz w:val="20"/>
          <w:szCs w:val="20"/>
        </w:rPr>
        <w:t>applicationContext</w:t>
      </w:r>
      <w:proofErr w:type="spellEnd"/>
      <w:r w:rsidRPr="00977848">
        <w:rPr>
          <w:rFonts w:ascii="Courier New" w:eastAsia="Times New Roman" w:hAnsi="Courier New" w:cs="Courier New"/>
          <w:color w:val="666666"/>
          <w:sz w:val="20"/>
          <w:szCs w:val="20"/>
        </w:rPr>
        <w:t>-spring-security-</w:t>
      </w:r>
      <w:proofErr w:type="spellStart"/>
      <w:r w:rsidRPr="00977848">
        <w:rPr>
          <w:rFonts w:ascii="Courier New" w:eastAsia="Times New Roman" w:hAnsi="Courier New" w:cs="Courier New"/>
          <w:color w:val="666666"/>
          <w:sz w:val="20"/>
          <w:szCs w:val="20"/>
        </w:rPr>
        <w:t>jackrabbit.xml.original</w:t>
      </w:r>
      <w:proofErr w:type="spellEnd"/>
    </w:p>
    <w:p w14:paraId="73B4A029" w14:textId="77777777" w:rsidR="00977848" w:rsidRPr="00977848" w:rsidRDefault="00F97BE1" w:rsidP="004B58B1">
      <w:pPr>
        <w:pStyle w:val="ListParagraph"/>
        <w:numPr>
          <w:ilvl w:val="0"/>
          <w:numId w:val="14"/>
        </w:numPr>
      </w:pPr>
      <w:proofErr w:type="spellStart"/>
      <w:r w:rsidRPr="00977848">
        <w:rPr>
          <w:rFonts w:ascii="Courier New" w:eastAsia="Times New Roman" w:hAnsi="Courier New" w:cs="Courier New"/>
          <w:color w:val="666666"/>
          <w:sz w:val="20"/>
          <w:szCs w:val="20"/>
        </w:rPr>
        <w:t>applicationContext</w:t>
      </w:r>
      <w:proofErr w:type="spellEnd"/>
      <w:r w:rsidRPr="00977848">
        <w:rPr>
          <w:rFonts w:ascii="Courier New" w:eastAsia="Times New Roman" w:hAnsi="Courier New" w:cs="Courier New"/>
          <w:color w:val="666666"/>
          <w:sz w:val="20"/>
          <w:szCs w:val="20"/>
        </w:rPr>
        <w:t>-spring-security-</w:t>
      </w:r>
      <w:proofErr w:type="spellStart"/>
      <w:r w:rsidRPr="00977848">
        <w:rPr>
          <w:rFonts w:ascii="Courier New" w:eastAsia="Times New Roman" w:hAnsi="Courier New" w:cs="Courier New"/>
          <w:color w:val="666666"/>
          <w:sz w:val="20"/>
          <w:szCs w:val="20"/>
        </w:rPr>
        <w:t>jdbc.xml.original</w:t>
      </w:r>
      <w:proofErr w:type="spellEnd"/>
    </w:p>
    <w:p w14:paraId="737136DC" w14:textId="77777777" w:rsidR="00977848" w:rsidRPr="00977848" w:rsidRDefault="00F97BE1" w:rsidP="004B58B1">
      <w:pPr>
        <w:pStyle w:val="ListParagraph"/>
        <w:numPr>
          <w:ilvl w:val="0"/>
          <w:numId w:val="14"/>
        </w:numPr>
      </w:pPr>
      <w:proofErr w:type="spellStart"/>
      <w:r w:rsidRPr="00977848">
        <w:rPr>
          <w:rFonts w:ascii="Courier New" w:eastAsia="Times New Roman" w:hAnsi="Courier New" w:cs="Courier New"/>
          <w:color w:val="666666"/>
          <w:sz w:val="20"/>
          <w:szCs w:val="20"/>
        </w:rPr>
        <w:t>applicationContext</w:t>
      </w:r>
      <w:proofErr w:type="spellEnd"/>
      <w:r w:rsidRPr="00977848">
        <w:rPr>
          <w:rFonts w:ascii="Courier New" w:eastAsia="Times New Roman" w:hAnsi="Courier New" w:cs="Courier New"/>
          <w:color w:val="666666"/>
          <w:sz w:val="20"/>
          <w:szCs w:val="20"/>
        </w:rPr>
        <w:t>-spring-security-</w:t>
      </w:r>
      <w:proofErr w:type="spellStart"/>
      <w:r w:rsidRPr="00977848">
        <w:rPr>
          <w:rFonts w:ascii="Courier New" w:eastAsia="Times New Roman" w:hAnsi="Courier New" w:cs="Courier New"/>
          <w:color w:val="666666"/>
          <w:sz w:val="20"/>
          <w:szCs w:val="20"/>
        </w:rPr>
        <w:t>ldap.xml.original</w:t>
      </w:r>
      <w:proofErr w:type="spellEnd"/>
    </w:p>
    <w:p w14:paraId="59527A66" w14:textId="77777777" w:rsidR="00977848" w:rsidRPr="00977848" w:rsidRDefault="00F97BE1" w:rsidP="004B58B1">
      <w:pPr>
        <w:pStyle w:val="ListParagraph"/>
        <w:numPr>
          <w:ilvl w:val="0"/>
          <w:numId w:val="14"/>
        </w:numPr>
      </w:pPr>
      <w:proofErr w:type="spellStart"/>
      <w:r w:rsidRPr="00977848">
        <w:rPr>
          <w:rFonts w:ascii="Courier New" w:eastAsia="Times New Roman" w:hAnsi="Courier New" w:cs="Courier New"/>
          <w:color w:val="666666"/>
          <w:sz w:val="20"/>
          <w:szCs w:val="20"/>
        </w:rPr>
        <w:t>applicationContext</w:t>
      </w:r>
      <w:proofErr w:type="spellEnd"/>
      <w:r w:rsidRPr="00977848">
        <w:rPr>
          <w:rFonts w:ascii="Courier New" w:eastAsia="Times New Roman" w:hAnsi="Courier New" w:cs="Courier New"/>
          <w:color w:val="666666"/>
          <w:sz w:val="20"/>
          <w:szCs w:val="20"/>
        </w:rPr>
        <w:t>-spring-security-</w:t>
      </w:r>
      <w:proofErr w:type="spellStart"/>
      <w:r w:rsidRPr="00977848">
        <w:rPr>
          <w:rFonts w:ascii="Courier New" w:eastAsia="Times New Roman" w:hAnsi="Courier New" w:cs="Courier New"/>
          <w:color w:val="666666"/>
          <w:sz w:val="20"/>
          <w:szCs w:val="20"/>
        </w:rPr>
        <w:t>memory.xml.original</w:t>
      </w:r>
      <w:proofErr w:type="spellEnd"/>
    </w:p>
    <w:p w14:paraId="4C2E8B39" w14:textId="77777777" w:rsidR="00977848" w:rsidRPr="00977848" w:rsidRDefault="00F97BE1" w:rsidP="004B58B1">
      <w:pPr>
        <w:pStyle w:val="ListParagraph"/>
        <w:numPr>
          <w:ilvl w:val="0"/>
          <w:numId w:val="14"/>
        </w:numPr>
      </w:pPr>
      <w:proofErr w:type="spellStart"/>
      <w:r w:rsidRPr="00977848">
        <w:rPr>
          <w:rFonts w:ascii="Courier New" w:eastAsia="Times New Roman" w:hAnsi="Courier New" w:cs="Courier New"/>
          <w:color w:val="666666"/>
          <w:sz w:val="20"/>
          <w:szCs w:val="20"/>
        </w:rPr>
        <w:t>applicationContext</w:t>
      </w:r>
      <w:proofErr w:type="spellEnd"/>
      <w:r w:rsidRPr="00977848">
        <w:rPr>
          <w:rFonts w:ascii="Courier New" w:eastAsia="Times New Roman" w:hAnsi="Courier New" w:cs="Courier New"/>
          <w:color w:val="666666"/>
          <w:sz w:val="20"/>
          <w:szCs w:val="20"/>
        </w:rPr>
        <w:t>-spring-security-</w:t>
      </w:r>
      <w:proofErr w:type="spellStart"/>
      <w:r w:rsidRPr="00977848">
        <w:rPr>
          <w:rFonts w:ascii="Courier New" w:eastAsia="Times New Roman" w:hAnsi="Courier New" w:cs="Courier New"/>
          <w:color w:val="666666"/>
          <w:sz w:val="20"/>
          <w:szCs w:val="20"/>
        </w:rPr>
        <w:t>superuser.xml.original</w:t>
      </w:r>
      <w:proofErr w:type="spellEnd"/>
    </w:p>
    <w:p w14:paraId="309FE053" w14:textId="77777777" w:rsidR="00977848" w:rsidRPr="00977848" w:rsidRDefault="00F97BE1" w:rsidP="004B58B1">
      <w:pPr>
        <w:pStyle w:val="ListParagraph"/>
        <w:numPr>
          <w:ilvl w:val="0"/>
          <w:numId w:val="14"/>
        </w:numPr>
      </w:pPr>
      <w:proofErr w:type="spellStart"/>
      <w:r w:rsidRPr="00977848">
        <w:rPr>
          <w:rFonts w:ascii="Courier New" w:eastAsia="Times New Roman" w:hAnsi="Courier New" w:cs="Courier New"/>
          <w:color w:val="666666"/>
          <w:sz w:val="20"/>
          <w:szCs w:val="20"/>
        </w:rPr>
        <w:t>applicationContext</w:t>
      </w:r>
      <w:proofErr w:type="spellEnd"/>
      <w:r w:rsidRPr="00977848">
        <w:rPr>
          <w:rFonts w:ascii="Courier New" w:eastAsia="Times New Roman" w:hAnsi="Courier New" w:cs="Courier New"/>
          <w:color w:val="666666"/>
          <w:sz w:val="20"/>
          <w:szCs w:val="20"/>
        </w:rPr>
        <w:t>-spring-</w:t>
      </w:r>
      <w:proofErr w:type="spellStart"/>
      <w:r w:rsidRPr="00977848">
        <w:rPr>
          <w:rFonts w:ascii="Courier New" w:eastAsia="Times New Roman" w:hAnsi="Courier New" w:cs="Courier New"/>
          <w:color w:val="666666"/>
          <w:sz w:val="20"/>
          <w:szCs w:val="20"/>
        </w:rPr>
        <w:t>security.xml.original</w:t>
      </w:r>
      <w:proofErr w:type="spellEnd"/>
    </w:p>
    <w:p w14:paraId="006DA919" w14:textId="77777777" w:rsidR="00977848" w:rsidRPr="00977848" w:rsidRDefault="00F97BE1" w:rsidP="004B58B1">
      <w:pPr>
        <w:pStyle w:val="ListParagraph"/>
        <w:numPr>
          <w:ilvl w:val="0"/>
          <w:numId w:val="14"/>
        </w:numPr>
      </w:pPr>
      <w:proofErr w:type="spellStart"/>
      <w:r w:rsidRPr="00977848">
        <w:rPr>
          <w:rFonts w:ascii="Courier New" w:eastAsia="Times New Roman" w:hAnsi="Courier New" w:cs="Courier New"/>
          <w:color w:val="666666"/>
          <w:sz w:val="20"/>
          <w:szCs w:val="20"/>
        </w:rPr>
        <w:t>pentahoObjects.spring.xml.original</w:t>
      </w:r>
      <w:proofErr w:type="spellEnd"/>
    </w:p>
    <w:p w14:paraId="09FCC880" w14:textId="77777777" w:rsidR="00977848" w:rsidRPr="00977848" w:rsidRDefault="00F97BE1" w:rsidP="004B58B1">
      <w:pPr>
        <w:pStyle w:val="ListParagraph"/>
        <w:numPr>
          <w:ilvl w:val="0"/>
          <w:numId w:val="14"/>
        </w:numPr>
      </w:pPr>
      <w:proofErr w:type="spellStart"/>
      <w:r w:rsidRPr="00977848">
        <w:rPr>
          <w:rFonts w:ascii="Courier New" w:eastAsia="Times New Roman" w:hAnsi="Courier New" w:cs="Courier New"/>
          <w:color w:val="666666"/>
          <w:sz w:val="20"/>
          <w:szCs w:val="20"/>
        </w:rPr>
        <w:t>pentahoServices.spring.xml.original</w:t>
      </w:r>
      <w:proofErr w:type="spellEnd"/>
    </w:p>
    <w:p w14:paraId="41A4949E" w14:textId="77777777" w:rsidR="00977848" w:rsidRPr="00977848" w:rsidRDefault="00F97BE1" w:rsidP="004B58B1">
      <w:pPr>
        <w:pStyle w:val="ListParagraph"/>
        <w:numPr>
          <w:ilvl w:val="0"/>
          <w:numId w:val="14"/>
        </w:numPr>
      </w:pPr>
      <w:proofErr w:type="spellStart"/>
      <w:proofErr w:type="gramStart"/>
      <w:r w:rsidRPr="00977848">
        <w:rPr>
          <w:rFonts w:ascii="Courier New" w:eastAsia="Times New Roman" w:hAnsi="Courier New" w:cs="Courier New"/>
          <w:color w:val="666666"/>
          <w:sz w:val="20"/>
          <w:szCs w:val="20"/>
        </w:rPr>
        <w:t>repository.spring.xml.original</w:t>
      </w:r>
      <w:proofErr w:type="spellEnd"/>
      <w:proofErr w:type="gramEnd"/>
    </w:p>
    <w:p w14:paraId="61E646A1" w14:textId="77777777" w:rsidR="00F97BE1" w:rsidRPr="00977848" w:rsidRDefault="00F97BE1" w:rsidP="004B58B1">
      <w:pPr>
        <w:pStyle w:val="ListParagraph"/>
        <w:numPr>
          <w:ilvl w:val="0"/>
          <w:numId w:val="14"/>
        </w:numPr>
      </w:pPr>
      <w:r w:rsidRPr="00977848">
        <w:rPr>
          <w:rFonts w:ascii="Courier New" w:eastAsia="Times New Roman" w:hAnsi="Courier New" w:cs="Courier New"/>
          <w:color w:val="666666"/>
          <w:sz w:val="20"/>
          <w:szCs w:val="20"/>
        </w:rPr>
        <w:t>log4j.xml</w:t>
      </w:r>
      <w:r w:rsidRPr="00977848">
        <w:rPr>
          <w:rFonts w:ascii="Times New Roman" w:eastAsia="Times New Roman" w:hAnsi="Times New Roman" w:cs="Times New Roman"/>
          <w:color w:val="333333"/>
          <w:sz w:val="24"/>
          <w:szCs w:val="24"/>
        </w:rPr>
        <w:t> </w:t>
      </w:r>
      <w:r w:rsidRPr="009C200F">
        <w:t>– which is located at </w:t>
      </w:r>
      <w:r w:rsidRPr="00977848">
        <w:rPr>
          <w:rFonts w:ascii="Courier New" w:hAnsi="Courier New" w:cs="Courier New"/>
          <w:sz w:val="20"/>
          <w:szCs w:val="20"/>
        </w:rPr>
        <w:t>server/pentaho-server/tomcat/webapps/Pentaho/WEB-INF/classes/log4j.xml</w:t>
      </w:r>
    </w:p>
    <w:p w14:paraId="5A306CBF" w14:textId="77777777" w:rsidR="00F97BE1" w:rsidRPr="009C200F" w:rsidRDefault="009C200F" w:rsidP="009C200F">
      <w:pPr>
        <w:ind w:left="600"/>
        <w:rPr>
          <w:i/>
        </w:rPr>
      </w:pPr>
      <w:r w:rsidRPr="009C200F">
        <w:rPr>
          <w:b/>
          <w:i/>
        </w:rPr>
        <w:t>Note</w:t>
      </w:r>
      <w:r w:rsidRPr="009C200F">
        <w:rPr>
          <w:i/>
        </w:rPr>
        <w:t xml:space="preserve">: </w:t>
      </w:r>
      <w:r w:rsidR="00F97BE1" w:rsidRPr="009C200F">
        <w:rPr>
          <w:i/>
        </w:rPr>
        <w:t>The upgrade utility contains a set of spring configuration files in their original 6.1.0.7 state. After the utility scripts run, determine the differences between your 6.1 files and these originals, then apply these changes to the 7.0 configuration files.</w:t>
      </w:r>
    </w:p>
    <w:p w14:paraId="0EC8C890" w14:textId="77777777" w:rsidR="00F97BE1" w:rsidRPr="009C200F" w:rsidRDefault="009C200F" w:rsidP="009C200F">
      <w:pPr>
        <w:ind w:left="600"/>
        <w:rPr>
          <w:i/>
        </w:rPr>
      </w:pPr>
      <w:r w:rsidRPr="009C200F">
        <w:rPr>
          <w:b/>
          <w:i/>
        </w:rPr>
        <w:t>Note</w:t>
      </w:r>
      <w:r w:rsidRPr="009C200F">
        <w:rPr>
          <w:i/>
        </w:rPr>
        <w:t xml:space="preserve">: </w:t>
      </w:r>
      <w:r w:rsidR="00F97BE1" w:rsidRPr="009C200F">
        <w:rPr>
          <w:i/>
        </w:rPr>
        <w:t>The </w:t>
      </w:r>
      <w:r w:rsidR="00F97BE1" w:rsidRPr="009C200F">
        <w:rPr>
          <w:rFonts w:ascii="Courier New" w:hAnsi="Courier New" w:cs="Courier New"/>
          <w:i/>
          <w:color w:val="666666"/>
          <w:sz w:val="20"/>
          <w:szCs w:val="20"/>
        </w:rPr>
        <w:t>jackrabbit/repository.xml</w:t>
      </w:r>
      <w:r w:rsidR="00F97BE1" w:rsidRPr="009C200F">
        <w:rPr>
          <w:i/>
        </w:rPr>
        <w:t> file contains database connection information. Please ensure this database connection information is properly carried over from your 6.1 version of the repository file into the 7.0 version of the file.</w:t>
      </w:r>
    </w:p>
    <w:commentRangeStart w:id="51"/>
    <w:p w14:paraId="47C2E260" w14:textId="77777777" w:rsidR="00F97BE1" w:rsidRPr="00F97BE1" w:rsidRDefault="00F97BE1" w:rsidP="004B58B1">
      <w:pPr>
        <w:pStyle w:val="ListParagraph"/>
        <w:numPr>
          <w:ilvl w:val="0"/>
          <w:numId w:val="6"/>
        </w:numPr>
      </w:pPr>
      <w:r w:rsidRPr="00F97BE1">
        <w:fldChar w:fldCharType="begin"/>
      </w:r>
      <w:r w:rsidRPr="00F97BE1">
        <w:instrText xml:space="preserve"> HYPERLINK "https://help.pentaho.com/Documentation/7.0/0H0/Start_and_Stop_the_Pentaho_Server_for_Configuration" \o "Start and Stop the Pentaho Server for Configuration" </w:instrText>
      </w:r>
      <w:r w:rsidRPr="00F97BE1">
        <w:fldChar w:fldCharType="separate"/>
      </w:r>
      <w:r w:rsidRPr="009C200F">
        <w:rPr>
          <w:color w:val="005DA6"/>
          <w:u w:val="single"/>
        </w:rPr>
        <w:t>Start the BA Server</w:t>
      </w:r>
      <w:r w:rsidRPr="00F97BE1">
        <w:fldChar w:fldCharType="end"/>
      </w:r>
      <w:commentRangeEnd w:id="51"/>
      <w:r w:rsidR="00DE2801">
        <w:rPr>
          <w:rStyle w:val="CommentReference"/>
        </w:rPr>
        <w:commentReference w:id="51"/>
      </w:r>
      <w:r w:rsidRPr="00F97BE1">
        <w:t>.</w:t>
      </w:r>
    </w:p>
    <w:p w14:paraId="1A736135" w14:textId="77777777" w:rsidR="00F97BE1" w:rsidRPr="00F97BE1" w:rsidRDefault="00F97BE1" w:rsidP="008C3E0F">
      <w:pPr>
        <w:spacing w:after="0"/>
      </w:pPr>
      <w:r w:rsidRPr="00F97BE1">
        <w:t>Make sure not to interrupt the BA Server the first time you start it after restoring your data.</w:t>
      </w:r>
    </w:p>
    <w:p w14:paraId="5764EA0C" w14:textId="77777777" w:rsidR="00F97BE1" w:rsidRDefault="00F23851" w:rsidP="008C3E0F">
      <w:pPr>
        <w:spacing w:after="0"/>
      </w:pPr>
      <w:r>
        <w:t>:</w:t>
      </w:r>
    </w:p>
    <w:p w14:paraId="50BDC190" w14:textId="77777777" w:rsidR="00F23851" w:rsidRPr="00F97BE1" w:rsidRDefault="00F23851" w:rsidP="008C3E0F">
      <w:pPr>
        <w:spacing w:after="0"/>
        <w:rPr>
          <w:rFonts w:ascii="Times New Roman" w:hAnsi="Times New Roman" w:cs="Times New Roman"/>
          <w:color w:val="333333"/>
          <w:sz w:val="24"/>
          <w:szCs w:val="24"/>
        </w:rPr>
      </w:pPr>
      <w:r>
        <w:t>:</w:t>
      </w:r>
    </w:p>
    <w:p w14:paraId="1AB782C3" w14:textId="77777777" w:rsidR="00F97BE1" w:rsidRPr="00F97BE1" w:rsidRDefault="00F97BE1" w:rsidP="008E648E">
      <w:pPr>
        <w:pStyle w:val="Heading1"/>
      </w:pPr>
      <w:r w:rsidRPr="00F97BE1">
        <w:lastRenderedPageBreak/>
        <w:t>Upgrade the Pentaho Data Integration Server</w:t>
      </w:r>
    </w:p>
    <w:p w14:paraId="0D203754" w14:textId="77777777" w:rsidR="00F97BE1" w:rsidRPr="00F97BE1" w:rsidRDefault="00F97BE1" w:rsidP="00E14462">
      <w:r w:rsidRPr="00F97BE1">
        <w:t>After you finish the prerequisite tasks located in </w:t>
      </w:r>
      <w:hyperlink r:id="rId14" w:anchor="Before_You_Begin" w:tooltip="Upgrade" w:history="1">
        <w:r w:rsidRPr="00F97BE1">
          <w:rPr>
            <w:color w:val="005DA6"/>
            <w:u w:val="single"/>
          </w:rPr>
          <w:t>Before You Begin</w:t>
        </w:r>
      </w:hyperlink>
      <w:r w:rsidRPr="00F97BE1">
        <w:t>, there are a few tasks that you will need to complete in order to upgrade to Pentaho 7.0 successfully.</w:t>
      </w:r>
    </w:p>
    <w:p w14:paraId="27F745BE" w14:textId="77777777" w:rsidR="00F97BE1" w:rsidRPr="00F97BE1" w:rsidRDefault="00F97BE1" w:rsidP="00E14462">
      <w:r w:rsidRPr="00F97BE1">
        <w:t>These sections will guide you through the remaining steps of the Pentaho DI upgrade process:</w:t>
      </w:r>
    </w:p>
    <w:p w14:paraId="543B54A7" w14:textId="77777777" w:rsidR="00E14462" w:rsidRDefault="00F97BE1" w:rsidP="004B58B1">
      <w:pPr>
        <w:pStyle w:val="ListParagraph"/>
        <w:numPr>
          <w:ilvl w:val="0"/>
          <w:numId w:val="2"/>
        </w:numPr>
      </w:pPr>
      <w:r w:rsidRPr="00F97BE1">
        <w:t>Backup Your DI Server Configuration and Solutions Files</w:t>
      </w:r>
    </w:p>
    <w:p w14:paraId="032B6137" w14:textId="77777777" w:rsidR="00E14462" w:rsidRDefault="00F97BE1" w:rsidP="004B58B1">
      <w:pPr>
        <w:pStyle w:val="ListParagraph"/>
        <w:numPr>
          <w:ilvl w:val="0"/>
          <w:numId w:val="2"/>
        </w:numPr>
      </w:pPr>
      <w:r w:rsidRPr="00F97BE1">
        <w:t>Install the Pentaho Server 7.0 </w:t>
      </w:r>
    </w:p>
    <w:p w14:paraId="323D2697" w14:textId="77777777" w:rsidR="00E14462" w:rsidRDefault="00F97BE1" w:rsidP="004B58B1">
      <w:pPr>
        <w:pStyle w:val="ListParagraph"/>
        <w:numPr>
          <w:ilvl w:val="0"/>
          <w:numId w:val="2"/>
        </w:numPr>
      </w:pPr>
      <w:r w:rsidRPr="00F97BE1">
        <w:t>Restore Your DI Server Configuration and Solutions Files</w:t>
      </w:r>
    </w:p>
    <w:p w14:paraId="6EFE3DC1" w14:textId="77777777" w:rsidR="00E14462" w:rsidRDefault="00F97BE1" w:rsidP="004B58B1">
      <w:pPr>
        <w:pStyle w:val="ListParagraph"/>
        <w:numPr>
          <w:ilvl w:val="1"/>
          <w:numId w:val="2"/>
        </w:numPr>
      </w:pPr>
      <w:r w:rsidRPr="00F97BE1">
        <w:t>Optional Step: Enable Logging Before Restoring Files</w:t>
      </w:r>
    </w:p>
    <w:p w14:paraId="2A941039" w14:textId="77777777" w:rsidR="00E14462" w:rsidRDefault="00F97BE1" w:rsidP="004B58B1">
      <w:pPr>
        <w:pStyle w:val="ListParagraph"/>
        <w:numPr>
          <w:ilvl w:val="0"/>
          <w:numId w:val="2"/>
        </w:numPr>
      </w:pPr>
      <w:r w:rsidRPr="00F97BE1">
        <w:t>Update the DI Server Configuration</w:t>
      </w:r>
    </w:p>
    <w:p w14:paraId="0D3F1EF8" w14:textId="77777777" w:rsidR="00E14462" w:rsidRDefault="00F97BE1" w:rsidP="004B58B1">
      <w:pPr>
        <w:pStyle w:val="ListParagraph"/>
        <w:numPr>
          <w:ilvl w:val="0"/>
          <w:numId w:val="2"/>
        </w:numPr>
      </w:pPr>
      <w:r w:rsidRPr="00F97BE1">
        <w:t>Update Your Pentaho DI Client Tool</w:t>
      </w:r>
    </w:p>
    <w:p w14:paraId="4993D5C7" w14:textId="77777777" w:rsidR="00F97BE1" w:rsidRPr="00F97BE1" w:rsidRDefault="00F97BE1" w:rsidP="004B58B1">
      <w:pPr>
        <w:pStyle w:val="ListParagraph"/>
        <w:numPr>
          <w:ilvl w:val="0"/>
          <w:numId w:val="2"/>
        </w:numPr>
        <w:spacing w:after="0"/>
      </w:pPr>
      <w:r w:rsidRPr="00F97BE1">
        <w:t>Test Your DI Server</w:t>
      </w:r>
    </w:p>
    <w:p w14:paraId="477D0A49" w14:textId="77777777" w:rsidR="00F97BE1" w:rsidRDefault="00F23851" w:rsidP="008C3E0F">
      <w:pPr>
        <w:spacing w:after="0"/>
      </w:pPr>
      <w:r>
        <w:t>:</w:t>
      </w:r>
    </w:p>
    <w:p w14:paraId="61A03EB9" w14:textId="77777777" w:rsidR="00F23851" w:rsidRPr="00F97BE1" w:rsidRDefault="00F23851" w:rsidP="008C3E0F">
      <w:pPr>
        <w:spacing w:after="0"/>
        <w:rPr>
          <w:rFonts w:ascii="Times New Roman" w:hAnsi="Times New Roman" w:cs="Times New Roman"/>
          <w:color w:val="333333"/>
          <w:sz w:val="24"/>
          <w:szCs w:val="24"/>
        </w:rPr>
      </w:pPr>
      <w:r>
        <w:t>:</w:t>
      </w:r>
    </w:p>
    <w:p w14:paraId="5B93258F" w14:textId="77777777" w:rsidR="00F97BE1" w:rsidRPr="00F97BE1" w:rsidRDefault="00F97BE1" w:rsidP="008E648E">
      <w:pPr>
        <w:pStyle w:val="Heading2"/>
      </w:pPr>
      <w:r w:rsidRPr="00F97BE1">
        <w:t>Step 3:  Restore Your DI Server Configuration and Solutions Files</w:t>
      </w:r>
    </w:p>
    <w:p w14:paraId="3714BD6F" w14:textId="177B482F" w:rsidR="00F97BE1" w:rsidRPr="00F97BE1" w:rsidRDefault="00F97BE1" w:rsidP="00D907E5">
      <w:r w:rsidRPr="00F97BE1">
        <w:rPr>
          <w:shd w:val="clear" w:color="auto" w:fill="FFFFFF"/>
        </w:rPr>
        <w:t>After you have unpacked your Pentaho 7.0 bundle, restore your custom data to your 7.0 instance</w:t>
      </w:r>
      <w:ins w:id="52" w:author="David Vandenbelt" w:date="2016-12-07T07:38:00Z">
        <w:r w:rsidR="00516B2B">
          <w:rPr>
            <w:shd w:val="clear" w:color="auto" w:fill="FFFFFF"/>
          </w:rPr>
          <w:t xml:space="preserve"> </w:t>
        </w:r>
      </w:ins>
      <w:ins w:id="53" w:author="David Vandenbelt" w:date="2016-12-07T07:44:00Z">
        <w:r w:rsidR="00516B2B">
          <w:rPr>
            <w:shd w:val="clear" w:color="auto" w:fill="FFFFFF"/>
          </w:rPr>
          <w:t>with</w:t>
        </w:r>
      </w:ins>
      <w:ins w:id="54" w:author="David Vandenbelt" w:date="2016-12-07T07:38:00Z">
        <w:r w:rsidR="00516B2B">
          <w:rPr>
            <w:shd w:val="clear" w:color="auto" w:fill="FFFFFF"/>
          </w:rPr>
          <w:t xml:space="preserve"> the restore utility. </w:t>
        </w:r>
      </w:ins>
      <w:ins w:id="55" w:author="David Vandenbelt" w:date="2016-12-07T07:44:00Z">
        <w:r w:rsidR="00516B2B">
          <w:rPr>
            <w:shd w:val="clear" w:color="auto" w:fill="FFFFFF"/>
          </w:rPr>
          <w:t xml:space="preserve">Use the following steps to apply the </w:t>
        </w:r>
        <w:proofErr w:type="spellStart"/>
        <w:r w:rsidR="00516B2B">
          <w:rPr>
            <w:rFonts w:ascii="Courier New" w:hAnsi="Courier New" w:cs="Courier New"/>
            <w:sz w:val="20"/>
            <w:szCs w:val="20"/>
          </w:rPr>
          <w:t>DI</w:t>
        </w:r>
        <w:r w:rsidR="00516B2B" w:rsidRPr="00A75545">
          <w:rPr>
            <w:rFonts w:ascii="Courier New" w:hAnsi="Courier New" w:cs="Courier New"/>
            <w:sz w:val="20"/>
            <w:szCs w:val="20"/>
          </w:rPr>
          <w:t>ServerConfigAndSolutionsRestore</w:t>
        </w:r>
        <w:proofErr w:type="spellEnd"/>
        <w:r w:rsidR="00516B2B" w:rsidRPr="00F97BE1">
          <w:t> utility</w:t>
        </w:r>
        <w:r w:rsidR="00516B2B">
          <w:t>:</w:t>
        </w:r>
      </w:ins>
      <w:del w:id="56" w:author="David Vandenbelt" w:date="2016-12-07T07:44:00Z">
        <w:r w:rsidRPr="00F97BE1" w:rsidDel="00516B2B">
          <w:rPr>
            <w:shd w:val="clear" w:color="auto" w:fill="FFFFFF"/>
          </w:rPr>
          <w:delText>.</w:delText>
        </w:r>
      </w:del>
      <w:r w:rsidRPr="00F97BE1">
        <w:rPr>
          <w:shd w:val="clear" w:color="auto" w:fill="FFFFFF"/>
        </w:rPr>
        <w:t> </w:t>
      </w:r>
    </w:p>
    <w:p w14:paraId="31B4270A" w14:textId="77777777" w:rsidR="00D907E5" w:rsidRDefault="00F97BE1" w:rsidP="004B58B1">
      <w:pPr>
        <w:pStyle w:val="ListParagraph"/>
        <w:numPr>
          <w:ilvl w:val="0"/>
          <w:numId w:val="7"/>
        </w:numPr>
      </w:pPr>
      <w:r w:rsidRPr="00F97BE1">
        <w:t>Delete all the content in the Pentaho Server 7.0 </w:t>
      </w:r>
      <w:proofErr w:type="spellStart"/>
      <w:r w:rsidRPr="00D907E5">
        <w:rPr>
          <w:rFonts w:ascii="Courier New" w:hAnsi="Courier New" w:cs="Courier New"/>
          <w:color w:val="666666"/>
          <w:sz w:val="20"/>
          <w:szCs w:val="20"/>
        </w:rPr>
        <w:t>pentaho</w:t>
      </w:r>
      <w:proofErr w:type="spellEnd"/>
      <w:r w:rsidRPr="00D907E5">
        <w:rPr>
          <w:rFonts w:ascii="Courier New" w:hAnsi="Courier New" w:cs="Courier New"/>
          <w:color w:val="666666"/>
          <w:sz w:val="20"/>
          <w:szCs w:val="20"/>
        </w:rPr>
        <w:t>-solutions/system/default-content</w:t>
      </w:r>
      <w:r w:rsidRPr="00F97BE1">
        <w:t> folder.</w:t>
      </w:r>
    </w:p>
    <w:p w14:paraId="674A6AB2" w14:textId="77777777" w:rsidR="00D907E5" w:rsidRDefault="00F97BE1" w:rsidP="004B58B1">
      <w:pPr>
        <w:pStyle w:val="ListParagraph"/>
        <w:numPr>
          <w:ilvl w:val="0"/>
          <w:numId w:val="7"/>
        </w:numPr>
      </w:pPr>
      <w:r w:rsidRPr="00F97BE1">
        <w:t>Open a </w:t>
      </w:r>
      <w:proofErr w:type="spellStart"/>
      <w:r w:rsidRPr="00D907E5">
        <w:rPr>
          <w:rFonts w:ascii="Courier New" w:hAnsi="Courier New" w:cs="Courier New"/>
          <w:color w:val="666666"/>
          <w:sz w:val="20"/>
          <w:szCs w:val="20"/>
        </w:rPr>
        <w:t>cmd</w:t>
      </w:r>
      <w:proofErr w:type="spellEnd"/>
      <w:r w:rsidRPr="00F97BE1">
        <w:t> prompt on the DI Server host machine.</w:t>
      </w:r>
    </w:p>
    <w:p w14:paraId="2CEC141E" w14:textId="77108122" w:rsidR="00F97BE1" w:rsidRDefault="00F97BE1" w:rsidP="004B58B1">
      <w:pPr>
        <w:pStyle w:val="ListParagraph"/>
        <w:numPr>
          <w:ilvl w:val="0"/>
          <w:numId w:val="7"/>
        </w:numPr>
        <w:spacing w:after="0"/>
      </w:pPr>
      <w:r w:rsidRPr="00F97BE1">
        <w:t>In the prompt, run the </w:t>
      </w:r>
      <w:proofErr w:type="spellStart"/>
      <w:r w:rsidRPr="00516B2B">
        <w:rPr>
          <w:rFonts w:ascii="Courier New" w:hAnsi="Courier New" w:cs="Courier New"/>
          <w:sz w:val="20"/>
          <w:szCs w:val="20"/>
          <w:rPrChange w:id="57" w:author="David Vandenbelt" w:date="2016-12-07T07:45:00Z">
            <w:rPr>
              <w:rFonts w:ascii="Courier New" w:hAnsi="Courier New" w:cs="Courier New"/>
            </w:rPr>
          </w:rPrChange>
        </w:rPr>
        <w:t>DIServerConfigAndSolutionsRestore</w:t>
      </w:r>
      <w:proofErr w:type="spellEnd"/>
      <w:r w:rsidRPr="00F97BE1">
        <w:t> utility to restore your data from th</w:t>
      </w:r>
      <w:ins w:id="58" w:author="David Vandenbelt" w:date="2016-12-07T07:45:00Z">
        <w:r w:rsidR="00516B2B">
          <w:t xml:space="preserve">e </w:t>
        </w:r>
      </w:ins>
      <w:del w:id="59" w:author="David Vandenbelt" w:date="2016-12-07T07:45:00Z">
        <w:r w:rsidRPr="00516B2B" w:rsidDel="00516B2B">
          <w:rPr>
            <w:rFonts w:ascii="Courier New" w:hAnsi="Courier New" w:cs="Courier New"/>
            <w:sz w:val="20"/>
            <w:szCs w:val="20"/>
            <w:rPrChange w:id="60" w:author="David Vandenbelt" w:date="2016-12-07T07:45:00Z">
              <w:rPr/>
            </w:rPrChange>
          </w:rPr>
          <w:delText>e </w:delText>
        </w:r>
      </w:del>
      <w:r w:rsidRPr="002F58AE">
        <w:rPr>
          <w:rFonts w:ascii="Courier New" w:hAnsi="Courier New" w:cs="Courier New"/>
          <w:color w:val="666666"/>
          <w:sz w:val="20"/>
          <w:szCs w:val="20"/>
        </w:rPr>
        <w:t>.zip</w:t>
      </w:r>
      <w:r w:rsidRPr="00F97BE1">
        <w:t> files in your user home folder. </w:t>
      </w:r>
    </w:p>
    <w:tbl>
      <w:tblPr>
        <w:tblStyle w:val="TableGrid"/>
        <w:tblW w:w="13251" w:type="dxa"/>
        <w:tblInd w:w="607" w:type="dxa"/>
        <w:tblLook w:val="04A0" w:firstRow="1" w:lastRow="0" w:firstColumn="1" w:lastColumn="0" w:noHBand="0" w:noVBand="1"/>
      </w:tblPr>
      <w:tblGrid>
        <w:gridCol w:w="1163"/>
        <w:gridCol w:w="12088"/>
      </w:tblGrid>
      <w:tr w:rsidR="008C3E0F" w14:paraId="2AF5BD8D" w14:textId="77777777" w:rsidTr="008C3E0F">
        <w:tc>
          <w:tcPr>
            <w:tcW w:w="1163" w:type="dxa"/>
          </w:tcPr>
          <w:p w14:paraId="77CC9A7D" w14:textId="77777777" w:rsidR="008C3E0F" w:rsidRPr="008C3E0F" w:rsidRDefault="008C3E0F" w:rsidP="008C3E0F">
            <w:pPr>
              <w:rPr>
                <w:b/>
                <w:i/>
              </w:rPr>
            </w:pPr>
            <w:r w:rsidRPr="008C3E0F">
              <w:rPr>
                <w:b/>
                <w:i/>
              </w:rPr>
              <w:t>Windows</w:t>
            </w:r>
          </w:p>
        </w:tc>
        <w:tc>
          <w:tcPr>
            <w:tcW w:w="12088" w:type="dxa"/>
          </w:tcPr>
          <w:p w14:paraId="7F4F9435" w14:textId="7F687194" w:rsidR="008C3E0F" w:rsidRDefault="008C3E0F" w:rsidP="006926B4">
            <w:proofErr w:type="spellStart"/>
            <w:r w:rsidRPr="00F97BE1">
              <w:rPr>
                <w:rFonts w:ascii="Courier New" w:eastAsia="Times New Roman" w:hAnsi="Courier New" w:cs="Courier New"/>
                <w:sz w:val="20"/>
                <w:szCs w:val="20"/>
              </w:rPr>
              <w:t>DIServerConfigAndSolutionsRestore</w:t>
            </w:r>
            <w:proofErr w:type="spellEnd"/>
            <w:r w:rsidRPr="00F97BE1">
              <w:rPr>
                <w:rFonts w:ascii="Courier New" w:eastAsia="Times New Roman" w:hAnsi="Courier New" w:cs="Courier New"/>
                <w:sz w:val="20"/>
                <w:szCs w:val="20"/>
              </w:rPr>
              <w:t xml:space="preserve"> "C:\Program Files\</w:t>
            </w:r>
            <w:proofErr w:type="spellStart"/>
            <w:r w:rsidRPr="00F97BE1">
              <w:rPr>
                <w:rFonts w:ascii="Courier New" w:eastAsia="Times New Roman" w:hAnsi="Courier New" w:cs="Courier New"/>
                <w:sz w:val="20"/>
                <w:szCs w:val="20"/>
              </w:rPr>
              <w:t>pentaho</w:t>
            </w:r>
            <w:proofErr w:type="spellEnd"/>
            <w:r w:rsidRPr="00F97BE1">
              <w:rPr>
                <w:rFonts w:ascii="Courier New" w:eastAsia="Times New Roman" w:hAnsi="Courier New" w:cs="Courier New"/>
                <w:sz w:val="20"/>
                <w:szCs w:val="20"/>
              </w:rPr>
              <w:t>\server\</w:t>
            </w:r>
            <w:proofErr w:type="spellStart"/>
            <w:del w:id="61" w:author="David Vandenbelt" w:date="2016-12-02T16:02:00Z">
              <w:r w:rsidRPr="00F97BE1" w:rsidDel="006926B4">
                <w:rPr>
                  <w:rFonts w:ascii="Courier New" w:eastAsia="Times New Roman" w:hAnsi="Courier New" w:cs="Courier New"/>
                  <w:sz w:val="20"/>
                  <w:szCs w:val="20"/>
                </w:rPr>
                <w:delText>data-integration</w:delText>
              </w:r>
            </w:del>
            <w:ins w:id="62" w:author="David Vandenbelt" w:date="2016-12-02T16:02:00Z">
              <w:r w:rsidR="006926B4">
                <w:rPr>
                  <w:rFonts w:ascii="Courier New" w:eastAsia="Times New Roman" w:hAnsi="Courier New" w:cs="Courier New"/>
                  <w:sz w:val="20"/>
                  <w:szCs w:val="20"/>
                </w:rPr>
                <w:t>pentaho</w:t>
              </w:r>
            </w:ins>
            <w:proofErr w:type="spellEnd"/>
            <w:r w:rsidRPr="00F97BE1">
              <w:rPr>
                <w:rFonts w:ascii="Courier New" w:eastAsia="Times New Roman" w:hAnsi="Courier New" w:cs="Courier New"/>
                <w:sz w:val="20"/>
                <w:szCs w:val="20"/>
              </w:rPr>
              <w:t>-server"</w:t>
            </w:r>
          </w:p>
        </w:tc>
      </w:tr>
      <w:tr w:rsidR="008C3E0F" w14:paraId="00A46EAE" w14:textId="77777777" w:rsidTr="008C3E0F">
        <w:tc>
          <w:tcPr>
            <w:tcW w:w="1163" w:type="dxa"/>
          </w:tcPr>
          <w:p w14:paraId="30758D49" w14:textId="77777777" w:rsidR="008C3E0F" w:rsidRPr="008C3E0F" w:rsidRDefault="008C3E0F" w:rsidP="008C3E0F">
            <w:pPr>
              <w:rPr>
                <w:b/>
                <w:i/>
              </w:rPr>
            </w:pPr>
            <w:r w:rsidRPr="008C3E0F">
              <w:rPr>
                <w:b/>
                <w:i/>
              </w:rPr>
              <w:t>Linux</w:t>
            </w:r>
          </w:p>
        </w:tc>
        <w:tc>
          <w:tcPr>
            <w:tcW w:w="12088" w:type="dxa"/>
          </w:tcPr>
          <w:p w14:paraId="28B9F2CD" w14:textId="28A0B26E" w:rsidR="008C3E0F" w:rsidRDefault="008C3E0F" w:rsidP="006926B4">
            <w:r w:rsidRPr="00F97BE1">
              <w:rPr>
                <w:rFonts w:ascii="Courier New" w:eastAsia="Times New Roman" w:hAnsi="Courier New" w:cs="Courier New"/>
                <w:sz w:val="20"/>
                <w:szCs w:val="20"/>
              </w:rPr>
              <w:t>./DIServerConfigAndSolutionsRestore.sh /opt/custom software/</w:t>
            </w:r>
            <w:proofErr w:type="spellStart"/>
            <w:r w:rsidRPr="00F97BE1">
              <w:rPr>
                <w:rFonts w:ascii="Courier New" w:eastAsia="Times New Roman" w:hAnsi="Courier New" w:cs="Courier New"/>
                <w:sz w:val="20"/>
                <w:szCs w:val="20"/>
              </w:rPr>
              <w:t>pentaho</w:t>
            </w:r>
            <w:proofErr w:type="spellEnd"/>
            <w:r w:rsidRPr="00F97BE1">
              <w:rPr>
                <w:rFonts w:ascii="Courier New" w:eastAsia="Times New Roman" w:hAnsi="Courier New" w:cs="Courier New"/>
                <w:sz w:val="20"/>
                <w:szCs w:val="20"/>
              </w:rPr>
              <w:t>/server/</w:t>
            </w:r>
            <w:proofErr w:type="spellStart"/>
            <w:del w:id="63" w:author="David Vandenbelt" w:date="2016-12-02T16:02:00Z">
              <w:r w:rsidRPr="00F97BE1" w:rsidDel="006926B4">
                <w:rPr>
                  <w:rFonts w:ascii="Courier New" w:eastAsia="Times New Roman" w:hAnsi="Courier New" w:cs="Courier New"/>
                  <w:sz w:val="20"/>
                  <w:szCs w:val="20"/>
                </w:rPr>
                <w:delText>data-integration</w:delText>
              </w:r>
            </w:del>
            <w:ins w:id="64" w:author="David Vandenbelt" w:date="2016-12-02T16:02:00Z">
              <w:r w:rsidR="006926B4">
                <w:rPr>
                  <w:rFonts w:ascii="Courier New" w:eastAsia="Times New Roman" w:hAnsi="Courier New" w:cs="Courier New"/>
                  <w:sz w:val="20"/>
                  <w:szCs w:val="20"/>
                </w:rPr>
                <w:t>pentaho</w:t>
              </w:r>
            </w:ins>
            <w:proofErr w:type="spellEnd"/>
            <w:r w:rsidRPr="00F97BE1">
              <w:rPr>
                <w:rFonts w:ascii="Courier New" w:eastAsia="Times New Roman" w:hAnsi="Courier New" w:cs="Courier New"/>
                <w:sz w:val="20"/>
                <w:szCs w:val="20"/>
              </w:rPr>
              <w:t>-server</w:t>
            </w:r>
          </w:p>
        </w:tc>
      </w:tr>
    </w:tbl>
    <w:p w14:paraId="3F36B246" w14:textId="77777777" w:rsidR="00F97BE1" w:rsidRPr="00F97BE1" w:rsidRDefault="00F97BE1" w:rsidP="004B58B1">
      <w:pPr>
        <w:pStyle w:val="ListParagraph"/>
        <w:numPr>
          <w:ilvl w:val="0"/>
          <w:numId w:val="7"/>
        </w:numPr>
      </w:pPr>
      <w:r w:rsidRPr="00F97BE1">
        <w:t>If you are not going to enable logging before restoring files, </w:t>
      </w:r>
      <w:hyperlink r:id="rId15" w:anchor="Step_4:_Update_the_DI_Server_Configuration" w:tooltip="Upgrade Pentaho Servers and Design Tools" w:history="1">
        <w:r w:rsidRPr="00D907E5">
          <w:rPr>
            <w:color w:val="005DA6"/>
            <w:u w:val="single"/>
          </w:rPr>
          <w:t>update the DI Server configuration</w:t>
        </w:r>
      </w:hyperlink>
      <w:r w:rsidRPr="00F97BE1">
        <w:t>. </w:t>
      </w:r>
    </w:p>
    <w:p w14:paraId="3061EF97" w14:textId="2F9C01F6" w:rsidR="00F97BE1" w:rsidRPr="00F97BE1" w:rsidRDefault="00F97BE1" w:rsidP="008E648E">
      <w:pPr>
        <w:pStyle w:val="Heading3"/>
      </w:pPr>
      <w:r w:rsidRPr="00F97BE1">
        <w:t xml:space="preserve">Optional: Enable Logging </w:t>
      </w:r>
      <w:ins w:id="65" w:author="David Vandenbelt" w:date="2016-12-07T07:48:00Z">
        <w:r w:rsidR="002F58AE">
          <w:t>B</w:t>
        </w:r>
      </w:ins>
      <w:del w:id="66" w:author="David Vandenbelt" w:date="2016-12-07T07:48:00Z">
        <w:r w:rsidRPr="00F97BE1" w:rsidDel="002F58AE">
          <w:delText>b</w:delText>
        </w:r>
      </w:del>
      <w:r w:rsidRPr="00F97BE1">
        <w:t>efore Restoring Files</w:t>
      </w:r>
    </w:p>
    <w:p w14:paraId="38312FB9" w14:textId="77777777" w:rsidR="00F97BE1" w:rsidRPr="00F97BE1" w:rsidRDefault="00F97BE1" w:rsidP="007F41AA">
      <w:r w:rsidRPr="00F97BE1">
        <w:t>Before you restore your DI Server configuration and solutions files, enable logging in the logging configuration file:</w:t>
      </w:r>
    </w:p>
    <w:p w14:paraId="5200AB11" w14:textId="77777777" w:rsidR="007F41AA" w:rsidRDefault="00F97BE1" w:rsidP="004B58B1">
      <w:pPr>
        <w:pStyle w:val="ListParagraph"/>
        <w:numPr>
          <w:ilvl w:val="0"/>
          <w:numId w:val="8"/>
        </w:numPr>
        <w:rPr>
          <w:rFonts w:ascii="Times New Roman" w:hAnsi="Times New Roman" w:cs="Times New Roman"/>
        </w:rPr>
      </w:pPr>
      <w:r w:rsidRPr="007F41AA">
        <w:rPr>
          <w:rFonts w:ascii="Times New Roman" w:hAnsi="Times New Roman" w:cs="Times New Roman"/>
        </w:rPr>
        <w:t>Locate th</w:t>
      </w:r>
      <w:r w:rsidR="007F41AA" w:rsidRPr="007F41AA">
        <w:rPr>
          <w:rFonts w:ascii="Times New Roman" w:hAnsi="Times New Roman" w:cs="Times New Roman"/>
        </w:rPr>
        <w:t xml:space="preserve">e </w:t>
      </w:r>
      <w:r w:rsidRPr="007F41AA">
        <w:rPr>
          <w:rFonts w:ascii="Courier New" w:hAnsi="Courier New" w:cs="Courier New"/>
          <w:sz w:val="20"/>
          <w:szCs w:val="20"/>
        </w:rPr>
        <w:t>/data-integration-server/tomcat/webapps/pentaho/WEB-INF/classes</w:t>
      </w:r>
      <w:r w:rsidRPr="007F41AA">
        <w:rPr>
          <w:rFonts w:ascii="Times New Roman" w:hAnsi="Times New Roman" w:cs="Times New Roman"/>
        </w:rPr>
        <w:t> directory and open th</w:t>
      </w:r>
      <w:r w:rsidR="007F41AA" w:rsidRPr="007F41AA">
        <w:rPr>
          <w:rFonts w:ascii="Times New Roman" w:hAnsi="Times New Roman" w:cs="Times New Roman"/>
        </w:rPr>
        <w:t xml:space="preserve">e </w:t>
      </w:r>
      <w:r w:rsidRPr="007F41AA">
        <w:rPr>
          <w:rFonts w:ascii="Courier New" w:hAnsi="Courier New" w:cs="Courier New"/>
          <w:sz w:val="20"/>
          <w:szCs w:val="20"/>
        </w:rPr>
        <w:t>log4j.xml</w:t>
      </w:r>
      <w:r w:rsidRPr="007F41AA">
        <w:rPr>
          <w:rFonts w:ascii="Times New Roman" w:hAnsi="Times New Roman" w:cs="Times New Roman"/>
        </w:rPr>
        <w:t> file with any text editor. </w:t>
      </w:r>
    </w:p>
    <w:p w14:paraId="7EAF835D" w14:textId="0AAC80A6" w:rsidR="00F97BE1" w:rsidRPr="008C3E0F" w:rsidRDefault="00F97BE1" w:rsidP="004B58B1">
      <w:pPr>
        <w:pStyle w:val="ListParagraph"/>
        <w:numPr>
          <w:ilvl w:val="0"/>
          <w:numId w:val="8"/>
        </w:numPr>
        <w:spacing w:after="0"/>
        <w:rPr>
          <w:rFonts w:ascii="Times New Roman" w:hAnsi="Times New Roman" w:cs="Times New Roman"/>
        </w:rPr>
      </w:pPr>
      <w:r w:rsidRPr="00F97BE1">
        <w:t>Find the parameter for </w:t>
      </w:r>
      <w:r w:rsidR="007F41AA" w:rsidRPr="007F41AA">
        <w:rPr>
          <w:rFonts w:ascii="Courier New" w:hAnsi="Courier New" w:cs="Courier New"/>
          <w:sz w:val="20"/>
          <w:szCs w:val="20"/>
        </w:rPr>
        <w:t>Threshold</w:t>
      </w:r>
      <w:ins w:id="67" w:author="David Vandenbelt" w:date="2016-12-02T16:03:00Z">
        <w:r w:rsidR="006926B4" w:rsidRPr="006926B4">
          <w:t xml:space="preserve"> </w:t>
        </w:r>
      </w:ins>
      <w:ins w:id="68" w:author="David Vandenbelt" w:date="2016-12-06T11:44:00Z">
        <w:r w:rsidR="00EA1C4C">
          <w:t xml:space="preserve">and </w:t>
        </w:r>
      </w:ins>
      <w:ins w:id="69" w:author="David Vandenbelt" w:date="2016-12-02T16:03:00Z">
        <w:r w:rsidR="006926B4">
          <w:t xml:space="preserve">verify its value is set to INFO. If it is not set to INFO, </w:t>
        </w:r>
      </w:ins>
      <w:del w:id="70" w:author="David Vandenbelt" w:date="2016-12-02T16:03:00Z">
        <w:r w:rsidR="007F41AA" w:rsidDel="006926B4">
          <w:delText xml:space="preserve"> </w:delText>
        </w:r>
      </w:del>
      <w:del w:id="71" w:author="David Vandenbelt" w:date="2016-12-06T11:44:00Z">
        <w:r w:rsidR="007F41AA" w:rsidDel="00EA1C4C">
          <w:delText>an</w:delText>
        </w:r>
        <w:r w:rsidRPr="00F97BE1" w:rsidDel="00EA1C4C">
          <w:delText xml:space="preserve">d </w:delText>
        </w:r>
      </w:del>
      <w:r w:rsidRPr="00F97BE1">
        <w:t>change the value as shown here:</w:t>
      </w:r>
    </w:p>
    <w:tbl>
      <w:tblPr>
        <w:tblStyle w:val="TableGrid"/>
        <w:tblW w:w="0" w:type="auto"/>
        <w:tblInd w:w="607" w:type="dxa"/>
        <w:tblLook w:val="04A0" w:firstRow="1" w:lastRow="0" w:firstColumn="1" w:lastColumn="0" w:noHBand="0" w:noVBand="1"/>
      </w:tblPr>
      <w:tblGrid>
        <w:gridCol w:w="1893"/>
        <w:gridCol w:w="4887"/>
      </w:tblGrid>
      <w:tr w:rsidR="0042110A" w14:paraId="79431037" w14:textId="77777777" w:rsidTr="0042110A">
        <w:tc>
          <w:tcPr>
            <w:tcW w:w="1893" w:type="dxa"/>
          </w:tcPr>
          <w:p w14:paraId="2E4F7EF9" w14:textId="77777777" w:rsidR="0042110A" w:rsidRPr="0042110A" w:rsidRDefault="0042110A" w:rsidP="0042110A">
            <w:pPr>
              <w:rPr>
                <w:b/>
              </w:rPr>
            </w:pPr>
            <w:r w:rsidRPr="0042110A">
              <w:rPr>
                <w:b/>
              </w:rPr>
              <w:t xml:space="preserve">Old </w:t>
            </w:r>
            <w:proofErr w:type="spellStart"/>
            <w:r w:rsidRPr="0042110A">
              <w:rPr>
                <w:b/>
              </w:rPr>
              <w:t>param</w:t>
            </w:r>
            <w:proofErr w:type="spellEnd"/>
            <w:r w:rsidRPr="0042110A">
              <w:rPr>
                <w:b/>
              </w:rPr>
              <w:t xml:space="preserve"> value</w:t>
            </w:r>
          </w:p>
        </w:tc>
        <w:tc>
          <w:tcPr>
            <w:tcW w:w="4887" w:type="dxa"/>
          </w:tcPr>
          <w:p w14:paraId="3AC6D76C" w14:textId="77777777" w:rsidR="0042110A" w:rsidRDefault="0042110A" w:rsidP="0042110A">
            <w:r w:rsidRPr="00F97BE1">
              <w:rPr>
                <w:rFonts w:ascii="Courier New" w:eastAsia="Times New Roman" w:hAnsi="Courier New" w:cs="Courier New"/>
                <w:sz w:val="20"/>
                <w:szCs w:val="20"/>
              </w:rPr>
              <w:t>&lt;</w:t>
            </w:r>
            <w:proofErr w:type="spellStart"/>
            <w:r w:rsidRPr="00F97BE1">
              <w:rPr>
                <w:rFonts w:ascii="Courier New" w:eastAsia="Times New Roman" w:hAnsi="Courier New" w:cs="Courier New"/>
                <w:sz w:val="20"/>
                <w:szCs w:val="20"/>
              </w:rPr>
              <w:t>param</w:t>
            </w:r>
            <w:proofErr w:type="spellEnd"/>
            <w:r w:rsidRPr="00F97BE1">
              <w:rPr>
                <w:rFonts w:ascii="Times New Roman" w:eastAsia="Times New Roman" w:hAnsi="Times New Roman" w:cs="Times New Roman"/>
                <w:sz w:val="24"/>
                <w:szCs w:val="24"/>
              </w:rPr>
              <w:t> </w:t>
            </w:r>
            <w:r w:rsidRPr="00F97BE1">
              <w:rPr>
                <w:rFonts w:ascii="Courier New" w:eastAsia="Times New Roman" w:hAnsi="Courier New" w:cs="Courier New"/>
                <w:sz w:val="20"/>
                <w:szCs w:val="20"/>
              </w:rPr>
              <w:t>name="Threshold"</w:t>
            </w:r>
            <w:r w:rsidRPr="00F97BE1">
              <w:rPr>
                <w:rFonts w:ascii="Times New Roman" w:eastAsia="Times New Roman" w:hAnsi="Times New Roman" w:cs="Times New Roman"/>
                <w:sz w:val="24"/>
                <w:szCs w:val="24"/>
              </w:rPr>
              <w:t> </w:t>
            </w:r>
            <w:r w:rsidRPr="00F97BE1">
              <w:rPr>
                <w:rFonts w:ascii="Courier New" w:eastAsia="Times New Roman" w:hAnsi="Courier New" w:cs="Courier New"/>
                <w:sz w:val="20"/>
                <w:szCs w:val="20"/>
              </w:rPr>
              <w:t>value="ERROR"/&gt;</w:t>
            </w:r>
          </w:p>
        </w:tc>
      </w:tr>
      <w:tr w:rsidR="0042110A" w14:paraId="5E58A21B" w14:textId="77777777" w:rsidTr="0042110A">
        <w:tc>
          <w:tcPr>
            <w:tcW w:w="1893" w:type="dxa"/>
          </w:tcPr>
          <w:p w14:paraId="1CD200D9" w14:textId="77777777" w:rsidR="0042110A" w:rsidRPr="0042110A" w:rsidRDefault="0042110A" w:rsidP="0042110A">
            <w:pPr>
              <w:rPr>
                <w:b/>
              </w:rPr>
            </w:pPr>
            <w:r w:rsidRPr="0042110A">
              <w:rPr>
                <w:b/>
              </w:rPr>
              <w:lastRenderedPageBreak/>
              <w:t xml:space="preserve">New </w:t>
            </w:r>
            <w:proofErr w:type="spellStart"/>
            <w:r w:rsidRPr="0042110A">
              <w:rPr>
                <w:b/>
              </w:rPr>
              <w:t>param</w:t>
            </w:r>
            <w:proofErr w:type="spellEnd"/>
            <w:r w:rsidRPr="0042110A">
              <w:rPr>
                <w:b/>
              </w:rPr>
              <w:t xml:space="preserve"> value</w:t>
            </w:r>
          </w:p>
        </w:tc>
        <w:tc>
          <w:tcPr>
            <w:tcW w:w="4887" w:type="dxa"/>
          </w:tcPr>
          <w:p w14:paraId="3F7749D7" w14:textId="77777777" w:rsidR="0042110A" w:rsidRDefault="0042110A" w:rsidP="0042110A">
            <w:r w:rsidRPr="00F97BE1">
              <w:rPr>
                <w:rFonts w:ascii="Courier New" w:eastAsia="Times New Roman" w:hAnsi="Courier New" w:cs="Courier New"/>
                <w:sz w:val="20"/>
                <w:szCs w:val="20"/>
              </w:rPr>
              <w:t>&lt;</w:t>
            </w:r>
            <w:proofErr w:type="spellStart"/>
            <w:r w:rsidRPr="00F97BE1">
              <w:rPr>
                <w:rFonts w:ascii="Courier New" w:eastAsia="Times New Roman" w:hAnsi="Courier New" w:cs="Courier New"/>
                <w:sz w:val="20"/>
                <w:szCs w:val="20"/>
              </w:rPr>
              <w:t>param</w:t>
            </w:r>
            <w:proofErr w:type="spellEnd"/>
            <w:r w:rsidRPr="00F97BE1">
              <w:rPr>
                <w:rFonts w:ascii="Times New Roman" w:eastAsia="Times New Roman" w:hAnsi="Times New Roman" w:cs="Times New Roman"/>
                <w:sz w:val="24"/>
                <w:szCs w:val="24"/>
              </w:rPr>
              <w:t> </w:t>
            </w:r>
            <w:r w:rsidRPr="00F97BE1">
              <w:rPr>
                <w:rFonts w:ascii="Courier New" w:eastAsia="Times New Roman" w:hAnsi="Courier New" w:cs="Courier New"/>
                <w:sz w:val="20"/>
                <w:szCs w:val="20"/>
              </w:rPr>
              <w:t>name="Threshold"</w:t>
            </w:r>
            <w:r w:rsidRPr="00F97BE1">
              <w:rPr>
                <w:rFonts w:ascii="Times New Roman" w:eastAsia="Times New Roman" w:hAnsi="Times New Roman" w:cs="Times New Roman"/>
                <w:sz w:val="24"/>
                <w:szCs w:val="24"/>
              </w:rPr>
              <w:t> </w:t>
            </w:r>
            <w:r w:rsidRPr="00F97BE1">
              <w:rPr>
                <w:rFonts w:ascii="Courier New" w:eastAsia="Times New Roman" w:hAnsi="Courier New" w:cs="Courier New"/>
                <w:sz w:val="20"/>
                <w:szCs w:val="20"/>
              </w:rPr>
              <w:t>value="INFO"/&gt;</w:t>
            </w:r>
          </w:p>
        </w:tc>
      </w:tr>
    </w:tbl>
    <w:p w14:paraId="789DA638" w14:textId="77777777" w:rsidR="00C607C8" w:rsidRDefault="00C607C8" w:rsidP="00C607C8"/>
    <w:p w14:paraId="094FE052" w14:textId="7641A29B" w:rsidR="00F97BE1" w:rsidRDefault="002F58AE" w:rsidP="004B58B1">
      <w:pPr>
        <w:pStyle w:val="ListParagraph"/>
        <w:numPr>
          <w:ilvl w:val="0"/>
          <w:numId w:val="8"/>
        </w:numPr>
        <w:spacing w:after="0"/>
      </w:pPr>
      <w:ins w:id="72" w:author="David Vandenbelt" w:date="2016-12-07T07:50:00Z">
        <w:r>
          <w:t xml:space="preserve">Verify whether the following category is in the </w:t>
        </w:r>
        <w:r w:rsidRPr="002F58AE">
          <w:rPr>
            <w:rFonts w:ascii="Courier New" w:hAnsi="Courier New" w:cs="Courier New"/>
            <w:sz w:val="20"/>
            <w:szCs w:val="20"/>
            <w:rPrChange w:id="73" w:author="David Vandenbelt" w:date="2016-12-07T07:51:00Z">
              <w:rPr/>
            </w:rPrChange>
          </w:rPr>
          <w:t>log4j.xml</w:t>
        </w:r>
        <w:r>
          <w:t xml:space="preserve"> file. </w:t>
        </w:r>
      </w:ins>
      <w:ins w:id="74" w:author="David Vandenbelt" w:date="2016-12-02T16:03:00Z">
        <w:r w:rsidR="006926B4">
          <w:t xml:space="preserve">If </w:t>
        </w:r>
      </w:ins>
      <w:ins w:id="75" w:author="David Vandenbelt" w:date="2016-12-07T07:51:00Z">
        <w:r>
          <w:t>it</w:t>
        </w:r>
      </w:ins>
      <w:ins w:id="76" w:author="David Vandenbelt" w:date="2016-12-02T16:03:00Z">
        <w:r w:rsidR="006926B4">
          <w:t xml:space="preserve"> is not in the file, </w:t>
        </w:r>
      </w:ins>
      <w:ins w:id="77" w:author="David Vandenbelt" w:date="2016-12-07T07:51:00Z">
        <w:r>
          <w:t xml:space="preserve">then </w:t>
        </w:r>
      </w:ins>
      <w:ins w:id="78" w:author="David Vandenbelt" w:date="2016-12-02T16:03:00Z">
        <w:r w:rsidR="006926B4">
          <w:t>a</w:t>
        </w:r>
      </w:ins>
      <w:del w:id="79" w:author="David Vandenbelt" w:date="2016-12-02T16:03:00Z">
        <w:r w:rsidR="00F97BE1" w:rsidRPr="00F97BE1" w:rsidDel="006926B4">
          <w:delText>A</w:delText>
        </w:r>
      </w:del>
      <w:r w:rsidR="00F97BE1" w:rsidRPr="00F97BE1">
        <w:t xml:space="preserve">dd </w:t>
      </w:r>
      <w:del w:id="80" w:author="David Vandenbelt" w:date="2016-12-02T16:04:00Z">
        <w:r w:rsidR="00F97BE1" w:rsidRPr="00F97BE1" w:rsidDel="006926B4">
          <w:delText>this category</w:delText>
        </w:r>
      </w:del>
      <w:ins w:id="81" w:author="David Vandenbelt" w:date="2016-12-02T16:04:00Z">
        <w:r w:rsidR="006926B4">
          <w:t>it</w:t>
        </w:r>
      </w:ins>
      <w:r w:rsidR="00F97BE1" w:rsidRPr="00F97BE1">
        <w:t>:</w:t>
      </w:r>
    </w:p>
    <w:p w14:paraId="585D5C97" w14:textId="77777777" w:rsidR="0042110A" w:rsidRDefault="0042110A" w:rsidP="004560BD">
      <w:pPr>
        <w:spacing w:after="0" w:line="264" w:lineRule="atLeast"/>
        <w:ind w:left="720"/>
        <w:rPr>
          <w:rFonts w:ascii="Courier New" w:eastAsia="Times New Roman" w:hAnsi="Courier New" w:cs="Courier New"/>
          <w:sz w:val="20"/>
          <w:szCs w:val="20"/>
        </w:rPr>
      </w:pPr>
      <w:r w:rsidRPr="00F97BE1">
        <w:rPr>
          <w:rFonts w:ascii="Courier New" w:eastAsia="Times New Roman" w:hAnsi="Courier New" w:cs="Courier New"/>
          <w:sz w:val="20"/>
          <w:szCs w:val="20"/>
        </w:rPr>
        <w:t>&lt;category</w:t>
      </w:r>
      <w:r w:rsidRPr="00F97BE1">
        <w:rPr>
          <w:rFonts w:ascii="Times New Roman" w:eastAsia="Times New Roman" w:hAnsi="Times New Roman" w:cs="Times New Roman"/>
          <w:sz w:val="24"/>
          <w:szCs w:val="24"/>
        </w:rPr>
        <w:t> </w:t>
      </w:r>
      <w:r w:rsidRPr="00F97BE1">
        <w:rPr>
          <w:rFonts w:ascii="Courier New" w:eastAsia="Times New Roman" w:hAnsi="Courier New" w:cs="Courier New"/>
          <w:sz w:val="20"/>
          <w:szCs w:val="20"/>
        </w:rPr>
        <w:t>name="</w:t>
      </w:r>
      <w:proofErr w:type="spellStart"/>
      <w:proofErr w:type="gramStart"/>
      <w:r w:rsidRPr="00F97BE1">
        <w:rPr>
          <w:rFonts w:ascii="Courier New" w:eastAsia="Times New Roman" w:hAnsi="Courier New" w:cs="Courier New"/>
          <w:sz w:val="20"/>
          <w:szCs w:val="20"/>
        </w:rPr>
        <w:t>org.pentaho</w:t>
      </w:r>
      <w:proofErr w:type="gramEnd"/>
      <w:r w:rsidRPr="00F97BE1">
        <w:rPr>
          <w:rFonts w:ascii="Courier New" w:eastAsia="Times New Roman" w:hAnsi="Courier New" w:cs="Courier New"/>
          <w:sz w:val="20"/>
          <w:szCs w:val="20"/>
        </w:rPr>
        <w:t>.platform.engine.core.system.status</w:t>
      </w:r>
      <w:proofErr w:type="spellEnd"/>
      <w:r w:rsidRPr="00F97BE1">
        <w:rPr>
          <w:rFonts w:ascii="Courier New" w:eastAsia="Times New Roman" w:hAnsi="Courier New" w:cs="Courier New"/>
          <w:sz w:val="20"/>
          <w:szCs w:val="20"/>
        </w:rPr>
        <w:t>"&gt;</w:t>
      </w:r>
    </w:p>
    <w:p w14:paraId="10B5EC8B" w14:textId="77777777" w:rsidR="0042110A" w:rsidRDefault="0042110A" w:rsidP="0042110A">
      <w:pPr>
        <w:spacing w:after="0" w:line="264" w:lineRule="atLeast"/>
        <w:ind w:left="720"/>
        <w:rPr>
          <w:rFonts w:ascii="Courier New" w:eastAsia="Times New Roman" w:hAnsi="Courier New" w:cs="Courier New"/>
          <w:sz w:val="20"/>
          <w:szCs w:val="20"/>
        </w:rPr>
      </w:pPr>
      <w:r w:rsidRPr="00F97BE1">
        <w:rPr>
          <w:rFonts w:ascii="Courier New" w:eastAsia="Times New Roman" w:hAnsi="Courier New" w:cs="Courier New"/>
          <w:sz w:val="20"/>
          <w:szCs w:val="20"/>
        </w:rPr>
        <w:t>&lt;priority</w:t>
      </w:r>
      <w:r w:rsidRPr="00F97BE1">
        <w:rPr>
          <w:rFonts w:ascii="Times New Roman" w:eastAsia="Times New Roman" w:hAnsi="Times New Roman" w:cs="Times New Roman"/>
          <w:sz w:val="24"/>
          <w:szCs w:val="24"/>
        </w:rPr>
        <w:t> </w:t>
      </w:r>
      <w:r w:rsidRPr="00F97BE1">
        <w:rPr>
          <w:rFonts w:ascii="Courier New" w:eastAsia="Times New Roman" w:hAnsi="Courier New" w:cs="Courier New"/>
          <w:sz w:val="20"/>
          <w:szCs w:val="20"/>
        </w:rPr>
        <w:t>value="INFO"/&gt;&lt;priority</w:t>
      </w:r>
      <w:r w:rsidRPr="00F97BE1">
        <w:rPr>
          <w:rFonts w:ascii="Times New Roman" w:eastAsia="Times New Roman" w:hAnsi="Times New Roman" w:cs="Times New Roman"/>
          <w:sz w:val="24"/>
          <w:szCs w:val="24"/>
        </w:rPr>
        <w:t> </w:t>
      </w:r>
      <w:r w:rsidRPr="00F97BE1">
        <w:rPr>
          <w:rFonts w:ascii="Courier New" w:eastAsia="Times New Roman" w:hAnsi="Courier New" w:cs="Courier New"/>
          <w:sz w:val="20"/>
          <w:szCs w:val="20"/>
        </w:rPr>
        <w:t>value="INFO"/&gt;</w:t>
      </w:r>
    </w:p>
    <w:p w14:paraId="2E404240" w14:textId="77777777" w:rsidR="0042110A" w:rsidRPr="0042110A" w:rsidRDefault="0042110A" w:rsidP="0042110A">
      <w:pPr>
        <w:spacing w:after="0" w:line="264" w:lineRule="atLeast"/>
        <w:ind w:left="720"/>
        <w:rPr>
          <w:rFonts w:ascii="Times New Roman" w:eastAsia="Times New Roman" w:hAnsi="Times New Roman" w:cs="Times New Roman"/>
          <w:sz w:val="24"/>
          <w:szCs w:val="24"/>
        </w:rPr>
      </w:pPr>
      <w:r w:rsidRPr="00F97BE1">
        <w:rPr>
          <w:rFonts w:ascii="Courier New" w:eastAsia="Times New Roman" w:hAnsi="Courier New" w:cs="Courier New"/>
          <w:sz w:val="20"/>
          <w:szCs w:val="20"/>
        </w:rPr>
        <w:t>&lt;/category&gt;</w:t>
      </w:r>
    </w:p>
    <w:p w14:paraId="723A5C1A" w14:textId="77777777" w:rsidR="00F97BE1" w:rsidRPr="00F97BE1" w:rsidRDefault="00F97BE1" w:rsidP="00F97BE1">
      <w:pPr>
        <w:spacing w:after="0" w:line="240" w:lineRule="auto"/>
        <w:rPr>
          <w:rFonts w:ascii="Times New Roman" w:eastAsia="Times New Roman" w:hAnsi="Times New Roman" w:cs="Times New Roman"/>
          <w:vanish/>
          <w:sz w:val="24"/>
          <w:szCs w:val="24"/>
        </w:rPr>
      </w:pPr>
    </w:p>
    <w:p w14:paraId="43EC3CE5" w14:textId="77777777" w:rsidR="00F97BE1" w:rsidRPr="00F97BE1" w:rsidRDefault="00F97BE1" w:rsidP="004B58B1">
      <w:pPr>
        <w:pStyle w:val="ListParagraph"/>
        <w:numPr>
          <w:ilvl w:val="0"/>
          <w:numId w:val="8"/>
        </w:numPr>
      </w:pPr>
      <w:r w:rsidRPr="00F97BE1">
        <w:t>Save and close the </w:t>
      </w:r>
      <w:r w:rsidRPr="002F58AE">
        <w:rPr>
          <w:rFonts w:ascii="Courier New" w:hAnsi="Courier New" w:cs="Courier New"/>
          <w:sz w:val="20"/>
          <w:szCs w:val="20"/>
          <w:rPrChange w:id="82" w:author="David Vandenbelt" w:date="2016-12-07T07:51:00Z">
            <w:rPr>
              <w:rFonts w:ascii="Courier New" w:hAnsi="Courier New" w:cs="Courier New"/>
            </w:rPr>
          </w:rPrChange>
        </w:rPr>
        <w:t>log4j.xml</w:t>
      </w:r>
      <w:r w:rsidRPr="00F97BE1">
        <w:t> file.</w:t>
      </w:r>
    </w:p>
    <w:p w14:paraId="7957623C" w14:textId="77777777" w:rsidR="00F97BE1" w:rsidRPr="00F97BE1" w:rsidRDefault="00F97BE1" w:rsidP="008E648E">
      <w:pPr>
        <w:pStyle w:val="Heading2"/>
      </w:pPr>
      <w:r w:rsidRPr="00F97BE1">
        <w:rPr>
          <w:shd w:val="clear" w:color="auto" w:fill="FFFFFF"/>
        </w:rPr>
        <w:t>Step 4: Update the DI Server Configuration</w:t>
      </w:r>
    </w:p>
    <w:p w14:paraId="28608F76" w14:textId="77777777" w:rsidR="00F97BE1" w:rsidRPr="00F97BE1" w:rsidRDefault="00F97BE1" w:rsidP="00011C8C">
      <w:r w:rsidRPr="00F97BE1">
        <w:t>After restoring your DI Server configuration and solution files and enabling the DI Server, update your configuration by making changes to the </w:t>
      </w:r>
      <w:r w:rsidRPr="00F97BE1">
        <w:rPr>
          <w:rFonts w:ascii="Courier New" w:hAnsi="Courier New" w:cs="Courier New"/>
          <w:color w:val="666666"/>
          <w:sz w:val="20"/>
          <w:szCs w:val="20"/>
        </w:rPr>
        <w:t>web.xml</w:t>
      </w:r>
      <w:r w:rsidRPr="00F97BE1">
        <w:t> file, the </w:t>
      </w:r>
      <w:r w:rsidRPr="00F97BE1">
        <w:rPr>
          <w:rFonts w:ascii="Courier New" w:hAnsi="Courier New" w:cs="Courier New"/>
          <w:color w:val="666666"/>
          <w:sz w:val="20"/>
          <w:szCs w:val="20"/>
        </w:rPr>
        <w:t>licenseManagerAdmin.js</w:t>
      </w:r>
      <w:r w:rsidRPr="00F97BE1">
        <w:t> file, and any configuration files you modified in your previous installation.</w:t>
      </w:r>
    </w:p>
    <w:p w14:paraId="1B6C587E" w14:textId="77777777" w:rsidR="00F97BE1" w:rsidRPr="00011C8C" w:rsidRDefault="00011C8C" w:rsidP="00011C8C">
      <w:pPr>
        <w:rPr>
          <w:i/>
        </w:rPr>
      </w:pPr>
      <w:r w:rsidRPr="00011C8C">
        <w:rPr>
          <w:b/>
          <w:i/>
        </w:rPr>
        <w:t>Note</w:t>
      </w:r>
      <w:r w:rsidRPr="00011C8C">
        <w:rPr>
          <w:i/>
        </w:rPr>
        <w:t xml:space="preserve">: </w:t>
      </w:r>
      <w:r w:rsidR="00F97BE1" w:rsidRPr="00011C8C">
        <w:rPr>
          <w:i/>
        </w:rPr>
        <w:t>You must complete the upgrade process for the BA Server prior to enabling the DI Server.</w:t>
      </w:r>
    </w:p>
    <w:p w14:paraId="268B9D36" w14:textId="77777777" w:rsidR="00011C8C" w:rsidRDefault="00F97BE1" w:rsidP="004B58B1">
      <w:pPr>
        <w:pStyle w:val="ListParagraph"/>
        <w:numPr>
          <w:ilvl w:val="0"/>
          <w:numId w:val="9"/>
        </w:numPr>
        <w:rPr>
          <w:rFonts w:ascii="Times New Roman" w:hAnsi="Times New Roman" w:cs="Times New Roman"/>
        </w:rPr>
      </w:pPr>
      <w:r w:rsidRPr="00011C8C">
        <w:rPr>
          <w:rFonts w:ascii="Times New Roman" w:hAnsi="Times New Roman" w:cs="Times New Roman"/>
        </w:rPr>
        <w:t>Open the </w:t>
      </w:r>
      <w:r w:rsidRPr="00011C8C">
        <w:rPr>
          <w:rFonts w:ascii="Courier New" w:hAnsi="Courier New" w:cs="Courier New"/>
          <w:sz w:val="20"/>
          <w:szCs w:val="20"/>
        </w:rPr>
        <w:t>web.xml</w:t>
      </w:r>
      <w:r w:rsidRPr="00011C8C">
        <w:rPr>
          <w:rFonts w:ascii="Times New Roman" w:hAnsi="Times New Roman" w:cs="Times New Roman"/>
        </w:rPr>
        <w:t> file located in the </w:t>
      </w:r>
      <w:proofErr w:type="spellStart"/>
      <w:r w:rsidRPr="00056C8A">
        <w:rPr>
          <w:rFonts w:ascii="Courier New" w:hAnsi="Courier New" w:cs="Courier New"/>
          <w:sz w:val="20"/>
          <w:szCs w:val="20"/>
        </w:rPr>
        <w:t>pentaho</w:t>
      </w:r>
      <w:proofErr w:type="spellEnd"/>
      <w:r w:rsidRPr="00056C8A">
        <w:rPr>
          <w:rFonts w:ascii="Courier New" w:hAnsi="Courier New" w:cs="Courier New"/>
          <w:sz w:val="20"/>
          <w:szCs w:val="20"/>
        </w:rPr>
        <w:t>-server/tomcat/</w:t>
      </w:r>
      <w:proofErr w:type="spellStart"/>
      <w:r w:rsidRPr="00056C8A">
        <w:rPr>
          <w:rFonts w:ascii="Courier New" w:hAnsi="Courier New" w:cs="Courier New"/>
          <w:sz w:val="20"/>
          <w:szCs w:val="20"/>
        </w:rPr>
        <w:t>webapps</w:t>
      </w:r>
      <w:proofErr w:type="spellEnd"/>
      <w:r w:rsidRPr="00056C8A">
        <w:rPr>
          <w:rFonts w:ascii="Courier New" w:hAnsi="Courier New" w:cs="Courier New"/>
          <w:sz w:val="20"/>
          <w:szCs w:val="20"/>
        </w:rPr>
        <w:t>/</w:t>
      </w:r>
      <w:proofErr w:type="spellStart"/>
      <w:r w:rsidRPr="00056C8A">
        <w:rPr>
          <w:rFonts w:ascii="Courier New" w:hAnsi="Courier New" w:cs="Courier New"/>
          <w:sz w:val="20"/>
          <w:szCs w:val="20"/>
        </w:rPr>
        <w:t>pentaho</w:t>
      </w:r>
      <w:proofErr w:type="spellEnd"/>
      <w:r w:rsidRPr="00056C8A">
        <w:rPr>
          <w:rFonts w:ascii="Courier New" w:hAnsi="Courier New" w:cs="Courier New"/>
          <w:sz w:val="20"/>
          <w:szCs w:val="20"/>
        </w:rPr>
        <w:t>/WEB-INF</w:t>
      </w:r>
      <w:r w:rsidRPr="00011C8C">
        <w:rPr>
          <w:rFonts w:ascii="Times New Roman" w:hAnsi="Times New Roman" w:cs="Times New Roman"/>
        </w:rPr>
        <w:t> folder.</w:t>
      </w:r>
    </w:p>
    <w:p w14:paraId="551AE660" w14:textId="77777777" w:rsidR="00F97BE1" w:rsidRPr="004560BD" w:rsidRDefault="00F97BE1" w:rsidP="004B58B1">
      <w:pPr>
        <w:pStyle w:val="ListParagraph"/>
        <w:numPr>
          <w:ilvl w:val="0"/>
          <w:numId w:val="9"/>
        </w:numPr>
        <w:spacing w:after="0"/>
        <w:rPr>
          <w:rFonts w:ascii="Times New Roman" w:hAnsi="Times New Roman" w:cs="Times New Roman"/>
        </w:rPr>
      </w:pPr>
      <w:r w:rsidRPr="00F97BE1">
        <w:t>Make the following filter value changes:</w:t>
      </w:r>
    </w:p>
    <w:tbl>
      <w:tblPr>
        <w:tblStyle w:val="TableGrid"/>
        <w:tblW w:w="13788" w:type="dxa"/>
        <w:tblInd w:w="607" w:type="dxa"/>
        <w:tblLook w:val="04A0" w:firstRow="1" w:lastRow="0" w:firstColumn="1" w:lastColumn="0" w:noHBand="0" w:noVBand="1"/>
      </w:tblPr>
      <w:tblGrid>
        <w:gridCol w:w="1170"/>
        <w:gridCol w:w="12618"/>
      </w:tblGrid>
      <w:tr w:rsidR="004560BD" w14:paraId="68046446" w14:textId="77777777" w:rsidTr="004560BD">
        <w:tc>
          <w:tcPr>
            <w:tcW w:w="1170" w:type="dxa"/>
          </w:tcPr>
          <w:p w14:paraId="0404CED7" w14:textId="77777777" w:rsidR="004560BD" w:rsidRDefault="004560BD" w:rsidP="004560BD">
            <w:r>
              <w:t>Old Text</w:t>
            </w:r>
          </w:p>
        </w:tc>
        <w:tc>
          <w:tcPr>
            <w:tcW w:w="12618" w:type="dxa"/>
          </w:tcPr>
          <w:p w14:paraId="477FB90A" w14:textId="77777777" w:rsidR="004560BD" w:rsidRDefault="004560BD" w:rsidP="004560BD">
            <w:pPr>
              <w:rPr>
                <w:rFonts w:ascii="Courier New" w:eastAsia="Times New Roman" w:hAnsi="Courier New" w:cs="Courier New"/>
                <w:sz w:val="20"/>
                <w:szCs w:val="20"/>
              </w:rPr>
            </w:pPr>
            <w:r w:rsidRPr="00F97BE1">
              <w:rPr>
                <w:rFonts w:ascii="Courier New" w:eastAsia="Times New Roman" w:hAnsi="Courier New" w:cs="Courier New"/>
                <w:sz w:val="20"/>
                <w:szCs w:val="20"/>
              </w:rPr>
              <w:t>&lt;filter&gt;</w:t>
            </w:r>
          </w:p>
          <w:p w14:paraId="09EA918C" w14:textId="77777777" w:rsidR="004560BD" w:rsidRPr="00F97BE1" w:rsidRDefault="004560BD" w:rsidP="004560BD">
            <w:pPr>
              <w:spacing w:line="264" w:lineRule="atLeast"/>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r w:rsidRPr="00F97BE1">
              <w:rPr>
                <w:rFonts w:ascii="Courier New" w:eastAsia="Times New Roman" w:hAnsi="Courier New" w:cs="Courier New"/>
                <w:sz w:val="20"/>
                <w:szCs w:val="20"/>
              </w:rPr>
              <w:t>&lt;filter-name&gt;Pentaho Web Context Filter&lt;/filter-name&gt;</w:t>
            </w:r>
          </w:p>
          <w:p w14:paraId="06DE6455" w14:textId="77777777" w:rsidR="004560BD" w:rsidRDefault="004560BD" w:rsidP="004560BD">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97BE1">
              <w:rPr>
                <w:rFonts w:ascii="Courier New" w:eastAsia="Times New Roman" w:hAnsi="Courier New" w:cs="Courier New"/>
                <w:sz w:val="20"/>
                <w:szCs w:val="20"/>
              </w:rPr>
              <w:t>&lt;filter-class&gt;</w:t>
            </w:r>
            <w:proofErr w:type="gramStart"/>
            <w:r w:rsidRPr="00F97BE1">
              <w:rPr>
                <w:rFonts w:ascii="Courier New" w:eastAsia="Times New Roman" w:hAnsi="Courier New" w:cs="Courier New"/>
                <w:sz w:val="20"/>
                <w:szCs w:val="20"/>
              </w:rPr>
              <w:t>org.pentaho.platform.web.http</w:t>
            </w:r>
            <w:proofErr w:type="gramEnd"/>
            <w:r w:rsidRPr="00F97BE1">
              <w:rPr>
                <w:rFonts w:ascii="Courier New" w:eastAsia="Times New Roman" w:hAnsi="Courier New" w:cs="Courier New"/>
                <w:sz w:val="20"/>
                <w:szCs w:val="20"/>
              </w:rPr>
              <w:t>.filters.PentahoWebContextFilter&lt;/filter-class&gt;</w:t>
            </w:r>
          </w:p>
          <w:p w14:paraId="1CBBB466" w14:textId="77777777" w:rsidR="004560BD" w:rsidRDefault="004560BD" w:rsidP="004560BD">
            <w:r w:rsidRPr="00F97BE1">
              <w:rPr>
                <w:rFonts w:ascii="Courier New" w:eastAsia="Times New Roman" w:hAnsi="Courier New" w:cs="Courier New"/>
                <w:sz w:val="20"/>
                <w:szCs w:val="20"/>
              </w:rPr>
              <w:t>&lt;/filter&gt;</w:t>
            </w:r>
          </w:p>
        </w:tc>
      </w:tr>
      <w:tr w:rsidR="004560BD" w14:paraId="4FF15108" w14:textId="77777777" w:rsidTr="004560BD">
        <w:tc>
          <w:tcPr>
            <w:tcW w:w="1170" w:type="dxa"/>
          </w:tcPr>
          <w:p w14:paraId="0B87CC9E" w14:textId="77777777" w:rsidR="004560BD" w:rsidRDefault="004560BD" w:rsidP="004560BD">
            <w:r>
              <w:t>New Text</w:t>
            </w:r>
          </w:p>
        </w:tc>
        <w:tc>
          <w:tcPr>
            <w:tcW w:w="12618" w:type="dxa"/>
          </w:tcPr>
          <w:p w14:paraId="73C16E2F" w14:textId="77777777" w:rsidR="004560BD" w:rsidRDefault="004560BD" w:rsidP="004560BD">
            <w:pPr>
              <w:rPr>
                <w:rFonts w:ascii="Courier New" w:eastAsia="Times New Roman" w:hAnsi="Courier New" w:cs="Courier New"/>
                <w:sz w:val="20"/>
                <w:szCs w:val="20"/>
              </w:rPr>
            </w:pPr>
            <w:r w:rsidRPr="00F97BE1">
              <w:rPr>
                <w:rFonts w:ascii="Courier New" w:eastAsia="Times New Roman" w:hAnsi="Courier New" w:cs="Courier New"/>
                <w:sz w:val="20"/>
                <w:szCs w:val="20"/>
              </w:rPr>
              <w:t>&lt;filter&gt;</w:t>
            </w:r>
          </w:p>
          <w:p w14:paraId="5EAD0865" w14:textId="77777777" w:rsidR="004560BD" w:rsidRDefault="004560BD" w:rsidP="004560BD">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97BE1">
              <w:rPr>
                <w:rFonts w:ascii="Courier New" w:eastAsia="Times New Roman" w:hAnsi="Courier New" w:cs="Courier New"/>
                <w:sz w:val="20"/>
                <w:szCs w:val="20"/>
              </w:rPr>
              <w:t>&lt;filter-name&gt;Pentaho Web Context Filter&lt;/filter-name&gt;</w:t>
            </w:r>
          </w:p>
          <w:p w14:paraId="2F27E654" w14:textId="77777777" w:rsidR="004560BD" w:rsidRDefault="004560BD" w:rsidP="004560BD">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97BE1">
              <w:rPr>
                <w:rFonts w:ascii="Courier New" w:eastAsia="Times New Roman" w:hAnsi="Courier New" w:cs="Courier New"/>
                <w:sz w:val="20"/>
                <w:szCs w:val="20"/>
              </w:rPr>
              <w:t>&lt;filter-class&gt;</w:t>
            </w:r>
            <w:proofErr w:type="gramStart"/>
            <w:r w:rsidRPr="00F97BE1">
              <w:rPr>
                <w:rFonts w:ascii="Courier New" w:eastAsia="Times New Roman" w:hAnsi="Courier New" w:cs="Courier New"/>
                <w:sz w:val="20"/>
                <w:szCs w:val="20"/>
              </w:rPr>
              <w:t>com.pentaho.platform.web.http</w:t>
            </w:r>
            <w:proofErr w:type="gramEnd"/>
            <w:r w:rsidRPr="00F97BE1">
              <w:rPr>
                <w:rFonts w:ascii="Courier New" w:eastAsia="Times New Roman" w:hAnsi="Courier New" w:cs="Courier New"/>
                <w:sz w:val="20"/>
                <w:szCs w:val="20"/>
              </w:rPr>
              <w:t>.filters.PentahoEnterpriseWebContextFilter&lt;/filter-class&gt;</w:t>
            </w:r>
          </w:p>
          <w:p w14:paraId="28BC03FA" w14:textId="77777777" w:rsidR="004560BD" w:rsidRPr="004560BD" w:rsidRDefault="004560BD" w:rsidP="004560BD">
            <w:pPr>
              <w:rPr>
                <w:rFonts w:ascii="Courier New" w:eastAsia="Times New Roman" w:hAnsi="Courier New" w:cs="Courier New"/>
                <w:sz w:val="20"/>
                <w:szCs w:val="20"/>
              </w:rPr>
            </w:pPr>
            <w:r w:rsidRPr="00F97BE1">
              <w:rPr>
                <w:rFonts w:ascii="Courier New" w:eastAsia="Times New Roman" w:hAnsi="Courier New" w:cs="Courier New"/>
                <w:sz w:val="20"/>
                <w:szCs w:val="20"/>
              </w:rPr>
              <w:t>&lt;/filter</w:t>
            </w:r>
          </w:p>
        </w:tc>
      </w:tr>
    </w:tbl>
    <w:p w14:paraId="77BE771F" w14:textId="77777777" w:rsidR="00F97BE1" w:rsidRDefault="00F97BE1" w:rsidP="004B58B1">
      <w:pPr>
        <w:pStyle w:val="ListParagraph"/>
        <w:numPr>
          <w:ilvl w:val="0"/>
          <w:numId w:val="9"/>
        </w:numPr>
        <w:spacing w:after="0"/>
      </w:pPr>
      <w:r w:rsidRPr="00F97BE1">
        <w:t>In the same </w:t>
      </w:r>
      <w:r w:rsidRPr="00011C8C">
        <w:rPr>
          <w:rFonts w:ascii="Courier New" w:hAnsi="Courier New" w:cs="Courier New"/>
          <w:sz w:val="20"/>
          <w:szCs w:val="20"/>
        </w:rPr>
        <w:t>web.xml</w:t>
      </w:r>
      <w:r w:rsidRPr="00F97BE1">
        <w:t> file, make the following filter class value and parameter value changes:</w:t>
      </w:r>
    </w:p>
    <w:tbl>
      <w:tblPr>
        <w:tblStyle w:val="TableGrid"/>
        <w:tblW w:w="13788" w:type="dxa"/>
        <w:tblInd w:w="607" w:type="dxa"/>
        <w:tblLook w:val="04A0" w:firstRow="1" w:lastRow="0" w:firstColumn="1" w:lastColumn="0" w:noHBand="0" w:noVBand="1"/>
      </w:tblPr>
      <w:tblGrid>
        <w:gridCol w:w="1170"/>
        <w:gridCol w:w="12618"/>
      </w:tblGrid>
      <w:tr w:rsidR="008B3B6F" w14:paraId="4F891245" w14:textId="77777777" w:rsidTr="008B3B6F">
        <w:tc>
          <w:tcPr>
            <w:tcW w:w="1170" w:type="dxa"/>
          </w:tcPr>
          <w:p w14:paraId="60ECCA95" w14:textId="77777777" w:rsidR="008B3B6F" w:rsidRDefault="008B3B6F" w:rsidP="00890053">
            <w:r>
              <w:t>Old Text</w:t>
            </w:r>
          </w:p>
        </w:tc>
        <w:tc>
          <w:tcPr>
            <w:tcW w:w="12618" w:type="dxa"/>
          </w:tcPr>
          <w:p w14:paraId="7724ACBD" w14:textId="77777777" w:rsidR="008B3B6F" w:rsidRDefault="008B3B6F" w:rsidP="00890053">
            <w:pPr>
              <w:rPr>
                <w:rFonts w:ascii="Courier New" w:eastAsia="Times New Roman" w:hAnsi="Courier New" w:cs="Courier New"/>
                <w:sz w:val="20"/>
                <w:szCs w:val="20"/>
              </w:rPr>
            </w:pPr>
            <w:r w:rsidRPr="00F97BE1">
              <w:rPr>
                <w:rFonts w:ascii="Courier New" w:eastAsia="Times New Roman" w:hAnsi="Courier New" w:cs="Courier New"/>
                <w:sz w:val="20"/>
                <w:szCs w:val="20"/>
              </w:rPr>
              <w:t>&lt;filter&gt;</w:t>
            </w:r>
          </w:p>
          <w:p w14:paraId="5503BD1A" w14:textId="77777777" w:rsidR="008B3B6F" w:rsidRDefault="008B3B6F" w:rsidP="00890053">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97BE1">
              <w:rPr>
                <w:rFonts w:ascii="Courier New" w:eastAsia="Times New Roman" w:hAnsi="Courier New" w:cs="Courier New"/>
                <w:sz w:val="20"/>
                <w:szCs w:val="20"/>
              </w:rPr>
              <w:t>&lt;filter-name&gt;Spring Security Filter Chain Proxy&lt;/filter-name&gt;</w:t>
            </w:r>
          </w:p>
          <w:p w14:paraId="0B7A84C3" w14:textId="77777777" w:rsidR="008B3B6F" w:rsidRPr="00F97BE1" w:rsidRDefault="008B3B6F" w:rsidP="00890053">
            <w:pPr>
              <w:spacing w:line="264" w:lineRule="atLeast"/>
              <w:rPr>
                <w:rFonts w:ascii="Times New Roman" w:eastAsia="Times New Roman" w:hAnsi="Times New Roman" w:cs="Times New Roman"/>
                <w:sz w:val="24"/>
                <w:szCs w:val="24"/>
              </w:rPr>
            </w:pPr>
            <w:r w:rsidRPr="00F97BE1">
              <w:rPr>
                <w:rFonts w:ascii="Courier New" w:eastAsia="Times New Roman" w:hAnsi="Courier New" w:cs="Courier New"/>
                <w:color w:val="666666"/>
                <w:sz w:val="20"/>
                <w:szCs w:val="20"/>
              </w:rPr>
              <w:t>  </w:t>
            </w:r>
            <w:r w:rsidRPr="00F97BE1">
              <w:rPr>
                <w:rFonts w:ascii="Courier New" w:eastAsia="Times New Roman" w:hAnsi="Courier New" w:cs="Courier New"/>
                <w:sz w:val="20"/>
                <w:szCs w:val="20"/>
              </w:rPr>
              <w:t>&lt;filter-class&gt;</w:t>
            </w:r>
            <w:proofErr w:type="gramStart"/>
            <w:r w:rsidRPr="00F97BE1">
              <w:rPr>
                <w:rFonts w:ascii="Courier New" w:eastAsia="Times New Roman" w:hAnsi="Courier New" w:cs="Courier New"/>
                <w:sz w:val="20"/>
                <w:szCs w:val="20"/>
              </w:rPr>
              <w:t>org.springframework</w:t>
            </w:r>
            <w:proofErr w:type="gramEnd"/>
            <w:r w:rsidRPr="00F97BE1">
              <w:rPr>
                <w:rFonts w:ascii="Courier New" w:eastAsia="Times New Roman" w:hAnsi="Courier New" w:cs="Courier New"/>
                <w:sz w:val="20"/>
                <w:szCs w:val="20"/>
              </w:rPr>
              <w:t>.security.util.FilterToBeanProxy&lt;/filter-class&gt;</w:t>
            </w:r>
          </w:p>
          <w:p w14:paraId="7643D90B" w14:textId="77777777" w:rsidR="008B3B6F" w:rsidRDefault="008B3B6F" w:rsidP="00890053">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97BE1">
              <w:rPr>
                <w:rFonts w:ascii="Courier New" w:eastAsia="Times New Roman" w:hAnsi="Courier New" w:cs="Courier New"/>
                <w:sz w:val="20"/>
                <w:szCs w:val="20"/>
              </w:rPr>
              <w:t>&lt;</w:t>
            </w:r>
            <w:proofErr w:type="spellStart"/>
            <w:r w:rsidRPr="00F97BE1">
              <w:rPr>
                <w:rFonts w:ascii="Courier New" w:eastAsia="Times New Roman" w:hAnsi="Courier New" w:cs="Courier New"/>
                <w:sz w:val="20"/>
                <w:szCs w:val="20"/>
              </w:rPr>
              <w:t>init-param</w:t>
            </w:r>
            <w:proofErr w:type="spellEnd"/>
            <w:r w:rsidRPr="00F97BE1">
              <w:rPr>
                <w:rFonts w:ascii="Courier New" w:eastAsia="Times New Roman" w:hAnsi="Courier New" w:cs="Courier New"/>
                <w:sz w:val="20"/>
                <w:szCs w:val="20"/>
              </w:rPr>
              <w:t>&gt;</w:t>
            </w:r>
          </w:p>
          <w:p w14:paraId="23EA81A5" w14:textId="77777777" w:rsidR="008B3B6F" w:rsidRDefault="008B3B6F" w:rsidP="00890053">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97BE1">
              <w:rPr>
                <w:rFonts w:ascii="Courier New" w:eastAsia="Times New Roman" w:hAnsi="Courier New" w:cs="Courier New"/>
                <w:sz w:val="20"/>
                <w:szCs w:val="20"/>
              </w:rPr>
              <w:t>&lt;</w:t>
            </w:r>
            <w:proofErr w:type="spellStart"/>
            <w:r w:rsidRPr="00F97BE1">
              <w:rPr>
                <w:rFonts w:ascii="Courier New" w:eastAsia="Times New Roman" w:hAnsi="Courier New" w:cs="Courier New"/>
                <w:sz w:val="20"/>
                <w:szCs w:val="20"/>
              </w:rPr>
              <w:t>param</w:t>
            </w:r>
            <w:proofErr w:type="spellEnd"/>
            <w:r w:rsidRPr="00F97BE1">
              <w:rPr>
                <w:rFonts w:ascii="Courier New" w:eastAsia="Times New Roman" w:hAnsi="Courier New" w:cs="Courier New"/>
                <w:sz w:val="20"/>
                <w:szCs w:val="20"/>
              </w:rPr>
              <w:t>-name&gt;</w:t>
            </w:r>
            <w:proofErr w:type="spellStart"/>
            <w:r w:rsidRPr="00F97BE1">
              <w:rPr>
                <w:rFonts w:ascii="Courier New" w:eastAsia="Times New Roman" w:hAnsi="Courier New" w:cs="Courier New"/>
                <w:sz w:val="20"/>
                <w:szCs w:val="20"/>
              </w:rPr>
              <w:t>targetBean</w:t>
            </w:r>
            <w:proofErr w:type="spellEnd"/>
            <w:r w:rsidRPr="00F97BE1">
              <w:rPr>
                <w:rFonts w:ascii="Courier New" w:eastAsia="Times New Roman" w:hAnsi="Courier New" w:cs="Courier New"/>
                <w:sz w:val="20"/>
                <w:szCs w:val="20"/>
              </w:rPr>
              <w:t>&lt;/</w:t>
            </w:r>
            <w:proofErr w:type="spellStart"/>
            <w:r w:rsidRPr="00F97BE1">
              <w:rPr>
                <w:rFonts w:ascii="Courier New" w:eastAsia="Times New Roman" w:hAnsi="Courier New" w:cs="Courier New"/>
                <w:sz w:val="20"/>
                <w:szCs w:val="20"/>
              </w:rPr>
              <w:t>param</w:t>
            </w:r>
            <w:proofErr w:type="spellEnd"/>
            <w:r w:rsidRPr="00F97BE1">
              <w:rPr>
                <w:rFonts w:ascii="Courier New" w:eastAsia="Times New Roman" w:hAnsi="Courier New" w:cs="Courier New"/>
                <w:sz w:val="20"/>
                <w:szCs w:val="20"/>
              </w:rPr>
              <w:t>-name&gt;</w:t>
            </w:r>
          </w:p>
          <w:p w14:paraId="767C5A26" w14:textId="77777777" w:rsidR="008B3B6F" w:rsidRDefault="008B3B6F" w:rsidP="00890053">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97BE1">
              <w:rPr>
                <w:rFonts w:ascii="Courier New" w:eastAsia="Times New Roman" w:hAnsi="Courier New" w:cs="Courier New"/>
                <w:sz w:val="20"/>
                <w:szCs w:val="20"/>
              </w:rPr>
              <w:t>&lt;</w:t>
            </w:r>
            <w:proofErr w:type="spellStart"/>
            <w:r w:rsidRPr="00F97BE1">
              <w:rPr>
                <w:rFonts w:ascii="Courier New" w:eastAsia="Times New Roman" w:hAnsi="Courier New" w:cs="Courier New"/>
                <w:sz w:val="20"/>
                <w:szCs w:val="20"/>
              </w:rPr>
              <w:t>param</w:t>
            </w:r>
            <w:proofErr w:type="spellEnd"/>
            <w:r w:rsidRPr="00F97BE1">
              <w:rPr>
                <w:rFonts w:ascii="Courier New" w:eastAsia="Times New Roman" w:hAnsi="Courier New" w:cs="Courier New"/>
                <w:sz w:val="20"/>
                <w:szCs w:val="20"/>
              </w:rPr>
              <w:t>-value&gt;</w:t>
            </w:r>
            <w:proofErr w:type="spellStart"/>
            <w:r w:rsidRPr="00F97BE1">
              <w:rPr>
                <w:rFonts w:ascii="Courier New" w:eastAsia="Times New Roman" w:hAnsi="Courier New" w:cs="Courier New"/>
                <w:sz w:val="20"/>
                <w:szCs w:val="20"/>
              </w:rPr>
              <w:t>filterChainProxy</w:t>
            </w:r>
            <w:proofErr w:type="spellEnd"/>
            <w:r w:rsidRPr="00F97BE1">
              <w:rPr>
                <w:rFonts w:ascii="Courier New" w:eastAsia="Times New Roman" w:hAnsi="Courier New" w:cs="Courier New"/>
                <w:sz w:val="20"/>
                <w:szCs w:val="20"/>
              </w:rPr>
              <w:t>&lt;/</w:t>
            </w:r>
            <w:proofErr w:type="spellStart"/>
            <w:r w:rsidRPr="00F97BE1">
              <w:rPr>
                <w:rFonts w:ascii="Courier New" w:eastAsia="Times New Roman" w:hAnsi="Courier New" w:cs="Courier New"/>
                <w:sz w:val="20"/>
                <w:szCs w:val="20"/>
              </w:rPr>
              <w:t>param</w:t>
            </w:r>
            <w:proofErr w:type="spellEnd"/>
            <w:r w:rsidRPr="00F97BE1">
              <w:rPr>
                <w:rFonts w:ascii="Courier New" w:eastAsia="Times New Roman" w:hAnsi="Courier New" w:cs="Courier New"/>
                <w:sz w:val="20"/>
                <w:szCs w:val="20"/>
              </w:rPr>
              <w:t>-value&gt;</w:t>
            </w:r>
          </w:p>
          <w:p w14:paraId="1B9B6163" w14:textId="77777777" w:rsidR="008B3B6F" w:rsidRDefault="008B3B6F" w:rsidP="00890053">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97BE1">
              <w:rPr>
                <w:rFonts w:ascii="Courier New" w:eastAsia="Times New Roman" w:hAnsi="Courier New" w:cs="Courier New"/>
                <w:sz w:val="20"/>
                <w:szCs w:val="20"/>
              </w:rPr>
              <w:t>&lt;/</w:t>
            </w:r>
            <w:proofErr w:type="spellStart"/>
            <w:r w:rsidRPr="00F97BE1">
              <w:rPr>
                <w:rFonts w:ascii="Courier New" w:eastAsia="Times New Roman" w:hAnsi="Courier New" w:cs="Courier New"/>
                <w:sz w:val="20"/>
                <w:szCs w:val="20"/>
              </w:rPr>
              <w:t>init-param</w:t>
            </w:r>
            <w:proofErr w:type="spellEnd"/>
            <w:r w:rsidRPr="00F97BE1">
              <w:rPr>
                <w:rFonts w:ascii="Courier New" w:eastAsia="Times New Roman" w:hAnsi="Courier New" w:cs="Courier New"/>
                <w:sz w:val="20"/>
                <w:szCs w:val="20"/>
              </w:rPr>
              <w:t>&gt;</w:t>
            </w:r>
          </w:p>
          <w:p w14:paraId="32F3D6ED" w14:textId="77777777" w:rsidR="008B3B6F" w:rsidRDefault="008B3B6F" w:rsidP="00890053">
            <w:r w:rsidRPr="00F97BE1">
              <w:rPr>
                <w:rFonts w:ascii="Courier New" w:eastAsia="Times New Roman" w:hAnsi="Courier New" w:cs="Courier New"/>
                <w:sz w:val="20"/>
                <w:szCs w:val="20"/>
              </w:rPr>
              <w:t>&lt;/</w:t>
            </w:r>
            <w:proofErr w:type="spellStart"/>
            <w:r w:rsidRPr="00F97BE1">
              <w:rPr>
                <w:rFonts w:ascii="Courier New" w:eastAsia="Times New Roman" w:hAnsi="Courier New" w:cs="Courier New"/>
                <w:sz w:val="20"/>
                <w:szCs w:val="20"/>
              </w:rPr>
              <w:t>init-param</w:t>
            </w:r>
            <w:proofErr w:type="spellEnd"/>
            <w:r w:rsidRPr="00F97BE1">
              <w:rPr>
                <w:rFonts w:ascii="Courier New" w:eastAsia="Times New Roman" w:hAnsi="Courier New" w:cs="Courier New"/>
                <w:sz w:val="20"/>
                <w:szCs w:val="20"/>
              </w:rPr>
              <w:t>&gt;</w:t>
            </w:r>
          </w:p>
        </w:tc>
      </w:tr>
      <w:tr w:rsidR="008B3B6F" w14:paraId="25E92009" w14:textId="77777777" w:rsidTr="008B3B6F">
        <w:tc>
          <w:tcPr>
            <w:tcW w:w="1170" w:type="dxa"/>
          </w:tcPr>
          <w:p w14:paraId="588EC88B" w14:textId="77777777" w:rsidR="008B3B6F" w:rsidRDefault="008B3B6F" w:rsidP="008B3B6F">
            <w:r>
              <w:t>New Text</w:t>
            </w:r>
          </w:p>
        </w:tc>
        <w:tc>
          <w:tcPr>
            <w:tcW w:w="12618" w:type="dxa"/>
          </w:tcPr>
          <w:p w14:paraId="78B0506A" w14:textId="77777777" w:rsidR="008B3B6F" w:rsidRDefault="008B3B6F" w:rsidP="008B3B6F">
            <w:pPr>
              <w:rPr>
                <w:rFonts w:ascii="Courier New" w:eastAsia="Times New Roman" w:hAnsi="Courier New" w:cs="Courier New"/>
                <w:sz w:val="20"/>
                <w:szCs w:val="20"/>
              </w:rPr>
            </w:pPr>
            <w:r w:rsidRPr="00F97BE1">
              <w:rPr>
                <w:rFonts w:ascii="Courier New" w:eastAsia="Times New Roman" w:hAnsi="Courier New" w:cs="Courier New"/>
                <w:sz w:val="20"/>
                <w:szCs w:val="20"/>
              </w:rPr>
              <w:t>&lt;filter&gt;</w:t>
            </w:r>
          </w:p>
          <w:p w14:paraId="1F09DD22" w14:textId="77777777" w:rsidR="008B3B6F" w:rsidRPr="00F97BE1" w:rsidRDefault="008B3B6F" w:rsidP="008B3B6F">
            <w:pPr>
              <w:spacing w:line="264" w:lineRule="atLeast"/>
              <w:rPr>
                <w:rFonts w:ascii="Times New Roman" w:eastAsia="Times New Roman" w:hAnsi="Times New Roman" w:cs="Times New Roman"/>
                <w:sz w:val="24"/>
                <w:szCs w:val="24"/>
              </w:rPr>
            </w:pPr>
            <w:r>
              <w:rPr>
                <w:rFonts w:ascii="Courier New" w:eastAsia="Times New Roman" w:hAnsi="Courier New" w:cs="Courier New"/>
                <w:color w:val="666666"/>
                <w:sz w:val="20"/>
                <w:szCs w:val="20"/>
              </w:rPr>
              <w:t xml:space="preserve">  </w:t>
            </w:r>
            <w:r w:rsidRPr="00F97BE1">
              <w:rPr>
                <w:rFonts w:ascii="Courier New" w:eastAsia="Times New Roman" w:hAnsi="Courier New" w:cs="Courier New"/>
                <w:sz w:val="20"/>
                <w:szCs w:val="20"/>
              </w:rPr>
              <w:t>&lt;filter-name&gt;Spring Security Filter Chain Proxy&lt;/filter-name&gt;</w:t>
            </w:r>
          </w:p>
          <w:p w14:paraId="5875271C" w14:textId="77777777" w:rsidR="008B3B6F" w:rsidRDefault="008B3B6F" w:rsidP="008B3B6F">
            <w:pPr>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sidRPr="00F97BE1">
              <w:rPr>
                <w:rFonts w:ascii="Courier New" w:eastAsia="Times New Roman" w:hAnsi="Courier New" w:cs="Courier New"/>
                <w:sz w:val="20"/>
                <w:szCs w:val="20"/>
              </w:rPr>
              <w:t>&lt;!--</w:t>
            </w:r>
            <w:proofErr w:type="gramEnd"/>
            <w:r w:rsidRPr="00F97BE1">
              <w:rPr>
                <w:rFonts w:ascii="Courier New" w:eastAsia="Times New Roman" w:hAnsi="Courier New" w:cs="Courier New"/>
                <w:sz w:val="20"/>
                <w:szCs w:val="20"/>
              </w:rPr>
              <w:t xml:space="preserve">@deprecate </w:t>
            </w:r>
            <w:proofErr w:type="spellStart"/>
            <w:r w:rsidRPr="00F97BE1">
              <w:rPr>
                <w:rFonts w:ascii="Courier New" w:eastAsia="Times New Roman" w:hAnsi="Courier New" w:cs="Courier New"/>
                <w:sz w:val="20"/>
                <w:szCs w:val="20"/>
              </w:rPr>
              <w:t>FilterToBeanProxy</w:t>
            </w:r>
            <w:proofErr w:type="spellEnd"/>
            <w:r w:rsidRPr="00F97BE1">
              <w:rPr>
                <w:rFonts w:ascii="Courier New" w:eastAsia="Times New Roman" w:hAnsi="Courier New" w:cs="Courier New"/>
                <w:sz w:val="20"/>
                <w:szCs w:val="20"/>
              </w:rPr>
              <w:t xml:space="preserve"> in </w:t>
            </w:r>
            <w:proofErr w:type="spellStart"/>
            <w:r w:rsidRPr="00F97BE1">
              <w:rPr>
                <w:rFonts w:ascii="Courier New" w:eastAsia="Times New Roman" w:hAnsi="Courier New" w:cs="Courier New"/>
                <w:sz w:val="20"/>
                <w:szCs w:val="20"/>
              </w:rPr>
              <w:t>favour</w:t>
            </w:r>
            <w:proofErr w:type="spellEnd"/>
            <w:r w:rsidRPr="00F97BE1">
              <w:rPr>
                <w:rFonts w:ascii="Courier New" w:eastAsia="Times New Roman" w:hAnsi="Courier New" w:cs="Courier New"/>
                <w:sz w:val="20"/>
                <w:szCs w:val="20"/>
              </w:rPr>
              <w:t xml:space="preserve"> of </w:t>
            </w:r>
            <w:proofErr w:type="spellStart"/>
            <w:r w:rsidRPr="00F97BE1">
              <w:rPr>
                <w:rFonts w:ascii="Courier New" w:eastAsia="Times New Roman" w:hAnsi="Courier New" w:cs="Courier New"/>
                <w:sz w:val="20"/>
                <w:szCs w:val="20"/>
              </w:rPr>
              <w:t>DelegatingFilterProxy</w:t>
            </w:r>
            <w:proofErr w:type="spellEnd"/>
            <w:r w:rsidRPr="00F97BE1">
              <w:rPr>
                <w:rFonts w:ascii="Courier New" w:eastAsia="Times New Roman" w:hAnsi="Courier New" w:cs="Courier New"/>
                <w:sz w:val="20"/>
                <w:szCs w:val="20"/>
              </w:rPr>
              <w:t>--&gt;</w:t>
            </w:r>
          </w:p>
          <w:p w14:paraId="216A3B22" w14:textId="77777777" w:rsidR="008B3B6F" w:rsidRDefault="00890053" w:rsidP="008B3B6F">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8B3B6F" w:rsidRPr="00F97BE1">
              <w:rPr>
                <w:rFonts w:ascii="Courier New" w:eastAsia="Times New Roman" w:hAnsi="Courier New" w:cs="Courier New"/>
                <w:sz w:val="20"/>
                <w:szCs w:val="20"/>
              </w:rPr>
              <w:t>&lt;filter-class&gt;</w:t>
            </w:r>
            <w:proofErr w:type="gramStart"/>
            <w:r w:rsidR="008B3B6F" w:rsidRPr="00F97BE1">
              <w:rPr>
                <w:rFonts w:ascii="Courier New" w:eastAsia="Times New Roman" w:hAnsi="Courier New" w:cs="Courier New"/>
                <w:sz w:val="20"/>
                <w:szCs w:val="20"/>
              </w:rPr>
              <w:t>org.springframework.web.filter</w:t>
            </w:r>
            <w:proofErr w:type="gramEnd"/>
            <w:r w:rsidR="008B3B6F" w:rsidRPr="00F97BE1">
              <w:rPr>
                <w:rFonts w:ascii="Courier New" w:eastAsia="Times New Roman" w:hAnsi="Courier New" w:cs="Courier New"/>
                <w:sz w:val="20"/>
                <w:szCs w:val="20"/>
              </w:rPr>
              <w:t>.DelegatingFilterProxy&lt;/filter-class&gt;</w:t>
            </w:r>
          </w:p>
          <w:p w14:paraId="036B58A7" w14:textId="77777777" w:rsidR="00890053" w:rsidRDefault="00890053" w:rsidP="008B3B6F">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97BE1">
              <w:rPr>
                <w:rFonts w:ascii="Courier New" w:eastAsia="Times New Roman" w:hAnsi="Courier New" w:cs="Courier New"/>
                <w:sz w:val="20"/>
                <w:szCs w:val="20"/>
              </w:rPr>
              <w:t>&lt;</w:t>
            </w:r>
            <w:proofErr w:type="spellStart"/>
            <w:r w:rsidRPr="00F97BE1">
              <w:rPr>
                <w:rFonts w:ascii="Courier New" w:eastAsia="Times New Roman" w:hAnsi="Courier New" w:cs="Courier New"/>
                <w:sz w:val="20"/>
                <w:szCs w:val="20"/>
              </w:rPr>
              <w:t>init-param</w:t>
            </w:r>
            <w:proofErr w:type="spellEnd"/>
            <w:r w:rsidRPr="00F97BE1">
              <w:rPr>
                <w:rFonts w:ascii="Courier New" w:eastAsia="Times New Roman" w:hAnsi="Courier New" w:cs="Courier New"/>
                <w:sz w:val="20"/>
                <w:szCs w:val="20"/>
              </w:rPr>
              <w:t>&gt;</w:t>
            </w:r>
          </w:p>
          <w:p w14:paraId="4834B537" w14:textId="77777777" w:rsidR="00890053" w:rsidRDefault="00890053" w:rsidP="008B3B6F">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97BE1">
              <w:rPr>
                <w:rFonts w:ascii="Courier New" w:eastAsia="Times New Roman" w:hAnsi="Courier New" w:cs="Courier New"/>
                <w:sz w:val="20"/>
                <w:szCs w:val="20"/>
              </w:rPr>
              <w:t>&lt;</w:t>
            </w:r>
            <w:proofErr w:type="spellStart"/>
            <w:r w:rsidRPr="00F97BE1">
              <w:rPr>
                <w:rFonts w:ascii="Courier New" w:eastAsia="Times New Roman" w:hAnsi="Courier New" w:cs="Courier New"/>
                <w:sz w:val="20"/>
                <w:szCs w:val="20"/>
              </w:rPr>
              <w:t>param</w:t>
            </w:r>
            <w:proofErr w:type="spellEnd"/>
            <w:r w:rsidRPr="00F97BE1">
              <w:rPr>
                <w:rFonts w:ascii="Courier New" w:eastAsia="Times New Roman" w:hAnsi="Courier New" w:cs="Courier New"/>
                <w:sz w:val="20"/>
                <w:szCs w:val="20"/>
              </w:rPr>
              <w:t>-name&gt;</w:t>
            </w:r>
            <w:proofErr w:type="spellStart"/>
            <w:r w:rsidRPr="00F97BE1">
              <w:rPr>
                <w:rFonts w:ascii="Courier New" w:eastAsia="Times New Roman" w:hAnsi="Courier New" w:cs="Courier New"/>
                <w:sz w:val="20"/>
                <w:szCs w:val="20"/>
              </w:rPr>
              <w:t>targetBeanName</w:t>
            </w:r>
            <w:proofErr w:type="spellEnd"/>
            <w:r w:rsidRPr="00F97BE1">
              <w:rPr>
                <w:rFonts w:ascii="Courier New" w:eastAsia="Times New Roman" w:hAnsi="Courier New" w:cs="Courier New"/>
                <w:sz w:val="20"/>
                <w:szCs w:val="20"/>
              </w:rPr>
              <w:t>&lt;/</w:t>
            </w:r>
            <w:proofErr w:type="spellStart"/>
            <w:r w:rsidRPr="00F97BE1">
              <w:rPr>
                <w:rFonts w:ascii="Courier New" w:eastAsia="Times New Roman" w:hAnsi="Courier New" w:cs="Courier New"/>
                <w:sz w:val="20"/>
                <w:szCs w:val="20"/>
              </w:rPr>
              <w:t>param</w:t>
            </w:r>
            <w:proofErr w:type="spellEnd"/>
            <w:r w:rsidRPr="00F97BE1">
              <w:rPr>
                <w:rFonts w:ascii="Courier New" w:eastAsia="Times New Roman" w:hAnsi="Courier New" w:cs="Courier New"/>
                <w:sz w:val="20"/>
                <w:szCs w:val="20"/>
              </w:rPr>
              <w:t>-name&gt;</w:t>
            </w:r>
          </w:p>
          <w:p w14:paraId="2918E1D0" w14:textId="77777777" w:rsidR="00890053" w:rsidRDefault="00890053" w:rsidP="008B3B6F">
            <w:pPr>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w:t>
            </w:r>
            <w:r w:rsidRPr="00F97BE1">
              <w:rPr>
                <w:rFonts w:ascii="Courier New" w:eastAsia="Times New Roman" w:hAnsi="Courier New" w:cs="Courier New"/>
                <w:sz w:val="20"/>
                <w:szCs w:val="20"/>
              </w:rPr>
              <w:t>&lt;</w:t>
            </w:r>
            <w:proofErr w:type="spellStart"/>
            <w:r w:rsidRPr="00F97BE1">
              <w:rPr>
                <w:rFonts w:ascii="Courier New" w:eastAsia="Times New Roman" w:hAnsi="Courier New" w:cs="Courier New"/>
                <w:sz w:val="20"/>
                <w:szCs w:val="20"/>
              </w:rPr>
              <w:t>param</w:t>
            </w:r>
            <w:proofErr w:type="spellEnd"/>
            <w:r w:rsidRPr="00F97BE1">
              <w:rPr>
                <w:rFonts w:ascii="Courier New" w:eastAsia="Times New Roman" w:hAnsi="Courier New" w:cs="Courier New"/>
                <w:sz w:val="20"/>
                <w:szCs w:val="20"/>
              </w:rPr>
              <w:t>-value&gt;</w:t>
            </w:r>
            <w:proofErr w:type="spellStart"/>
            <w:r w:rsidRPr="00F97BE1">
              <w:rPr>
                <w:rFonts w:ascii="Courier New" w:eastAsia="Times New Roman" w:hAnsi="Courier New" w:cs="Courier New"/>
                <w:sz w:val="20"/>
                <w:szCs w:val="20"/>
              </w:rPr>
              <w:t>filterChainProxy</w:t>
            </w:r>
            <w:proofErr w:type="spellEnd"/>
            <w:r w:rsidRPr="00F97BE1">
              <w:rPr>
                <w:rFonts w:ascii="Courier New" w:eastAsia="Times New Roman" w:hAnsi="Courier New" w:cs="Courier New"/>
                <w:sz w:val="20"/>
                <w:szCs w:val="20"/>
              </w:rPr>
              <w:t>&lt;/</w:t>
            </w:r>
            <w:proofErr w:type="spellStart"/>
            <w:r w:rsidRPr="00F97BE1">
              <w:rPr>
                <w:rFonts w:ascii="Courier New" w:eastAsia="Times New Roman" w:hAnsi="Courier New" w:cs="Courier New"/>
                <w:sz w:val="20"/>
                <w:szCs w:val="20"/>
              </w:rPr>
              <w:t>param</w:t>
            </w:r>
            <w:proofErr w:type="spellEnd"/>
            <w:r w:rsidRPr="00F97BE1">
              <w:rPr>
                <w:rFonts w:ascii="Courier New" w:eastAsia="Times New Roman" w:hAnsi="Courier New" w:cs="Courier New"/>
                <w:sz w:val="20"/>
                <w:szCs w:val="20"/>
              </w:rPr>
              <w:t>-value&gt;</w:t>
            </w:r>
          </w:p>
          <w:p w14:paraId="3A9BB271" w14:textId="77777777" w:rsidR="00890053" w:rsidRDefault="00890053" w:rsidP="008B3B6F">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97BE1">
              <w:rPr>
                <w:rFonts w:ascii="Courier New" w:eastAsia="Times New Roman" w:hAnsi="Courier New" w:cs="Courier New"/>
                <w:sz w:val="20"/>
                <w:szCs w:val="20"/>
              </w:rPr>
              <w:t>&lt;/</w:t>
            </w:r>
            <w:proofErr w:type="spellStart"/>
            <w:r w:rsidRPr="00F97BE1">
              <w:rPr>
                <w:rFonts w:ascii="Courier New" w:eastAsia="Times New Roman" w:hAnsi="Courier New" w:cs="Courier New"/>
                <w:sz w:val="20"/>
                <w:szCs w:val="20"/>
              </w:rPr>
              <w:t>init-param</w:t>
            </w:r>
            <w:proofErr w:type="spellEnd"/>
            <w:r w:rsidRPr="00F97BE1">
              <w:rPr>
                <w:rFonts w:ascii="Courier New" w:eastAsia="Times New Roman" w:hAnsi="Courier New" w:cs="Courier New"/>
                <w:sz w:val="20"/>
                <w:szCs w:val="20"/>
              </w:rPr>
              <w:t>&gt;</w:t>
            </w:r>
          </w:p>
          <w:p w14:paraId="021976A4" w14:textId="77777777" w:rsidR="00890053" w:rsidRPr="00890053" w:rsidRDefault="00890053" w:rsidP="008B3B6F">
            <w:pPr>
              <w:rPr>
                <w:rFonts w:ascii="Courier New" w:eastAsia="Times New Roman" w:hAnsi="Courier New" w:cs="Courier New"/>
                <w:sz w:val="20"/>
                <w:szCs w:val="20"/>
              </w:rPr>
            </w:pPr>
            <w:r w:rsidRPr="00F97BE1">
              <w:rPr>
                <w:rFonts w:ascii="Courier New" w:eastAsia="Times New Roman" w:hAnsi="Courier New" w:cs="Courier New"/>
                <w:sz w:val="20"/>
                <w:szCs w:val="20"/>
              </w:rPr>
              <w:t>&lt;/filter&gt;</w:t>
            </w:r>
          </w:p>
        </w:tc>
      </w:tr>
    </w:tbl>
    <w:p w14:paraId="10C93EC7" w14:textId="77777777" w:rsidR="00C607C8" w:rsidRDefault="00C607C8" w:rsidP="00C607C8"/>
    <w:p w14:paraId="7B7EC46C" w14:textId="5A5BDA0E" w:rsidR="00F97BE1" w:rsidRDefault="00F97BE1" w:rsidP="004B58B1">
      <w:pPr>
        <w:pStyle w:val="ListParagraph"/>
        <w:numPr>
          <w:ilvl w:val="0"/>
          <w:numId w:val="9"/>
        </w:numPr>
        <w:spacing w:after="0"/>
      </w:pPr>
      <w:r w:rsidRPr="00F97BE1">
        <w:t>And then, make the following listener value changes:</w:t>
      </w:r>
    </w:p>
    <w:tbl>
      <w:tblPr>
        <w:tblStyle w:val="TableGrid"/>
        <w:tblW w:w="13788" w:type="dxa"/>
        <w:tblInd w:w="607" w:type="dxa"/>
        <w:tblLook w:val="04A0" w:firstRow="1" w:lastRow="0" w:firstColumn="1" w:lastColumn="0" w:noHBand="0" w:noVBand="1"/>
      </w:tblPr>
      <w:tblGrid>
        <w:gridCol w:w="1170"/>
        <w:gridCol w:w="12618"/>
      </w:tblGrid>
      <w:tr w:rsidR="00890053" w14:paraId="75B952BF" w14:textId="77777777" w:rsidTr="00890053">
        <w:tc>
          <w:tcPr>
            <w:tcW w:w="1170" w:type="dxa"/>
          </w:tcPr>
          <w:p w14:paraId="49425B32" w14:textId="77777777" w:rsidR="00890053" w:rsidRDefault="00890053" w:rsidP="00890053">
            <w:r>
              <w:t>Old Text</w:t>
            </w:r>
          </w:p>
        </w:tc>
        <w:tc>
          <w:tcPr>
            <w:tcW w:w="12618" w:type="dxa"/>
          </w:tcPr>
          <w:p w14:paraId="11B15FAA" w14:textId="77777777" w:rsidR="00890053" w:rsidRDefault="00890053" w:rsidP="00890053">
            <w:pPr>
              <w:rPr>
                <w:rFonts w:ascii="Courier New" w:eastAsia="Times New Roman" w:hAnsi="Courier New" w:cs="Courier New"/>
                <w:sz w:val="20"/>
                <w:szCs w:val="20"/>
              </w:rPr>
            </w:pPr>
            <w:r w:rsidRPr="00F97BE1">
              <w:rPr>
                <w:rFonts w:ascii="Courier New" w:eastAsia="Times New Roman" w:hAnsi="Courier New" w:cs="Courier New"/>
                <w:sz w:val="20"/>
                <w:szCs w:val="20"/>
              </w:rPr>
              <w:t>&lt;listener&gt;</w:t>
            </w:r>
          </w:p>
          <w:p w14:paraId="5CAFAFB5" w14:textId="77777777" w:rsidR="00890053" w:rsidRDefault="00890053" w:rsidP="00890053">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97BE1">
              <w:rPr>
                <w:rFonts w:ascii="Courier New" w:eastAsia="Times New Roman" w:hAnsi="Courier New" w:cs="Courier New"/>
                <w:sz w:val="20"/>
                <w:szCs w:val="20"/>
              </w:rPr>
              <w:t>&lt;listener-class&gt;</w:t>
            </w:r>
            <w:proofErr w:type="gramStart"/>
            <w:r w:rsidRPr="00F97BE1">
              <w:rPr>
                <w:rFonts w:ascii="Courier New" w:eastAsia="Times New Roman" w:hAnsi="Courier New" w:cs="Courier New"/>
                <w:sz w:val="20"/>
                <w:szCs w:val="20"/>
              </w:rPr>
              <w:t>org.springframework</w:t>
            </w:r>
            <w:proofErr w:type="gramEnd"/>
            <w:r w:rsidRPr="00F97BE1">
              <w:rPr>
                <w:rFonts w:ascii="Courier New" w:eastAsia="Times New Roman" w:hAnsi="Courier New" w:cs="Courier New"/>
                <w:sz w:val="20"/>
                <w:szCs w:val="20"/>
              </w:rPr>
              <w:t>.security.ui.session.HttpSessionEventPublisher&lt;/listener-class&gt;</w:t>
            </w:r>
          </w:p>
          <w:p w14:paraId="5AF4A05F" w14:textId="77777777" w:rsidR="00890053" w:rsidRDefault="00890053" w:rsidP="00890053">
            <w:r w:rsidRPr="00F97BE1">
              <w:rPr>
                <w:rFonts w:ascii="Courier New" w:eastAsia="Times New Roman" w:hAnsi="Courier New" w:cs="Courier New"/>
                <w:sz w:val="20"/>
                <w:szCs w:val="20"/>
              </w:rPr>
              <w:t>&lt;/listener&gt;</w:t>
            </w:r>
          </w:p>
        </w:tc>
      </w:tr>
      <w:tr w:rsidR="00890053" w14:paraId="5B9ABC11" w14:textId="77777777" w:rsidTr="00890053">
        <w:tc>
          <w:tcPr>
            <w:tcW w:w="1170" w:type="dxa"/>
          </w:tcPr>
          <w:p w14:paraId="61A85B5A" w14:textId="77777777" w:rsidR="00890053" w:rsidRDefault="00890053" w:rsidP="00890053">
            <w:r>
              <w:t>New Text</w:t>
            </w:r>
          </w:p>
        </w:tc>
        <w:tc>
          <w:tcPr>
            <w:tcW w:w="12618" w:type="dxa"/>
          </w:tcPr>
          <w:p w14:paraId="12C5702D" w14:textId="77777777" w:rsidR="00890053" w:rsidRDefault="00890053" w:rsidP="00890053">
            <w:pPr>
              <w:rPr>
                <w:rFonts w:ascii="Courier New" w:eastAsia="Times New Roman" w:hAnsi="Courier New" w:cs="Courier New"/>
                <w:sz w:val="20"/>
                <w:szCs w:val="20"/>
              </w:rPr>
            </w:pPr>
            <w:r w:rsidRPr="00F97BE1">
              <w:rPr>
                <w:rFonts w:ascii="Courier New" w:eastAsia="Times New Roman" w:hAnsi="Courier New" w:cs="Courier New"/>
                <w:sz w:val="20"/>
                <w:szCs w:val="20"/>
              </w:rPr>
              <w:t>&lt;listener&gt;</w:t>
            </w:r>
          </w:p>
          <w:p w14:paraId="3B6D3814" w14:textId="77777777" w:rsidR="00890053" w:rsidRDefault="00890053" w:rsidP="00890053">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97BE1">
              <w:rPr>
                <w:rFonts w:ascii="Courier New" w:eastAsia="Times New Roman" w:hAnsi="Courier New" w:cs="Courier New"/>
                <w:sz w:val="20"/>
                <w:szCs w:val="20"/>
              </w:rPr>
              <w:t>&lt;listener-class&gt;</w:t>
            </w:r>
            <w:proofErr w:type="gramStart"/>
            <w:r w:rsidRPr="00F97BE1">
              <w:rPr>
                <w:rFonts w:ascii="Courier New" w:eastAsia="Times New Roman" w:hAnsi="Courier New" w:cs="Courier New"/>
                <w:sz w:val="20"/>
                <w:szCs w:val="20"/>
              </w:rPr>
              <w:t>org.springframework.security.web.session</w:t>
            </w:r>
            <w:proofErr w:type="gramEnd"/>
            <w:r w:rsidRPr="00F97BE1">
              <w:rPr>
                <w:rFonts w:ascii="Courier New" w:eastAsia="Times New Roman" w:hAnsi="Courier New" w:cs="Courier New"/>
                <w:sz w:val="20"/>
                <w:szCs w:val="20"/>
              </w:rPr>
              <w:t>.HttpSessionEventPublisher&lt;/listener-class&gt;</w:t>
            </w:r>
          </w:p>
          <w:p w14:paraId="680D26EA" w14:textId="77777777" w:rsidR="00890053" w:rsidRDefault="00890053" w:rsidP="00890053">
            <w:r w:rsidRPr="00F97BE1">
              <w:rPr>
                <w:rFonts w:ascii="Courier New" w:eastAsia="Times New Roman" w:hAnsi="Courier New" w:cs="Courier New"/>
                <w:sz w:val="20"/>
                <w:szCs w:val="20"/>
              </w:rPr>
              <w:t>&lt;/listener&gt;</w:t>
            </w:r>
          </w:p>
        </w:tc>
      </w:tr>
    </w:tbl>
    <w:p w14:paraId="5A2DC8F1" w14:textId="77777777" w:rsidR="00011C8C" w:rsidRDefault="00F97BE1" w:rsidP="004B58B1">
      <w:pPr>
        <w:pStyle w:val="ListParagraph"/>
        <w:numPr>
          <w:ilvl w:val="0"/>
          <w:numId w:val="9"/>
        </w:numPr>
      </w:pPr>
      <w:r w:rsidRPr="00F97BE1">
        <w:t>Save and close the </w:t>
      </w:r>
      <w:r w:rsidRPr="00011C8C">
        <w:rPr>
          <w:rFonts w:ascii="Courier New" w:hAnsi="Courier New" w:cs="Courier New"/>
          <w:sz w:val="20"/>
          <w:szCs w:val="20"/>
        </w:rPr>
        <w:t>web.xml</w:t>
      </w:r>
      <w:r w:rsidRPr="00F97BE1">
        <w:t> file.</w:t>
      </w:r>
    </w:p>
    <w:p w14:paraId="2982AD8E" w14:textId="77777777" w:rsidR="00011C8C" w:rsidRDefault="00F97BE1" w:rsidP="004B58B1">
      <w:pPr>
        <w:pStyle w:val="ListParagraph"/>
        <w:numPr>
          <w:ilvl w:val="0"/>
          <w:numId w:val="9"/>
        </w:numPr>
      </w:pPr>
      <w:r w:rsidRPr="00011C8C">
        <w:t>Open the </w:t>
      </w:r>
      <w:r w:rsidRPr="00011C8C">
        <w:rPr>
          <w:rFonts w:ascii="Courier New" w:hAnsi="Courier New" w:cs="Courier New"/>
        </w:rPr>
        <w:t>licenseManagerAdmin.js</w:t>
      </w:r>
      <w:r w:rsidRPr="00011C8C">
        <w:t> file located in the </w:t>
      </w:r>
      <w:r w:rsidRPr="00011C8C">
        <w:rPr>
          <w:rFonts w:ascii="Courier New" w:hAnsi="Courier New" w:cs="Courier New"/>
          <w:sz w:val="20"/>
          <w:szCs w:val="20"/>
        </w:rPr>
        <w:t>pentaho-server/pentaho-solution/system/admin-plugin/resources/licenseManagerModule</w:t>
      </w:r>
      <w:r w:rsidRPr="00011C8C">
        <w:t> folder.</w:t>
      </w:r>
    </w:p>
    <w:p w14:paraId="1548D88F" w14:textId="77777777" w:rsidR="00F97BE1" w:rsidRDefault="00F97BE1" w:rsidP="004B58B1">
      <w:pPr>
        <w:pStyle w:val="ListParagraph"/>
        <w:numPr>
          <w:ilvl w:val="0"/>
          <w:numId w:val="9"/>
        </w:numPr>
        <w:spacing w:after="0"/>
      </w:pPr>
      <w:r w:rsidRPr="00F97BE1">
        <w:t>Make the following changes to the context path:</w:t>
      </w:r>
    </w:p>
    <w:tbl>
      <w:tblPr>
        <w:tblStyle w:val="TableGrid"/>
        <w:tblW w:w="7257" w:type="dxa"/>
        <w:tblInd w:w="607" w:type="dxa"/>
        <w:tblLook w:val="04A0" w:firstRow="1" w:lastRow="0" w:firstColumn="1" w:lastColumn="0" w:noHBand="0" w:noVBand="1"/>
      </w:tblPr>
      <w:tblGrid>
        <w:gridCol w:w="1170"/>
        <w:gridCol w:w="6087"/>
      </w:tblGrid>
      <w:tr w:rsidR="009D717D" w14:paraId="7558AC13" w14:textId="77777777" w:rsidTr="009D717D">
        <w:tc>
          <w:tcPr>
            <w:tcW w:w="1170" w:type="dxa"/>
          </w:tcPr>
          <w:p w14:paraId="26A8B3BA" w14:textId="77777777" w:rsidR="009D717D" w:rsidRDefault="009D717D" w:rsidP="009D717D">
            <w:r>
              <w:t>Old Text</w:t>
            </w:r>
          </w:p>
        </w:tc>
        <w:tc>
          <w:tcPr>
            <w:tcW w:w="6087" w:type="dxa"/>
          </w:tcPr>
          <w:p w14:paraId="3103AEE1" w14:textId="77777777" w:rsidR="009D717D" w:rsidRDefault="009D717D" w:rsidP="009D717D">
            <w:proofErr w:type="spellStart"/>
            <w:proofErr w:type="gramStart"/>
            <w:r w:rsidRPr="00F97BE1">
              <w:rPr>
                <w:rFonts w:ascii="Courier New" w:eastAsia="Times New Roman" w:hAnsi="Courier New" w:cs="Courier New"/>
                <w:sz w:val="20"/>
                <w:szCs w:val="20"/>
              </w:rPr>
              <w:t>window.location</w:t>
            </w:r>
            <w:proofErr w:type="spellEnd"/>
            <w:proofErr w:type="gramEnd"/>
            <w:r w:rsidRPr="00F97BE1">
              <w:rPr>
                <w:rFonts w:ascii="Courier New" w:eastAsia="Times New Roman" w:hAnsi="Courier New" w:cs="Courier New"/>
                <w:sz w:val="20"/>
                <w:szCs w:val="20"/>
              </w:rPr>
              <w:t xml:space="preserve"> = CONTEXT_PATH + "Home"</w:t>
            </w:r>
          </w:p>
        </w:tc>
      </w:tr>
      <w:tr w:rsidR="009D717D" w14:paraId="316CA6F3" w14:textId="77777777" w:rsidTr="009D717D">
        <w:tc>
          <w:tcPr>
            <w:tcW w:w="1170" w:type="dxa"/>
          </w:tcPr>
          <w:p w14:paraId="65CE59E6" w14:textId="77777777" w:rsidR="009D717D" w:rsidRDefault="009D717D" w:rsidP="009D717D">
            <w:r>
              <w:t>New Text</w:t>
            </w:r>
          </w:p>
        </w:tc>
        <w:tc>
          <w:tcPr>
            <w:tcW w:w="6087" w:type="dxa"/>
          </w:tcPr>
          <w:p w14:paraId="385BB648" w14:textId="77777777" w:rsidR="009D717D" w:rsidRDefault="009D717D" w:rsidP="009D717D">
            <w:proofErr w:type="spellStart"/>
            <w:proofErr w:type="gramStart"/>
            <w:r w:rsidRPr="00F97BE1">
              <w:rPr>
                <w:rFonts w:ascii="Courier New" w:eastAsia="Times New Roman" w:hAnsi="Courier New" w:cs="Courier New"/>
                <w:sz w:val="20"/>
                <w:szCs w:val="20"/>
              </w:rPr>
              <w:t>window.location</w:t>
            </w:r>
            <w:proofErr w:type="spellEnd"/>
            <w:proofErr w:type="gramEnd"/>
            <w:r w:rsidRPr="00F97BE1">
              <w:rPr>
                <w:rFonts w:ascii="Courier New" w:eastAsia="Times New Roman" w:hAnsi="Courier New" w:cs="Courier New"/>
                <w:sz w:val="20"/>
                <w:szCs w:val="20"/>
              </w:rPr>
              <w:t xml:space="preserve"> = CONTEXT_PATH + "kettle/status"</w:t>
            </w:r>
          </w:p>
        </w:tc>
      </w:tr>
    </w:tbl>
    <w:p w14:paraId="304D73FF" w14:textId="77777777" w:rsidR="00011C8C" w:rsidRDefault="00F97BE1" w:rsidP="004B58B1">
      <w:pPr>
        <w:pStyle w:val="ListParagraph"/>
        <w:numPr>
          <w:ilvl w:val="0"/>
          <w:numId w:val="9"/>
        </w:numPr>
      </w:pPr>
      <w:r w:rsidRPr="00F97BE1">
        <w:t>Save and close the </w:t>
      </w:r>
      <w:r w:rsidRPr="00011C8C">
        <w:rPr>
          <w:rFonts w:ascii="Courier New" w:hAnsi="Courier New" w:cs="Courier New"/>
          <w:color w:val="666666"/>
          <w:sz w:val="20"/>
          <w:szCs w:val="20"/>
        </w:rPr>
        <w:t>licenseManagerAdmin.js</w:t>
      </w:r>
      <w:r w:rsidRPr="00F97BE1">
        <w:t> file.</w:t>
      </w:r>
    </w:p>
    <w:p w14:paraId="2667CE90" w14:textId="77777777" w:rsidR="00F97BE1" w:rsidRPr="00F97BE1" w:rsidRDefault="00F97BE1" w:rsidP="004B58B1">
      <w:pPr>
        <w:pStyle w:val="ListParagraph"/>
        <w:numPr>
          <w:ilvl w:val="0"/>
          <w:numId w:val="9"/>
        </w:numPr>
      </w:pPr>
      <w:r w:rsidRPr="00F97BE1">
        <w:t>If you modified any of the following system configuration files in the </w:t>
      </w:r>
      <w:proofErr w:type="spellStart"/>
      <w:r w:rsidRPr="00011C8C">
        <w:rPr>
          <w:rFonts w:ascii="Courier New" w:hAnsi="Courier New" w:cs="Courier New"/>
          <w:color w:val="666666"/>
          <w:sz w:val="20"/>
          <w:szCs w:val="20"/>
        </w:rPr>
        <w:t>pentaho</w:t>
      </w:r>
      <w:proofErr w:type="spellEnd"/>
      <w:r w:rsidRPr="00011C8C">
        <w:rPr>
          <w:rFonts w:ascii="Courier New" w:hAnsi="Courier New" w:cs="Courier New"/>
          <w:color w:val="666666"/>
          <w:sz w:val="20"/>
          <w:szCs w:val="20"/>
        </w:rPr>
        <w:t>-solutions/system</w:t>
      </w:r>
      <w:r w:rsidRPr="00F97BE1">
        <w:t> folder of your previous installation, these modifications must be applied to the same Pentaho 7.0 files:</w:t>
      </w:r>
    </w:p>
    <w:p w14:paraId="776C2461" w14:textId="77777777" w:rsidR="00011C8C" w:rsidRPr="00011C8C" w:rsidRDefault="00F97BE1" w:rsidP="004B58B1">
      <w:pPr>
        <w:pStyle w:val="ListParagraph"/>
        <w:numPr>
          <w:ilvl w:val="0"/>
          <w:numId w:val="10"/>
        </w:numPr>
        <w:rPr>
          <w:rFonts w:ascii="Courier New" w:hAnsi="Courier New" w:cs="Courier New"/>
          <w:color w:val="333333"/>
          <w:sz w:val="20"/>
          <w:szCs w:val="20"/>
        </w:rPr>
      </w:pPr>
      <w:r w:rsidRPr="00011C8C">
        <w:rPr>
          <w:rFonts w:ascii="Courier New" w:hAnsi="Courier New" w:cs="Courier New"/>
          <w:sz w:val="20"/>
          <w:szCs w:val="20"/>
        </w:rPr>
        <w:t>jackrabbit/repository.xml</w:t>
      </w:r>
    </w:p>
    <w:p w14:paraId="0ABC94AD" w14:textId="77777777" w:rsidR="00011C8C" w:rsidRPr="00011C8C" w:rsidRDefault="00F97BE1" w:rsidP="004B58B1">
      <w:pPr>
        <w:pStyle w:val="ListParagraph"/>
        <w:numPr>
          <w:ilvl w:val="0"/>
          <w:numId w:val="10"/>
        </w:numPr>
        <w:rPr>
          <w:rFonts w:ascii="Courier New" w:hAnsi="Courier New" w:cs="Courier New"/>
          <w:color w:val="333333"/>
          <w:sz w:val="20"/>
          <w:szCs w:val="20"/>
        </w:rPr>
      </w:pPr>
      <w:proofErr w:type="spellStart"/>
      <w:r w:rsidRPr="00011C8C">
        <w:rPr>
          <w:rFonts w:ascii="Courier New" w:eastAsia="Times New Roman" w:hAnsi="Courier New" w:cs="Courier New"/>
          <w:color w:val="666666"/>
          <w:sz w:val="20"/>
          <w:szCs w:val="20"/>
        </w:rPr>
        <w:t>applicationContext-logging.xml.original</w:t>
      </w:r>
      <w:proofErr w:type="spellEnd"/>
    </w:p>
    <w:p w14:paraId="7FA07900" w14:textId="77777777" w:rsidR="00011C8C" w:rsidRPr="00011C8C" w:rsidRDefault="00F97BE1" w:rsidP="004B58B1">
      <w:pPr>
        <w:pStyle w:val="ListParagraph"/>
        <w:numPr>
          <w:ilvl w:val="0"/>
          <w:numId w:val="10"/>
        </w:numPr>
        <w:rPr>
          <w:rFonts w:ascii="Courier New" w:hAnsi="Courier New" w:cs="Courier New"/>
          <w:color w:val="333333"/>
          <w:sz w:val="20"/>
          <w:szCs w:val="20"/>
        </w:rPr>
      </w:pPr>
      <w:proofErr w:type="spellStart"/>
      <w:r w:rsidRPr="00011C8C">
        <w:rPr>
          <w:rFonts w:ascii="Courier New" w:eastAsia="Times New Roman" w:hAnsi="Courier New" w:cs="Courier New"/>
          <w:color w:val="666666"/>
          <w:sz w:val="20"/>
          <w:szCs w:val="20"/>
        </w:rPr>
        <w:t>applicationContext</w:t>
      </w:r>
      <w:proofErr w:type="spellEnd"/>
      <w:r w:rsidRPr="00011C8C">
        <w:rPr>
          <w:rFonts w:ascii="Courier New" w:eastAsia="Times New Roman" w:hAnsi="Courier New" w:cs="Courier New"/>
          <w:color w:val="666666"/>
          <w:sz w:val="20"/>
          <w:szCs w:val="20"/>
        </w:rPr>
        <w:t>-</w:t>
      </w:r>
      <w:proofErr w:type="spellStart"/>
      <w:r w:rsidRPr="00011C8C">
        <w:rPr>
          <w:rFonts w:ascii="Courier New" w:eastAsia="Times New Roman" w:hAnsi="Courier New" w:cs="Courier New"/>
          <w:color w:val="666666"/>
          <w:sz w:val="20"/>
          <w:szCs w:val="20"/>
        </w:rPr>
        <w:t>pentaho</w:t>
      </w:r>
      <w:proofErr w:type="spellEnd"/>
      <w:r w:rsidRPr="00011C8C">
        <w:rPr>
          <w:rFonts w:ascii="Courier New" w:eastAsia="Times New Roman" w:hAnsi="Courier New" w:cs="Courier New"/>
          <w:color w:val="666666"/>
          <w:sz w:val="20"/>
          <w:szCs w:val="20"/>
        </w:rPr>
        <w:t>-security-</w:t>
      </w:r>
      <w:proofErr w:type="spellStart"/>
      <w:r w:rsidRPr="00011C8C">
        <w:rPr>
          <w:rFonts w:ascii="Courier New" w:eastAsia="Times New Roman" w:hAnsi="Courier New" w:cs="Courier New"/>
          <w:color w:val="666666"/>
          <w:sz w:val="20"/>
          <w:szCs w:val="20"/>
        </w:rPr>
        <w:t>jackrabbit.xml.original</w:t>
      </w:r>
      <w:proofErr w:type="spellEnd"/>
    </w:p>
    <w:p w14:paraId="4A4EF221" w14:textId="77777777" w:rsidR="00011C8C" w:rsidRPr="00011C8C" w:rsidRDefault="00F97BE1" w:rsidP="004B58B1">
      <w:pPr>
        <w:pStyle w:val="ListParagraph"/>
        <w:numPr>
          <w:ilvl w:val="0"/>
          <w:numId w:val="10"/>
        </w:numPr>
        <w:rPr>
          <w:rFonts w:ascii="Courier New" w:hAnsi="Courier New" w:cs="Courier New"/>
          <w:color w:val="333333"/>
          <w:sz w:val="20"/>
          <w:szCs w:val="20"/>
        </w:rPr>
      </w:pPr>
      <w:proofErr w:type="spellStart"/>
      <w:r w:rsidRPr="00011C8C">
        <w:rPr>
          <w:rFonts w:ascii="Courier New" w:eastAsia="Times New Roman" w:hAnsi="Courier New" w:cs="Courier New"/>
          <w:color w:val="666666"/>
          <w:sz w:val="20"/>
          <w:szCs w:val="20"/>
        </w:rPr>
        <w:t>applicationContext</w:t>
      </w:r>
      <w:proofErr w:type="spellEnd"/>
      <w:r w:rsidRPr="00011C8C">
        <w:rPr>
          <w:rFonts w:ascii="Courier New" w:eastAsia="Times New Roman" w:hAnsi="Courier New" w:cs="Courier New"/>
          <w:color w:val="666666"/>
          <w:sz w:val="20"/>
          <w:szCs w:val="20"/>
        </w:rPr>
        <w:t>-</w:t>
      </w:r>
      <w:proofErr w:type="spellStart"/>
      <w:r w:rsidRPr="00011C8C">
        <w:rPr>
          <w:rFonts w:ascii="Courier New" w:eastAsia="Times New Roman" w:hAnsi="Courier New" w:cs="Courier New"/>
          <w:color w:val="666666"/>
          <w:sz w:val="20"/>
          <w:szCs w:val="20"/>
        </w:rPr>
        <w:t>pentaho</w:t>
      </w:r>
      <w:proofErr w:type="spellEnd"/>
      <w:r w:rsidRPr="00011C8C">
        <w:rPr>
          <w:rFonts w:ascii="Courier New" w:eastAsia="Times New Roman" w:hAnsi="Courier New" w:cs="Courier New"/>
          <w:color w:val="666666"/>
          <w:sz w:val="20"/>
          <w:szCs w:val="20"/>
        </w:rPr>
        <w:t>-security-</w:t>
      </w:r>
      <w:proofErr w:type="spellStart"/>
      <w:r w:rsidRPr="00011C8C">
        <w:rPr>
          <w:rFonts w:ascii="Courier New" w:eastAsia="Times New Roman" w:hAnsi="Courier New" w:cs="Courier New"/>
          <w:color w:val="666666"/>
          <w:sz w:val="20"/>
          <w:szCs w:val="20"/>
        </w:rPr>
        <w:t>jdbc.xml.original</w:t>
      </w:r>
      <w:proofErr w:type="spellEnd"/>
    </w:p>
    <w:p w14:paraId="51ABC304" w14:textId="77777777" w:rsidR="00011C8C" w:rsidRPr="00011C8C" w:rsidRDefault="00F97BE1" w:rsidP="004B58B1">
      <w:pPr>
        <w:pStyle w:val="ListParagraph"/>
        <w:numPr>
          <w:ilvl w:val="0"/>
          <w:numId w:val="10"/>
        </w:numPr>
        <w:rPr>
          <w:rFonts w:ascii="Courier New" w:hAnsi="Courier New" w:cs="Courier New"/>
          <w:color w:val="333333"/>
          <w:sz w:val="20"/>
          <w:szCs w:val="20"/>
        </w:rPr>
      </w:pPr>
      <w:proofErr w:type="spellStart"/>
      <w:r w:rsidRPr="00011C8C">
        <w:rPr>
          <w:rFonts w:ascii="Courier New" w:eastAsia="Times New Roman" w:hAnsi="Courier New" w:cs="Courier New"/>
          <w:color w:val="666666"/>
          <w:sz w:val="20"/>
          <w:szCs w:val="20"/>
        </w:rPr>
        <w:t>applicationContext</w:t>
      </w:r>
      <w:proofErr w:type="spellEnd"/>
      <w:r w:rsidRPr="00011C8C">
        <w:rPr>
          <w:rFonts w:ascii="Courier New" w:eastAsia="Times New Roman" w:hAnsi="Courier New" w:cs="Courier New"/>
          <w:color w:val="666666"/>
          <w:sz w:val="20"/>
          <w:szCs w:val="20"/>
        </w:rPr>
        <w:t>-</w:t>
      </w:r>
      <w:proofErr w:type="spellStart"/>
      <w:r w:rsidRPr="00011C8C">
        <w:rPr>
          <w:rFonts w:ascii="Courier New" w:eastAsia="Times New Roman" w:hAnsi="Courier New" w:cs="Courier New"/>
          <w:color w:val="666666"/>
          <w:sz w:val="20"/>
          <w:szCs w:val="20"/>
        </w:rPr>
        <w:t>pentaho</w:t>
      </w:r>
      <w:proofErr w:type="spellEnd"/>
      <w:r w:rsidRPr="00011C8C">
        <w:rPr>
          <w:rFonts w:ascii="Courier New" w:eastAsia="Times New Roman" w:hAnsi="Courier New" w:cs="Courier New"/>
          <w:color w:val="666666"/>
          <w:sz w:val="20"/>
          <w:szCs w:val="20"/>
        </w:rPr>
        <w:t>-security-</w:t>
      </w:r>
      <w:proofErr w:type="spellStart"/>
      <w:r w:rsidRPr="00011C8C">
        <w:rPr>
          <w:rFonts w:ascii="Courier New" w:eastAsia="Times New Roman" w:hAnsi="Courier New" w:cs="Courier New"/>
          <w:color w:val="666666"/>
          <w:sz w:val="20"/>
          <w:szCs w:val="20"/>
        </w:rPr>
        <w:t>ldap.xml.original</w:t>
      </w:r>
      <w:proofErr w:type="spellEnd"/>
    </w:p>
    <w:p w14:paraId="456540ED" w14:textId="77777777" w:rsidR="00011C8C" w:rsidRPr="00011C8C" w:rsidRDefault="00F97BE1" w:rsidP="004B58B1">
      <w:pPr>
        <w:pStyle w:val="ListParagraph"/>
        <w:numPr>
          <w:ilvl w:val="0"/>
          <w:numId w:val="10"/>
        </w:numPr>
        <w:rPr>
          <w:rFonts w:ascii="Courier New" w:hAnsi="Courier New" w:cs="Courier New"/>
          <w:color w:val="333333"/>
          <w:sz w:val="20"/>
          <w:szCs w:val="20"/>
        </w:rPr>
      </w:pPr>
      <w:proofErr w:type="spellStart"/>
      <w:r w:rsidRPr="00011C8C">
        <w:rPr>
          <w:rFonts w:ascii="Courier New" w:eastAsia="Times New Roman" w:hAnsi="Courier New" w:cs="Courier New"/>
          <w:color w:val="666666"/>
          <w:sz w:val="20"/>
          <w:szCs w:val="20"/>
        </w:rPr>
        <w:t>applicationContext</w:t>
      </w:r>
      <w:proofErr w:type="spellEnd"/>
      <w:r w:rsidRPr="00011C8C">
        <w:rPr>
          <w:rFonts w:ascii="Courier New" w:eastAsia="Times New Roman" w:hAnsi="Courier New" w:cs="Courier New"/>
          <w:color w:val="666666"/>
          <w:sz w:val="20"/>
          <w:szCs w:val="20"/>
        </w:rPr>
        <w:t>-</w:t>
      </w:r>
      <w:proofErr w:type="spellStart"/>
      <w:r w:rsidRPr="00011C8C">
        <w:rPr>
          <w:rFonts w:ascii="Courier New" w:eastAsia="Times New Roman" w:hAnsi="Courier New" w:cs="Courier New"/>
          <w:color w:val="666666"/>
          <w:sz w:val="20"/>
          <w:szCs w:val="20"/>
        </w:rPr>
        <w:t>pentaho</w:t>
      </w:r>
      <w:proofErr w:type="spellEnd"/>
      <w:r w:rsidRPr="00011C8C">
        <w:rPr>
          <w:rFonts w:ascii="Courier New" w:eastAsia="Times New Roman" w:hAnsi="Courier New" w:cs="Courier New"/>
          <w:color w:val="666666"/>
          <w:sz w:val="20"/>
          <w:szCs w:val="20"/>
        </w:rPr>
        <w:t>-security-</w:t>
      </w:r>
      <w:proofErr w:type="spellStart"/>
      <w:r w:rsidRPr="00011C8C">
        <w:rPr>
          <w:rFonts w:ascii="Courier New" w:eastAsia="Times New Roman" w:hAnsi="Courier New" w:cs="Courier New"/>
          <w:color w:val="666666"/>
          <w:sz w:val="20"/>
          <w:szCs w:val="20"/>
        </w:rPr>
        <w:t>memory.xml.original</w:t>
      </w:r>
      <w:proofErr w:type="spellEnd"/>
    </w:p>
    <w:p w14:paraId="5878A115" w14:textId="77777777" w:rsidR="00011C8C" w:rsidRPr="00011C8C" w:rsidRDefault="00F97BE1" w:rsidP="004B58B1">
      <w:pPr>
        <w:pStyle w:val="ListParagraph"/>
        <w:numPr>
          <w:ilvl w:val="0"/>
          <w:numId w:val="10"/>
        </w:numPr>
        <w:rPr>
          <w:rFonts w:ascii="Courier New" w:hAnsi="Courier New" w:cs="Courier New"/>
          <w:color w:val="333333"/>
          <w:sz w:val="20"/>
          <w:szCs w:val="20"/>
        </w:rPr>
      </w:pPr>
      <w:proofErr w:type="spellStart"/>
      <w:r w:rsidRPr="00011C8C">
        <w:rPr>
          <w:rFonts w:ascii="Courier New" w:eastAsia="Times New Roman" w:hAnsi="Courier New" w:cs="Courier New"/>
          <w:color w:val="666666"/>
          <w:sz w:val="20"/>
          <w:szCs w:val="20"/>
        </w:rPr>
        <w:t>applicationContext</w:t>
      </w:r>
      <w:proofErr w:type="spellEnd"/>
      <w:r w:rsidRPr="00011C8C">
        <w:rPr>
          <w:rFonts w:ascii="Courier New" w:eastAsia="Times New Roman" w:hAnsi="Courier New" w:cs="Courier New"/>
          <w:color w:val="666666"/>
          <w:sz w:val="20"/>
          <w:szCs w:val="20"/>
        </w:rPr>
        <w:t>-spring-security-</w:t>
      </w:r>
      <w:proofErr w:type="spellStart"/>
      <w:r w:rsidRPr="00011C8C">
        <w:rPr>
          <w:rFonts w:ascii="Courier New" w:eastAsia="Times New Roman" w:hAnsi="Courier New" w:cs="Courier New"/>
          <w:color w:val="666666"/>
          <w:sz w:val="20"/>
          <w:szCs w:val="20"/>
        </w:rPr>
        <w:t>cas.xml.original</w:t>
      </w:r>
      <w:proofErr w:type="spellEnd"/>
    </w:p>
    <w:p w14:paraId="26C88C6E" w14:textId="77777777" w:rsidR="00011C8C" w:rsidRPr="00011C8C" w:rsidRDefault="00F97BE1" w:rsidP="004B58B1">
      <w:pPr>
        <w:pStyle w:val="ListParagraph"/>
        <w:numPr>
          <w:ilvl w:val="0"/>
          <w:numId w:val="10"/>
        </w:numPr>
        <w:rPr>
          <w:rFonts w:ascii="Courier New" w:hAnsi="Courier New" w:cs="Courier New"/>
          <w:color w:val="333333"/>
          <w:sz w:val="20"/>
          <w:szCs w:val="20"/>
        </w:rPr>
      </w:pPr>
      <w:proofErr w:type="spellStart"/>
      <w:r w:rsidRPr="00011C8C">
        <w:rPr>
          <w:rFonts w:ascii="Courier New" w:eastAsia="Times New Roman" w:hAnsi="Courier New" w:cs="Courier New"/>
          <w:color w:val="666666"/>
          <w:sz w:val="20"/>
          <w:szCs w:val="20"/>
        </w:rPr>
        <w:t>applicationContext</w:t>
      </w:r>
      <w:proofErr w:type="spellEnd"/>
      <w:r w:rsidRPr="00011C8C">
        <w:rPr>
          <w:rFonts w:ascii="Courier New" w:eastAsia="Times New Roman" w:hAnsi="Courier New" w:cs="Courier New"/>
          <w:color w:val="666666"/>
          <w:sz w:val="20"/>
          <w:szCs w:val="20"/>
        </w:rPr>
        <w:t>-spring-security-</w:t>
      </w:r>
      <w:proofErr w:type="spellStart"/>
      <w:r w:rsidRPr="00011C8C">
        <w:rPr>
          <w:rFonts w:ascii="Courier New" w:eastAsia="Times New Roman" w:hAnsi="Courier New" w:cs="Courier New"/>
          <w:color w:val="666666"/>
          <w:sz w:val="20"/>
          <w:szCs w:val="20"/>
        </w:rPr>
        <w:t>jackrabbit.xml.original</w:t>
      </w:r>
      <w:proofErr w:type="spellEnd"/>
    </w:p>
    <w:p w14:paraId="76C01DB7" w14:textId="77777777" w:rsidR="00011C8C" w:rsidRPr="00011C8C" w:rsidRDefault="00F97BE1" w:rsidP="004B58B1">
      <w:pPr>
        <w:pStyle w:val="ListParagraph"/>
        <w:numPr>
          <w:ilvl w:val="0"/>
          <w:numId w:val="10"/>
        </w:numPr>
        <w:rPr>
          <w:rFonts w:ascii="Courier New" w:hAnsi="Courier New" w:cs="Courier New"/>
          <w:color w:val="333333"/>
          <w:sz w:val="20"/>
          <w:szCs w:val="20"/>
        </w:rPr>
      </w:pPr>
      <w:proofErr w:type="spellStart"/>
      <w:r w:rsidRPr="00011C8C">
        <w:rPr>
          <w:rFonts w:ascii="Courier New" w:eastAsia="Times New Roman" w:hAnsi="Courier New" w:cs="Courier New"/>
          <w:color w:val="666666"/>
          <w:sz w:val="20"/>
          <w:szCs w:val="20"/>
        </w:rPr>
        <w:t>applicationContext</w:t>
      </w:r>
      <w:proofErr w:type="spellEnd"/>
      <w:r w:rsidRPr="00011C8C">
        <w:rPr>
          <w:rFonts w:ascii="Courier New" w:eastAsia="Times New Roman" w:hAnsi="Courier New" w:cs="Courier New"/>
          <w:color w:val="666666"/>
          <w:sz w:val="20"/>
          <w:szCs w:val="20"/>
        </w:rPr>
        <w:t>-spring-security-</w:t>
      </w:r>
      <w:proofErr w:type="spellStart"/>
      <w:r w:rsidRPr="00011C8C">
        <w:rPr>
          <w:rFonts w:ascii="Courier New" w:eastAsia="Times New Roman" w:hAnsi="Courier New" w:cs="Courier New"/>
          <w:color w:val="666666"/>
          <w:sz w:val="20"/>
          <w:szCs w:val="20"/>
        </w:rPr>
        <w:t>jdbc.xml.original</w:t>
      </w:r>
      <w:proofErr w:type="spellEnd"/>
    </w:p>
    <w:p w14:paraId="4340F9CE" w14:textId="77777777" w:rsidR="00011C8C" w:rsidRPr="00011C8C" w:rsidRDefault="00F97BE1" w:rsidP="004B58B1">
      <w:pPr>
        <w:pStyle w:val="ListParagraph"/>
        <w:numPr>
          <w:ilvl w:val="0"/>
          <w:numId w:val="10"/>
        </w:numPr>
        <w:rPr>
          <w:rFonts w:ascii="Courier New" w:hAnsi="Courier New" w:cs="Courier New"/>
          <w:color w:val="333333"/>
          <w:sz w:val="20"/>
          <w:szCs w:val="20"/>
        </w:rPr>
      </w:pPr>
      <w:proofErr w:type="spellStart"/>
      <w:r w:rsidRPr="00011C8C">
        <w:rPr>
          <w:rFonts w:ascii="Courier New" w:eastAsia="Times New Roman" w:hAnsi="Courier New" w:cs="Courier New"/>
          <w:color w:val="666666"/>
          <w:sz w:val="20"/>
          <w:szCs w:val="20"/>
        </w:rPr>
        <w:t>applicationContext</w:t>
      </w:r>
      <w:proofErr w:type="spellEnd"/>
      <w:r w:rsidRPr="00011C8C">
        <w:rPr>
          <w:rFonts w:ascii="Courier New" w:eastAsia="Times New Roman" w:hAnsi="Courier New" w:cs="Courier New"/>
          <w:color w:val="666666"/>
          <w:sz w:val="20"/>
          <w:szCs w:val="20"/>
        </w:rPr>
        <w:t>-spring-security-</w:t>
      </w:r>
      <w:proofErr w:type="spellStart"/>
      <w:r w:rsidRPr="00011C8C">
        <w:rPr>
          <w:rFonts w:ascii="Courier New" w:eastAsia="Times New Roman" w:hAnsi="Courier New" w:cs="Courier New"/>
          <w:color w:val="666666"/>
          <w:sz w:val="20"/>
          <w:szCs w:val="20"/>
        </w:rPr>
        <w:t>ldap.xml.original</w:t>
      </w:r>
      <w:proofErr w:type="spellEnd"/>
    </w:p>
    <w:p w14:paraId="2EBC2549" w14:textId="77777777" w:rsidR="00011C8C" w:rsidRPr="00011C8C" w:rsidRDefault="00F97BE1" w:rsidP="004B58B1">
      <w:pPr>
        <w:pStyle w:val="ListParagraph"/>
        <w:numPr>
          <w:ilvl w:val="0"/>
          <w:numId w:val="10"/>
        </w:numPr>
        <w:rPr>
          <w:rFonts w:ascii="Courier New" w:hAnsi="Courier New" w:cs="Courier New"/>
          <w:color w:val="333333"/>
          <w:sz w:val="20"/>
          <w:szCs w:val="20"/>
        </w:rPr>
      </w:pPr>
      <w:proofErr w:type="spellStart"/>
      <w:r w:rsidRPr="00011C8C">
        <w:rPr>
          <w:rFonts w:ascii="Courier New" w:eastAsia="Times New Roman" w:hAnsi="Courier New" w:cs="Courier New"/>
          <w:color w:val="666666"/>
          <w:sz w:val="20"/>
          <w:szCs w:val="20"/>
        </w:rPr>
        <w:t>applicationContext</w:t>
      </w:r>
      <w:proofErr w:type="spellEnd"/>
      <w:r w:rsidRPr="00011C8C">
        <w:rPr>
          <w:rFonts w:ascii="Courier New" w:eastAsia="Times New Roman" w:hAnsi="Courier New" w:cs="Courier New"/>
          <w:color w:val="666666"/>
          <w:sz w:val="20"/>
          <w:szCs w:val="20"/>
        </w:rPr>
        <w:t>-spring-security-</w:t>
      </w:r>
      <w:proofErr w:type="spellStart"/>
      <w:r w:rsidRPr="00011C8C">
        <w:rPr>
          <w:rFonts w:ascii="Courier New" w:eastAsia="Times New Roman" w:hAnsi="Courier New" w:cs="Courier New"/>
          <w:color w:val="666666"/>
          <w:sz w:val="20"/>
          <w:szCs w:val="20"/>
        </w:rPr>
        <w:t>memory.xml.original</w:t>
      </w:r>
      <w:proofErr w:type="spellEnd"/>
    </w:p>
    <w:p w14:paraId="02EF2602" w14:textId="77777777" w:rsidR="00011C8C" w:rsidRPr="00011C8C" w:rsidRDefault="00F97BE1" w:rsidP="004B58B1">
      <w:pPr>
        <w:pStyle w:val="ListParagraph"/>
        <w:numPr>
          <w:ilvl w:val="0"/>
          <w:numId w:val="10"/>
        </w:numPr>
        <w:rPr>
          <w:rFonts w:ascii="Courier New" w:hAnsi="Courier New" w:cs="Courier New"/>
          <w:color w:val="333333"/>
          <w:sz w:val="20"/>
          <w:szCs w:val="20"/>
        </w:rPr>
      </w:pPr>
      <w:proofErr w:type="spellStart"/>
      <w:r w:rsidRPr="00011C8C">
        <w:rPr>
          <w:rFonts w:ascii="Courier New" w:eastAsia="Times New Roman" w:hAnsi="Courier New" w:cs="Courier New"/>
          <w:color w:val="666666"/>
          <w:sz w:val="20"/>
          <w:szCs w:val="20"/>
        </w:rPr>
        <w:t>applicationContext</w:t>
      </w:r>
      <w:proofErr w:type="spellEnd"/>
      <w:r w:rsidRPr="00011C8C">
        <w:rPr>
          <w:rFonts w:ascii="Courier New" w:eastAsia="Times New Roman" w:hAnsi="Courier New" w:cs="Courier New"/>
          <w:color w:val="666666"/>
          <w:sz w:val="20"/>
          <w:szCs w:val="20"/>
        </w:rPr>
        <w:t>-spring-security-</w:t>
      </w:r>
      <w:proofErr w:type="spellStart"/>
      <w:r w:rsidRPr="00011C8C">
        <w:rPr>
          <w:rFonts w:ascii="Courier New" w:eastAsia="Times New Roman" w:hAnsi="Courier New" w:cs="Courier New"/>
          <w:color w:val="666666"/>
          <w:sz w:val="20"/>
          <w:szCs w:val="20"/>
        </w:rPr>
        <w:t>superuser.xml.original</w:t>
      </w:r>
      <w:proofErr w:type="spellEnd"/>
    </w:p>
    <w:p w14:paraId="2B91CEF4" w14:textId="77777777" w:rsidR="00011C8C" w:rsidRPr="00011C8C" w:rsidRDefault="00F97BE1" w:rsidP="004B58B1">
      <w:pPr>
        <w:pStyle w:val="ListParagraph"/>
        <w:numPr>
          <w:ilvl w:val="0"/>
          <w:numId w:val="10"/>
        </w:numPr>
        <w:rPr>
          <w:rFonts w:ascii="Courier New" w:hAnsi="Courier New" w:cs="Courier New"/>
          <w:color w:val="333333"/>
          <w:sz w:val="20"/>
          <w:szCs w:val="20"/>
        </w:rPr>
      </w:pPr>
      <w:proofErr w:type="spellStart"/>
      <w:r w:rsidRPr="00011C8C">
        <w:rPr>
          <w:rFonts w:ascii="Courier New" w:eastAsia="Times New Roman" w:hAnsi="Courier New" w:cs="Courier New"/>
          <w:color w:val="666666"/>
          <w:sz w:val="20"/>
          <w:szCs w:val="20"/>
        </w:rPr>
        <w:t>applicationContext</w:t>
      </w:r>
      <w:proofErr w:type="spellEnd"/>
      <w:r w:rsidRPr="00011C8C">
        <w:rPr>
          <w:rFonts w:ascii="Courier New" w:eastAsia="Times New Roman" w:hAnsi="Courier New" w:cs="Courier New"/>
          <w:color w:val="666666"/>
          <w:sz w:val="20"/>
          <w:szCs w:val="20"/>
        </w:rPr>
        <w:t>-spring-</w:t>
      </w:r>
      <w:proofErr w:type="spellStart"/>
      <w:r w:rsidRPr="00011C8C">
        <w:rPr>
          <w:rFonts w:ascii="Courier New" w:eastAsia="Times New Roman" w:hAnsi="Courier New" w:cs="Courier New"/>
          <w:color w:val="666666"/>
          <w:sz w:val="20"/>
          <w:szCs w:val="20"/>
        </w:rPr>
        <w:t>security.xml.original</w:t>
      </w:r>
      <w:proofErr w:type="spellEnd"/>
    </w:p>
    <w:p w14:paraId="13BD3146" w14:textId="77777777" w:rsidR="00011C8C" w:rsidRPr="00011C8C" w:rsidRDefault="00F97BE1" w:rsidP="004B58B1">
      <w:pPr>
        <w:pStyle w:val="ListParagraph"/>
        <w:numPr>
          <w:ilvl w:val="0"/>
          <w:numId w:val="10"/>
        </w:numPr>
        <w:rPr>
          <w:rFonts w:ascii="Courier New" w:hAnsi="Courier New" w:cs="Courier New"/>
          <w:color w:val="333333"/>
          <w:sz w:val="20"/>
          <w:szCs w:val="20"/>
        </w:rPr>
      </w:pPr>
      <w:proofErr w:type="spellStart"/>
      <w:r w:rsidRPr="00011C8C">
        <w:rPr>
          <w:rFonts w:ascii="Courier New" w:eastAsia="Times New Roman" w:hAnsi="Courier New" w:cs="Courier New"/>
          <w:color w:val="666666"/>
          <w:sz w:val="20"/>
          <w:szCs w:val="20"/>
        </w:rPr>
        <w:t>pentahoObjects.spring.xml.original</w:t>
      </w:r>
      <w:proofErr w:type="spellEnd"/>
    </w:p>
    <w:p w14:paraId="5C18119C" w14:textId="77777777" w:rsidR="00011C8C" w:rsidRPr="00011C8C" w:rsidRDefault="00F97BE1" w:rsidP="004B58B1">
      <w:pPr>
        <w:pStyle w:val="ListParagraph"/>
        <w:numPr>
          <w:ilvl w:val="0"/>
          <w:numId w:val="10"/>
        </w:numPr>
        <w:rPr>
          <w:rFonts w:ascii="Courier New" w:hAnsi="Courier New" w:cs="Courier New"/>
          <w:color w:val="333333"/>
          <w:sz w:val="20"/>
          <w:szCs w:val="20"/>
        </w:rPr>
      </w:pPr>
      <w:proofErr w:type="spellStart"/>
      <w:r w:rsidRPr="00011C8C">
        <w:rPr>
          <w:rFonts w:ascii="Courier New" w:eastAsia="Times New Roman" w:hAnsi="Courier New" w:cs="Courier New"/>
          <w:color w:val="666666"/>
          <w:sz w:val="20"/>
          <w:szCs w:val="20"/>
        </w:rPr>
        <w:t>pentahoServices.spring.xml.original</w:t>
      </w:r>
      <w:proofErr w:type="spellEnd"/>
    </w:p>
    <w:p w14:paraId="22687CF1" w14:textId="77777777" w:rsidR="00011C8C" w:rsidRPr="00011C8C" w:rsidRDefault="00F97BE1" w:rsidP="004B58B1">
      <w:pPr>
        <w:pStyle w:val="ListParagraph"/>
        <w:numPr>
          <w:ilvl w:val="0"/>
          <w:numId w:val="10"/>
        </w:numPr>
        <w:rPr>
          <w:rFonts w:ascii="Courier New" w:hAnsi="Courier New" w:cs="Courier New"/>
          <w:color w:val="333333"/>
          <w:sz w:val="20"/>
          <w:szCs w:val="20"/>
        </w:rPr>
      </w:pPr>
      <w:proofErr w:type="spellStart"/>
      <w:proofErr w:type="gramStart"/>
      <w:r w:rsidRPr="00011C8C">
        <w:rPr>
          <w:rFonts w:ascii="Courier New" w:eastAsia="Times New Roman" w:hAnsi="Courier New" w:cs="Courier New"/>
          <w:color w:val="666666"/>
          <w:sz w:val="20"/>
          <w:szCs w:val="20"/>
        </w:rPr>
        <w:t>repository.spring.xml.original</w:t>
      </w:r>
      <w:proofErr w:type="spellEnd"/>
      <w:proofErr w:type="gramEnd"/>
    </w:p>
    <w:p w14:paraId="1D8DF947" w14:textId="77777777" w:rsidR="00F97BE1" w:rsidRPr="00011C8C" w:rsidRDefault="00F97BE1" w:rsidP="004B58B1">
      <w:pPr>
        <w:pStyle w:val="ListParagraph"/>
        <w:numPr>
          <w:ilvl w:val="0"/>
          <w:numId w:val="10"/>
        </w:numPr>
        <w:rPr>
          <w:rFonts w:ascii="Courier New" w:hAnsi="Courier New" w:cs="Courier New"/>
          <w:color w:val="333333"/>
          <w:sz w:val="20"/>
          <w:szCs w:val="20"/>
        </w:rPr>
      </w:pPr>
      <w:r w:rsidRPr="00011C8C">
        <w:rPr>
          <w:rFonts w:ascii="Courier New" w:eastAsia="Times New Roman" w:hAnsi="Courier New" w:cs="Courier New"/>
          <w:color w:val="666666"/>
          <w:sz w:val="20"/>
          <w:szCs w:val="20"/>
        </w:rPr>
        <w:t>log4j.xml</w:t>
      </w:r>
      <w:r w:rsidRPr="00011C8C">
        <w:t> – which is located at </w:t>
      </w:r>
      <w:r w:rsidRPr="00011C8C">
        <w:rPr>
          <w:rFonts w:ascii="Courier New" w:hAnsi="Courier New" w:cs="Courier New"/>
          <w:sz w:val="20"/>
          <w:szCs w:val="20"/>
        </w:rPr>
        <w:t>server/pentaho-server/tomcat/webapps/Pentaho/WEB-INF/classes/log4j.xml</w:t>
      </w:r>
    </w:p>
    <w:p w14:paraId="6AA0D675" w14:textId="77777777" w:rsidR="00F97BE1" w:rsidRPr="00011C8C" w:rsidRDefault="00011C8C" w:rsidP="00011C8C">
      <w:pPr>
        <w:ind w:left="720"/>
        <w:rPr>
          <w:i/>
        </w:rPr>
      </w:pPr>
      <w:r w:rsidRPr="00011C8C">
        <w:rPr>
          <w:b/>
          <w:i/>
        </w:rPr>
        <w:lastRenderedPageBreak/>
        <w:t>Note</w:t>
      </w:r>
      <w:r w:rsidRPr="00011C8C">
        <w:rPr>
          <w:i/>
        </w:rPr>
        <w:t xml:space="preserve">: </w:t>
      </w:r>
      <w:r w:rsidR="00F97BE1" w:rsidRPr="00011C8C">
        <w:rPr>
          <w:i/>
        </w:rPr>
        <w:t>The upgrade utility contains a set of spring configuration files in their original 6.1.0.7 state. After the utility scripts run, determine the differences between your 6.1 files and these originals, then apply these changes to the 7.0 configuration files.</w:t>
      </w:r>
    </w:p>
    <w:p w14:paraId="37503327" w14:textId="77777777" w:rsidR="00F97BE1" w:rsidRPr="00F97BE1" w:rsidRDefault="00011C8C" w:rsidP="00011C8C">
      <w:pPr>
        <w:ind w:left="720"/>
      </w:pPr>
      <w:r w:rsidRPr="00011C8C">
        <w:rPr>
          <w:b/>
          <w:i/>
        </w:rPr>
        <w:t>Note</w:t>
      </w:r>
      <w:r w:rsidRPr="00011C8C">
        <w:rPr>
          <w:i/>
        </w:rPr>
        <w:t xml:space="preserve">: </w:t>
      </w:r>
      <w:r w:rsidR="00F97BE1" w:rsidRPr="00011C8C">
        <w:rPr>
          <w:i/>
        </w:rPr>
        <w:t>The </w:t>
      </w:r>
      <w:r w:rsidR="00F97BE1" w:rsidRPr="00011C8C">
        <w:rPr>
          <w:rFonts w:ascii="Courier New" w:hAnsi="Courier New" w:cs="Courier New"/>
          <w:i/>
          <w:color w:val="666666"/>
          <w:sz w:val="20"/>
          <w:szCs w:val="20"/>
        </w:rPr>
        <w:t>jackrabbit/repository.xml</w:t>
      </w:r>
      <w:r w:rsidR="00F97BE1" w:rsidRPr="00011C8C">
        <w:rPr>
          <w:i/>
        </w:rPr>
        <w:t> file contains database connection information. Please ensure this database connection information is properly carried over from your 6.1 version of the repository file into the 7.0 version of the file.</w:t>
      </w:r>
    </w:p>
    <w:commentRangeStart w:id="83"/>
    <w:p w14:paraId="1AC7212F" w14:textId="77777777" w:rsidR="00F97BE1" w:rsidRPr="00F97BE1" w:rsidRDefault="00F97BE1" w:rsidP="004B58B1">
      <w:pPr>
        <w:pStyle w:val="ListParagraph"/>
        <w:numPr>
          <w:ilvl w:val="0"/>
          <w:numId w:val="9"/>
        </w:numPr>
      </w:pPr>
      <w:r w:rsidRPr="00F97BE1">
        <w:fldChar w:fldCharType="begin"/>
      </w:r>
      <w:r w:rsidRPr="00F97BE1">
        <w:instrText xml:space="preserve"> HYPERLINK "https://help.pentaho.com/Documentation/7.0/0H0/Start_and_Stop_the_Pentaho_Server_for_Configuration" \o "Start and Stop the Pentaho Server for Configuration" </w:instrText>
      </w:r>
      <w:r w:rsidRPr="00F97BE1">
        <w:fldChar w:fldCharType="separate"/>
      </w:r>
      <w:r w:rsidRPr="00011C8C">
        <w:rPr>
          <w:color w:val="005DA6"/>
          <w:u w:val="single"/>
        </w:rPr>
        <w:t>Start the DI Server</w:t>
      </w:r>
      <w:r w:rsidRPr="00F97BE1">
        <w:fldChar w:fldCharType="end"/>
      </w:r>
      <w:commentRangeEnd w:id="83"/>
      <w:r w:rsidR="006926B4">
        <w:rPr>
          <w:rStyle w:val="CommentReference"/>
        </w:rPr>
        <w:commentReference w:id="83"/>
      </w:r>
      <w:r w:rsidRPr="00F97BE1">
        <w:t>.</w:t>
      </w:r>
    </w:p>
    <w:p w14:paraId="6450BC86" w14:textId="77777777" w:rsidR="008E648E" w:rsidRPr="00F97BE1" w:rsidRDefault="00F97BE1" w:rsidP="009D717D">
      <w:r w:rsidRPr="00F97BE1">
        <w:t>Make sure not to interrupt the DI Server the first time you start it after restoring your data.</w:t>
      </w:r>
    </w:p>
    <w:sectPr w:rsidR="008E648E" w:rsidRPr="00F97BE1" w:rsidSect="008C3E0F">
      <w:footerReference w:type="default" r:id="rId16"/>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 w:author="David Vandenbelt" w:date="2016-12-06T16:28:00Z" w:initials="DV">
    <w:p w14:paraId="3356B44D" w14:textId="3F410A79" w:rsidR="00EC64C6" w:rsidRDefault="00EC64C6">
      <w:pPr>
        <w:pStyle w:val="CommentText"/>
      </w:pPr>
      <w:r>
        <w:rPr>
          <w:rStyle w:val="CommentReference"/>
        </w:rPr>
        <w:annotationRef/>
      </w:r>
      <w:r>
        <w:t>Where do I go if I did you the installer?</w:t>
      </w:r>
    </w:p>
    <w:p w14:paraId="3D3BA9C9" w14:textId="0826163E" w:rsidR="00447E8C" w:rsidRDefault="00447E8C">
      <w:pPr>
        <w:pStyle w:val="CommentText"/>
      </w:pPr>
    </w:p>
    <w:p w14:paraId="382FF329" w14:textId="573952B0" w:rsidR="00447E8C" w:rsidRPr="00447E8C" w:rsidRDefault="00447E8C" w:rsidP="00447E8C">
      <w:pPr>
        <w:rPr>
          <w:rFonts w:eastAsia="Times New Roman"/>
          <w:color w:val="000000"/>
          <w:sz w:val="21"/>
          <w:szCs w:val="21"/>
        </w:rPr>
      </w:pPr>
      <w:r>
        <w:t>David Kincade indicated “</w:t>
      </w:r>
      <w:r>
        <w:rPr>
          <w:rFonts w:eastAsia="Times New Roman"/>
          <w:color w:val="000000"/>
          <w:sz w:val="21"/>
          <w:szCs w:val="21"/>
        </w:rPr>
        <w:t>I would not extend any note past what is there. If the user did not manually install the server, then they are in a strange situation. I don’t want to write how they should proceed unless there is a need. I also don’t want to make any implications in any way.</w:t>
      </w:r>
      <w:r>
        <w:rPr>
          <w:rFonts w:eastAsia="Times New Roman"/>
          <w:color w:val="000000"/>
          <w:sz w:val="21"/>
          <w:szCs w:val="21"/>
        </w:rPr>
        <w:t xml:space="preserve"> </w:t>
      </w:r>
      <w:r>
        <w:rPr>
          <w:rFonts w:eastAsia="Times New Roman"/>
          <w:color w:val="000000"/>
          <w:sz w:val="21"/>
          <w:szCs w:val="21"/>
        </w:rPr>
        <w:t>We will leave this as a dead end for now (and that is ok).</w:t>
      </w:r>
      <w:r>
        <w:t>”</w:t>
      </w:r>
    </w:p>
  </w:comment>
  <w:comment w:id="51" w:author="David Vandenbelt" w:date="2016-12-02T16:00:00Z" w:initials="DV">
    <w:p w14:paraId="4D1C3B1A" w14:textId="5155A60C" w:rsidR="00DE2801" w:rsidRDefault="00DE2801">
      <w:pPr>
        <w:pStyle w:val="CommentText"/>
      </w:pPr>
      <w:r>
        <w:rPr>
          <w:rStyle w:val="CommentReference"/>
        </w:rPr>
        <w:annotationRef/>
      </w:r>
      <w:r>
        <w:t>Adjust content per pending recommendations by the Rogue One team.</w:t>
      </w:r>
    </w:p>
    <w:p w14:paraId="5DD005CE" w14:textId="4030AD2F" w:rsidR="00996FB8" w:rsidRDefault="00996FB8">
      <w:pPr>
        <w:pStyle w:val="CommentText"/>
      </w:pPr>
    </w:p>
    <w:p w14:paraId="2670BA05" w14:textId="2C6B8F1F" w:rsidR="00996FB8" w:rsidRDefault="00996FB8">
      <w:pPr>
        <w:pStyle w:val="CommentText"/>
      </w:pPr>
      <w:r>
        <w:t>I talked with Pedro T. He indicated the issue is how the reader performed the upgrade process, which followed a non-recommended method. Per Pedro’s suggestion, I sent an e-mail to David Kincade asking if a note should be added.</w:t>
      </w:r>
    </w:p>
    <w:p w14:paraId="355E62E4" w14:textId="22BFC350" w:rsidR="00C607C8" w:rsidRDefault="00C607C8">
      <w:pPr>
        <w:pStyle w:val="CommentText"/>
      </w:pPr>
    </w:p>
    <w:p w14:paraId="31B499AC" w14:textId="567F19C8" w:rsidR="00C607C8" w:rsidRDefault="00C607C8">
      <w:pPr>
        <w:pStyle w:val="CommentText"/>
      </w:pPr>
      <w:r>
        <w:t>David Kincade indicated the note should be added to the top of the article.</w:t>
      </w:r>
    </w:p>
  </w:comment>
  <w:comment w:id="83" w:author="David Vandenbelt" w:date="2016-12-02T16:04:00Z" w:initials="DV">
    <w:p w14:paraId="491411B9" w14:textId="77777777" w:rsidR="006926B4" w:rsidRDefault="006926B4">
      <w:pPr>
        <w:pStyle w:val="CommentText"/>
      </w:pPr>
      <w:r>
        <w:rPr>
          <w:rStyle w:val="CommentReference"/>
        </w:rPr>
        <w:annotationRef/>
      </w:r>
      <w:r>
        <w:rPr>
          <w:rStyle w:val="CommentReference"/>
        </w:rPr>
        <w:annotationRef/>
      </w:r>
      <w:r>
        <w:t>Adjust content per pending recommendations by the Rogue One team.</w:t>
      </w:r>
    </w:p>
    <w:p w14:paraId="79FAA31C" w14:textId="77777777" w:rsidR="00996FB8" w:rsidRDefault="00996FB8">
      <w:pPr>
        <w:pStyle w:val="CommentText"/>
      </w:pPr>
    </w:p>
    <w:p w14:paraId="27F9CA15" w14:textId="77777777" w:rsidR="00996FB8" w:rsidRDefault="00996FB8">
      <w:pPr>
        <w:pStyle w:val="CommentText"/>
      </w:pPr>
      <w:r>
        <w:t>I talked with Pedro T. He indicated the issue is how the reader performed the upgrade process, which followed a non-recommended method. Per Pedro’s suggestion, I sent an e-mail to David Kincade asking if a note should be added.</w:t>
      </w:r>
    </w:p>
    <w:p w14:paraId="14538B3B" w14:textId="77777777" w:rsidR="00C607C8" w:rsidRDefault="00C607C8">
      <w:pPr>
        <w:pStyle w:val="CommentText"/>
      </w:pPr>
    </w:p>
    <w:p w14:paraId="4ACFD03D" w14:textId="0E0B1AF6" w:rsidR="00C607C8" w:rsidRDefault="00C607C8">
      <w:pPr>
        <w:pStyle w:val="CommentText"/>
      </w:pPr>
      <w:r>
        <w:t>David Kincade indicated the note should be added to the top of the article.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2FF329" w15:done="1"/>
  <w15:commentEx w15:paraId="31B499AC" w15:done="1"/>
  <w15:commentEx w15:paraId="4ACFD03D"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5ADEF6" w14:textId="77777777" w:rsidR="004561C1" w:rsidRDefault="004561C1" w:rsidP="00F97BE1">
      <w:pPr>
        <w:spacing w:after="0" w:line="240" w:lineRule="auto"/>
      </w:pPr>
      <w:r>
        <w:separator/>
      </w:r>
    </w:p>
  </w:endnote>
  <w:endnote w:type="continuationSeparator" w:id="0">
    <w:p w14:paraId="52C3D782" w14:textId="77777777" w:rsidR="004561C1" w:rsidRDefault="004561C1" w:rsidP="00F97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6858249"/>
      <w:docPartObj>
        <w:docPartGallery w:val="Page Numbers (Bottom of Page)"/>
        <w:docPartUnique/>
      </w:docPartObj>
    </w:sdtPr>
    <w:sdtEndPr/>
    <w:sdtContent>
      <w:sdt>
        <w:sdtPr>
          <w:id w:val="-1769616900"/>
          <w:docPartObj>
            <w:docPartGallery w:val="Page Numbers (Top of Page)"/>
            <w:docPartUnique/>
          </w:docPartObj>
        </w:sdtPr>
        <w:sdtEndPr/>
        <w:sdtContent>
          <w:p w14:paraId="4BD9BC41" w14:textId="00ED39E1" w:rsidR="00F97BE1" w:rsidRDefault="00F97BE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47E8C">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47E8C">
              <w:rPr>
                <w:b/>
                <w:bCs/>
                <w:noProof/>
              </w:rPr>
              <w:t>8</w:t>
            </w:r>
            <w:r>
              <w:rPr>
                <w:b/>
                <w:bCs/>
                <w:sz w:val="24"/>
                <w:szCs w:val="24"/>
              </w:rPr>
              <w:fldChar w:fldCharType="end"/>
            </w:r>
          </w:p>
        </w:sdtContent>
      </w:sdt>
    </w:sdtContent>
  </w:sdt>
  <w:p w14:paraId="7B17EFAA" w14:textId="77777777" w:rsidR="00F97BE1" w:rsidRDefault="00F97B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62D3B9" w14:textId="77777777" w:rsidR="004561C1" w:rsidRDefault="004561C1" w:rsidP="00F97BE1">
      <w:pPr>
        <w:spacing w:after="0" w:line="240" w:lineRule="auto"/>
      </w:pPr>
      <w:r>
        <w:separator/>
      </w:r>
    </w:p>
  </w:footnote>
  <w:footnote w:type="continuationSeparator" w:id="0">
    <w:p w14:paraId="609E8256" w14:textId="77777777" w:rsidR="004561C1" w:rsidRDefault="004561C1" w:rsidP="00F97B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33D99"/>
    <w:multiLevelType w:val="multilevel"/>
    <w:tmpl w:val="E51E336C"/>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7AE5BC4"/>
    <w:multiLevelType w:val="multilevel"/>
    <w:tmpl w:val="4AAE776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174A1CD4"/>
    <w:multiLevelType w:val="multilevel"/>
    <w:tmpl w:val="60A89B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7E021CE"/>
    <w:multiLevelType w:val="multilevel"/>
    <w:tmpl w:val="7FBCC39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1C5478EB"/>
    <w:multiLevelType w:val="multilevel"/>
    <w:tmpl w:val="2DF22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C0605"/>
    <w:multiLevelType w:val="multilevel"/>
    <w:tmpl w:val="7FBCC39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364F3F7C"/>
    <w:multiLevelType w:val="multilevel"/>
    <w:tmpl w:val="7FBCC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8337C6"/>
    <w:multiLevelType w:val="hybridMultilevel"/>
    <w:tmpl w:val="1D5A5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9846AF"/>
    <w:multiLevelType w:val="multilevel"/>
    <w:tmpl w:val="A566D73A"/>
    <w:lvl w:ilvl="0">
      <w:start w:val="1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4B833330"/>
    <w:multiLevelType w:val="hybridMultilevel"/>
    <w:tmpl w:val="F1FCD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AD3D0E"/>
    <w:multiLevelType w:val="multilevel"/>
    <w:tmpl w:val="CF28BAB4"/>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6CB22E01"/>
    <w:multiLevelType w:val="hybridMultilevel"/>
    <w:tmpl w:val="95426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D046B5"/>
    <w:multiLevelType w:val="hybridMultilevel"/>
    <w:tmpl w:val="D794C70E"/>
    <w:lvl w:ilvl="0" w:tplc="CDBA09D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4C0991"/>
    <w:multiLevelType w:val="multilevel"/>
    <w:tmpl w:val="4AAE776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7F9122A4"/>
    <w:multiLevelType w:val="multilevel"/>
    <w:tmpl w:val="4AAE776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4"/>
  </w:num>
  <w:num w:numId="2">
    <w:abstractNumId w:val="6"/>
  </w:num>
  <w:num w:numId="3">
    <w:abstractNumId w:val="7"/>
  </w:num>
  <w:num w:numId="4">
    <w:abstractNumId w:val="9"/>
  </w:num>
  <w:num w:numId="5">
    <w:abstractNumId w:val="11"/>
  </w:num>
  <w:num w:numId="6">
    <w:abstractNumId w:val="8"/>
  </w:num>
  <w:num w:numId="7">
    <w:abstractNumId w:val="14"/>
  </w:num>
  <w:num w:numId="8">
    <w:abstractNumId w:val="1"/>
  </w:num>
  <w:num w:numId="9">
    <w:abstractNumId w:val="13"/>
  </w:num>
  <w:num w:numId="10">
    <w:abstractNumId w:val="3"/>
  </w:num>
  <w:num w:numId="11">
    <w:abstractNumId w:val="10"/>
  </w:num>
  <w:num w:numId="12">
    <w:abstractNumId w:val="0"/>
  </w:num>
  <w:num w:numId="13">
    <w:abstractNumId w:val="12"/>
  </w:num>
  <w:num w:numId="14">
    <w:abstractNumId w:val="5"/>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Vandenbelt">
    <w15:presenceInfo w15:providerId="AD" w15:userId="S-1-5-21-3515013708-678258590-2614230829-32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BE1"/>
    <w:rsid w:val="00011C8C"/>
    <w:rsid w:val="00056C8A"/>
    <w:rsid w:val="00063DE0"/>
    <w:rsid w:val="0006545D"/>
    <w:rsid w:val="00082065"/>
    <w:rsid w:val="0009162A"/>
    <w:rsid w:val="000E52FA"/>
    <w:rsid w:val="00120062"/>
    <w:rsid w:val="00124E85"/>
    <w:rsid w:val="0018598A"/>
    <w:rsid w:val="001A4D5D"/>
    <w:rsid w:val="001B783D"/>
    <w:rsid w:val="002917B6"/>
    <w:rsid w:val="002F58AE"/>
    <w:rsid w:val="00355850"/>
    <w:rsid w:val="003757B7"/>
    <w:rsid w:val="00420667"/>
    <w:rsid w:val="0042110A"/>
    <w:rsid w:val="00447E8C"/>
    <w:rsid w:val="004560BD"/>
    <w:rsid w:val="004561C1"/>
    <w:rsid w:val="004B58B1"/>
    <w:rsid w:val="00516B2B"/>
    <w:rsid w:val="00572D7B"/>
    <w:rsid w:val="00582488"/>
    <w:rsid w:val="005A0682"/>
    <w:rsid w:val="005C2E51"/>
    <w:rsid w:val="005F6104"/>
    <w:rsid w:val="006926B4"/>
    <w:rsid w:val="006F14CB"/>
    <w:rsid w:val="0076264F"/>
    <w:rsid w:val="007F41AA"/>
    <w:rsid w:val="008519D2"/>
    <w:rsid w:val="00890053"/>
    <w:rsid w:val="008B0049"/>
    <w:rsid w:val="008B3B6F"/>
    <w:rsid w:val="008C3E0F"/>
    <w:rsid w:val="008E648E"/>
    <w:rsid w:val="00977848"/>
    <w:rsid w:val="00996FB8"/>
    <w:rsid w:val="009C200F"/>
    <w:rsid w:val="009D717D"/>
    <w:rsid w:val="00A03CB7"/>
    <w:rsid w:val="00A206AA"/>
    <w:rsid w:val="00A355B5"/>
    <w:rsid w:val="00A75545"/>
    <w:rsid w:val="00B0340A"/>
    <w:rsid w:val="00B20BD6"/>
    <w:rsid w:val="00C607C8"/>
    <w:rsid w:val="00CA1EDA"/>
    <w:rsid w:val="00CE15B2"/>
    <w:rsid w:val="00D630D1"/>
    <w:rsid w:val="00D907E5"/>
    <w:rsid w:val="00DD7555"/>
    <w:rsid w:val="00DE2801"/>
    <w:rsid w:val="00E14462"/>
    <w:rsid w:val="00EA1C4C"/>
    <w:rsid w:val="00EC64C6"/>
    <w:rsid w:val="00F23851"/>
    <w:rsid w:val="00F97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83770"/>
  <w15:chartTrackingRefBased/>
  <w15:docId w15:val="{95F43D41-E708-4939-BBD4-1A237AB72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420667"/>
    <w:pPr>
      <w:spacing w:before="100" w:beforeAutospacing="1" w:after="0" w:line="240" w:lineRule="auto"/>
      <w:outlineLvl w:val="0"/>
    </w:pPr>
    <w:rPr>
      <w:rFonts w:eastAsia="Times New Roman" w:cs="Times New Roman"/>
      <w:b/>
      <w:bCs/>
      <w:kern w:val="36"/>
      <w:sz w:val="44"/>
      <w:szCs w:val="48"/>
    </w:rPr>
  </w:style>
  <w:style w:type="paragraph" w:styleId="Heading2">
    <w:name w:val="heading 2"/>
    <w:basedOn w:val="Normal"/>
    <w:link w:val="Heading2Char"/>
    <w:uiPriority w:val="9"/>
    <w:qFormat/>
    <w:rsid w:val="008B0049"/>
    <w:pPr>
      <w:spacing w:before="100" w:beforeAutospacing="1" w:after="0" w:line="240" w:lineRule="auto"/>
      <w:outlineLvl w:val="1"/>
    </w:pPr>
    <w:rPr>
      <w:rFonts w:eastAsia="Times New Roman" w:cs="Times New Roman"/>
      <w:b/>
      <w:bCs/>
      <w:sz w:val="32"/>
      <w:szCs w:val="36"/>
    </w:rPr>
  </w:style>
  <w:style w:type="paragraph" w:styleId="Heading3">
    <w:name w:val="heading 3"/>
    <w:basedOn w:val="Normal"/>
    <w:link w:val="Heading3Char"/>
    <w:uiPriority w:val="9"/>
    <w:qFormat/>
    <w:rsid w:val="00F97B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B0049"/>
    <w:pPr>
      <w:spacing w:before="100" w:beforeAutospacing="1" w:after="0" w:line="240" w:lineRule="auto"/>
      <w:outlineLvl w:val="3"/>
    </w:pPr>
    <w:rPr>
      <w:rFonts w:eastAsia="Times New Roman" w:cs="Times New Roman"/>
      <w:bCs/>
      <w: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667"/>
    <w:rPr>
      <w:rFonts w:eastAsia="Times New Roman" w:cs="Times New Roman"/>
      <w:b/>
      <w:bCs/>
      <w:kern w:val="36"/>
      <w:sz w:val="44"/>
      <w:szCs w:val="48"/>
    </w:rPr>
  </w:style>
  <w:style w:type="character" w:customStyle="1" w:styleId="Heading2Char">
    <w:name w:val="Heading 2 Char"/>
    <w:basedOn w:val="DefaultParagraphFont"/>
    <w:link w:val="Heading2"/>
    <w:uiPriority w:val="9"/>
    <w:rsid w:val="008B0049"/>
    <w:rPr>
      <w:rFonts w:eastAsia="Times New Roman" w:cs="Times New Roman"/>
      <w:b/>
      <w:bCs/>
      <w:sz w:val="32"/>
      <w:szCs w:val="36"/>
    </w:rPr>
  </w:style>
  <w:style w:type="character" w:customStyle="1" w:styleId="Heading3Char">
    <w:name w:val="Heading 3 Char"/>
    <w:basedOn w:val="DefaultParagraphFont"/>
    <w:link w:val="Heading3"/>
    <w:uiPriority w:val="9"/>
    <w:rsid w:val="00F97BE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B0049"/>
    <w:rPr>
      <w:rFonts w:eastAsia="Times New Roman" w:cs="Times New Roman"/>
      <w:bCs/>
      <w:i/>
      <w:sz w:val="28"/>
      <w:szCs w:val="24"/>
    </w:rPr>
  </w:style>
  <w:style w:type="paragraph" w:customStyle="1" w:styleId="msonormal0">
    <w:name w:val="msonormal"/>
    <w:basedOn w:val="Normal"/>
    <w:rsid w:val="00F97B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1">
    <w:name w:val="Title1"/>
    <w:basedOn w:val="DefaultParagraphFont"/>
    <w:rsid w:val="00F97BE1"/>
  </w:style>
  <w:style w:type="character" w:styleId="Hyperlink">
    <w:name w:val="Hyperlink"/>
    <w:basedOn w:val="DefaultParagraphFont"/>
    <w:uiPriority w:val="99"/>
    <w:unhideWhenUsed/>
    <w:rsid w:val="00F97BE1"/>
    <w:rPr>
      <w:color w:val="0000FF"/>
      <w:u w:val="single"/>
    </w:rPr>
  </w:style>
  <w:style w:type="character" w:customStyle="1" w:styleId="status">
    <w:name w:val="status"/>
    <w:basedOn w:val="DefaultParagraphFont"/>
    <w:rsid w:val="00F97BE1"/>
  </w:style>
  <w:style w:type="character" w:customStyle="1" w:styleId="apple-converted-space">
    <w:name w:val="apple-converted-space"/>
    <w:basedOn w:val="DefaultParagraphFont"/>
    <w:rsid w:val="00F97BE1"/>
  </w:style>
  <w:style w:type="character" w:customStyle="1" w:styleId="mt-icon-article-pdf">
    <w:name w:val="mt-icon-article-pdf"/>
    <w:basedOn w:val="DefaultParagraphFont"/>
    <w:rsid w:val="00F97BE1"/>
  </w:style>
  <w:style w:type="paragraph" w:styleId="NormalWeb">
    <w:name w:val="Normal (Web)"/>
    <w:basedOn w:val="Normal"/>
    <w:uiPriority w:val="99"/>
    <w:semiHidden/>
    <w:unhideWhenUsed/>
    <w:rsid w:val="00F97B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
    <w:name w:val="icon"/>
    <w:basedOn w:val="DefaultParagraphFont"/>
    <w:rsid w:val="00F97BE1"/>
  </w:style>
  <w:style w:type="character" w:customStyle="1" w:styleId="filepath">
    <w:name w:val="filepath"/>
    <w:basedOn w:val="DefaultParagraphFont"/>
    <w:rsid w:val="00F97BE1"/>
  </w:style>
  <w:style w:type="character" w:styleId="Strong">
    <w:name w:val="Strong"/>
    <w:basedOn w:val="DefaultParagraphFont"/>
    <w:uiPriority w:val="22"/>
    <w:qFormat/>
    <w:rsid w:val="00F97BE1"/>
    <w:rPr>
      <w:b/>
      <w:bCs/>
    </w:rPr>
  </w:style>
  <w:style w:type="character" w:styleId="Emphasis">
    <w:name w:val="Emphasis"/>
    <w:basedOn w:val="DefaultParagraphFont"/>
    <w:uiPriority w:val="20"/>
    <w:qFormat/>
    <w:rsid w:val="00F97BE1"/>
    <w:rPr>
      <w:i/>
      <w:iCs/>
    </w:rPr>
  </w:style>
  <w:style w:type="character" w:styleId="HTMLCode">
    <w:name w:val="HTML Code"/>
    <w:basedOn w:val="DefaultParagraphFont"/>
    <w:uiPriority w:val="99"/>
    <w:semiHidden/>
    <w:unhideWhenUsed/>
    <w:rsid w:val="00F97BE1"/>
    <w:rPr>
      <w:rFonts w:ascii="Courier New" w:eastAsia="Times New Roman" w:hAnsi="Courier New" w:cs="Courier New"/>
      <w:sz w:val="20"/>
      <w:szCs w:val="20"/>
    </w:rPr>
  </w:style>
  <w:style w:type="paragraph" w:customStyle="1" w:styleId="pentaho-note">
    <w:name w:val="pentaho-note"/>
    <w:basedOn w:val="Normal"/>
    <w:rsid w:val="00F97B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bgcolor-ffff00">
    <w:name w:val="mt-bgcolor-ffff00"/>
    <w:basedOn w:val="DefaultParagraphFont"/>
    <w:rsid w:val="00F97BE1"/>
  </w:style>
  <w:style w:type="character" w:customStyle="1" w:styleId="mt-bgcolor-ffffff">
    <w:name w:val="mt-bgcolor-ffffff"/>
    <w:basedOn w:val="DefaultParagraphFont"/>
    <w:rsid w:val="00F97BE1"/>
  </w:style>
  <w:style w:type="character" w:customStyle="1" w:styleId="mt-font-courier-new">
    <w:name w:val="mt-font-courier-new"/>
    <w:basedOn w:val="DefaultParagraphFont"/>
    <w:rsid w:val="00F97BE1"/>
  </w:style>
  <w:style w:type="character" w:customStyle="1" w:styleId="mt-font-calibri">
    <w:name w:val="mt-font-calibri"/>
    <w:aliases w:val="sans-serif"/>
    <w:basedOn w:val="DefaultParagraphFont"/>
    <w:rsid w:val="00F97BE1"/>
  </w:style>
  <w:style w:type="character" w:customStyle="1" w:styleId="mt-font-size-110pt">
    <w:name w:val="mt-font-size-11.0pt"/>
    <w:basedOn w:val="DefaultParagraphFont"/>
    <w:rsid w:val="00F97BE1"/>
  </w:style>
  <w:style w:type="character" w:customStyle="1" w:styleId="mt-font-open">
    <w:name w:val="mt-font-open"/>
    <w:basedOn w:val="DefaultParagraphFont"/>
    <w:rsid w:val="00F97BE1"/>
  </w:style>
  <w:style w:type="character" w:customStyle="1" w:styleId="mt-font-courier">
    <w:name w:val="mt-font-courier"/>
    <w:basedOn w:val="DefaultParagraphFont"/>
    <w:rsid w:val="00F97BE1"/>
  </w:style>
  <w:style w:type="paragraph" w:customStyle="1" w:styleId="pentaho-caution">
    <w:name w:val="pentaho-caution"/>
    <w:basedOn w:val="Normal"/>
    <w:rsid w:val="00F97B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F97B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
    <w:name w:val="li"/>
    <w:basedOn w:val="Normal"/>
    <w:rsid w:val="00F97BE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97B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BE1"/>
  </w:style>
  <w:style w:type="paragraph" w:styleId="Footer">
    <w:name w:val="footer"/>
    <w:basedOn w:val="Normal"/>
    <w:link w:val="FooterChar"/>
    <w:uiPriority w:val="99"/>
    <w:unhideWhenUsed/>
    <w:rsid w:val="00F97B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BE1"/>
  </w:style>
  <w:style w:type="paragraph" w:styleId="Title">
    <w:name w:val="Title"/>
    <w:basedOn w:val="Normal"/>
    <w:next w:val="Normal"/>
    <w:link w:val="TitleChar"/>
    <w:uiPriority w:val="10"/>
    <w:qFormat/>
    <w:rsid w:val="008E648E"/>
    <w:pPr>
      <w:pBdr>
        <w:bottom w:val="single" w:sz="4" w:space="1" w:color="auto"/>
      </w:pBd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48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E648E"/>
    <w:pPr>
      <w:ind w:left="720"/>
      <w:contextualSpacing/>
    </w:pPr>
  </w:style>
  <w:style w:type="table" w:styleId="TableGrid">
    <w:name w:val="Table Grid"/>
    <w:basedOn w:val="TableNormal"/>
    <w:uiPriority w:val="39"/>
    <w:rsid w:val="005F61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B58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8B1"/>
    <w:rPr>
      <w:rFonts w:ascii="Segoe UI" w:hAnsi="Segoe UI" w:cs="Segoe UI"/>
      <w:sz w:val="18"/>
      <w:szCs w:val="18"/>
    </w:rPr>
  </w:style>
  <w:style w:type="character" w:styleId="CommentReference">
    <w:name w:val="annotation reference"/>
    <w:basedOn w:val="DefaultParagraphFont"/>
    <w:uiPriority w:val="99"/>
    <w:semiHidden/>
    <w:unhideWhenUsed/>
    <w:rsid w:val="00DE2801"/>
    <w:rPr>
      <w:sz w:val="16"/>
      <w:szCs w:val="16"/>
    </w:rPr>
  </w:style>
  <w:style w:type="paragraph" w:styleId="CommentText">
    <w:name w:val="annotation text"/>
    <w:basedOn w:val="Normal"/>
    <w:link w:val="CommentTextChar"/>
    <w:uiPriority w:val="99"/>
    <w:semiHidden/>
    <w:unhideWhenUsed/>
    <w:rsid w:val="00DE2801"/>
    <w:pPr>
      <w:spacing w:line="240" w:lineRule="auto"/>
    </w:pPr>
    <w:rPr>
      <w:sz w:val="20"/>
      <w:szCs w:val="20"/>
    </w:rPr>
  </w:style>
  <w:style w:type="character" w:customStyle="1" w:styleId="CommentTextChar">
    <w:name w:val="Comment Text Char"/>
    <w:basedOn w:val="DefaultParagraphFont"/>
    <w:link w:val="CommentText"/>
    <w:uiPriority w:val="99"/>
    <w:semiHidden/>
    <w:rsid w:val="00DE2801"/>
    <w:rPr>
      <w:sz w:val="20"/>
      <w:szCs w:val="20"/>
    </w:rPr>
  </w:style>
  <w:style w:type="paragraph" w:styleId="CommentSubject">
    <w:name w:val="annotation subject"/>
    <w:basedOn w:val="CommentText"/>
    <w:next w:val="CommentText"/>
    <w:link w:val="CommentSubjectChar"/>
    <w:uiPriority w:val="99"/>
    <w:semiHidden/>
    <w:unhideWhenUsed/>
    <w:rsid w:val="00DE2801"/>
    <w:rPr>
      <w:b/>
      <w:bCs/>
    </w:rPr>
  </w:style>
  <w:style w:type="character" w:customStyle="1" w:styleId="CommentSubjectChar">
    <w:name w:val="Comment Subject Char"/>
    <w:basedOn w:val="CommentTextChar"/>
    <w:link w:val="CommentSubject"/>
    <w:uiPriority w:val="99"/>
    <w:semiHidden/>
    <w:rsid w:val="00DE2801"/>
    <w:rPr>
      <w:b/>
      <w:bCs/>
      <w:sz w:val="20"/>
      <w:szCs w:val="20"/>
    </w:rPr>
  </w:style>
  <w:style w:type="character" w:styleId="FollowedHyperlink">
    <w:name w:val="FollowedHyperlink"/>
    <w:basedOn w:val="DefaultParagraphFont"/>
    <w:uiPriority w:val="99"/>
    <w:semiHidden/>
    <w:unhideWhenUsed/>
    <w:rsid w:val="00EC64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262423">
      <w:bodyDiv w:val="1"/>
      <w:marLeft w:val="0"/>
      <w:marRight w:val="0"/>
      <w:marTop w:val="0"/>
      <w:marBottom w:val="0"/>
      <w:divBdr>
        <w:top w:val="none" w:sz="0" w:space="0" w:color="auto"/>
        <w:left w:val="none" w:sz="0" w:space="0" w:color="auto"/>
        <w:bottom w:val="none" w:sz="0" w:space="0" w:color="auto"/>
        <w:right w:val="none" w:sz="0" w:space="0" w:color="auto"/>
      </w:divBdr>
    </w:div>
    <w:div w:id="1874683512">
      <w:bodyDiv w:val="1"/>
      <w:marLeft w:val="0"/>
      <w:marRight w:val="0"/>
      <w:marTop w:val="0"/>
      <w:marBottom w:val="0"/>
      <w:divBdr>
        <w:top w:val="none" w:sz="0" w:space="0" w:color="auto"/>
        <w:left w:val="none" w:sz="0" w:space="0" w:color="auto"/>
        <w:bottom w:val="none" w:sz="0" w:space="0" w:color="auto"/>
        <w:right w:val="none" w:sz="0" w:space="0" w:color="auto"/>
      </w:divBdr>
      <w:divsChild>
        <w:div w:id="1276644574">
          <w:marLeft w:val="0"/>
          <w:marRight w:val="0"/>
          <w:marTop w:val="0"/>
          <w:marBottom w:val="0"/>
          <w:divBdr>
            <w:top w:val="none" w:sz="0" w:space="0" w:color="auto"/>
            <w:left w:val="none" w:sz="0" w:space="0" w:color="auto"/>
            <w:bottom w:val="none" w:sz="0" w:space="0" w:color="auto"/>
            <w:right w:val="none" w:sz="0" w:space="0" w:color="auto"/>
          </w:divBdr>
          <w:divsChild>
            <w:div w:id="52196215">
              <w:marLeft w:val="0"/>
              <w:marRight w:val="0"/>
              <w:marTop w:val="0"/>
              <w:marBottom w:val="0"/>
              <w:divBdr>
                <w:top w:val="none" w:sz="0" w:space="0" w:color="auto"/>
                <w:left w:val="none" w:sz="0" w:space="0" w:color="auto"/>
                <w:bottom w:val="none" w:sz="0" w:space="0" w:color="auto"/>
                <w:right w:val="none" w:sz="0" w:space="0" w:color="auto"/>
              </w:divBdr>
            </w:div>
          </w:divsChild>
        </w:div>
        <w:div w:id="1381635273">
          <w:marLeft w:val="0"/>
          <w:marRight w:val="0"/>
          <w:marTop w:val="0"/>
          <w:marBottom w:val="0"/>
          <w:divBdr>
            <w:top w:val="none" w:sz="0" w:space="0" w:color="auto"/>
            <w:left w:val="none" w:sz="0" w:space="0" w:color="auto"/>
            <w:bottom w:val="none" w:sz="0" w:space="0" w:color="auto"/>
            <w:right w:val="none" w:sz="0" w:space="0" w:color="auto"/>
          </w:divBdr>
          <w:divsChild>
            <w:div w:id="229467619">
              <w:marLeft w:val="0"/>
              <w:marRight w:val="0"/>
              <w:marTop w:val="0"/>
              <w:marBottom w:val="0"/>
              <w:divBdr>
                <w:top w:val="none" w:sz="0" w:space="0" w:color="auto"/>
                <w:left w:val="none" w:sz="0" w:space="0" w:color="auto"/>
                <w:bottom w:val="none" w:sz="0" w:space="0" w:color="auto"/>
                <w:right w:val="none" w:sz="0" w:space="0" w:color="auto"/>
              </w:divBdr>
            </w:div>
          </w:divsChild>
        </w:div>
        <w:div w:id="888347129">
          <w:marLeft w:val="0"/>
          <w:marRight w:val="0"/>
          <w:marTop w:val="0"/>
          <w:marBottom w:val="0"/>
          <w:divBdr>
            <w:top w:val="none" w:sz="0" w:space="0" w:color="auto"/>
            <w:left w:val="none" w:sz="0" w:space="0" w:color="auto"/>
            <w:bottom w:val="none" w:sz="0" w:space="0" w:color="auto"/>
            <w:right w:val="none" w:sz="0" w:space="0" w:color="auto"/>
          </w:divBdr>
          <w:divsChild>
            <w:div w:id="2072119488">
              <w:marLeft w:val="0"/>
              <w:marRight w:val="0"/>
              <w:marTop w:val="0"/>
              <w:marBottom w:val="0"/>
              <w:divBdr>
                <w:top w:val="none" w:sz="0" w:space="0" w:color="auto"/>
                <w:left w:val="none" w:sz="0" w:space="0" w:color="auto"/>
                <w:bottom w:val="none" w:sz="0" w:space="0" w:color="auto"/>
                <w:right w:val="none" w:sz="0" w:space="0" w:color="auto"/>
              </w:divBdr>
              <w:divsChild>
                <w:div w:id="2098137263">
                  <w:marLeft w:val="0"/>
                  <w:marRight w:val="0"/>
                  <w:marTop w:val="0"/>
                  <w:marBottom w:val="0"/>
                  <w:divBdr>
                    <w:top w:val="none" w:sz="0" w:space="0" w:color="auto"/>
                    <w:left w:val="none" w:sz="0" w:space="0" w:color="auto"/>
                    <w:bottom w:val="none" w:sz="0" w:space="0" w:color="auto"/>
                    <w:right w:val="none" w:sz="0" w:space="0" w:color="auto"/>
                  </w:divBdr>
                </w:div>
                <w:div w:id="939949912">
                  <w:marLeft w:val="0"/>
                  <w:marRight w:val="0"/>
                  <w:marTop w:val="0"/>
                  <w:marBottom w:val="0"/>
                  <w:divBdr>
                    <w:top w:val="none" w:sz="0" w:space="0" w:color="auto"/>
                    <w:left w:val="none" w:sz="0" w:space="0" w:color="auto"/>
                    <w:bottom w:val="none" w:sz="0" w:space="0" w:color="auto"/>
                    <w:right w:val="none" w:sz="0" w:space="0" w:color="auto"/>
                  </w:divBdr>
                  <w:divsChild>
                    <w:div w:id="1514147272">
                      <w:marLeft w:val="0"/>
                      <w:marRight w:val="0"/>
                      <w:marTop w:val="0"/>
                      <w:marBottom w:val="0"/>
                      <w:divBdr>
                        <w:top w:val="none" w:sz="0" w:space="0" w:color="auto"/>
                        <w:left w:val="none" w:sz="0" w:space="0" w:color="auto"/>
                        <w:bottom w:val="none" w:sz="0" w:space="0" w:color="auto"/>
                        <w:right w:val="none" w:sz="0" w:space="0" w:color="auto"/>
                      </w:divBdr>
                    </w:div>
                    <w:div w:id="497621587">
                      <w:marLeft w:val="0"/>
                      <w:marRight w:val="0"/>
                      <w:marTop w:val="0"/>
                      <w:marBottom w:val="0"/>
                      <w:divBdr>
                        <w:top w:val="none" w:sz="0" w:space="0" w:color="auto"/>
                        <w:left w:val="none" w:sz="0" w:space="0" w:color="auto"/>
                        <w:bottom w:val="none" w:sz="0" w:space="0" w:color="auto"/>
                        <w:right w:val="none" w:sz="0" w:space="0" w:color="auto"/>
                      </w:divBdr>
                      <w:divsChild>
                        <w:div w:id="816725747">
                          <w:marLeft w:val="0"/>
                          <w:marRight w:val="0"/>
                          <w:marTop w:val="0"/>
                          <w:marBottom w:val="0"/>
                          <w:divBdr>
                            <w:top w:val="none" w:sz="0" w:space="0" w:color="auto"/>
                            <w:left w:val="none" w:sz="0" w:space="0" w:color="auto"/>
                            <w:bottom w:val="none" w:sz="0" w:space="0" w:color="auto"/>
                            <w:right w:val="none" w:sz="0" w:space="0" w:color="auto"/>
                          </w:divBdr>
                          <w:divsChild>
                            <w:div w:id="30536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3585">
                      <w:marLeft w:val="0"/>
                      <w:marRight w:val="0"/>
                      <w:marTop w:val="0"/>
                      <w:marBottom w:val="0"/>
                      <w:divBdr>
                        <w:top w:val="none" w:sz="0" w:space="0" w:color="auto"/>
                        <w:left w:val="none" w:sz="0" w:space="0" w:color="auto"/>
                        <w:bottom w:val="none" w:sz="0" w:space="0" w:color="auto"/>
                        <w:right w:val="none" w:sz="0" w:space="0" w:color="auto"/>
                      </w:divBdr>
                      <w:divsChild>
                        <w:div w:id="531110975">
                          <w:marLeft w:val="0"/>
                          <w:marRight w:val="0"/>
                          <w:marTop w:val="0"/>
                          <w:marBottom w:val="0"/>
                          <w:divBdr>
                            <w:top w:val="none" w:sz="0" w:space="0" w:color="auto"/>
                            <w:left w:val="none" w:sz="0" w:space="0" w:color="auto"/>
                            <w:bottom w:val="none" w:sz="0" w:space="0" w:color="auto"/>
                            <w:right w:val="none" w:sz="0" w:space="0" w:color="auto"/>
                          </w:divBdr>
                          <w:divsChild>
                            <w:div w:id="143520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261547">
                  <w:marLeft w:val="0"/>
                  <w:marRight w:val="0"/>
                  <w:marTop w:val="0"/>
                  <w:marBottom w:val="0"/>
                  <w:divBdr>
                    <w:top w:val="none" w:sz="0" w:space="0" w:color="auto"/>
                    <w:left w:val="none" w:sz="0" w:space="0" w:color="auto"/>
                    <w:bottom w:val="none" w:sz="0" w:space="0" w:color="auto"/>
                    <w:right w:val="none" w:sz="0" w:space="0" w:color="auto"/>
                  </w:divBdr>
                  <w:divsChild>
                    <w:div w:id="294916530">
                      <w:marLeft w:val="0"/>
                      <w:marRight w:val="0"/>
                      <w:marTop w:val="0"/>
                      <w:marBottom w:val="0"/>
                      <w:divBdr>
                        <w:top w:val="none" w:sz="0" w:space="0" w:color="auto"/>
                        <w:left w:val="none" w:sz="0" w:space="0" w:color="auto"/>
                        <w:bottom w:val="none" w:sz="0" w:space="0" w:color="auto"/>
                        <w:right w:val="none" w:sz="0" w:space="0" w:color="auto"/>
                      </w:divBdr>
                    </w:div>
                  </w:divsChild>
                </w:div>
                <w:div w:id="472872017">
                  <w:marLeft w:val="0"/>
                  <w:marRight w:val="0"/>
                  <w:marTop w:val="0"/>
                  <w:marBottom w:val="0"/>
                  <w:divBdr>
                    <w:top w:val="none" w:sz="0" w:space="0" w:color="auto"/>
                    <w:left w:val="none" w:sz="0" w:space="0" w:color="auto"/>
                    <w:bottom w:val="none" w:sz="0" w:space="0" w:color="auto"/>
                    <w:right w:val="none" w:sz="0" w:space="0" w:color="auto"/>
                  </w:divBdr>
                  <w:divsChild>
                    <w:div w:id="1528984117">
                      <w:marLeft w:val="0"/>
                      <w:marRight w:val="0"/>
                      <w:marTop w:val="0"/>
                      <w:marBottom w:val="0"/>
                      <w:divBdr>
                        <w:top w:val="none" w:sz="0" w:space="0" w:color="auto"/>
                        <w:left w:val="none" w:sz="0" w:space="0" w:color="auto"/>
                        <w:bottom w:val="none" w:sz="0" w:space="0" w:color="auto"/>
                        <w:right w:val="none" w:sz="0" w:space="0" w:color="auto"/>
                      </w:divBdr>
                    </w:div>
                    <w:div w:id="530843175">
                      <w:marLeft w:val="0"/>
                      <w:marRight w:val="0"/>
                      <w:marTop w:val="0"/>
                      <w:marBottom w:val="0"/>
                      <w:divBdr>
                        <w:top w:val="none" w:sz="0" w:space="0" w:color="auto"/>
                        <w:left w:val="none" w:sz="0" w:space="0" w:color="auto"/>
                        <w:bottom w:val="none" w:sz="0" w:space="0" w:color="auto"/>
                        <w:right w:val="none" w:sz="0" w:space="0" w:color="auto"/>
                      </w:divBdr>
                      <w:divsChild>
                        <w:div w:id="64382307">
                          <w:marLeft w:val="0"/>
                          <w:marRight w:val="0"/>
                          <w:marTop w:val="0"/>
                          <w:marBottom w:val="0"/>
                          <w:divBdr>
                            <w:top w:val="none" w:sz="0" w:space="0" w:color="auto"/>
                            <w:left w:val="none" w:sz="0" w:space="0" w:color="auto"/>
                            <w:bottom w:val="none" w:sz="0" w:space="0" w:color="auto"/>
                            <w:right w:val="none" w:sz="0" w:space="0" w:color="auto"/>
                          </w:divBdr>
                          <w:divsChild>
                            <w:div w:id="119750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32319">
                      <w:marLeft w:val="0"/>
                      <w:marRight w:val="0"/>
                      <w:marTop w:val="0"/>
                      <w:marBottom w:val="0"/>
                      <w:divBdr>
                        <w:top w:val="none" w:sz="0" w:space="0" w:color="auto"/>
                        <w:left w:val="none" w:sz="0" w:space="0" w:color="auto"/>
                        <w:bottom w:val="none" w:sz="0" w:space="0" w:color="auto"/>
                        <w:right w:val="none" w:sz="0" w:space="0" w:color="auto"/>
                      </w:divBdr>
                      <w:divsChild>
                        <w:div w:id="996613656">
                          <w:marLeft w:val="0"/>
                          <w:marRight w:val="0"/>
                          <w:marTop w:val="0"/>
                          <w:marBottom w:val="0"/>
                          <w:divBdr>
                            <w:top w:val="none" w:sz="0" w:space="0" w:color="auto"/>
                            <w:left w:val="none" w:sz="0" w:space="0" w:color="auto"/>
                            <w:bottom w:val="none" w:sz="0" w:space="0" w:color="auto"/>
                            <w:right w:val="none" w:sz="0" w:space="0" w:color="auto"/>
                          </w:divBdr>
                          <w:divsChild>
                            <w:div w:id="2811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400">
                      <w:marLeft w:val="0"/>
                      <w:marRight w:val="0"/>
                      <w:marTop w:val="0"/>
                      <w:marBottom w:val="0"/>
                      <w:divBdr>
                        <w:top w:val="none" w:sz="0" w:space="0" w:color="auto"/>
                        <w:left w:val="none" w:sz="0" w:space="0" w:color="auto"/>
                        <w:bottom w:val="none" w:sz="0" w:space="0" w:color="auto"/>
                        <w:right w:val="none" w:sz="0" w:space="0" w:color="auto"/>
                      </w:divBdr>
                      <w:divsChild>
                        <w:div w:id="1013067753">
                          <w:marLeft w:val="0"/>
                          <w:marRight w:val="0"/>
                          <w:marTop w:val="0"/>
                          <w:marBottom w:val="0"/>
                          <w:divBdr>
                            <w:top w:val="none" w:sz="0" w:space="0" w:color="auto"/>
                            <w:left w:val="none" w:sz="0" w:space="0" w:color="auto"/>
                            <w:bottom w:val="none" w:sz="0" w:space="0" w:color="auto"/>
                            <w:right w:val="none" w:sz="0" w:space="0" w:color="auto"/>
                          </w:divBdr>
                        </w:div>
                        <w:div w:id="465508745">
                          <w:marLeft w:val="0"/>
                          <w:marRight w:val="0"/>
                          <w:marTop w:val="0"/>
                          <w:marBottom w:val="0"/>
                          <w:divBdr>
                            <w:top w:val="none" w:sz="0" w:space="0" w:color="auto"/>
                            <w:left w:val="none" w:sz="0" w:space="0" w:color="auto"/>
                            <w:bottom w:val="none" w:sz="0" w:space="0" w:color="auto"/>
                            <w:right w:val="none" w:sz="0" w:space="0" w:color="auto"/>
                          </w:divBdr>
                          <w:divsChild>
                            <w:div w:id="1678847290">
                              <w:marLeft w:val="0"/>
                              <w:marRight w:val="0"/>
                              <w:marTop w:val="0"/>
                              <w:marBottom w:val="0"/>
                              <w:divBdr>
                                <w:top w:val="none" w:sz="0" w:space="0" w:color="auto"/>
                                <w:left w:val="none" w:sz="0" w:space="0" w:color="auto"/>
                                <w:bottom w:val="none" w:sz="0" w:space="0" w:color="auto"/>
                                <w:right w:val="none" w:sz="0" w:space="0" w:color="auto"/>
                              </w:divBdr>
                              <w:divsChild>
                                <w:div w:id="49592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78334">
                          <w:marLeft w:val="0"/>
                          <w:marRight w:val="0"/>
                          <w:marTop w:val="0"/>
                          <w:marBottom w:val="0"/>
                          <w:divBdr>
                            <w:top w:val="none" w:sz="0" w:space="0" w:color="auto"/>
                            <w:left w:val="none" w:sz="0" w:space="0" w:color="auto"/>
                            <w:bottom w:val="none" w:sz="0" w:space="0" w:color="auto"/>
                            <w:right w:val="none" w:sz="0" w:space="0" w:color="auto"/>
                          </w:divBdr>
                          <w:divsChild>
                            <w:div w:id="1521966630">
                              <w:marLeft w:val="0"/>
                              <w:marRight w:val="0"/>
                              <w:marTop w:val="0"/>
                              <w:marBottom w:val="0"/>
                              <w:divBdr>
                                <w:top w:val="none" w:sz="0" w:space="0" w:color="auto"/>
                                <w:left w:val="none" w:sz="0" w:space="0" w:color="auto"/>
                                <w:bottom w:val="none" w:sz="0" w:space="0" w:color="auto"/>
                                <w:right w:val="none" w:sz="0" w:space="0" w:color="auto"/>
                              </w:divBdr>
                              <w:divsChild>
                                <w:div w:id="61468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7979">
                          <w:marLeft w:val="0"/>
                          <w:marRight w:val="0"/>
                          <w:marTop w:val="0"/>
                          <w:marBottom w:val="0"/>
                          <w:divBdr>
                            <w:top w:val="none" w:sz="0" w:space="0" w:color="auto"/>
                            <w:left w:val="none" w:sz="0" w:space="0" w:color="auto"/>
                            <w:bottom w:val="none" w:sz="0" w:space="0" w:color="auto"/>
                            <w:right w:val="none" w:sz="0" w:space="0" w:color="auto"/>
                          </w:divBdr>
                          <w:divsChild>
                            <w:div w:id="496968625">
                              <w:marLeft w:val="0"/>
                              <w:marRight w:val="0"/>
                              <w:marTop w:val="0"/>
                              <w:marBottom w:val="0"/>
                              <w:divBdr>
                                <w:top w:val="none" w:sz="0" w:space="0" w:color="auto"/>
                                <w:left w:val="none" w:sz="0" w:space="0" w:color="auto"/>
                                <w:bottom w:val="none" w:sz="0" w:space="0" w:color="auto"/>
                                <w:right w:val="none" w:sz="0" w:space="0" w:color="auto"/>
                              </w:divBdr>
                              <w:divsChild>
                                <w:div w:id="237448869">
                                  <w:marLeft w:val="0"/>
                                  <w:marRight w:val="0"/>
                                  <w:marTop w:val="0"/>
                                  <w:marBottom w:val="0"/>
                                  <w:divBdr>
                                    <w:top w:val="none" w:sz="0" w:space="0" w:color="auto"/>
                                    <w:left w:val="none" w:sz="0" w:space="0" w:color="auto"/>
                                    <w:bottom w:val="none" w:sz="0" w:space="0" w:color="auto"/>
                                    <w:right w:val="none" w:sz="0" w:space="0" w:color="auto"/>
                                  </w:divBdr>
                                </w:div>
                                <w:div w:id="1896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672489">
                  <w:marLeft w:val="0"/>
                  <w:marRight w:val="0"/>
                  <w:marTop w:val="0"/>
                  <w:marBottom w:val="0"/>
                  <w:divBdr>
                    <w:top w:val="none" w:sz="0" w:space="0" w:color="auto"/>
                    <w:left w:val="none" w:sz="0" w:space="0" w:color="auto"/>
                    <w:bottom w:val="none" w:sz="0" w:space="0" w:color="auto"/>
                    <w:right w:val="none" w:sz="0" w:space="0" w:color="auto"/>
                  </w:divBdr>
                  <w:divsChild>
                    <w:div w:id="1699894050">
                      <w:marLeft w:val="0"/>
                      <w:marRight w:val="0"/>
                      <w:marTop w:val="0"/>
                      <w:marBottom w:val="0"/>
                      <w:divBdr>
                        <w:top w:val="none" w:sz="0" w:space="0" w:color="auto"/>
                        <w:left w:val="none" w:sz="0" w:space="0" w:color="auto"/>
                        <w:bottom w:val="none" w:sz="0" w:space="0" w:color="auto"/>
                        <w:right w:val="none" w:sz="0" w:space="0" w:color="auto"/>
                      </w:divBdr>
                    </w:div>
                    <w:div w:id="1672640044">
                      <w:marLeft w:val="0"/>
                      <w:marRight w:val="0"/>
                      <w:marTop w:val="0"/>
                      <w:marBottom w:val="0"/>
                      <w:divBdr>
                        <w:top w:val="none" w:sz="0" w:space="0" w:color="auto"/>
                        <w:left w:val="none" w:sz="0" w:space="0" w:color="auto"/>
                        <w:bottom w:val="none" w:sz="0" w:space="0" w:color="auto"/>
                        <w:right w:val="none" w:sz="0" w:space="0" w:color="auto"/>
                      </w:divBdr>
                      <w:divsChild>
                        <w:div w:id="275866437">
                          <w:marLeft w:val="0"/>
                          <w:marRight w:val="0"/>
                          <w:marTop w:val="0"/>
                          <w:marBottom w:val="0"/>
                          <w:divBdr>
                            <w:top w:val="none" w:sz="0" w:space="0" w:color="auto"/>
                            <w:left w:val="none" w:sz="0" w:space="0" w:color="auto"/>
                            <w:bottom w:val="none" w:sz="0" w:space="0" w:color="auto"/>
                            <w:right w:val="none" w:sz="0" w:space="0" w:color="auto"/>
                          </w:divBdr>
                          <w:divsChild>
                            <w:div w:id="1969429621">
                              <w:marLeft w:val="0"/>
                              <w:marRight w:val="0"/>
                              <w:marTop w:val="0"/>
                              <w:marBottom w:val="0"/>
                              <w:divBdr>
                                <w:top w:val="none" w:sz="0" w:space="0" w:color="auto"/>
                                <w:left w:val="none" w:sz="0" w:space="0" w:color="auto"/>
                                <w:bottom w:val="none" w:sz="0" w:space="0" w:color="auto"/>
                                <w:right w:val="none" w:sz="0" w:space="0" w:color="auto"/>
                              </w:divBdr>
                            </w:div>
                            <w:div w:id="1483892559">
                              <w:marLeft w:val="0"/>
                              <w:marRight w:val="0"/>
                              <w:marTop w:val="0"/>
                              <w:marBottom w:val="0"/>
                              <w:divBdr>
                                <w:top w:val="none" w:sz="0" w:space="0" w:color="auto"/>
                                <w:left w:val="none" w:sz="0" w:space="0" w:color="auto"/>
                                <w:bottom w:val="none" w:sz="0" w:space="0" w:color="auto"/>
                                <w:right w:val="none" w:sz="0" w:space="0" w:color="auto"/>
                              </w:divBdr>
                            </w:div>
                            <w:div w:id="1430589897">
                              <w:marLeft w:val="0"/>
                              <w:marRight w:val="0"/>
                              <w:marTop w:val="0"/>
                              <w:marBottom w:val="0"/>
                              <w:divBdr>
                                <w:top w:val="none" w:sz="0" w:space="0" w:color="auto"/>
                                <w:left w:val="none" w:sz="0" w:space="0" w:color="auto"/>
                                <w:bottom w:val="none" w:sz="0" w:space="0" w:color="auto"/>
                                <w:right w:val="none" w:sz="0" w:space="0" w:color="auto"/>
                              </w:divBdr>
                            </w:div>
                            <w:div w:id="187434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2015">
                      <w:marLeft w:val="0"/>
                      <w:marRight w:val="0"/>
                      <w:marTop w:val="0"/>
                      <w:marBottom w:val="0"/>
                      <w:divBdr>
                        <w:top w:val="none" w:sz="0" w:space="0" w:color="auto"/>
                        <w:left w:val="none" w:sz="0" w:space="0" w:color="auto"/>
                        <w:bottom w:val="none" w:sz="0" w:space="0" w:color="auto"/>
                        <w:right w:val="none" w:sz="0" w:space="0" w:color="auto"/>
                      </w:divBdr>
                      <w:divsChild>
                        <w:div w:id="2019308301">
                          <w:marLeft w:val="0"/>
                          <w:marRight w:val="0"/>
                          <w:marTop w:val="0"/>
                          <w:marBottom w:val="0"/>
                          <w:divBdr>
                            <w:top w:val="none" w:sz="0" w:space="0" w:color="auto"/>
                            <w:left w:val="none" w:sz="0" w:space="0" w:color="auto"/>
                            <w:bottom w:val="none" w:sz="0" w:space="0" w:color="auto"/>
                            <w:right w:val="none" w:sz="0" w:space="0" w:color="auto"/>
                          </w:divBdr>
                          <w:divsChild>
                            <w:div w:id="1255894711">
                              <w:marLeft w:val="0"/>
                              <w:marRight w:val="0"/>
                              <w:marTop w:val="0"/>
                              <w:marBottom w:val="0"/>
                              <w:divBdr>
                                <w:top w:val="none" w:sz="0" w:space="0" w:color="auto"/>
                                <w:left w:val="none" w:sz="0" w:space="0" w:color="auto"/>
                                <w:bottom w:val="none" w:sz="0" w:space="0" w:color="auto"/>
                                <w:right w:val="none" w:sz="0" w:space="0" w:color="auto"/>
                              </w:divBdr>
                            </w:div>
                            <w:div w:id="1679961315">
                              <w:marLeft w:val="0"/>
                              <w:marRight w:val="0"/>
                              <w:marTop w:val="0"/>
                              <w:marBottom w:val="0"/>
                              <w:divBdr>
                                <w:top w:val="none" w:sz="0" w:space="0" w:color="auto"/>
                                <w:left w:val="none" w:sz="0" w:space="0" w:color="auto"/>
                                <w:bottom w:val="none" w:sz="0" w:space="0" w:color="auto"/>
                                <w:right w:val="none" w:sz="0" w:space="0" w:color="auto"/>
                              </w:divBdr>
                            </w:div>
                            <w:div w:id="1143079773">
                              <w:marLeft w:val="0"/>
                              <w:marRight w:val="0"/>
                              <w:marTop w:val="0"/>
                              <w:marBottom w:val="0"/>
                              <w:divBdr>
                                <w:top w:val="none" w:sz="0" w:space="0" w:color="auto"/>
                                <w:left w:val="none" w:sz="0" w:space="0" w:color="auto"/>
                                <w:bottom w:val="none" w:sz="0" w:space="0" w:color="auto"/>
                                <w:right w:val="none" w:sz="0" w:space="0" w:color="auto"/>
                              </w:divBdr>
                            </w:div>
                            <w:div w:id="57676189">
                              <w:marLeft w:val="0"/>
                              <w:marRight w:val="0"/>
                              <w:marTop w:val="0"/>
                              <w:marBottom w:val="0"/>
                              <w:divBdr>
                                <w:top w:val="none" w:sz="0" w:space="0" w:color="auto"/>
                                <w:left w:val="none" w:sz="0" w:space="0" w:color="auto"/>
                                <w:bottom w:val="none" w:sz="0" w:space="0" w:color="auto"/>
                                <w:right w:val="none" w:sz="0" w:space="0" w:color="auto"/>
                              </w:divBdr>
                            </w:div>
                            <w:div w:id="96515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854">
                      <w:marLeft w:val="0"/>
                      <w:marRight w:val="0"/>
                      <w:marTop w:val="0"/>
                      <w:marBottom w:val="0"/>
                      <w:divBdr>
                        <w:top w:val="none" w:sz="0" w:space="0" w:color="auto"/>
                        <w:left w:val="none" w:sz="0" w:space="0" w:color="auto"/>
                        <w:bottom w:val="none" w:sz="0" w:space="0" w:color="auto"/>
                        <w:right w:val="none" w:sz="0" w:space="0" w:color="auto"/>
                      </w:divBdr>
                      <w:divsChild>
                        <w:div w:id="297028860">
                          <w:marLeft w:val="0"/>
                          <w:marRight w:val="0"/>
                          <w:marTop w:val="0"/>
                          <w:marBottom w:val="0"/>
                          <w:divBdr>
                            <w:top w:val="none" w:sz="0" w:space="0" w:color="auto"/>
                            <w:left w:val="none" w:sz="0" w:space="0" w:color="auto"/>
                            <w:bottom w:val="none" w:sz="0" w:space="0" w:color="auto"/>
                            <w:right w:val="none" w:sz="0" w:space="0" w:color="auto"/>
                          </w:divBdr>
                          <w:divsChild>
                            <w:div w:id="1677227258">
                              <w:marLeft w:val="0"/>
                              <w:marRight w:val="0"/>
                              <w:marTop w:val="0"/>
                              <w:marBottom w:val="0"/>
                              <w:divBdr>
                                <w:top w:val="none" w:sz="0" w:space="0" w:color="auto"/>
                                <w:left w:val="none" w:sz="0" w:space="0" w:color="auto"/>
                                <w:bottom w:val="none" w:sz="0" w:space="0" w:color="auto"/>
                                <w:right w:val="none" w:sz="0" w:space="0" w:color="auto"/>
                              </w:divBdr>
                            </w:div>
                            <w:div w:id="44007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37774">
                      <w:marLeft w:val="0"/>
                      <w:marRight w:val="0"/>
                      <w:marTop w:val="0"/>
                      <w:marBottom w:val="0"/>
                      <w:divBdr>
                        <w:top w:val="none" w:sz="0" w:space="0" w:color="auto"/>
                        <w:left w:val="none" w:sz="0" w:space="0" w:color="auto"/>
                        <w:bottom w:val="none" w:sz="0" w:space="0" w:color="auto"/>
                        <w:right w:val="none" w:sz="0" w:space="0" w:color="auto"/>
                      </w:divBdr>
                      <w:divsChild>
                        <w:div w:id="281303353">
                          <w:marLeft w:val="0"/>
                          <w:marRight w:val="0"/>
                          <w:marTop w:val="0"/>
                          <w:marBottom w:val="0"/>
                          <w:divBdr>
                            <w:top w:val="none" w:sz="0" w:space="0" w:color="auto"/>
                            <w:left w:val="none" w:sz="0" w:space="0" w:color="auto"/>
                            <w:bottom w:val="none" w:sz="0" w:space="0" w:color="auto"/>
                            <w:right w:val="none" w:sz="0" w:space="0" w:color="auto"/>
                          </w:divBdr>
                          <w:divsChild>
                            <w:div w:id="254823536">
                              <w:marLeft w:val="0"/>
                              <w:marRight w:val="0"/>
                              <w:marTop w:val="0"/>
                              <w:marBottom w:val="0"/>
                              <w:divBdr>
                                <w:top w:val="none" w:sz="0" w:space="0" w:color="auto"/>
                                <w:left w:val="none" w:sz="0" w:space="0" w:color="auto"/>
                                <w:bottom w:val="none" w:sz="0" w:space="0" w:color="auto"/>
                                <w:right w:val="none" w:sz="0" w:space="0" w:color="auto"/>
                              </w:divBdr>
                            </w:div>
                            <w:div w:id="151788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0204">
                      <w:marLeft w:val="0"/>
                      <w:marRight w:val="0"/>
                      <w:marTop w:val="0"/>
                      <w:marBottom w:val="0"/>
                      <w:divBdr>
                        <w:top w:val="none" w:sz="0" w:space="0" w:color="auto"/>
                        <w:left w:val="none" w:sz="0" w:space="0" w:color="auto"/>
                        <w:bottom w:val="none" w:sz="0" w:space="0" w:color="auto"/>
                        <w:right w:val="none" w:sz="0" w:space="0" w:color="auto"/>
                      </w:divBdr>
                      <w:divsChild>
                        <w:div w:id="1332676944">
                          <w:marLeft w:val="0"/>
                          <w:marRight w:val="0"/>
                          <w:marTop w:val="0"/>
                          <w:marBottom w:val="0"/>
                          <w:divBdr>
                            <w:top w:val="none" w:sz="0" w:space="0" w:color="auto"/>
                            <w:left w:val="none" w:sz="0" w:space="0" w:color="auto"/>
                            <w:bottom w:val="none" w:sz="0" w:space="0" w:color="auto"/>
                            <w:right w:val="none" w:sz="0" w:space="0" w:color="auto"/>
                          </w:divBdr>
                          <w:divsChild>
                            <w:div w:id="458836651">
                              <w:marLeft w:val="0"/>
                              <w:marRight w:val="0"/>
                              <w:marTop w:val="0"/>
                              <w:marBottom w:val="0"/>
                              <w:divBdr>
                                <w:top w:val="none" w:sz="0" w:space="0" w:color="auto"/>
                                <w:left w:val="none" w:sz="0" w:space="0" w:color="auto"/>
                                <w:bottom w:val="none" w:sz="0" w:space="0" w:color="auto"/>
                                <w:right w:val="none" w:sz="0" w:space="0" w:color="auto"/>
                              </w:divBdr>
                            </w:div>
                            <w:div w:id="8634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60204">
                      <w:marLeft w:val="0"/>
                      <w:marRight w:val="0"/>
                      <w:marTop w:val="0"/>
                      <w:marBottom w:val="0"/>
                      <w:divBdr>
                        <w:top w:val="none" w:sz="0" w:space="0" w:color="auto"/>
                        <w:left w:val="none" w:sz="0" w:space="0" w:color="auto"/>
                        <w:bottom w:val="none" w:sz="0" w:space="0" w:color="auto"/>
                        <w:right w:val="none" w:sz="0" w:space="0" w:color="auto"/>
                      </w:divBdr>
                      <w:divsChild>
                        <w:div w:id="1221868976">
                          <w:marLeft w:val="0"/>
                          <w:marRight w:val="0"/>
                          <w:marTop w:val="0"/>
                          <w:marBottom w:val="0"/>
                          <w:divBdr>
                            <w:top w:val="none" w:sz="0" w:space="0" w:color="auto"/>
                            <w:left w:val="none" w:sz="0" w:space="0" w:color="auto"/>
                            <w:bottom w:val="none" w:sz="0" w:space="0" w:color="auto"/>
                            <w:right w:val="none" w:sz="0" w:space="0" w:color="auto"/>
                          </w:divBdr>
                          <w:divsChild>
                            <w:div w:id="401222569">
                              <w:marLeft w:val="0"/>
                              <w:marRight w:val="0"/>
                              <w:marTop w:val="0"/>
                              <w:marBottom w:val="0"/>
                              <w:divBdr>
                                <w:top w:val="none" w:sz="0" w:space="0" w:color="auto"/>
                                <w:left w:val="none" w:sz="0" w:space="0" w:color="auto"/>
                                <w:bottom w:val="none" w:sz="0" w:space="0" w:color="auto"/>
                                <w:right w:val="none" w:sz="0" w:space="0" w:color="auto"/>
                              </w:divBdr>
                            </w:div>
                            <w:div w:id="3024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973977">
                  <w:marLeft w:val="0"/>
                  <w:marRight w:val="0"/>
                  <w:marTop w:val="0"/>
                  <w:marBottom w:val="0"/>
                  <w:divBdr>
                    <w:top w:val="none" w:sz="0" w:space="0" w:color="auto"/>
                    <w:left w:val="none" w:sz="0" w:space="0" w:color="auto"/>
                    <w:bottom w:val="none" w:sz="0" w:space="0" w:color="auto"/>
                    <w:right w:val="none" w:sz="0" w:space="0" w:color="auto"/>
                  </w:divBdr>
                  <w:divsChild>
                    <w:div w:id="1193298111">
                      <w:marLeft w:val="0"/>
                      <w:marRight w:val="0"/>
                      <w:marTop w:val="0"/>
                      <w:marBottom w:val="0"/>
                      <w:divBdr>
                        <w:top w:val="none" w:sz="0" w:space="0" w:color="auto"/>
                        <w:left w:val="none" w:sz="0" w:space="0" w:color="auto"/>
                        <w:bottom w:val="none" w:sz="0" w:space="0" w:color="auto"/>
                        <w:right w:val="none" w:sz="0" w:space="0" w:color="auto"/>
                      </w:divBdr>
                    </w:div>
                  </w:divsChild>
                </w:div>
                <w:div w:id="2058815929">
                  <w:marLeft w:val="0"/>
                  <w:marRight w:val="0"/>
                  <w:marTop w:val="0"/>
                  <w:marBottom w:val="0"/>
                  <w:divBdr>
                    <w:top w:val="none" w:sz="0" w:space="0" w:color="auto"/>
                    <w:left w:val="none" w:sz="0" w:space="0" w:color="auto"/>
                    <w:bottom w:val="none" w:sz="0" w:space="0" w:color="auto"/>
                    <w:right w:val="none" w:sz="0" w:space="0" w:color="auto"/>
                  </w:divBdr>
                  <w:divsChild>
                    <w:div w:id="79888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37514">
              <w:marLeft w:val="0"/>
              <w:marRight w:val="0"/>
              <w:marTop w:val="0"/>
              <w:marBottom w:val="0"/>
              <w:divBdr>
                <w:top w:val="none" w:sz="0" w:space="0" w:color="auto"/>
                <w:left w:val="none" w:sz="0" w:space="0" w:color="auto"/>
                <w:bottom w:val="none" w:sz="0" w:space="0" w:color="auto"/>
                <w:right w:val="none" w:sz="0" w:space="0" w:color="auto"/>
              </w:divBdr>
              <w:divsChild>
                <w:div w:id="904487511">
                  <w:marLeft w:val="0"/>
                  <w:marRight w:val="0"/>
                  <w:marTop w:val="0"/>
                  <w:marBottom w:val="0"/>
                  <w:divBdr>
                    <w:top w:val="none" w:sz="0" w:space="0" w:color="auto"/>
                    <w:left w:val="none" w:sz="0" w:space="0" w:color="auto"/>
                    <w:bottom w:val="none" w:sz="0" w:space="0" w:color="auto"/>
                    <w:right w:val="none" w:sz="0" w:space="0" w:color="auto"/>
                  </w:divBdr>
                </w:div>
                <w:div w:id="431904450">
                  <w:marLeft w:val="0"/>
                  <w:marRight w:val="0"/>
                  <w:marTop w:val="0"/>
                  <w:marBottom w:val="0"/>
                  <w:divBdr>
                    <w:top w:val="none" w:sz="0" w:space="0" w:color="auto"/>
                    <w:left w:val="none" w:sz="0" w:space="0" w:color="auto"/>
                    <w:bottom w:val="none" w:sz="0" w:space="0" w:color="auto"/>
                    <w:right w:val="none" w:sz="0" w:space="0" w:color="auto"/>
                  </w:divBdr>
                  <w:divsChild>
                    <w:div w:id="651254776">
                      <w:marLeft w:val="0"/>
                      <w:marRight w:val="0"/>
                      <w:marTop w:val="0"/>
                      <w:marBottom w:val="0"/>
                      <w:divBdr>
                        <w:top w:val="none" w:sz="0" w:space="0" w:color="auto"/>
                        <w:left w:val="none" w:sz="0" w:space="0" w:color="auto"/>
                        <w:bottom w:val="none" w:sz="0" w:space="0" w:color="auto"/>
                        <w:right w:val="none" w:sz="0" w:space="0" w:color="auto"/>
                      </w:divBdr>
                    </w:div>
                    <w:div w:id="1163199148">
                      <w:marLeft w:val="0"/>
                      <w:marRight w:val="0"/>
                      <w:marTop w:val="0"/>
                      <w:marBottom w:val="0"/>
                      <w:divBdr>
                        <w:top w:val="none" w:sz="0" w:space="0" w:color="auto"/>
                        <w:left w:val="none" w:sz="0" w:space="0" w:color="auto"/>
                        <w:bottom w:val="none" w:sz="0" w:space="0" w:color="auto"/>
                        <w:right w:val="none" w:sz="0" w:space="0" w:color="auto"/>
                      </w:divBdr>
                      <w:divsChild>
                        <w:div w:id="114179472">
                          <w:marLeft w:val="0"/>
                          <w:marRight w:val="0"/>
                          <w:marTop w:val="0"/>
                          <w:marBottom w:val="0"/>
                          <w:divBdr>
                            <w:top w:val="none" w:sz="0" w:space="0" w:color="auto"/>
                            <w:left w:val="none" w:sz="0" w:space="0" w:color="auto"/>
                            <w:bottom w:val="none" w:sz="0" w:space="0" w:color="auto"/>
                            <w:right w:val="none" w:sz="0" w:space="0" w:color="auto"/>
                          </w:divBdr>
                          <w:divsChild>
                            <w:div w:id="4387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7403">
                      <w:marLeft w:val="0"/>
                      <w:marRight w:val="0"/>
                      <w:marTop w:val="0"/>
                      <w:marBottom w:val="0"/>
                      <w:divBdr>
                        <w:top w:val="none" w:sz="0" w:space="0" w:color="auto"/>
                        <w:left w:val="none" w:sz="0" w:space="0" w:color="auto"/>
                        <w:bottom w:val="none" w:sz="0" w:space="0" w:color="auto"/>
                        <w:right w:val="none" w:sz="0" w:space="0" w:color="auto"/>
                      </w:divBdr>
                      <w:divsChild>
                        <w:div w:id="628557254">
                          <w:marLeft w:val="0"/>
                          <w:marRight w:val="0"/>
                          <w:marTop w:val="0"/>
                          <w:marBottom w:val="0"/>
                          <w:divBdr>
                            <w:top w:val="none" w:sz="0" w:space="0" w:color="auto"/>
                            <w:left w:val="none" w:sz="0" w:space="0" w:color="auto"/>
                            <w:bottom w:val="none" w:sz="0" w:space="0" w:color="auto"/>
                            <w:right w:val="none" w:sz="0" w:space="0" w:color="auto"/>
                          </w:divBdr>
                          <w:divsChild>
                            <w:div w:id="114697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542035">
                  <w:marLeft w:val="0"/>
                  <w:marRight w:val="0"/>
                  <w:marTop w:val="0"/>
                  <w:marBottom w:val="0"/>
                  <w:divBdr>
                    <w:top w:val="none" w:sz="0" w:space="0" w:color="auto"/>
                    <w:left w:val="none" w:sz="0" w:space="0" w:color="auto"/>
                    <w:bottom w:val="none" w:sz="0" w:space="0" w:color="auto"/>
                    <w:right w:val="none" w:sz="0" w:space="0" w:color="auto"/>
                  </w:divBdr>
                  <w:divsChild>
                    <w:div w:id="1949851663">
                      <w:marLeft w:val="0"/>
                      <w:marRight w:val="0"/>
                      <w:marTop w:val="0"/>
                      <w:marBottom w:val="0"/>
                      <w:divBdr>
                        <w:top w:val="none" w:sz="0" w:space="0" w:color="auto"/>
                        <w:left w:val="none" w:sz="0" w:space="0" w:color="auto"/>
                        <w:bottom w:val="none" w:sz="0" w:space="0" w:color="auto"/>
                        <w:right w:val="none" w:sz="0" w:space="0" w:color="auto"/>
                      </w:divBdr>
                    </w:div>
                  </w:divsChild>
                </w:div>
                <w:div w:id="350570622">
                  <w:marLeft w:val="0"/>
                  <w:marRight w:val="0"/>
                  <w:marTop w:val="0"/>
                  <w:marBottom w:val="0"/>
                  <w:divBdr>
                    <w:top w:val="none" w:sz="0" w:space="0" w:color="auto"/>
                    <w:left w:val="none" w:sz="0" w:space="0" w:color="auto"/>
                    <w:bottom w:val="none" w:sz="0" w:space="0" w:color="auto"/>
                    <w:right w:val="none" w:sz="0" w:space="0" w:color="auto"/>
                  </w:divBdr>
                  <w:divsChild>
                    <w:div w:id="125126261">
                      <w:marLeft w:val="0"/>
                      <w:marRight w:val="0"/>
                      <w:marTop w:val="0"/>
                      <w:marBottom w:val="0"/>
                      <w:divBdr>
                        <w:top w:val="none" w:sz="0" w:space="0" w:color="auto"/>
                        <w:left w:val="none" w:sz="0" w:space="0" w:color="auto"/>
                        <w:bottom w:val="none" w:sz="0" w:space="0" w:color="auto"/>
                        <w:right w:val="none" w:sz="0" w:space="0" w:color="auto"/>
                      </w:divBdr>
                    </w:div>
                    <w:div w:id="1067387094">
                      <w:marLeft w:val="0"/>
                      <w:marRight w:val="0"/>
                      <w:marTop w:val="0"/>
                      <w:marBottom w:val="0"/>
                      <w:divBdr>
                        <w:top w:val="none" w:sz="0" w:space="0" w:color="auto"/>
                        <w:left w:val="none" w:sz="0" w:space="0" w:color="auto"/>
                        <w:bottom w:val="none" w:sz="0" w:space="0" w:color="auto"/>
                        <w:right w:val="none" w:sz="0" w:space="0" w:color="auto"/>
                      </w:divBdr>
                      <w:divsChild>
                        <w:div w:id="1034501152">
                          <w:marLeft w:val="0"/>
                          <w:marRight w:val="0"/>
                          <w:marTop w:val="0"/>
                          <w:marBottom w:val="0"/>
                          <w:divBdr>
                            <w:top w:val="none" w:sz="0" w:space="0" w:color="auto"/>
                            <w:left w:val="none" w:sz="0" w:space="0" w:color="auto"/>
                            <w:bottom w:val="none" w:sz="0" w:space="0" w:color="auto"/>
                            <w:right w:val="none" w:sz="0" w:space="0" w:color="auto"/>
                          </w:divBdr>
                          <w:divsChild>
                            <w:div w:id="8565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8752">
                      <w:marLeft w:val="0"/>
                      <w:marRight w:val="0"/>
                      <w:marTop w:val="0"/>
                      <w:marBottom w:val="0"/>
                      <w:divBdr>
                        <w:top w:val="none" w:sz="0" w:space="0" w:color="auto"/>
                        <w:left w:val="none" w:sz="0" w:space="0" w:color="auto"/>
                        <w:bottom w:val="none" w:sz="0" w:space="0" w:color="auto"/>
                        <w:right w:val="none" w:sz="0" w:space="0" w:color="auto"/>
                      </w:divBdr>
                      <w:divsChild>
                        <w:div w:id="1754354620">
                          <w:marLeft w:val="0"/>
                          <w:marRight w:val="0"/>
                          <w:marTop w:val="0"/>
                          <w:marBottom w:val="0"/>
                          <w:divBdr>
                            <w:top w:val="none" w:sz="0" w:space="0" w:color="auto"/>
                            <w:left w:val="none" w:sz="0" w:space="0" w:color="auto"/>
                            <w:bottom w:val="none" w:sz="0" w:space="0" w:color="auto"/>
                            <w:right w:val="none" w:sz="0" w:space="0" w:color="auto"/>
                          </w:divBdr>
                          <w:divsChild>
                            <w:div w:id="68741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2655">
                      <w:marLeft w:val="0"/>
                      <w:marRight w:val="0"/>
                      <w:marTop w:val="0"/>
                      <w:marBottom w:val="0"/>
                      <w:divBdr>
                        <w:top w:val="none" w:sz="0" w:space="0" w:color="auto"/>
                        <w:left w:val="none" w:sz="0" w:space="0" w:color="auto"/>
                        <w:bottom w:val="none" w:sz="0" w:space="0" w:color="auto"/>
                        <w:right w:val="none" w:sz="0" w:space="0" w:color="auto"/>
                      </w:divBdr>
                      <w:divsChild>
                        <w:div w:id="1348558145">
                          <w:marLeft w:val="0"/>
                          <w:marRight w:val="0"/>
                          <w:marTop w:val="0"/>
                          <w:marBottom w:val="0"/>
                          <w:divBdr>
                            <w:top w:val="none" w:sz="0" w:space="0" w:color="auto"/>
                            <w:left w:val="none" w:sz="0" w:space="0" w:color="auto"/>
                            <w:bottom w:val="none" w:sz="0" w:space="0" w:color="auto"/>
                            <w:right w:val="none" w:sz="0" w:space="0" w:color="auto"/>
                          </w:divBdr>
                        </w:div>
                        <w:div w:id="1351252811">
                          <w:marLeft w:val="0"/>
                          <w:marRight w:val="0"/>
                          <w:marTop w:val="0"/>
                          <w:marBottom w:val="0"/>
                          <w:divBdr>
                            <w:top w:val="none" w:sz="0" w:space="0" w:color="auto"/>
                            <w:left w:val="none" w:sz="0" w:space="0" w:color="auto"/>
                            <w:bottom w:val="none" w:sz="0" w:space="0" w:color="auto"/>
                            <w:right w:val="none" w:sz="0" w:space="0" w:color="auto"/>
                          </w:divBdr>
                          <w:divsChild>
                            <w:div w:id="934434254">
                              <w:marLeft w:val="0"/>
                              <w:marRight w:val="0"/>
                              <w:marTop w:val="0"/>
                              <w:marBottom w:val="0"/>
                              <w:divBdr>
                                <w:top w:val="none" w:sz="0" w:space="0" w:color="auto"/>
                                <w:left w:val="none" w:sz="0" w:space="0" w:color="auto"/>
                                <w:bottom w:val="none" w:sz="0" w:space="0" w:color="auto"/>
                                <w:right w:val="none" w:sz="0" w:space="0" w:color="auto"/>
                              </w:divBdr>
                              <w:divsChild>
                                <w:div w:id="12814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82727">
                          <w:marLeft w:val="0"/>
                          <w:marRight w:val="0"/>
                          <w:marTop w:val="0"/>
                          <w:marBottom w:val="0"/>
                          <w:divBdr>
                            <w:top w:val="none" w:sz="0" w:space="0" w:color="auto"/>
                            <w:left w:val="none" w:sz="0" w:space="0" w:color="auto"/>
                            <w:bottom w:val="none" w:sz="0" w:space="0" w:color="auto"/>
                            <w:right w:val="none" w:sz="0" w:space="0" w:color="auto"/>
                          </w:divBdr>
                          <w:divsChild>
                            <w:div w:id="1845433856">
                              <w:marLeft w:val="0"/>
                              <w:marRight w:val="0"/>
                              <w:marTop w:val="0"/>
                              <w:marBottom w:val="0"/>
                              <w:divBdr>
                                <w:top w:val="none" w:sz="0" w:space="0" w:color="auto"/>
                                <w:left w:val="none" w:sz="0" w:space="0" w:color="auto"/>
                                <w:bottom w:val="none" w:sz="0" w:space="0" w:color="auto"/>
                                <w:right w:val="none" w:sz="0" w:space="0" w:color="auto"/>
                              </w:divBdr>
                              <w:divsChild>
                                <w:div w:id="137796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2650">
                          <w:marLeft w:val="0"/>
                          <w:marRight w:val="0"/>
                          <w:marTop w:val="0"/>
                          <w:marBottom w:val="0"/>
                          <w:divBdr>
                            <w:top w:val="none" w:sz="0" w:space="0" w:color="auto"/>
                            <w:left w:val="none" w:sz="0" w:space="0" w:color="auto"/>
                            <w:bottom w:val="none" w:sz="0" w:space="0" w:color="auto"/>
                            <w:right w:val="none" w:sz="0" w:space="0" w:color="auto"/>
                          </w:divBdr>
                          <w:divsChild>
                            <w:div w:id="1944219867">
                              <w:marLeft w:val="0"/>
                              <w:marRight w:val="0"/>
                              <w:marTop w:val="0"/>
                              <w:marBottom w:val="0"/>
                              <w:divBdr>
                                <w:top w:val="none" w:sz="0" w:space="0" w:color="auto"/>
                                <w:left w:val="none" w:sz="0" w:space="0" w:color="auto"/>
                                <w:bottom w:val="none" w:sz="0" w:space="0" w:color="auto"/>
                                <w:right w:val="none" w:sz="0" w:space="0" w:color="auto"/>
                              </w:divBdr>
                              <w:divsChild>
                                <w:div w:id="569849711">
                                  <w:marLeft w:val="0"/>
                                  <w:marRight w:val="0"/>
                                  <w:marTop w:val="0"/>
                                  <w:marBottom w:val="0"/>
                                  <w:divBdr>
                                    <w:top w:val="none" w:sz="0" w:space="0" w:color="auto"/>
                                    <w:left w:val="none" w:sz="0" w:space="0" w:color="auto"/>
                                    <w:bottom w:val="none" w:sz="0" w:space="0" w:color="auto"/>
                                    <w:right w:val="none" w:sz="0" w:space="0" w:color="auto"/>
                                  </w:divBdr>
                                </w:div>
                                <w:div w:id="16943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200780">
                  <w:marLeft w:val="0"/>
                  <w:marRight w:val="0"/>
                  <w:marTop w:val="0"/>
                  <w:marBottom w:val="0"/>
                  <w:divBdr>
                    <w:top w:val="none" w:sz="0" w:space="0" w:color="auto"/>
                    <w:left w:val="none" w:sz="0" w:space="0" w:color="auto"/>
                    <w:bottom w:val="none" w:sz="0" w:space="0" w:color="auto"/>
                    <w:right w:val="none" w:sz="0" w:space="0" w:color="auto"/>
                  </w:divBdr>
                  <w:divsChild>
                    <w:div w:id="489954816">
                      <w:marLeft w:val="0"/>
                      <w:marRight w:val="0"/>
                      <w:marTop w:val="0"/>
                      <w:marBottom w:val="0"/>
                      <w:divBdr>
                        <w:top w:val="none" w:sz="0" w:space="0" w:color="auto"/>
                        <w:left w:val="none" w:sz="0" w:space="0" w:color="auto"/>
                        <w:bottom w:val="none" w:sz="0" w:space="0" w:color="auto"/>
                        <w:right w:val="none" w:sz="0" w:space="0" w:color="auto"/>
                      </w:divBdr>
                    </w:div>
                    <w:div w:id="331447957">
                      <w:marLeft w:val="0"/>
                      <w:marRight w:val="0"/>
                      <w:marTop w:val="0"/>
                      <w:marBottom w:val="0"/>
                      <w:divBdr>
                        <w:top w:val="none" w:sz="0" w:space="0" w:color="auto"/>
                        <w:left w:val="none" w:sz="0" w:space="0" w:color="auto"/>
                        <w:bottom w:val="none" w:sz="0" w:space="0" w:color="auto"/>
                        <w:right w:val="none" w:sz="0" w:space="0" w:color="auto"/>
                      </w:divBdr>
                      <w:divsChild>
                        <w:div w:id="2007510406">
                          <w:marLeft w:val="0"/>
                          <w:marRight w:val="0"/>
                          <w:marTop w:val="0"/>
                          <w:marBottom w:val="0"/>
                          <w:divBdr>
                            <w:top w:val="none" w:sz="0" w:space="0" w:color="auto"/>
                            <w:left w:val="none" w:sz="0" w:space="0" w:color="auto"/>
                            <w:bottom w:val="none" w:sz="0" w:space="0" w:color="auto"/>
                            <w:right w:val="none" w:sz="0" w:space="0" w:color="auto"/>
                          </w:divBdr>
                          <w:divsChild>
                            <w:div w:id="927154433">
                              <w:marLeft w:val="0"/>
                              <w:marRight w:val="0"/>
                              <w:marTop w:val="0"/>
                              <w:marBottom w:val="0"/>
                              <w:divBdr>
                                <w:top w:val="none" w:sz="0" w:space="0" w:color="auto"/>
                                <w:left w:val="none" w:sz="0" w:space="0" w:color="auto"/>
                                <w:bottom w:val="none" w:sz="0" w:space="0" w:color="auto"/>
                                <w:right w:val="none" w:sz="0" w:space="0" w:color="auto"/>
                              </w:divBdr>
                            </w:div>
                            <w:div w:id="18698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0704">
                      <w:marLeft w:val="0"/>
                      <w:marRight w:val="0"/>
                      <w:marTop w:val="0"/>
                      <w:marBottom w:val="0"/>
                      <w:divBdr>
                        <w:top w:val="none" w:sz="0" w:space="0" w:color="auto"/>
                        <w:left w:val="none" w:sz="0" w:space="0" w:color="auto"/>
                        <w:bottom w:val="none" w:sz="0" w:space="0" w:color="auto"/>
                        <w:right w:val="none" w:sz="0" w:space="0" w:color="auto"/>
                      </w:divBdr>
                      <w:divsChild>
                        <w:div w:id="216210759">
                          <w:marLeft w:val="0"/>
                          <w:marRight w:val="0"/>
                          <w:marTop w:val="0"/>
                          <w:marBottom w:val="0"/>
                          <w:divBdr>
                            <w:top w:val="none" w:sz="0" w:space="0" w:color="auto"/>
                            <w:left w:val="none" w:sz="0" w:space="0" w:color="auto"/>
                            <w:bottom w:val="none" w:sz="0" w:space="0" w:color="auto"/>
                            <w:right w:val="none" w:sz="0" w:space="0" w:color="auto"/>
                          </w:divBdr>
                          <w:divsChild>
                            <w:div w:id="1092899249">
                              <w:marLeft w:val="0"/>
                              <w:marRight w:val="0"/>
                              <w:marTop w:val="0"/>
                              <w:marBottom w:val="0"/>
                              <w:divBdr>
                                <w:top w:val="none" w:sz="0" w:space="0" w:color="auto"/>
                                <w:left w:val="none" w:sz="0" w:space="0" w:color="auto"/>
                                <w:bottom w:val="none" w:sz="0" w:space="0" w:color="auto"/>
                                <w:right w:val="none" w:sz="0" w:space="0" w:color="auto"/>
                              </w:divBdr>
                            </w:div>
                            <w:div w:id="10509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0008">
                      <w:marLeft w:val="0"/>
                      <w:marRight w:val="0"/>
                      <w:marTop w:val="0"/>
                      <w:marBottom w:val="0"/>
                      <w:divBdr>
                        <w:top w:val="none" w:sz="0" w:space="0" w:color="auto"/>
                        <w:left w:val="none" w:sz="0" w:space="0" w:color="auto"/>
                        <w:bottom w:val="none" w:sz="0" w:space="0" w:color="auto"/>
                        <w:right w:val="none" w:sz="0" w:space="0" w:color="auto"/>
                      </w:divBdr>
                      <w:divsChild>
                        <w:div w:id="1838494779">
                          <w:marLeft w:val="0"/>
                          <w:marRight w:val="0"/>
                          <w:marTop w:val="0"/>
                          <w:marBottom w:val="0"/>
                          <w:divBdr>
                            <w:top w:val="none" w:sz="0" w:space="0" w:color="auto"/>
                            <w:left w:val="none" w:sz="0" w:space="0" w:color="auto"/>
                            <w:bottom w:val="none" w:sz="0" w:space="0" w:color="auto"/>
                            <w:right w:val="none" w:sz="0" w:space="0" w:color="auto"/>
                          </w:divBdr>
                          <w:divsChild>
                            <w:div w:id="2075077765">
                              <w:marLeft w:val="0"/>
                              <w:marRight w:val="0"/>
                              <w:marTop w:val="0"/>
                              <w:marBottom w:val="0"/>
                              <w:divBdr>
                                <w:top w:val="none" w:sz="0" w:space="0" w:color="auto"/>
                                <w:left w:val="none" w:sz="0" w:space="0" w:color="auto"/>
                                <w:bottom w:val="none" w:sz="0" w:space="0" w:color="auto"/>
                                <w:right w:val="none" w:sz="0" w:space="0" w:color="auto"/>
                              </w:divBdr>
                            </w:div>
                            <w:div w:id="1954820528">
                              <w:marLeft w:val="0"/>
                              <w:marRight w:val="0"/>
                              <w:marTop w:val="0"/>
                              <w:marBottom w:val="0"/>
                              <w:divBdr>
                                <w:top w:val="none" w:sz="0" w:space="0" w:color="auto"/>
                                <w:left w:val="none" w:sz="0" w:space="0" w:color="auto"/>
                                <w:bottom w:val="none" w:sz="0" w:space="0" w:color="auto"/>
                                <w:right w:val="none" w:sz="0" w:space="0" w:color="auto"/>
                              </w:divBdr>
                            </w:div>
                            <w:div w:id="2024671038">
                              <w:marLeft w:val="0"/>
                              <w:marRight w:val="0"/>
                              <w:marTop w:val="0"/>
                              <w:marBottom w:val="0"/>
                              <w:divBdr>
                                <w:top w:val="none" w:sz="0" w:space="0" w:color="auto"/>
                                <w:left w:val="none" w:sz="0" w:space="0" w:color="auto"/>
                                <w:bottom w:val="none" w:sz="0" w:space="0" w:color="auto"/>
                                <w:right w:val="none" w:sz="0" w:space="0" w:color="auto"/>
                              </w:divBdr>
                            </w:div>
                            <w:div w:id="149502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26249">
                      <w:marLeft w:val="0"/>
                      <w:marRight w:val="0"/>
                      <w:marTop w:val="0"/>
                      <w:marBottom w:val="0"/>
                      <w:divBdr>
                        <w:top w:val="none" w:sz="0" w:space="0" w:color="auto"/>
                        <w:left w:val="none" w:sz="0" w:space="0" w:color="auto"/>
                        <w:bottom w:val="none" w:sz="0" w:space="0" w:color="auto"/>
                        <w:right w:val="none" w:sz="0" w:space="0" w:color="auto"/>
                      </w:divBdr>
                      <w:divsChild>
                        <w:div w:id="982388911">
                          <w:marLeft w:val="0"/>
                          <w:marRight w:val="0"/>
                          <w:marTop w:val="0"/>
                          <w:marBottom w:val="0"/>
                          <w:divBdr>
                            <w:top w:val="none" w:sz="0" w:space="0" w:color="auto"/>
                            <w:left w:val="none" w:sz="0" w:space="0" w:color="auto"/>
                            <w:bottom w:val="none" w:sz="0" w:space="0" w:color="auto"/>
                            <w:right w:val="none" w:sz="0" w:space="0" w:color="auto"/>
                          </w:divBdr>
                          <w:divsChild>
                            <w:div w:id="558442781">
                              <w:marLeft w:val="0"/>
                              <w:marRight w:val="0"/>
                              <w:marTop w:val="0"/>
                              <w:marBottom w:val="0"/>
                              <w:divBdr>
                                <w:top w:val="none" w:sz="0" w:space="0" w:color="auto"/>
                                <w:left w:val="none" w:sz="0" w:space="0" w:color="auto"/>
                                <w:bottom w:val="none" w:sz="0" w:space="0" w:color="auto"/>
                                <w:right w:val="none" w:sz="0" w:space="0" w:color="auto"/>
                              </w:divBdr>
                            </w:div>
                            <w:div w:id="123621635">
                              <w:marLeft w:val="0"/>
                              <w:marRight w:val="0"/>
                              <w:marTop w:val="0"/>
                              <w:marBottom w:val="0"/>
                              <w:divBdr>
                                <w:top w:val="none" w:sz="0" w:space="0" w:color="auto"/>
                                <w:left w:val="none" w:sz="0" w:space="0" w:color="auto"/>
                                <w:bottom w:val="none" w:sz="0" w:space="0" w:color="auto"/>
                                <w:right w:val="none" w:sz="0" w:space="0" w:color="auto"/>
                              </w:divBdr>
                            </w:div>
                            <w:div w:id="1828473276">
                              <w:marLeft w:val="0"/>
                              <w:marRight w:val="0"/>
                              <w:marTop w:val="0"/>
                              <w:marBottom w:val="0"/>
                              <w:divBdr>
                                <w:top w:val="none" w:sz="0" w:space="0" w:color="auto"/>
                                <w:left w:val="none" w:sz="0" w:space="0" w:color="auto"/>
                                <w:bottom w:val="none" w:sz="0" w:space="0" w:color="auto"/>
                                <w:right w:val="none" w:sz="0" w:space="0" w:color="auto"/>
                              </w:divBdr>
                            </w:div>
                            <w:div w:id="963775547">
                              <w:marLeft w:val="0"/>
                              <w:marRight w:val="0"/>
                              <w:marTop w:val="0"/>
                              <w:marBottom w:val="0"/>
                              <w:divBdr>
                                <w:top w:val="none" w:sz="0" w:space="0" w:color="auto"/>
                                <w:left w:val="none" w:sz="0" w:space="0" w:color="auto"/>
                                <w:bottom w:val="none" w:sz="0" w:space="0" w:color="auto"/>
                                <w:right w:val="none" w:sz="0" w:space="0" w:color="auto"/>
                              </w:divBdr>
                            </w:div>
                            <w:div w:id="158696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2400">
                      <w:marLeft w:val="0"/>
                      <w:marRight w:val="0"/>
                      <w:marTop w:val="0"/>
                      <w:marBottom w:val="0"/>
                      <w:divBdr>
                        <w:top w:val="none" w:sz="0" w:space="0" w:color="auto"/>
                        <w:left w:val="none" w:sz="0" w:space="0" w:color="auto"/>
                        <w:bottom w:val="none" w:sz="0" w:space="0" w:color="auto"/>
                        <w:right w:val="none" w:sz="0" w:space="0" w:color="auto"/>
                      </w:divBdr>
                      <w:divsChild>
                        <w:div w:id="1304697162">
                          <w:marLeft w:val="0"/>
                          <w:marRight w:val="0"/>
                          <w:marTop w:val="0"/>
                          <w:marBottom w:val="0"/>
                          <w:divBdr>
                            <w:top w:val="none" w:sz="0" w:space="0" w:color="auto"/>
                            <w:left w:val="none" w:sz="0" w:space="0" w:color="auto"/>
                            <w:bottom w:val="none" w:sz="0" w:space="0" w:color="auto"/>
                            <w:right w:val="none" w:sz="0" w:space="0" w:color="auto"/>
                          </w:divBdr>
                          <w:divsChild>
                            <w:div w:id="2084722128">
                              <w:marLeft w:val="0"/>
                              <w:marRight w:val="0"/>
                              <w:marTop w:val="0"/>
                              <w:marBottom w:val="0"/>
                              <w:divBdr>
                                <w:top w:val="none" w:sz="0" w:space="0" w:color="auto"/>
                                <w:left w:val="none" w:sz="0" w:space="0" w:color="auto"/>
                                <w:bottom w:val="none" w:sz="0" w:space="0" w:color="auto"/>
                                <w:right w:val="none" w:sz="0" w:space="0" w:color="auto"/>
                              </w:divBdr>
                            </w:div>
                            <w:div w:id="11415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2134">
                      <w:marLeft w:val="0"/>
                      <w:marRight w:val="0"/>
                      <w:marTop w:val="0"/>
                      <w:marBottom w:val="0"/>
                      <w:divBdr>
                        <w:top w:val="none" w:sz="0" w:space="0" w:color="auto"/>
                        <w:left w:val="none" w:sz="0" w:space="0" w:color="auto"/>
                        <w:bottom w:val="none" w:sz="0" w:space="0" w:color="auto"/>
                        <w:right w:val="none" w:sz="0" w:space="0" w:color="auto"/>
                      </w:divBdr>
                      <w:divsChild>
                        <w:div w:id="2090035421">
                          <w:marLeft w:val="0"/>
                          <w:marRight w:val="0"/>
                          <w:marTop w:val="0"/>
                          <w:marBottom w:val="0"/>
                          <w:divBdr>
                            <w:top w:val="none" w:sz="0" w:space="0" w:color="auto"/>
                            <w:left w:val="none" w:sz="0" w:space="0" w:color="auto"/>
                            <w:bottom w:val="none" w:sz="0" w:space="0" w:color="auto"/>
                            <w:right w:val="none" w:sz="0" w:space="0" w:color="auto"/>
                          </w:divBdr>
                          <w:divsChild>
                            <w:div w:id="1981184339">
                              <w:marLeft w:val="0"/>
                              <w:marRight w:val="0"/>
                              <w:marTop w:val="0"/>
                              <w:marBottom w:val="0"/>
                              <w:divBdr>
                                <w:top w:val="none" w:sz="0" w:space="0" w:color="auto"/>
                                <w:left w:val="none" w:sz="0" w:space="0" w:color="auto"/>
                                <w:bottom w:val="none" w:sz="0" w:space="0" w:color="auto"/>
                                <w:right w:val="none" w:sz="0" w:space="0" w:color="auto"/>
                              </w:divBdr>
                            </w:div>
                            <w:div w:id="206582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6979">
                      <w:marLeft w:val="0"/>
                      <w:marRight w:val="0"/>
                      <w:marTop w:val="0"/>
                      <w:marBottom w:val="0"/>
                      <w:divBdr>
                        <w:top w:val="none" w:sz="0" w:space="0" w:color="auto"/>
                        <w:left w:val="none" w:sz="0" w:space="0" w:color="auto"/>
                        <w:bottom w:val="none" w:sz="0" w:space="0" w:color="auto"/>
                        <w:right w:val="none" w:sz="0" w:space="0" w:color="auto"/>
                      </w:divBdr>
                      <w:divsChild>
                        <w:div w:id="960526607">
                          <w:marLeft w:val="0"/>
                          <w:marRight w:val="0"/>
                          <w:marTop w:val="0"/>
                          <w:marBottom w:val="0"/>
                          <w:divBdr>
                            <w:top w:val="none" w:sz="0" w:space="0" w:color="auto"/>
                            <w:left w:val="none" w:sz="0" w:space="0" w:color="auto"/>
                            <w:bottom w:val="none" w:sz="0" w:space="0" w:color="auto"/>
                            <w:right w:val="none" w:sz="0" w:space="0" w:color="auto"/>
                          </w:divBdr>
                          <w:divsChild>
                            <w:div w:id="20800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9469">
                      <w:marLeft w:val="0"/>
                      <w:marRight w:val="0"/>
                      <w:marTop w:val="0"/>
                      <w:marBottom w:val="0"/>
                      <w:divBdr>
                        <w:top w:val="none" w:sz="0" w:space="0" w:color="auto"/>
                        <w:left w:val="none" w:sz="0" w:space="0" w:color="auto"/>
                        <w:bottom w:val="none" w:sz="0" w:space="0" w:color="auto"/>
                        <w:right w:val="none" w:sz="0" w:space="0" w:color="auto"/>
                      </w:divBdr>
                      <w:divsChild>
                        <w:div w:id="586571245">
                          <w:marLeft w:val="0"/>
                          <w:marRight w:val="0"/>
                          <w:marTop w:val="0"/>
                          <w:marBottom w:val="0"/>
                          <w:divBdr>
                            <w:top w:val="none" w:sz="0" w:space="0" w:color="auto"/>
                            <w:left w:val="none" w:sz="0" w:space="0" w:color="auto"/>
                            <w:bottom w:val="none" w:sz="0" w:space="0" w:color="auto"/>
                            <w:right w:val="none" w:sz="0" w:space="0" w:color="auto"/>
                          </w:divBdr>
                          <w:divsChild>
                            <w:div w:id="196754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86463">
                  <w:marLeft w:val="0"/>
                  <w:marRight w:val="0"/>
                  <w:marTop w:val="0"/>
                  <w:marBottom w:val="0"/>
                  <w:divBdr>
                    <w:top w:val="none" w:sz="0" w:space="0" w:color="auto"/>
                    <w:left w:val="none" w:sz="0" w:space="0" w:color="auto"/>
                    <w:bottom w:val="none" w:sz="0" w:space="0" w:color="auto"/>
                    <w:right w:val="none" w:sz="0" w:space="0" w:color="auto"/>
                  </w:divBdr>
                  <w:divsChild>
                    <w:div w:id="1673407016">
                      <w:marLeft w:val="0"/>
                      <w:marRight w:val="0"/>
                      <w:marTop w:val="0"/>
                      <w:marBottom w:val="0"/>
                      <w:divBdr>
                        <w:top w:val="none" w:sz="0" w:space="0" w:color="auto"/>
                        <w:left w:val="none" w:sz="0" w:space="0" w:color="auto"/>
                        <w:bottom w:val="none" w:sz="0" w:space="0" w:color="auto"/>
                        <w:right w:val="none" w:sz="0" w:space="0" w:color="auto"/>
                      </w:divBdr>
                    </w:div>
                  </w:divsChild>
                </w:div>
                <w:div w:id="2061514621">
                  <w:marLeft w:val="0"/>
                  <w:marRight w:val="0"/>
                  <w:marTop w:val="0"/>
                  <w:marBottom w:val="0"/>
                  <w:divBdr>
                    <w:top w:val="none" w:sz="0" w:space="0" w:color="auto"/>
                    <w:left w:val="none" w:sz="0" w:space="0" w:color="auto"/>
                    <w:bottom w:val="none" w:sz="0" w:space="0" w:color="auto"/>
                    <w:right w:val="none" w:sz="0" w:space="0" w:color="auto"/>
                  </w:divBdr>
                  <w:divsChild>
                    <w:div w:id="127706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pentaho.com/Documentation/7.1/0T0/Upgrade_Pentaho_Servers_and_Design_Tools" TargetMode="External"/><Relationship Id="rId13" Type="http://schemas.openxmlformats.org/officeDocument/2006/relationships/hyperlink" Target="https://help.pentaho.com/Documentation/7.0/0T0/Upgrade_Pentaho_Servers_and_Design_Tools"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jira.pentaho.com/browse/BACKLOG-12111" TargetMode="External"/><Relationship Id="rId12" Type="http://schemas.openxmlformats.org/officeDocument/2006/relationships/hyperlink" Target="https://help.pentaho.com/Documentation/7.0/0T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hyperlink" Target="https://help.pentaho.com/Documentation/7.0/0T0/Upgrade_Pentaho_Servers_and_Design_Tools"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elp.pentaho.com/Documentation/7.1/0T0/Upgrade_Pentaho_Servers_and_Design_Tools" TargetMode="External"/><Relationship Id="rId14" Type="http://schemas.openxmlformats.org/officeDocument/2006/relationships/hyperlink" Target="https://help.pentaho.com/Documentation/7.0/0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8</Pages>
  <Words>2167</Words>
  <Characters>12355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Vandenbelt</dc:creator>
  <cp:keywords/>
  <dc:description/>
  <cp:lastModifiedBy>David Vandenbelt</cp:lastModifiedBy>
  <cp:revision>43</cp:revision>
  <dcterms:created xsi:type="dcterms:W3CDTF">2016-12-02T15:14:00Z</dcterms:created>
  <dcterms:modified xsi:type="dcterms:W3CDTF">2016-12-07T14:42:00Z</dcterms:modified>
</cp:coreProperties>
</file>