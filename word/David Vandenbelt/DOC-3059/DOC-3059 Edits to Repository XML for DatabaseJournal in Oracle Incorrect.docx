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108" w:rsidRDefault="00AA0108">
      <w:bookmarkStart w:id="0" w:name="_GoBack"/>
      <w:bookmarkEnd w:id="0"/>
      <w:r>
        <w:t xml:space="preserve">{JIRA Case: </w:t>
      </w:r>
      <w:hyperlink r:id="rId7" w:history="1">
        <w:r w:rsidRPr="00FA2E13">
          <w:rPr>
            <w:rStyle w:val="Hyperlink"/>
          </w:rPr>
          <w:t>http://jira.pentaho.com/browse/DOC-3059</w:t>
        </w:r>
      </w:hyperlink>
      <w:r>
        <w:t>}</w:t>
      </w:r>
    </w:p>
    <w:p w:rsidR="0085300B" w:rsidRDefault="0085300B">
      <w:r>
        <w:t>For “</w:t>
      </w:r>
      <w:r w:rsidRPr="0085300B">
        <w:t>Use Oracle as Your Repository Database</w:t>
      </w:r>
      <w:r>
        <w:t>” (</w:t>
      </w:r>
      <w:hyperlink r:id="rId8" w:anchor="Step_4:_Modify_Jackrabbit_Repository_Information_for_Oracle" w:history="1">
        <w:r w:rsidRPr="00FA2E13">
          <w:rPr>
            <w:rStyle w:val="Hyperlink"/>
          </w:rPr>
          <w:t>https://help.pentaho.com/Documentation/7.0/0F0/0P0/030/030#Step_4:_Modify_Jackrabbit_Repository_Information_for_Oracle</w:t>
        </w:r>
      </w:hyperlink>
      <w:r>
        <w:t>),</w:t>
      </w:r>
    </w:p>
    <w:tbl>
      <w:tblPr>
        <w:tblW w:w="4999" w:type="pct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2627"/>
        <w:gridCol w:w="11767"/>
      </w:tblGrid>
      <w:tr w:rsidR="00B2671F" w:rsidTr="0085300B">
        <w:trPr>
          <w:tblCellSpacing w:w="7" w:type="dxa"/>
        </w:trPr>
        <w:tc>
          <w:tcPr>
            <w:tcW w:w="905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2671F" w:rsidRDefault="00B2671F" w:rsidP="006931B2">
            <w:proofErr w:type="spellStart"/>
            <w:r>
              <w:rPr>
                <w:rStyle w:val="Strong"/>
                <w:rFonts w:ascii="Open Sans" w:hAnsi="Open Sans" w:cs="Open Sans"/>
                <w:color w:val="000000"/>
              </w:rPr>
              <w:t>DatabaseJournal</w:t>
            </w:r>
            <w:proofErr w:type="spellEnd"/>
          </w:p>
        </w:tc>
        <w:tc>
          <w:tcPr>
            <w:tcW w:w="40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792"/>
              <w:gridCol w:w="45"/>
            </w:tblGrid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</w:rPr>
                    <w:t>&lt;Journalclass="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org.apache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.jackrabbit.core.journal.OracleDatabaseJournal"&gt;</w:t>
                  </w:r>
                </w:p>
              </w:tc>
            </w:tr>
            <w:tr w:rsidR="00B2671F" w:rsidTr="00B2671F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name="revision"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value="${</w:t>
                  </w:r>
                  <w:proofErr w:type="spellStart"/>
                  <w:proofErr w:type="gramStart"/>
                  <w:r>
                    <w:rPr>
                      <w:rStyle w:val="HTMLCode"/>
                      <w:rFonts w:eastAsiaTheme="majorEastAsia"/>
                    </w:rPr>
                    <w:t>rep.home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ajorEastAsia"/>
                    </w:rPr>
                    <w:t>}/revision.log"/&gt;</w:t>
                  </w:r>
                </w:p>
              </w:tc>
            </w:tr>
          </w:tbl>
          <w:p w:rsidR="00B2671F" w:rsidRDefault="00B2671F" w:rsidP="0085300B">
            <w:pPr>
              <w:spacing w:after="0"/>
              <w:rPr>
                <w:rFonts w:ascii="Open Sans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882"/>
              <w:gridCol w:w="45"/>
            </w:tblGrid>
            <w:tr w:rsidR="00B2671F" w:rsidTr="00B2671F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name="driver"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</w:t>
                  </w:r>
                  <w:proofErr w:type="spellStart"/>
                  <w:proofErr w:type="gramStart"/>
                  <w:r>
                    <w:rPr>
                      <w:rStyle w:val="HTMLCode"/>
                      <w:rFonts w:eastAsiaTheme="majorEastAsia"/>
                    </w:rPr>
                    <w:t>oracle.jdbc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.OracleDriver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"/&gt;</w:t>
                  </w:r>
                </w:p>
              </w:tc>
            </w:tr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&lt;param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name="url"value="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jdbc:oracle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:thin:@localhost:1521/XE"/&gt;</w:t>
                  </w:r>
                </w:p>
              </w:tc>
            </w:tr>
          </w:tbl>
          <w:p w:rsidR="00B2671F" w:rsidRDefault="00B2671F" w:rsidP="0085300B">
            <w:pPr>
              <w:spacing w:after="0"/>
              <w:rPr>
                <w:rFonts w:ascii="Open Sans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216"/>
            </w:tblGrid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7B1CBD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name="user"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</w:t>
                  </w:r>
                  <w:proofErr w:type="spellStart"/>
                  <w:del w:id="1" w:author="David Vandenbelt" w:date="2016-11-30T10:40:00Z">
                    <w:r w:rsidDel="007B1CBD">
                      <w:rPr>
                        <w:rStyle w:val="HTMLCode"/>
                        <w:rFonts w:eastAsiaTheme="majorEastAsia"/>
                      </w:rPr>
                      <w:delText>di_</w:delText>
                    </w:r>
                  </w:del>
                  <w:r>
                    <w:rPr>
                      <w:rStyle w:val="HTMLCode"/>
                      <w:rFonts w:eastAsiaTheme="majorEastAsia"/>
                    </w:rPr>
                    <w:t>jcr_user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"/&gt;</w:t>
                  </w:r>
                </w:p>
              </w:tc>
            </w:tr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name="password"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pentaho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"/&gt;</w:t>
                  </w:r>
                </w:p>
              </w:tc>
            </w:tr>
          </w:tbl>
          <w:p w:rsidR="00B2671F" w:rsidRDefault="00B2671F" w:rsidP="0085300B">
            <w:pPr>
              <w:spacing w:after="0"/>
              <w:rPr>
                <w:rFonts w:ascii="Open Sans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011"/>
              <w:gridCol w:w="45"/>
            </w:tblGrid>
            <w:tr w:rsidR="00B2671F" w:rsidTr="00B2671F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name="schema"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value="oracle"/&gt;</w:t>
                  </w:r>
                </w:p>
              </w:tc>
            </w:tr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  <w:color w:val="666666"/>
                    </w:rPr>
                    <w:t>    </w:t>
                  </w:r>
                  <w:r>
                    <w:rPr>
                      <w:rStyle w:val="HTMLCode"/>
                      <w:rFonts w:eastAsiaTheme="majorEastAsia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param</w:t>
                  </w:r>
                  <w:proofErr w:type="spellEnd"/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name="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schemaObjectPrefix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"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rStyle w:val="HTMLCode"/>
                      <w:rFonts w:eastAsiaTheme="majorEastAsia"/>
                    </w:rPr>
                    <w:t>value="J_C_"/&gt;</w:t>
                  </w:r>
                </w:p>
              </w:tc>
            </w:tr>
          </w:tbl>
          <w:p w:rsidR="00B2671F" w:rsidRDefault="00B2671F" w:rsidP="0085300B">
            <w:pPr>
              <w:spacing w:after="0"/>
              <w:rPr>
                <w:rFonts w:ascii="Open Sans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276"/>
            </w:tblGrid>
            <w:tr w:rsidR="00B2671F" w:rsidTr="00B2671F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B2671F" w:rsidRDefault="00B2671F" w:rsidP="0085300B">
                  <w:pPr>
                    <w:spacing w:after="0"/>
                  </w:pPr>
                  <w:r>
                    <w:rPr>
                      <w:rStyle w:val="HTMLCode"/>
                      <w:rFonts w:eastAsiaTheme="majorEastAsia"/>
                    </w:rPr>
                    <w:t>&lt;/Journal&gt;</w:t>
                  </w:r>
                </w:p>
              </w:tc>
            </w:tr>
          </w:tbl>
          <w:p w:rsidR="00B2671F" w:rsidRDefault="00B2671F" w:rsidP="006931B2">
            <w:pPr>
              <w:rPr>
                <w:rFonts w:ascii="Open Sans" w:hAnsi="Open Sans" w:cs="Open Sans"/>
                <w:color w:val="000000"/>
              </w:rPr>
            </w:pPr>
          </w:p>
        </w:tc>
      </w:tr>
    </w:tbl>
    <w:p w:rsidR="00B91A87" w:rsidRDefault="00B91A87"/>
    <w:p w:rsidR="0085300B" w:rsidRDefault="0085300B">
      <w:r>
        <w:t>For “</w:t>
      </w:r>
      <w:r w:rsidRPr="0085300B">
        <w:t>Use PostgreSQL as Your Repository Database</w:t>
      </w:r>
      <w:r>
        <w:t>” (</w:t>
      </w:r>
      <w:hyperlink r:id="rId9" w:anchor="Step_3:_Modify_Jackrabbit_Repository_Information_for_PostgreSQL" w:history="1">
        <w:r w:rsidRPr="00FA2E13">
          <w:rPr>
            <w:rStyle w:val="Hyperlink"/>
          </w:rPr>
          <w:t>https://help.pentaho.com/Documentation/7.0/0F0/0P0/030/010#Step_3:_Modify_Jackrabbit_Repository_Information_for_PostgreSQL</w:t>
        </w:r>
      </w:hyperlink>
      <w:r>
        <w:t>),</w:t>
      </w:r>
    </w:p>
    <w:tbl>
      <w:tblPr>
        <w:tblW w:w="12954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2325"/>
        <w:gridCol w:w="10629"/>
      </w:tblGrid>
      <w:tr w:rsidR="0085300B" w:rsidRPr="0085300B" w:rsidTr="0085300B">
        <w:trPr>
          <w:tblCellSpacing w:w="7" w:type="dxa"/>
        </w:trPr>
        <w:tc>
          <w:tcPr>
            <w:tcW w:w="2283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color w:val="000000"/>
              </w:rPr>
            </w:pPr>
            <w:proofErr w:type="spellStart"/>
            <w:r w:rsidRPr="0085300B">
              <w:rPr>
                <w:rFonts w:ascii="Open Sans" w:eastAsia="Times New Roman" w:hAnsi="Open Sans" w:cs="Open Sans"/>
                <w:b/>
                <w:bCs/>
                <w:color w:val="000000"/>
              </w:rPr>
              <w:t>DatabaseJournal</w:t>
            </w:r>
            <w:proofErr w:type="spellEnd"/>
          </w:p>
        </w:tc>
        <w:tc>
          <w:tcPr>
            <w:tcW w:w="10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072"/>
              <w:gridCol w:w="45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&lt;Journalclass="</w:t>
                  </w:r>
                  <w:proofErr w:type="gram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org.apache</w:t>
                  </w:r>
                  <w:proofErr w:type="gram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.jackrabbit.core.journal.DatabaseJournal"&gt;</w:t>
                  </w:r>
                </w:p>
              </w:tc>
            </w:tr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name="revision"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value="${</w:t>
                  </w:r>
                  <w:proofErr w:type="spellStart"/>
                  <w:proofErr w:type="gram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rep.home</w:t>
                  </w:r>
                  <w:proofErr w:type="spellEnd"/>
                  <w:proofErr w:type="gram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}/revision"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9212"/>
              <w:gridCol w:w="45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&lt;param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name="url"value="jdbc:</w:t>
                  </w:r>
                  <w:r w:rsidR="003411C3">
                    <w:fldChar w:fldCharType="begin"/>
                  </w:r>
                  <w:r w:rsidR="003411C3">
                    <w:instrText xml:space="preserve"> HYPERLINK "postgresql://localhost:5432/di_jackrabbit" </w:instrText>
                  </w:r>
                  <w:r w:rsidR="003411C3">
                    <w:fldChar w:fldCharType="separate"/>
                  </w:r>
                  <w:r w:rsidRPr="0085300B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postgresql://localhost:5432/</w:t>
                  </w:r>
                  <w:del w:id="2" w:author="David Vandenbelt" w:date="2016-11-30T10:41:00Z">
                    <w:r w:rsidRPr="0085300B" w:rsidDel="007B1CBD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delText>di_</w:delText>
                    </w:r>
                  </w:del>
                  <w:r w:rsidRPr="0085300B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jackrabbit</w:t>
                  </w:r>
                  <w:r w:rsidR="003411C3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fldChar w:fldCharType="end"/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name="driver"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proofErr w:type="gram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org.postgresql</w:t>
                  </w:r>
                  <w:proofErr w:type="gram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.Driver</w:t>
                  </w:r>
                  <w:proofErr w:type="spell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</w:tbl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1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name="user"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jcr_user</w:t>
                  </w:r>
                  <w:proofErr w:type="spell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name="password"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value="password"/&gt;</w:t>
                  </w:r>
                </w:p>
              </w:tc>
            </w:tr>
          </w:tbl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15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name="schema"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postgresql</w:t>
                  </w:r>
                  <w:proofErr w:type="spell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schemaObjectPrefix</w:t>
                  </w:r>
                  <w:proofErr w:type="spell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r w:rsidRPr="008530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cl_j</w:t>
                  </w:r>
                  <w:proofErr w:type="spellEnd"/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_"/&gt;</w:t>
                  </w:r>
                </w:p>
              </w:tc>
            </w:tr>
          </w:tbl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276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 w:line="23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&lt;/Journal&gt;</w:t>
                  </w:r>
                </w:p>
              </w:tc>
            </w:tr>
          </w:tbl>
          <w:p w:rsidR="0085300B" w:rsidRPr="0085300B" w:rsidRDefault="0085300B" w:rsidP="0085300B">
            <w:pPr>
              <w:spacing w:after="0" w:line="365" w:lineRule="atLeast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:rsidR="0085300B" w:rsidRDefault="0085300B"/>
    <w:p w:rsidR="0085300B" w:rsidRDefault="0085300B" w:rsidP="0085300B">
      <w:r>
        <w:lastRenderedPageBreak/>
        <w:t>For “</w:t>
      </w:r>
      <w:r w:rsidRPr="0085300B">
        <w:t>Use MySQL as Your Repository Database</w:t>
      </w:r>
      <w:r>
        <w:t>” (</w:t>
      </w:r>
      <w:hyperlink r:id="rId10" w:anchor="Step_4:_Modify_Jackrabbit_Repository_Information_for_MySQL" w:history="1">
        <w:r w:rsidRPr="00FA2E13">
          <w:rPr>
            <w:rStyle w:val="Hyperlink"/>
          </w:rPr>
          <w:t>https://help.pentaho.com/Documentation/7.0/0F0/0P0/030/020#Step_4:_Modify_Jackrabbit_Repository_Information_for_MySQL</w:t>
        </w:r>
      </w:hyperlink>
      <w:r>
        <w:t>),</w:t>
      </w:r>
    </w:p>
    <w:tbl>
      <w:tblPr>
        <w:tblW w:w="12954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2382"/>
        <w:gridCol w:w="10572"/>
      </w:tblGrid>
      <w:tr w:rsidR="0085300B" w:rsidRPr="0085300B" w:rsidTr="0085300B">
        <w:trPr>
          <w:tblCellSpacing w:w="7" w:type="dxa"/>
        </w:trPr>
        <w:tc>
          <w:tcPr>
            <w:tcW w:w="236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300B" w:rsidRPr="00AA0108" w:rsidRDefault="0085300B" w:rsidP="0085300B">
            <w:pPr>
              <w:rPr>
                <w:b/>
              </w:rPr>
            </w:pPr>
            <w:proofErr w:type="spellStart"/>
            <w:r w:rsidRPr="00AA0108">
              <w:rPr>
                <w:b/>
              </w:rPr>
              <w:t>DatabaseJournal</w:t>
            </w:r>
            <w:proofErr w:type="spellEnd"/>
          </w:p>
        </w:tc>
        <w:tc>
          <w:tcPr>
            <w:tcW w:w="10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072"/>
              <w:gridCol w:w="45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&lt;Journalclass="</w:t>
                  </w:r>
                  <w:proofErr w:type="gram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org.apache</w:t>
                  </w:r>
                  <w:proofErr w:type="gram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.jackrabbit.core.journal.DatabaseJournal"&gt;</w:t>
                  </w:r>
                </w:p>
              </w:tc>
            </w:tr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name="revision"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value="${</w:t>
                  </w:r>
                  <w:proofErr w:type="spellStart"/>
                  <w:proofErr w:type="gram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rep.home</w:t>
                  </w:r>
                  <w:proofErr w:type="spellEnd"/>
                  <w:proofErr w:type="gram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}/revision"/&gt;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612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name="driver"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proofErr w:type="gram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com.mysql</w:t>
                  </w:r>
                  <w:proofErr w:type="gram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.jdbc.Driver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&lt;param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name="url"value="jdbc:</w:t>
                  </w:r>
                  <w:r w:rsidR="003411C3">
                    <w:fldChar w:fldCharType="begin"/>
                  </w:r>
                  <w:r w:rsidR="003411C3">
                    <w:instrText xml:space="preserve"> HYPERLINK "mysql://localhost:3306/di_jackrabbit" </w:instrText>
                  </w:r>
                  <w:r w:rsidR="003411C3">
                    <w:fldChar w:fldCharType="separate"/>
                  </w:r>
                  <w:r w:rsidRPr="0085300B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t>mysql://localhost:3306/</w:t>
                  </w:r>
                  <w:del w:id="3" w:author="David Vandenbelt" w:date="2016-11-30T10:41:00Z">
                    <w:r w:rsidRPr="0085300B" w:rsidDel="007B1CBD">
                      <w:rPr>
                        <w:rFonts w:ascii="Courier New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delText>di_</w:delText>
                    </w:r>
                  </w:del>
                  <w:r w:rsidRPr="0085300B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t>jackrabbit</w:t>
                  </w:r>
                  <w:r w:rsidR="003411C3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fldChar w:fldCharType="end"/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1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name="user"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jcr_user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name="password"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value="password"/&gt;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03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name="schema"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mysql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schemaObjectPrefix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value="J_C_"/&gt;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276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&lt;/Journal&gt;</w:t>
                  </w:r>
                </w:p>
              </w:tc>
            </w:tr>
          </w:tbl>
          <w:p w:rsidR="0085300B" w:rsidRPr="0085300B" w:rsidRDefault="0085300B" w:rsidP="0085300B"/>
        </w:tc>
      </w:tr>
    </w:tbl>
    <w:p w:rsidR="0085300B" w:rsidRDefault="0085300B"/>
    <w:p w:rsidR="0085300B" w:rsidRDefault="0085300B">
      <w:r>
        <w:t>For “</w:t>
      </w:r>
      <w:r w:rsidRPr="0085300B">
        <w:t>Use MS SQL Server as Your Repository Database</w:t>
      </w:r>
      <w:r>
        <w:t>” (</w:t>
      </w:r>
      <w:hyperlink r:id="rId11" w:anchor="Step_4:_Modify_Jackrabbit_Repository_Information_for_MS_SQL_Server" w:history="1">
        <w:r w:rsidRPr="00FA2E13">
          <w:rPr>
            <w:rStyle w:val="Hyperlink"/>
          </w:rPr>
          <w:t>https://help.pentaho.com/Documentation/7.0/0F0/0P0/030/040#Step_4:_Modify_Jackrabbit_Repository_Information_for_MS_SQL_Server</w:t>
        </w:r>
      </w:hyperlink>
      <w:r>
        <w:t>),</w:t>
      </w:r>
    </w:p>
    <w:tbl>
      <w:tblPr>
        <w:tblW w:w="12957" w:type="dxa"/>
        <w:tblCellSpacing w:w="7" w:type="dxa"/>
        <w:tblBorders>
          <w:top w:val="single" w:sz="6" w:space="0" w:color="DDDDE1"/>
          <w:left w:val="single" w:sz="6" w:space="0" w:color="DDDDE1"/>
          <w:bottom w:val="single" w:sz="6" w:space="0" w:color="DDDDE1"/>
          <w:right w:val="single" w:sz="6" w:space="0" w:color="DDDD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entaho Table"/>
      </w:tblPr>
      <w:tblGrid>
        <w:gridCol w:w="1437"/>
        <w:gridCol w:w="11520"/>
      </w:tblGrid>
      <w:tr w:rsidR="00AA0108" w:rsidRPr="0085300B" w:rsidTr="0085300B">
        <w:trPr>
          <w:tblCellSpacing w:w="7" w:type="dxa"/>
        </w:trPr>
        <w:tc>
          <w:tcPr>
            <w:tcW w:w="1416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E1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5300B" w:rsidRDefault="0085300B" w:rsidP="0085300B">
            <w:pPr>
              <w:rPr>
                <w:b/>
              </w:rPr>
            </w:pPr>
            <w:r w:rsidRPr="0085300B">
              <w:rPr>
                <w:b/>
              </w:rPr>
              <w:t>Database </w:t>
            </w:r>
          </w:p>
          <w:p w:rsidR="0085300B" w:rsidRPr="0085300B" w:rsidRDefault="0085300B" w:rsidP="0085300B">
            <w:pPr>
              <w:rPr>
                <w:b/>
              </w:rPr>
            </w:pPr>
            <w:r w:rsidRPr="0085300B">
              <w:rPr>
                <w:b/>
              </w:rPr>
              <w:t>Journal</w:t>
            </w:r>
          </w:p>
          <w:p w:rsidR="0085300B" w:rsidRPr="0085300B" w:rsidRDefault="0085300B" w:rsidP="0085300B">
            <w:r w:rsidRPr="0085300B">
              <w:t> </w:t>
            </w:r>
          </w:p>
        </w:tc>
        <w:tc>
          <w:tcPr>
            <w:tcW w:w="1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717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&lt;Journalclass="</w:t>
                  </w:r>
                  <w:proofErr w:type="gram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org.apache</w:t>
                  </w:r>
                  <w:proofErr w:type="gram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.jackrabbit.core.journal.MSSqlDatabaseJournal"&gt;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AA0108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</w:t>
                  </w:r>
                  <w:proofErr w:type="spell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revision"value</w:t>
                  </w:r>
                  <w:proofErr w:type="spellEnd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="${</w:t>
                  </w:r>
                  <w:proofErr w:type="spellStart"/>
                  <w:proofErr w:type="gram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rep.home</w:t>
                  </w:r>
                  <w:proofErr w:type="spellEnd"/>
                  <w:proofErr w:type="gramEnd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}/revision.log"</w:t>
                  </w:r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0652"/>
              <w:gridCol w:w="45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AA0108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&lt;param</w:t>
                  </w:r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name="url"value="jdbc:</w:t>
                  </w:r>
                  <w:r w:rsidR="003411C3">
                    <w:fldChar w:fldCharType="begin"/>
                  </w:r>
                  <w:r w:rsidR="003411C3">
                    <w:instrText xml:space="preserve"> HYPERLINK "sqlserver://localhost:1433;DatabaseName=di_jackrabbit" </w:instrText>
                  </w:r>
                  <w:r w:rsidR="003411C3">
                    <w:fldChar w:fldCharType="separate"/>
                  </w:r>
                  <w:r w:rsidR="0085300B" w:rsidRPr="0085300B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t>sqlserver://localhost:1433;DatabaseName=</w:t>
                  </w:r>
                  <w:del w:id="4" w:author="David Vandenbelt" w:date="2016-11-30T10:41:00Z">
                    <w:r w:rsidR="0085300B" w:rsidRPr="0085300B" w:rsidDel="007B1CBD">
                      <w:rPr>
                        <w:rFonts w:ascii="Courier New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delText>di_</w:delText>
                    </w:r>
                  </w:del>
                  <w:r w:rsidR="0085300B" w:rsidRPr="0085300B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t>jackrabbit</w:t>
                  </w:r>
                  <w:r w:rsidR="003411C3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u w:val="single"/>
                    </w:rPr>
                    <w:fldChar w:fldCharType="end"/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AA0108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&lt;param</w:t>
                  </w:r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name="driver"value="</w:t>
                  </w:r>
                  <w:proofErr w:type="gram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com.microsoft</w:t>
                  </w:r>
                  <w:proofErr w:type="gramEnd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.sqlserver.jdbc.SQLServerDriver"/&gt;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1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AA0108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name="user"</w:t>
                  </w:r>
                  <w:r w:rsidR="0085300B"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jcr_user</w:t>
                  </w:r>
                  <w:proofErr w:type="spellEnd"/>
                  <w:r w:rsidR="0085300B"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AA010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name="password"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value="password"/&gt;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151"/>
              <w:gridCol w:w="45"/>
            </w:tblGrid>
            <w:tr w:rsidR="0085300B" w:rsidRPr="0085300B" w:rsidTr="0085300B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AA010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name="schema"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mssql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"/&gt;</w:t>
                  </w:r>
                </w:p>
              </w:tc>
            </w:tr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AA010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color w:val="666666"/>
                      <w:sz w:val="20"/>
                      <w:szCs w:val="20"/>
                    </w:rPr>
                    <w:t>   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param</w:t>
                  </w:r>
                  <w:proofErr w:type="spellEnd"/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name="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schemaObjectPrefix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  <w:r w:rsidRPr="008530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value="</w:t>
                  </w:r>
                  <w:proofErr w:type="spellStart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cl_j</w:t>
                  </w:r>
                  <w:proofErr w:type="spellEnd"/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_"/&gt;</w:t>
                  </w:r>
                </w:p>
              </w:tc>
            </w:tr>
          </w:tbl>
          <w:p w:rsidR="0085300B" w:rsidRPr="0085300B" w:rsidRDefault="0085300B" w:rsidP="0085300B">
            <w:pPr>
              <w:spacing w:after="0"/>
              <w:rPr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276"/>
            </w:tblGrid>
            <w:tr w:rsidR="0085300B" w:rsidRPr="0085300B" w:rsidTr="0085300B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  <w:vAlign w:val="center"/>
                  <w:hideMark/>
                </w:tcPr>
                <w:p w:rsidR="0085300B" w:rsidRPr="0085300B" w:rsidRDefault="0085300B" w:rsidP="0085300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00B">
                    <w:rPr>
                      <w:rFonts w:ascii="Courier New" w:hAnsi="Courier New" w:cs="Courier New"/>
                      <w:sz w:val="20"/>
                      <w:szCs w:val="20"/>
                    </w:rPr>
                    <w:t>&lt;/Journal&gt;</w:t>
                  </w:r>
                </w:p>
              </w:tc>
            </w:tr>
          </w:tbl>
          <w:p w:rsidR="0085300B" w:rsidRPr="0085300B" w:rsidRDefault="0085300B" w:rsidP="0085300B">
            <w:pPr>
              <w:rPr>
                <w:color w:val="000000"/>
              </w:rPr>
            </w:pPr>
          </w:p>
        </w:tc>
      </w:tr>
    </w:tbl>
    <w:p w:rsidR="0085300B" w:rsidRDefault="0085300B" w:rsidP="00AA0108"/>
    <w:sectPr w:rsidR="0085300B" w:rsidSect="00AA0108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C3" w:rsidRDefault="003411C3" w:rsidP="006931B2">
      <w:pPr>
        <w:spacing w:after="0" w:line="240" w:lineRule="auto"/>
      </w:pPr>
      <w:r>
        <w:separator/>
      </w:r>
    </w:p>
  </w:endnote>
  <w:endnote w:type="continuationSeparator" w:id="0">
    <w:p w:rsidR="003411C3" w:rsidRDefault="003411C3" w:rsidP="0069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0753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1B2" w:rsidRDefault="006931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C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C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31B2" w:rsidRDefault="00693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C3" w:rsidRDefault="003411C3" w:rsidP="006931B2">
      <w:pPr>
        <w:spacing w:after="0" w:line="240" w:lineRule="auto"/>
      </w:pPr>
      <w:r>
        <w:separator/>
      </w:r>
    </w:p>
  </w:footnote>
  <w:footnote w:type="continuationSeparator" w:id="0">
    <w:p w:rsidR="003411C3" w:rsidRDefault="003411C3" w:rsidP="0069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E60"/>
    <w:multiLevelType w:val="multilevel"/>
    <w:tmpl w:val="57E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F27E9"/>
    <w:multiLevelType w:val="hybridMultilevel"/>
    <w:tmpl w:val="939E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1A9F"/>
    <w:multiLevelType w:val="multilevel"/>
    <w:tmpl w:val="0226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D6E0E"/>
    <w:multiLevelType w:val="hybridMultilevel"/>
    <w:tmpl w:val="A3B4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921C7"/>
    <w:multiLevelType w:val="multilevel"/>
    <w:tmpl w:val="2F22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Vandenbelt">
    <w15:presenceInfo w15:providerId="AD" w15:userId="S-1-5-21-3515013708-678258590-2614230829-3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1F"/>
    <w:rsid w:val="002A06E3"/>
    <w:rsid w:val="003411C3"/>
    <w:rsid w:val="006931B2"/>
    <w:rsid w:val="007B1CBD"/>
    <w:rsid w:val="0085300B"/>
    <w:rsid w:val="00A03963"/>
    <w:rsid w:val="00AA0108"/>
    <w:rsid w:val="00B2671F"/>
    <w:rsid w:val="00B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81CA"/>
  <w15:chartTrackingRefBased/>
  <w15:docId w15:val="{62EB6B0C-A8E7-487E-A205-20FD6941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71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71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1F"/>
    <w:rPr>
      <w:rFonts w:eastAsia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B2671F"/>
  </w:style>
  <w:style w:type="character" w:styleId="Hyperlink">
    <w:name w:val="Hyperlink"/>
    <w:basedOn w:val="DefaultParagraphFont"/>
    <w:uiPriority w:val="99"/>
    <w:unhideWhenUsed/>
    <w:rsid w:val="00B2671F"/>
    <w:rPr>
      <w:color w:val="0000FF"/>
      <w:u w:val="single"/>
    </w:rPr>
  </w:style>
  <w:style w:type="character" w:customStyle="1" w:styleId="status">
    <w:name w:val="status"/>
    <w:basedOn w:val="DefaultParagraphFont"/>
    <w:rsid w:val="00B2671F"/>
  </w:style>
  <w:style w:type="character" w:customStyle="1" w:styleId="apple-converted-space">
    <w:name w:val="apple-converted-space"/>
    <w:basedOn w:val="DefaultParagraphFont"/>
    <w:rsid w:val="00B2671F"/>
  </w:style>
  <w:style w:type="paragraph" w:customStyle="1" w:styleId="p">
    <w:name w:val="p"/>
    <w:basedOn w:val="Normal"/>
    <w:rsid w:val="00B2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67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2671F"/>
    <w:rPr>
      <w:rFonts w:eastAsiaTheme="majorEastAsia" w:cstheme="majorBidi"/>
      <w:color w:val="000000" w:themeColor="text1"/>
      <w:sz w:val="36"/>
      <w:szCs w:val="26"/>
    </w:rPr>
  </w:style>
  <w:style w:type="paragraph" w:customStyle="1" w:styleId="pentaho-caution">
    <w:name w:val="pentaho-caution"/>
    <w:basedOn w:val="Normal"/>
    <w:rsid w:val="00B2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ilepath">
    <w:name w:val="filepath"/>
    <w:basedOn w:val="DefaultParagraphFont"/>
    <w:rsid w:val="00B2671F"/>
  </w:style>
  <w:style w:type="character" w:styleId="Strong">
    <w:name w:val="Strong"/>
    <w:basedOn w:val="DefaultParagraphFont"/>
    <w:uiPriority w:val="22"/>
    <w:qFormat/>
    <w:rsid w:val="00B2671F"/>
    <w:rPr>
      <w:b/>
      <w:bCs/>
    </w:rPr>
  </w:style>
  <w:style w:type="paragraph" w:customStyle="1" w:styleId="pentaho-note">
    <w:name w:val="pentaho-note"/>
    <w:basedOn w:val="Normal"/>
    <w:rsid w:val="00B2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671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671F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1F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B26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B2"/>
  </w:style>
  <w:style w:type="paragraph" w:styleId="Footer">
    <w:name w:val="footer"/>
    <w:basedOn w:val="Normal"/>
    <w:link w:val="FooterChar"/>
    <w:uiPriority w:val="99"/>
    <w:unhideWhenUsed/>
    <w:rsid w:val="0069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pentaho.com/Documentation/7.0/0F0/0P0/030/0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pentaho.com/browse/DOC-305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pentaho.com/Documentation/7.0/0F0/0P0/030/04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elp.pentaho.com/Documentation/7.0/0F0/0P0/030/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pentaho.com/Documentation/7.0/0F0/0P0/030/01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Vandenbelt</dc:creator>
  <cp:keywords/>
  <dc:description/>
  <cp:lastModifiedBy>David Vandenbelt</cp:lastModifiedBy>
  <cp:revision>3</cp:revision>
  <dcterms:created xsi:type="dcterms:W3CDTF">2016-11-30T14:42:00Z</dcterms:created>
  <dcterms:modified xsi:type="dcterms:W3CDTF">2016-11-30T15:41:00Z</dcterms:modified>
</cp:coreProperties>
</file>