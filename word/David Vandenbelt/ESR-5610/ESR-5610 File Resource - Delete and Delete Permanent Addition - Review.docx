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673BF8" w14:textId="77777777" w:rsidR="00AA2D69" w:rsidRDefault="008E4502">
      <w:r>
        <w:t xml:space="preserve">{JIRA Case: </w:t>
      </w:r>
      <w:hyperlink r:id="rId7" w:history="1">
        <w:r w:rsidRPr="008348C7">
          <w:rPr>
            <w:rStyle w:val="Hyperlink"/>
          </w:rPr>
          <w:t>http://jira.pentaho.com/browse/ESR-5610</w:t>
        </w:r>
      </w:hyperlink>
      <w:r>
        <w:t xml:space="preserve">, which is also related to </w:t>
      </w:r>
      <w:r w:rsidRPr="008E4502">
        <w:t>http://jira.pentaho.com/browse/BISERVER-12489</w:t>
      </w:r>
      <w:r>
        <w:t>}</w:t>
      </w:r>
    </w:p>
    <w:p w14:paraId="4DF6FC21" w14:textId="77777777" w:rsidR="008E4502" w:rsidRDefault="008E4502">
      <w:r>
        <w:t>{</w:t>
      </w:r>
      <w:proofErr w:type="spellStart"/>
      <w:r>
        <w:t>MindTouch</w:t>
      </w:r>
      <w:proofErr w:type="spellEnd"/>
      <w:r>
        <w:t xml:space="preserve"> Article: </w:t>
      </w:r>
      <w:hyperlink r:id="rId8" w:history="1">
        <w:r w:rsidRPr="008348C7">
          <w:rPr>
            <w:rStyle w:val="Hyperlink"/>
          </w:rPr>
          <w:t>https://help.pentaho.com/Documentation/7.0/0R0/070/010/0A0/0O0</w:t>
        </w:r>
      </w:hyperlink>
      <w:r>
        <w:t>}</w:t>
      </w:r>
    </w:p>
    <w:p w14:paraId="637B7FD9" w14:textId="77777777" w:rsidR="008E4502" w:rsidRDefault="008E4502">
      <w:r>
        <w:t>{</w:t>
      </w:r>
      <w:proofErr w:type="spellStart"/>
      <w:r>
        <w:t>GitHiub</w:t>
      </w:r>
      <w:proofErr w:type="spellEnd"/>
      <w:r>
        <w:t xml:space="preserve"> Code: </w:t>
      </w:r>
      <w:hyperlink r:id="rId9" w:anchor="L212-L263" w:history="1">
        <w:r w:rsidRPr="008348C7">
          <w:rPr>
            <w:rStyle w:val="Hyperlink"/>
          </w:rPr>
          <w:t>https://github.com/pentaho/pentaho-platform/blob/master/extensions/src/org/pentaho/platform/web/http/api/resources/FileResource.java#L212-L263</w:t>
        </w:r>
      </w:hyperlink>
      <w:r>
        <w:t>}</w:t>
      </w:r>
    </w:p>
    <w:p w14:paraId="4F15AF8F" w14:textId="77777777" w:rsidR="008E4502" w:rsidRDefault="008E4502" w:rsidP="00705916">
      <w:pPr>
        <w:pStyle w:val="Title"/>
      </w:pPr>
      <w:r>
        <w:rPr>
          <w:rStyle w:val="Title1"/>
          <w:rFonts w:ascii="Open Sans" w:hAnsi="Open Sans" w:cs="Open Sans"/>
          <w:b/>
          <w:bCs/>
          <w:color w:val="005DA6"/>
          <w:sz w:val="66"/>
          <w:szCs w:val="66"/>
        </w:rPr>
        <w:t>File Resource</w:t>
      </w:r>
    </w:p>
    <w:p w14:paraId="1B5B986E" w14:textId="77777777" w:rsidR="008E4502" w:rsidRPr="00705916" w:rsidRDefault="008E4502" w:rsidP="00705916">
      <w:pPr>
        <w:pStyle w:val="Heading1"/>
      </w:pPr>
      <w:r w:rsidRPr="00705916">
        <w:t>/repo/files/backup</w:t>
      </w:r>
    </w:p>
    <w:p w14:paraId="055DE218" w14:textId="77777777" w:rsidR="008E4502" w:rsidRPr="00705916" w:rsidRDefault="008E4502" w:rsidP="00705916">
      <w:pPr>
        <w:pStyle w:val="Heading2"/>
      </w:pPr>
      <w:bookmarkStart w:id="0" w:name="GET"/>
      <w:r w:rsidRPr="00705916">
        <w:t>GET</w:t>
      </w:r>
    </w:p>
    <w:p w14:paraId="332A46A7" w14:textId="77777777" w:rsidR="008E4502" w:rsidRDefault="008E4502" w:rsidP="00705916">
      <w:r>
        <w:t xml:space="preserve">Performs a complete system back up of the Pentaho system. This includes content, schedules, users, roles, </w:t>
      </w:r>
      <w:proofErr w:type="spellStart"/>
      <w:r>
        <w:t>datasources</w:t>
      </w:r>
      <w:proofErr w:type="spellEnd"/>
      <w:r>
        <w:t xml:space="preserve">, and the </w:t>
      </w:r>
      <w:proofErr w:type="spellStart"/>
      <w:r>
        <w:t>metastore</w:t>
      </w:r>
      <w:proofErr w:type="spellEnd"/>
      <w:r>
        <w:t>.</w:t>
      </w:r>
    </w:p>
    <w:p w14:paraId="094C7668" w14:textId="77777777" w:rsidR="008E4502" w:rsidRPr="00705916" w:rsidRDefault="008E4502" w:rsidP="008E4502">
      <w:pPr>
        <w:pStyle w:val="NormalWeb"/>
        <w:spacing w:before="300" w:beforeAutospacing="0" w:after="0" w:afterAutospacing="0" w:line="406" w:lineRule="atLeast"/>
      </w:pPr>
      <w:r>
        <w:rPr>
          <w:rStyle w:val="Strong"/>
          <w:color w:val="333333"/>
        </w:rPr>
        <w:t>Example Request:</w:t>
      </w:r>
      <w:r>
        <w:rPr>
          <w:color w:val="333333"/>
        </w:rPr>
        <w:br/>
      </w:r>
      <w:r w:rsidRPr="00705916">
        <w:t xml:space="preserve">GET </w:t>
      </w:r>
      <w:proofErr w:type="spellStart"/>
      <w:r w:rsidRPr="00705916">
        <w:t>pentaho</w:t>
      </w:r>
      <w:proofErr w:type="spellEnd"/>
      <w:r w:rsidRPr="00705916">
        <w:t>/</w:t>
      </w:r>
      <w:proofErr w:type="spellStart"/>
      <w:r w:rsidRPr="00705916">
        <w:t>api</w:t>
      </w:r>
      <w:proofErr w:type="spellEnd"/>
      <w:r w:rsidRPr="00705916">
        <w:t>/repo/files/backup</w:t>
      </w:r>
    </w:p>
    <w:p w14:paraId="31192367" w14:textId="77777777" w:rsidR="00705916" w:rsidRDefault="008E4502" w:rsidP="00952B30">
      <w:pPr>
        <w:pStyle w:val="Heading3"/>
      </w:pPr>
      <w:r>
        <w:t>Parameters</w:t>
      </w:r>
    </w:p>
    <w:tbl>
      <w:tblPr>
        <w:tblW w:w="5000" w:type="pct"/>
        <w:tblCellSpacing w:w="15" w:type="dxa"/>
        <w:tblBorders>
          <w:top w:val="single" w:sz="6" w:space="0" w:color="DDDDE1"/>
          <w:left w:val="single" w:sz="6" w:space="0" w:color="DDDDE1"/>
          <w:bottom w:val="single" w:sz="6" w:space="0" w:color="DDDDE1"/>
          <w:right w:val="single" w:sz="6" w:space="0" w:color="DDDDE1"/>
        </w:tblBorders>
        <w:tblCellMar>
          <w:top w:w="15" w:type="dxa"/>
          <w:left w:w="15" w:type="dxa"/>
          <w:bottom w:w="15" w:type="dxa"/>
          <w:right w:w="15" w:type="dxa"/>
        </w:tblCellMar>
        <w:tblLook w:val="04A0" w:firstRow="1" w:lastRow="0" w:firstColumn="1" w:lastColumn="0" w:noHBand="0" w:noVBand="1"/>
      </w:tblPr>
      <w:tblGrid>
        <w:gridCol w:w="1262"/>
        <w:gridCol w:w="6871"/>
        <w:gridCol w:w="1224"/>
      </w:tblGrid>
      <w:tr w:rsidR="008E4502" w14:paraId="05FB244A" w14:textId="77777777" w:rsidTr="00705916">
        <w:trPr>
          <w:tblCellSpacing w:w="15" w:type="dxa"/>
        </w:trPr>
        <w:tc>
          <w:tcPr>
            <w:tcW w:w="650" w:type="pct"/>
            <w:tcBorders>
              <w:top w:val="single" w:sz="2" w:space="0" w:color="DDDDE1"/>
              <w:left w:val="single" w:sz="2" w:space="0" w:color="DDDDE1"/>
              <w:bottom w:val="single" w:sz="12" w:space="0" w:color="DDDDE1"/>
              <w:right w:val="single" w:sz="6" w:space="0" w:color="DDDDE1"/>
            </w:tcBorders>
            <w:shd w:val="clear" w:color="auto" w:fill="F5F6F7"/>
            <w:tcMar>
              <w:top w:w="120" w:type="dxa"/>
              <w:left w:w="225" w:type="dxa"/>
              <w:bottom w:w="120" w:type="dxa"/>
              <w:right w:w="225" w:type="dxa"/>
            </w:tcMar>
            <w:vAlign w:val="center"/>
            <w:hideMark/>
          </w:tcPr>
          <w:p w14:paraId="585A9028" w14:textId="77777777" w:rsidR="008E4502" w:rsidRDefault="008E4502" w:rsidP="00705916">
            <w:r>
              <w:t>name</w:t>
            </w:r>
          </w:p>
        </w:tc>
        <w:tc>
          <w:tcPr>
            <w:tcW w:w="3656" w:type="pct"/>
            <w:tcBorders>
              <w:top w:val="single" w:sz="2" w:space="0" w:color="DDDDE1"/>
              <w:left w:val="single" w:sz="2" w:space="0" w:color="DDDDE1"/>
              <w:bottom w:val="single" w:sz="12" w:space="0" w:color="DDDDE1"/>
              <w:right w:val="single" w:sz="6" w:space="0" w:color="DDDDE1"/>
            </w:tcBorders>
            <w:shd w:val="clear" w:color="auto" w:fill="F5F6F7"/>
            <w:tcMar>
              <w:top w:w="120" w:type="dxa"/>
              <w:left w:w="225" w:type="dxa"/>
              <w:bottom w:w="120" w:type="dxa"/>
              <w:right w:w="225" w:type="dxa"/>
            </w:tcMar>
            <w:vAlign w:val="center"/>
            <w:hideMark/>
          </w:tcPr>
          <w:p w14:paraId="6DD81FAD" w14:textId="77777777" w:rsidR="008E4502" w:rsidRDefault="008E4502" w:rsidP="00705916">
            <w:r>
              <w:t>description</w:t>
            </w:r>
          </w:p>
        </w:tc>
        <w:tc>
          <w:tcPr>
            <w:tcW w:w="630" w:type="pct"/>
            <w:tcBorders>
              <w:top w:val="single" w:sz="2" w:space="0" w:color="DDDDE1"/>
              <w:left w:val="single" w:sz="2" w:space="0" w:color="DDDDE1"/>
              <w:bottom w:val="single" w:sz="12" w:space="0" w:color="DDDDE1"/>
              <w:right w:val="nil"/>
            </w:tcBorders>
            <w:shd w:val="clear" w:color="auto" w:fill="F5F6F7"/>
            <w:tcMar>
              <w:top w:w="120" w:type="dxa"/>
              <w:left w:w="225" w:type="dxa"/>
              <w:bottom w:w="120" w:type="dxa"/>
              <w:right w:w="225" w:type="dxa"/>
            </w:tcMar>
            <w:vAlign w:val="center"/>
            <w:hideMark/>
          </w:tcPr>
          <w:p w14:paraId="04184476" w14:textId="77777777" w:rsidR="008E4502" w:rsidRDefault="008E4502" w:rsidP="00705916">
            <w:r>
              <w:t>type</w:t>
            </w:r>
          </w:p>
        </w:tc>
      </w:tr>
      <w:tr w:rsidR="008E4502" w14:paraId="52B45098" w14:textId="77777777" w:rsidTr="00705916">
        <w:trPr>
          <w:tblCellSpacing w:w="15" w:type="dxa"/>
        </w:trPr>
        <w:tc>
          <w:tcPr>
            <w:tcW w:w="650" w:type="pct"/>
            <w:tcBorders>
              <w:top w:val="nil"/>
              <w:left w:val="nil"/>
              <w:bottom w:val="nil"/>
              <w:right w:val="single" w:sz="6" w:space="0" w:color="DDDDE1"/>
            </w:tcBorders>
            <w:shd w:val="clear" w:color="auto" w:fill="FCFCFC"/>
            <w:tcMar>
              <w:top w:w="150" w:type="dxa"/>
              <w:left w:w="225" w:type="dxa"/>
              <w:bottom w:w="150" w:type="dxa"/>
              <w:right w:w="225" w:type="dxa"/>
            </w:tcMar>
            <w:hideMark/>
          </w:tcPr>
          <w:p w14:paraId="76FE7628" w14:textId="77777777" w:rsidR="008E4502" w:rsidRDefault="008E4502" w:rsidP="00705916">
            <w:pPr>
              <w:rPr>
                <w:sz w:val="24"/>
                <w:szCs w:val="24"/>
              </w:rPr>
            </w:pPr>
            <w:r>
              <w:t>user-agent</w:t>
            </w:r>
          </w:p>
        </w:tc>
        <w:tc>
          <w:tcPr>
            <w:tcW w:w="3656" w:type="pct"/>
            <w:tcBorders>
              <w:top w:val="nil"/>
              <w:left w:val="nil"/>
              <w:bottom w:val="nil"/>
              <w:right w:val="single" w:sz="6" w:space="0" w:color="DDDDE1"/>
            </w:tcBorders>
            <w:shd w:val="clear" w:color="auto" w:fill="FCFCFC"/>
            <w:tcMar>
              <w:top w:w="150" w:type="dxa"/>
              <w:left w:w="225" w:type="dxa"/>
              <w:bottom w:w="150" w:type="dxa"/>
              <w:right w:w="225" w:type="dxa"/>
            </w:tcMar>
            <w:hideMark/>
          </w:tcPr>
          <w:p w14:paraId="6D352924" w14:textId="77777777" w:rsidR="008E4502" w:rsidRDefault="008E4502" w:rsidP="00705916">
            <w:r>
              <w:t>A string representing the type of browser to use. Currently only applicable if contains '</w:t>
            </w:r>
            <w:proofErr w:type="spellStart"/>
            <w:r>
              <w:t>FireFox</w:t>
            </w:r>
            <w:proofErr w:type="spellEnd"/>
            <w:r>
              <w:t xml:space="preserve">' as </w:t>
            </w:r>
            <w:proofErr w:type="spellStart"/>
            <w:r>
              <w:t>FireFox</w:t>
            </w:r>
            <w:proofErr w:type="spellEnd"/>
            <w:r>
              <w:t xml:space="preserve"> requires a header with encoding information (UTF-8) and a quoted filename, otherwise encoding information is not supplied and the filename is not quoted.</w:t>
            </w:r>
          </w:p>
        </w:tc>
        <w:tc>
          <w:tcPr>
            <w:tcW w:w="630" w:type="pct"/>
            <w:tcBorders>
              <w:top w:val="nil"/>
              <w:left w:val="nil"/>
              <w:bottom w:val="nil"/>
              <w:right w:val="nil"/>
            </w:tcBorders>
            <w:shd w:val="clear" w:color="auto" w:fill="FCFCFC"/>
            <w:tcMar>
              <w:top w:w="150" w:type="dxa"/>
              <w:left w:w="225" w:type="dxa"/>
              <w:bottom w:w="150" w:type="dxa"/>
              <w:right w:w="225" w:type="dxa"/>
            </w:tcMar>
            <w:hideMark/>
          </w:tcPr>
          <w:p w14:paraId="0464EDC1" w14:textId="77777777" w:rsidR="008E4502" w:rsidRDefault="008E4502" w:rsidP="00705916">
            <w:r>
              <w:t>header</w:t>
            </w:r>
          </w:p>
        </w:tc>
      </w:tr>
    </w:tbl>
    <w:p w14:paraId="60738F4F" w14:textId="77777777" w:rsidR="00587735" w:rsidRDefault="00587735" w:rsidP="00952B30">
      <w:pPr>
        <w:pStyle w:val="Heading3"/>
      </w:pPr>
    </w:p>
    <w:p w14:paraId="5D208895" w14:textId="77777777" w:rsidR="00587735" w:rsidRDefault="00587735">
      <w:pPr>
        <w:rPr>
          <w:rFonts w:ascii="Times New Roman" w:eastAsia="Times New Roman" w:hAnsi="Times New Roman" w:cs="Times New Roman"/>
          <w:b/>
          <w:bCs/>
          <w:sz w:val="27"/>
          <w:szCs w:val="27"/>
        </w:rPr>
      </w:pPr>
      <w:r>
        <w:br w:type="page"/>
      </w:r>
    </w:p>
    <w:p w14:paraId="42431FD1" w14:textId="77777777" w:rsidR="008E4502" w:rsidRDefault="008E4502" w:rsidP="00952B30">
      <w:pPr>
        <w:pStyle w:val="Heading3"/>
      </w:pPr>
      <w:r>
        <w:lastRenderedPageBreak/>
        <w:t>Response Body</w:t>
      </w:r>
    </w:p>
    <w:tbl>
      <w:tblPr>
        <w:tblW w:w="5000" w:type="pct"/>
        <w:tblCellSpacing w:w="15" w:type="dxa"/>
        <w:tblBorders>
          <w:top w:val="single" w:sz="6" w:space="0" w:color="DDDDE1"/>
          <w:left w:val="single" w:sz="6" w:space="0" w:color="DDDDE1"/>
          <w:bottom w:val="single" w:sz="6" w:space="0" w:color="DDDDE1"/>
          <w:right w:val="single" w:sz="6" w:space="0" w:color="DDDDE1"/>
        </w:tblBorders>
        <w:tblCellMar>
          <w:top w:w="15" w:type="dxa"/>
          <w:left w:w="15" w:type="dxa"/>
          <w:bottom w:w="15" w:type="dxa"/>
          <w:right w:w="15" w:type="dxa"/>
        </w:tblCellMar>
        <w:tblLook w:val="04A0" w:firstRow="1" w:lastRow="0" w:firstColumn="1" w:lastColumn="0" w:noHBand="0" w:noVBand="1"/>
      </w:tblPr>
      <w:tblGrid>
        <w:gridCol w:w="3510"/>
        <w:gridCol w:w="5850"/>
      </w:tblGrid>
      <w:tr w:rsidR="008E4502" w14:paraId="74B21420" w14:textId="77777777" w:rsidTr="008E4502">
        <w:trPr>
          <w:tblCellSpacing w:w="15" w:type="dxa"/>
        </w:trPr>
        <w:tc>
          <w:tcPr>
            <w:tcW w:w="1860" w:type="pct"/>
            <w:tcBorders>
              <w:top w:val="nil"/>
              <w:left w:val="nil"/>
              <w:bottom w:val="single" w:sz="6" w:space="0" w:color="DDDDE1"/>
              <w:right w:val="single" w:sz="6" w:space="0" w:color="DDDDE1"/>
            </w:tcBorders>
            <w:shd w:val="clear" w:color="auto" w:fill="FFFFFF"/>
            <w:tcMar>
              <w:top w:w="150" w:type="dxa"/>
              <w:left w:w="225" w:type="dxa"/>
              <w:bottom w:w="150" w:type="dxa"/>
              <w:right w:w="225" w:type="dxa"/>
            </w:tcMar>
            <w:hideMark/>
          </w:tcPr>
          <w:p w14:paraId="60A7C75B" w14:textId="77777777" w:rsidR="008E4502" w:rsidRDefault="008E4502" w:rsidP="00705916">
            <w:pPr>
              <w:rPr>
                <w:sz w:val="24"/>
                <w:szCs w:val="24"/>
              </w:rPr>
            </w:pPr>
            <w:r>
              <w:t>element:</w:t>
            </w:r>
          </w:p>
        </w:tc>
        <w:tc>
          <w:tcPr>
            <w:tcW w:w="3117" w:type="pct"/>
            <w:tcBorders>
              <w:top w:val="nil"/>
              <w:left w:val="nil"/>
              <w:bottom w:val="single" w:sz="6" w:space="0" w:color="DDDDE1"/>
              <w:right w:val="nil"/>
            </w:tcBorders>
            <w:shd w:val="clear" w:color="auto" w:fill="FFFFFF"/>
            <w:tcMar>
              <w:top w:w="150" w:type="dxa"/>
              <w:left w:w="225" w:type="dxa"/>
              <w:bottom w:w="150" w:type="dxa"/>
              <w:right w:w="225" w:type="dxa"/>
            </w:tcMar>
            <w:hideMark/>
          </w:tcPr>
          <w:p w14:paraId="6EE2435C" w14:textId="77777777" w:rsidR="008E4502" w:rsidRDefault="008E4502" w:rsidP="00705916">
            <w:r>
              <w:t>(custom)</w:t>
            </w:r>
          </w:p>
        </w:tc>
      </w:tr>
      <w:tr w:rsidR="008E4502" w14:paraId="58158803" w14:textId="77777777" w:rsidTr="008E4502">
        <w:trPr>
          <w:tblCellSpacing w:w="15" w:type="dxa"/>
        </w:trPr>
        <w:tc>
          <w:tcPr>
            <w:tcW w:w="1860" w:type="pct"/>
            <w:tcBorders>
              <w:top w:val="nil"/>
              <w:left w:val="nil"/>
              <w:bottom w:val="nil"/>
              <w:right w:val="single" w:sz="6" w:space="0" w:color="DDDDE1"/>
            </w:tcBorders>
            <w:shd w:val="clear" w:color="auto" w:fill="FCFCFC"/>
            <w:tcMar>
              <w:top w:w="150" w:type="dxa"/>
              <w:left w:w="225" w:type="dxa"/>
              <w:bottom w:w="150" w:type="dxa"/>
              <w:right w:w="225" w:type="dxa"/>
            </w:tcMar>
            <w:hideMark/>
          </w:tcPr>
          <w:p w14:paraId="7570B6CB" w14:textId="77777777" w:rsidR="008E4502" w:rsidRDefault="008E4502" w:rsidP="00705916">
            <w:r>
              <w:t>media types:</w:t>
            </w:r>
          </w:p>
        </w:tc>
        <w:tc>
          <w:tcPr>
            <w:tcW w:w="3117" w:type="pct"/>
            <w:tcBorders>
              <w:top w:val="nil"/>
              <w:left w:val="nil"/>
              <w:bottom w:val="nil"/>
              <w:right w:val="nil"/>
            </w:tcBorders>
            <w:shd w:val="clear" w:color="auto" w:fill="FCFCFC"/>
            <w:tcMar>
              <w:top w:w="150" w:type="dxa"/>
              <w:left w:w="225" w:type="dxa"/>
              <w:bottom w:w="150" w:type="dxa"/>
              <w:right w:w="225" w:type="dxa"/>
            </w:tcMar>
            <w:hideMark/>
          </w:tcPr>
          <w:p w14:paraId="39476D2E" w14:textId="77777777" w:rsidR="008E4502" w:rsidRDefault="008E4502" w:rsidP="00705916">
            <w:r>
              <w:t>*/*</w:t>
            </w:r>
            <w:r>
              <w:br/>
              <w:t>application/xml</w:t>
            </w:r>
            <w:r>
              <w:br/>
              <w:t>application/octet-stream</w:t>
            </w:r>
          </w:p>
        </w:tc>
      </w:tr>
    </w:tbl>
    <w:p w14:paraId="3370A92A" w14:textId="77777777" w:rsidR="008E4502" w:rsidRDefault="008E4502" w:rsidP="00705916">
      <w:r>
        <w:t xml:space="preserve">A </w:t>
      </w:r>
      <w:proofErr w:type="spellStart"/>
      <w:r>
        <w:t>jax-rs</w:t>
      </w:r>
      <w:proofErr w:type="spellEnd"/>
      <w:r>
        <w:t xml:space="preserve"> Response object with the appropriate status code, header, and body.</w:t>
      </w:r>
    </w:p>
    <w:p w14:paraId="5911F18F" w14:textId="77777777" w:rsidR="008E4502" w:rsidRDefault="008E4502" w:rsidP="00705916">
      <w:r>
        <w:rPr>
          <w:rStyle w:val="Strong"/>
          <w:color w:val="333333"/>
        </w:rPr>
        <w:t>Example 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1"/>
      </w:tblGrid>
      <w:tr w:rsidR="008E4502" w14:paraId="3AE852C7" w14:textId="77777777" w:rsidTr="008E4502">
        <w:trPr>
          <w:tblCellSpacing w:w="15" w:type="dxa"/>
        </w:trPr>
        <w:tc>
          <w:tcPr>
            <w:tcW w:w="0" w:type="auto"/>
            <w:tcBorders>
              <w:bottom w:val="nil"/>
              <w:right w:val="nil"/>
            </w:tcBorders>
            <w:vAlign w:val="center"/>
            <w:hideMark/>
          </w:tcPr>
          <w:p w14:paraId="16A06E14" w14:textId="77777777" w:rsidR="008E4502" w:rsidRDefault="008E4502">
            <w:pPr>
              <w:spacing w:line="264" w:lineRule="atLeast"/>
            </w:pPr>
            <w:r>
              <w:rPr>
                <w:rStyle w:val="HTMLCode"/>
                <w:rFonts w:eastAsiaTheme="minorHAnsi"/>
              </w:rPr>
              <w:t>Encrypted file stream</w:t>
            </w:r>
          </w:p>
        </w:tc>
      </w:tr>
    </w:tbl>
    <w:p w14:paraId="676A9432" w14:textId="77777777" w:rsidR="008E4502" w:rsidRDefault="008E4502" w:rsidP="00952B30">
      <w:pPr>
        <w:pStyle w:val="Heading3"/>
      </w:pPr>
      <w:r>
        <w:t>Status Codes</w:t>
      </w:r>
    </w:p>
    <w:tbl>
      <w:tblPr>
        <w:tblW w:w="5000" w:type="pct"/>
        <w:tblCellSpacing w:w="15" w:type="dxa"/>
        <w:tblBorders>
          <w:top w:val="single" w:sz="6" w:space="0" w:color="DDDDE1"/>
          <w:left w:val="single" w:sz="6" w:space="0" w:color="DDDDE1"/>
          <w:bottom w:val="single" w:sz="6" w:space="0" w:color="DDDDE1"/>
          <w:right w:val="single" w:sz="6" w:space="0" w:color="DDDDE1"/>
        </w:tblBorders>
        <w:tblCellMar>
          <w:top w:w="15" w:type="dxa"/>
          <w:left w:w="15" w:type="dxa"/>
          <w:bottom w:w="15" w:type="dxa"/>
          <w:right w:w="15" w:type="dxa"/>
        </w:tblCellMar>
        <w:tblLook w:val="04A0" w:firstRow="1" w:lastRow="0" w:firstColumn="1" w:lastColumn="0" w:noHBand="0" w:noVBand="1"/>
      </w:tblPr>
      <w:tblGrid>
        <w:gridCol w:w="1563"/>
        <w:gridCol w:w="7794"/>
      </w:tblGrid>
      <w:tr w:rsidR="008E4502" w14:paraId="221FA54D" w14:textId="77777777" w:rsidTr="008E4502">
        <w:trPr>
          <w:tblCellSpacing w:w="15" w:type="dxa"/>
        </w:trPr>
        <w:tc>
          <w:tcPr>
            <w:tcW w:w="815" w:type="pct"/>
            <w:tcBorders>
              <w:top w:val="single" w:sz="2" w:space="0" w:color="DDDDE1"/>
              <w:left w:val="single" w:sz="2" w:space="0" w:color="DDDDE1"/>
              <w:bottom w:val="single" w:sz="12" w:space="0" w:color="DDDDE1"/>
              <w:right w:val="single" w:sz="6" w:space="0" w:color="DDDDE1"/>
            </w:tcBorders>
            <w:shd w:val="clear" w:color="auto" w:fill="F5F6F7"/>
            <w:tcMar>
              <w:top w:w="120" w:type="dxa"/>
              <w:left w:w="225" w:type="dxa"/>
              <w:bottom w:w="120" w:type="dxa"/>
              <w:right w:w="225" w:type="dxa"/>
            </w:tcMar>
            <w:vAlign w:val="center"/>
            <w:hideMark/>
          </w:tcPr>
          <w:p w14:paraId="084E1B91" w14:textId="77777777" w:rsidR="008E4502" w:rsidRDefault="008E4502" w:rsidP="00705916">
            <w:r>
              <w:t>code</w:t>
            </w:r>
          </w:p>
        </w:tc>
        <w:tc>
          <w:tcPr>
            <w:tcW w:w="4161" w:type="pct"/>
            <w:tcBorders>
              <w:top w:val="single" w:sz="2" w:space="0" w:color="DDDDE1"/>
              <w:left w:val="single" w:sz="2" w:space="0" w:color="DDDDE1"/>
              <w:bottom w:val="single" w:sz="12" w:space="0" w:color="DDDDE1"/>
              <w:right w:val="nil"/>
            </w:tcBorders>
            <w:shd w:val="clear" w:color="auto" w:fill="F5F6F7"/>
            <w:tcMar>
              <w:top w:w="120" w:type="dxa"/>
              <w:left w:w="225" w:type="dxa"/>
              <w:bottom w:w="120" w:type="dxa"/>
              <w:right w:w="225" w:type="dxa"/>
            </w:tcMar>
            <w:vAlign w:val="center"/>
            <w:hideMark/>
          </w:tcPr>
          <w:p w14:paraId="26F969FF" w14:textId="77777777" w:rsidR="008E4502" w:rsidRDefault="008E4502" w:rsidP="00705916">
            <w:r>
              <w:t>description</w:t>
            </w:r>
          </w:p>
        </w:tc>
      </w:tr>
      <w:tr w:rsidR="008E4502" w14:paraId="492DEB54" w14:textId="77777777" w:rsidTr="008E4502">
        <w:trPr>
          <w:tblCellSpacing w:w="15" w:type="dxa"/>
        </w:trPr>
        <w:tc>
          <w:tcPr>
            <w:tcW w:w="815" w:type="pct"/>
            <w:tcBorders>
              <w:top w:val="nil"/>
              <w:left w:val="nil"/>
              <w:bottom w:val="single" w:sz="6" w:space="0" w:color="DDDDE1"/>
              <w:right w:val="single" w:sz="6" w:space="0" w:color="DDDDE1"/>
            </w:tcBorders>
            <w:shd w:val="clear" w:color="auto" w:fill="FCFCFC"/>
            <w:tcMar>
              <w:top w:w="150" w:type="dxa"/>
              <w:left w:w="225" w:type="dxa"/>
              <w:bottom w:w="150" w:type="dxa"/>
              <w:right w:w="225" w:type="dxa"/>
            </w:tcMar>
            <w:hideMark/>
          </w:tcPr>
          <w:p w14:paraId="485D26F5" w14:textId="77777777" w:rsidR="008E4502" w:rsidRDefault="008E4502" w:rsidP="00705916">
            <w:pPr>
              <w:rPr>
                <w:sz w:val="24"/>
                <w:szCs w:val="24"/>
              </w:rPr>
            </w:pPr>
            <w:r>
              <w:t>200</w:t>
            </w:r>
          </w:p>
        </w:tc>
        <w:tc>
          <w:tcPr>
            <w:tcW w:w="4161" w:type="pct"/>
            <w:tcBorders>
              <w:top w:val="nil"/>
              <w:left w:val="nil"/>
              <w:bottom w:val="single" w:sz="6" w:space="0" w:color="DDDDE1"/>
              <w:right w:val="nil"/>
            </w:tcBorders>
            <w:shd w:val="clear" w:color="auto" w:fill="FCFCFC"/>
            <w:tcMar>
              <w:top w:w="150" w:type="dxa"/>
              <w:left w:w="225" w:type="dxa"/>
              <w:bottom w:w="150" w:type="dxa"/>
              <w:right w:w="225" w:type="dxa"/>
            </w:tcMar>
            <w:hideMark/>
          </w:tcPr>
          <w:p w14:paraId="35CC91FE" w14:textId="77777777" w:rsidR="008E4502" w:rsidRDefault="008E4502" w:rsidP="00705916">
            <w:r>
              <w:t>Successfully exported the existing Pentaho System</w:t>
            </w:r>
          </w:p>
        </w:tc>
      </w:tr>
      <w:tr w:rsidR="008E4502" w14:paraId="440262FC" w14:textId="77777777" w:rsidTr="008E4502">
        <w:trPr>
          <w:tblCellSpacing w:w="15" w:type="dxa"/>
        </w:trPr>
        <w:tc>
          <w:tcPr>
            <w:tcW w:w="815" w:type="pct"/>
            <w:tcBorders>
              <w:top w:val="nil"/>
              <w:left w:val="nil"/>
              <w:bottom w:val="single" w:sz="6" w:space="0" w:color="DDDDE1"/>
              <w:right w:val="single" w:sz="6" w:space="0" w:color="DDDDE1"/>
            </w:tcBorders>
            <w:shd w:val="clear" w:color="auto" w:fill="FFFFFF"/>
            <w:tcMar>
              <w:top w:w="150" w:type="dxa"/>
              <w:left w:w="225" w:type="dxa"/>
              <w:bottom w:w="150" w:type="dxa"/>
              <w:right w:w="225" w:type="dxa"/>
            </w:tcMar>
            <w:hideMark/>
          </w:tcPr>
          <w:p w14:paraId="5AFF9361" w14:textId="77777777" w:rsidR="008E4502" w:rsidRDefault="008E4502" w:rsidP="00705916">
            <w:r>
              <w:t>403</w:t>
            </w:r>
          </w:p>
        </w:tc>
        <w:tc>
          <w:tcPr>
            <w:tcW w:w="4161" w:type="pct"/>
            <w:tcBorders>
              <w:top w:val="nil"/>
              <w:left w:val="nil"/>
              <w:bottom w:val="single" w:sz="6" w:space="0" w:color="DDDDE1"/>
              <w:right w:val="nil"/>
            </w:tcBorders>
            <w:shd w:val="clear" w:color="auto" w:fill="FFFFFF"/>
            <w:tcMar>
              <w:top w:w="150" w:type="dxa"/>
              <w:left w:w="225" w:type="dxa"/>
              <w:bottom w:w="150" w:type="dxa"/>
              <w:right w:w="225" w:type="dxa"/>
            </w:tcMar>
            <w:hideMark/>
          </w:tcPr>
          <w:p w14:paraId="48CD32E5" w14:textId="77777777" w:rsidR="008E4502" w:rsidRDefault="008E4502" w:rsidP="00705916">
            <w:r>
              <w:t>User does not have administrative permissions</w:t>
            </w:r>
          </w:p>
        </w:tc>
      </w:tr>
      <w:tr w:rsidR="008E4502" w14:paraId="1DC2AE25" w14:textId="77777777" w:rsidTr="008E4502">
        <w:trPr>
          <w:tblCellSpacing w:w="15" w:type="dxa"/>
        </w:trPr>
        <w:tc>
          <w:tcPr>
            <w:tcW w:w="815" w:type="pct"/>
            <w:tcBorders>
              <w:top w:val="nil"/>
              <w:left w:val="nil"/>
              <w:bottom w:val="nil"/>
              <w:right w:val="single" w:sz="6" w:space="0" w:color="DDDDE1"/>
            </w:tcBorders>
            <w:shd w:val="clear" w:color="auto" w:fill="FCFCFC"/>
            <w:tcMar>
              <w:top w:w="150" w:type="dxa"/>
              <w:left w:w="225" w:type="dxa"/>
              <w:bottom w:w="150" w:type="dxa"/>
              <w:right w:w="225" w:type="dxa"/>
            </w:tcMar>
            <w:hideMark/>
          </w:tcPr>
          <w:p w14:paraId="5AC07643" w14:textId="77777777" w:rsidR="008E4502" w:rsidRDefault="008E4502" w:rsidP="00705916">
            <w:r>
              <w:t>500</w:t>
            </w:r>
          </w:p>
        </w:tc>
        <w:tc>
          <w:tcPr>
            <w:tcW w:w="4161" w:type="pct"/>
            <w:tcBorders>
              <w:top w:val="nil"/>
              <w:left w:val="nil"/>
              <w:bottom w:val="nil"/>
              <w:right w:val="nil"/>
            </w:tcBorders>
            <w:shd w:val="clear" w:color="auto" w:fill="FCFCFC"/>
            <w:tcMar>
              <w:top w:w="150" w:type="dxa"/>
              <w:left w:w="225" w:type="dxa"/>
              <w:bottom w:w="150" w:type="dxa"/>
              <w:right w:w="225" w:type="dxa"/>
            </w:tcMar>
            <w:hideMark/>
          </w:tcPr>
          <w:p w14:paraId="6EA3DE7B" w14:textId="77777777" w:rsidR="008E4502" w:rsidRDefault="008E4502" w:rsidP="00705916">
            <w:r>
              <w:t>Failure to complete the export.</w:t>
            </w:r>
          </w:p>
        </w:tc>
      </w:tr>
    </w:tbl>
    <w:p w14:paraId="3AA3FD36" w14:textId="77777777" w:rsidR="008E4502" w:rsidRPr="00705916" w:rsidRDefault="008E4502" w:rsidP="00705916">
      <w:pPr>
        <w:pStyle w:val="Heading1"/>
      </w:pPr>
      <w:r w:rsidRPr="00705916">
        <w:t>/repo/files/</w:t>
      </w:r>
      <w:proofErr w:type="spellStart"/>
      <w:r w:rsidRPr="00705916">
        <w:t>systemRestore</w:t>
      </w:r>
      <w:proofErr w:type="spellEnd"/>
    </w:p>
    <w:p w14:paraId="605EAE51" w14:textId="77777777" w:rsidR="008E4502" w:rsidRPr="00952B30" w:rsidRDefault="008E4502" w:rsidP="00952B30">
      <w:pPr>
        <w:pStyle w:val="Heading2"/>
      </w:pPr>
      <w:bookmarkStart w:id="1" w:name="POST"/>
      <w:r w:rsidRPr="00952B30">
        <w:t>POST</w:t>
      </w:r>
    </w:p>
    <w:p w14:paraId="6BBF1991" w14:textId="77777777" w:rsidR="008E4502" w:rsidRDefault="008E4502" w:rsidP="00705916">
      <w:r>
        <w:t xml:space="preserve">Performs a system restore of the Pentaho system. This includes content, schedules, users, roles, </w:t>
      </w:r>
      <w:proofErr w:type="spellStart"/>
      <w:r>
        <w:t>datasources</w:t>
      </w:r>
      <w:proofErr w:type="spellEnd"/>
      <w:r>
        <w:t xml:space="preserve">, and the </w:t>
      </w:r>
      <w:proofErr w:type="spellStart"/>
      <w:r>
        <w:t>metastore</w:t>
      </w:r>
      <w:proofErr w:type="spellEnd"/>
      <w:r>
        <w:t>.</w:t>
      </w:r>
    </w:p>
    <w:p w14:paraId="7F207D0F" w14:textId="77777777" w:rsidR="008E4502" w:rsidRDefault="008E4502" w:rsidP="00705916">
      <w:r>
        <w:rPr>
          <w:rStyle w:val="Strong"/>
          <w:color w:val="333333"/>
        </w:rPr>
        <w:t>Example Request:</w:t>
      </w:r>
      <w:r>
        <w:br/>
        <w:t xml:space="preserve">POST </w:t>
      </w:r>
      <w:proofErr w:type="spellStart"/>
      <w:r>
        <w:t>pentaho</w:t>
      </w:r>
      <w:proofErr w:type="spellEnd"/>
      <w:r>
        <w:t>/</w:t>
      </w:r>
      <w:proofErr w:type="spellStart"/>
      <w:r>
        <w:t>api</w:t>
      </w:r>
      <w:proofErr w:type="spellEnd"/>
      <w:r>
        <w:t>/repo/files/</w:t>
      </w:r>
      <w:proofErr w:type="spellStart"/>
      <w:r>
        <w:t>systemRestore</w:t>
      </w:r>
      <w:proofErr w:type="spellEnd"/>
    </w:p>
    <w:p w14:paraId="19E2BD46" w14:textId="77777777" w:rsidR="00587735" w:rsidRDefault="00587735">
      <w:pPr>
        <w:rPr>
          <w:rFonts w:ascii="Times New Roman" w:eastAsia="Times New Roman" w:hAnsi="Times New Roman" w:cs="Times New Roman"/>
          <w:b/>
          <w:bCs/>
          <w:sz w:val="27"/>
          <w:szCs w:val="27"/>
        </w:rPr>
      </w:pPr>
      <w:r>
        <w:br w:type="page"/>
      </w:r>
    </w:p>
    <w:p w14:paraId="5A89AA5C" w14:textId="77777777" w:rsidR="00705916" w:rsidRDefault="008E4502" w:rsidP="00952B30">
      <w:pPr>
        <w:pStyle w:val="Heading3"/>
      </w:pPr>
      <w:r>
        <w:lastRenderedPageBreak/>
        <w:t>Parameters</w:t>
      </w:r>
    </w:p>
    <w:tbl>
      <w:tblPr>
        <w:tblW w:w="5000" w:type="pct"/>
        <w:tblCellSpacing w:w="15" w:type="dxa"/>
        <w:tblBorders>
          <w:top w:val="single" w:sz="6" w:space="0" w:color="DDDDE1"/>
          <w:left w:val="single" w:sz="6" w:space="0" w:color="DDDDE1"/>
          <w:bottom w:val="single" w:sz="6" w:space="0" w:color="DDDDE1"/>
          <w:right w:val="single" w:sz="6" w:space="0" w:color="DDDDE1"/>
        </w:tblBorders>
        <w:tblCellMar>
          <w:top w:w="15" w:type="dxa"/>
          <w:left w:w="15" w:type="dxa"/>
          <w:bottom w:w="15" w:type="dxa"/>
          <w:right w:w="15" w:type="dxa"/>
        </w:tblCellMar>
        <w:tblLook w:val="04A0" w:firstRow="1" w:lastRow="0" w:firstColumn="1" w:lastColumn="0" w:noHBand="0" w:noVBand="1"/>
      </w:tblPr>
      <w:tblGrid>
        <w:gridCol w:w="1432"/>
        <w:gridCol w:w="6594"/>
        <w:gridCol w:w="1331"/>
      </w:tblGrid>
      <w:tr w:rsidR="008E4502" w14:paraId="1B55EF59" w14:textId="77777777" w:rsidTr="00705916">
        <w:trPr>
          <w:tblCellSpacing w:w="15" w:type="dxa"/>
        </w:trPr>
        <w:tc>
          <w:tcPr>
            <w:tcW w:w="395" w:type="pct"/>
            <w:tcBorders>
              <w:top w:val="single" w:sz="2" w:space="0" w:color="DDDDE1"/>
              <w:left w:val="single" w:sz="2" w:space="0" w:color="DDDDE1"/>
              <w:bottom w:val="single" w:sz="12" w:space="0" w:color="DDDDE1"/>
              <w:right w:val="single" w:sz="6" w:space="0" w:color="DDDDE1"/>
            </w:tcBorders>
            <w:shd w:val="clear" w:color="auto" w:fill="F5F6F7"/>
            <w:tcMar>
              <w:top w:w="120" w:type="dxa"/>
              <w:left w:w="225" w:type="dxa"/>
              <w:bottom w:w="120" w:type="dxa"/>
              <w:right w:w="225" w:type="dxa"/>
            </w:tcMar>
            <w:vAlign w:val="center"/>
            <w:hideMark/>
          </w:tcPr>
          <w:p w14:paraId="4CAF99FE" w14:textId="77777777" w:rsidR="008E4502" w:rsidRDefault="008E4502" w:rsidP="00705916">
            <w:r>
              <w:t>name</w:t>
            </w:r>
          </w:p>
        </w:tc>
        <w:tc>
          <w:tcPr>
            <w:tcW w:w="4207" w:type="pct"/>
            <w:tcBorders>
              <w:top w:val="single" w:sz="2" w:space="0" w:color="DDDDE1"/>
              <w:left w:val="single" w:sz="2" w:space="0" w:color="DDDDE1"/>
              <w:bottom w:val="single" w:sz="12" w:space="0" w:color="DDDDE1"/>
              <w:right w:val="single" w:sz="6" w:space="0" w:color="DDDDE1"/>
            </w:tcBorders>
            <w:shd w:val="clear" w:color="auto" w:fill="F5F6F7"/>
            <w:tcMar>
              <w:top w:w="120" w:type="dxa"/>
              <w:left w:w="225" w:type="dxa"/>
              <w:bottom w:w="120" w:type="dxa"/>
              <w:right w:w="225" w:type="dxa"/>
            </w:tcMar>
            <w:vAlign w:val="center"/>
            <w:hideMark/>
          </w:tcPr>
          <w:p w14:paraId="71860D18" w14:textId="77777777" w:rsidR="008E4502" w:rsidRDefault="008E4502" w:rsidP="00705916">
            <w:r>
              <w:t>description</w:t>
            </w:r>
          </w:p>
        </w:tc>
        <w:tc>
          <w:tcPr>
            <w:tcW w:w="367" w:type="pct"/>
            <w:tcBorders>
              <w:top w:val="single" w:sz="2" w:space="0" w:color="DDDDE1"/>
              <w:left w:val="single" w:sz="2" w:space="0" w:color="DDDDE1"/>
              <w:bottom w:val="single" w:sz="12" w:space="0" w:color="DDDDE1"/>
              <w:right w:val="nil"/>
            </w:tcBorders>
            <w:shd w:val="clear" w:color="auto" w:fill="F5F6F7"/>
            <w:tcMar>
              <w:top w:w="120" w:type="dxa"/>
              <w:left w:w="225" w:type="dxa"/>
              <w:bottom w:w="120" w:type="dxa"/>
              <w:right w:w="225" w:type="dxa"/>
            </w:tcMar>
            <w:vAlign w:val="center"/>
            <w:hideMark/>
          </w:tcPr>
          <w:p w14:paraId="11769F59" w14:textId="77777777" w:rsidR="008E4502" w:rsidRDefault="008E4502" w:rsidP="00705916">
            <w:r>
              <w:t>type</w:t>
            </w:r>
          </w:p>
        </w:tc>
      </w:tr>
      <w:tr w:rsidR="008E4502" w14:paraId="20FF7671" w14:textId="77777777" w:rsidTr="00705916">
        <w:trPr>
          <w:tblCellSpacing w:w="15" w:type="dxa"/>
        </w:trPr>
        <w:tc>
          <w:tcPr>
            <w:tcW w:w="395" w:type="pct"/>
            <w:tcBorders>
              <w:top w:val="nil"/>
              <w:left w:val="nil"/>
              <w:bottom w:val="single" w:sz="6" w:space="0" w:color="DDDDE1"/>
              <w:right w:val="single" w:sz="6" w:space="0" w:color="DDDDE1"/>
            </w:tcBorders>
            <w:shd w:val="clear" w:color="auto" w:fill="FCFCFC"/>
            <w:tcMar>
              <w:top w:w="150" w:type="dxa"/>
              <w:left w:w="225" w:type="dxa"/>
              <w:bottom w:w="150" w:type="dxa"/>
              <w:right w:w="225" w:type="dxa"/>
            </w:tcMar>
            <w:hideMark/>
          </w:tcPr>
          <w:p w14:paraId="2815F9D1" w14:textId="77777777" w:rsidR="008E4502" w:rsidRDefault="008E4502" w:rsidP="00705916">
            <w:pPr>
              <w:rPr>
                <w:sz w:val="24"/>
                <w:szCs w:val="24"/>
              </w:rPr>
            </w:pPr>
            <w:proofErr w:type="spellStart"/>
            <w:r>
              <w:t>fileUpload</w:t>
            </w:r>
            <w:proofErr w:type="spellEnd"/>
          </w:p>
        </w:tc>
        <w:tc>
          <w:tcPr>
            <w:tcW w:w="4207" w:type="pct"/>
            <w:tcBorders>
              <w:top w:val="nil"/>
              <w:left w:val="nil"/>
              <w:bottom w:val="single" w:sz="6" w:space="0" w:color="DDDDE1"/>
              <w:right w:val="single" w:sz="6" w:space="0" w:color="DDDDE1"/>
            </w:tcBorders>
            <w:shd w:val="clear" w:color="auto" w:fill="FCFCFC"/>
            <w:tcMar>
              <w:top w:w="150" w:type="dxa"/>
              <w:left w:w="225" w:type="dxa"/>
              <w:bottom w:w="150" w:type="dxa"/>
              <w:right w:w="225" w:type="dxa"/>
            </w:tcMar>
            <w:hideMark/>
          </w:tcPr>
          <w:p w14:paraId="1ABF749D" w14:textId="77777777" w:rsidR="008E4502" w:rsidRDefault="008E4502" w:rsidP="00705916">
            <w:r>
              <w:t>The zip file generated using the backup endpoint, used to do a full system restore.</w:t>
            </w:r>
          </w:p>
        </w:tc>
        <w:tc>
          <w:tcPr>
            <w:tcW w:w="367" w:type="pct"/>
            <w:tcBorders>
              <w:top w:val="nil"/>
              <w:left w:val="nil"/>
              <w:bottom w:val="single" w:sz="6" w:space="0" w:color="DDDDE1"/>
              <w:right w:val="nil"/>
            </w:tcBorders>
            <w:shd w:val="clear" w:color="auto" w:fill="FCFCFC"/>
            <w:tcMar>
              <w:top w:w="150" w:type="dxa"/>
              <w:left w:w="225" w:type="dxa"/>
              <w:bottom w:w="150" w:type="dxa"/>
              <w:right w:w="225" w:type="dxa"/>
            </w:tcMar>
            <w:hideMark/>
          </w:tcPr>
          <w:p w14:paraId="5F14B8C4" w14:textId="77777777" w:rsidR="008E4502" w:rsidRDefault="008E4502" w:rsidP="00705916">
            <w:proofErr w:type="spellStart"/>
            <w:r>
              <w:t>formdata</w:t>
            </w:r>
            <w:proofErr w:type="spellEnd"/>
          </w:p>
        </w:tc>
      </w:tr>
      <w:tr w:rsidR="008E4502" w14:paraId="0B65F7D6" w14:textId="77777777" w:rsidTr="00705916">
        <w:trPr>
          <w:tblCellSpacing w:w="15" w:type="dxa"/>
        </w:trPr>
        <w:tc>
          <w:tcPr>
            <w:tcW w:w="395" w:type="pct"/>
            <w:tcBorders>
              <w:top w:val="nil"/>
              <w:left w:val="nil"/>
              <w:bottom w:val="nil"/>
              <w:right w:val="single" w:sz="6" w:space="0" w:color="DDDDE1"/>
            </w:tcBorders>
            <w:shd w:val="clear" w:color="auto" w:fill="FFFFFF"/>
            <w:tcMar>
              <w:top w:w="150" w:type="dxa"/>
              <w:left w:w="225" w:type="dxa"/>
              <w:bottom w:w="150" w:type="dxa"/>
              <w:right w:w="225" w:type="dxa"/>
            </w:tcMar>
            <w:hideMark/>
          </w:tcPr>
          <w:p w14:paraId="59A4F8C3" w14:textId="77777777" w:rsidR="008E4502" w:rsidRDefault="008E4502" w:rsidP="00705916">
            <w:r>
              <w:t>overwrite</w:t>
            </w:r>
          </w:p>
        </w:tc>
        <w:tc>
          <w:tcPr>
            <w:tcW w:w="4207" w:type="pct"/>
            <w:tcBorders>
              <w:top w:val="nil"/>
              <w:left w:val="nil"/>
              <w:bottom w:val="nil"/>
              <w:right w:val="single" w:sz="6" w:space="0" w:color="DDDDE1"/>
            </w:tcBorders>
            <w:shd w:val="clear" w:color="auto" w:fill="FFFFFF"/>
            <w:tcMar>
              <w:top w:w="150" w:type="dxa"/>
              <w:left w:w="225" w:type="dxa"/>
              <w:bottom w:w="150" w:type="dxa"/>
              <w:right w:w="225" w:type="dxa"/>
            </w:tcMar>
            <w:hideMark/>
          </w:tcPr>
          <w:p w14:paraId="62142B3F" w14:textId="77777777" w:rsidR="008E4502" w:rsidRDefault="008E4502" w:rsidP="00705916">
            <w:pPr>
              <w:rPr>
                <w:color w:val="333333"/>
              </w:rPr>
            </w:pPr>
            <w:r>
              <w:rPr>
                <w:color w:val="333333"/>
              </w:rPr>
              <w:t>If kept at the default of</w:t>
            </w:r>
            <w:r>
              <w:rPr>
                <w:rStyle w:val="apple-converted-space"/>
                <w:rFonts w:ascii="Open Sans" w:hAnsi="Open Sans" w:cs="Open Sans"/>
                <w:color w:val="333333"/>
              </w:rPr>
              <w:t> </w:t>
            </w:r>
            <w:r>
              <w:rPr>
                <w:rStyle w:val="filepath"/>
                <w:rFonts w:ascii="Courier New" w:hAnsi="Courier New" w:cs="Courier New"/>
                <w:color w:val="333333"/>
              </w:rPr>
              <w:t>true</w:t>
            </w:r>
            <w:r>
              <w:rPr>
                <w:color w:val="333333"/>
              </w:rPr>
              <w:t>, overwrites any value found on the system with the matching value that is being imported. Values that exist on the system, but do not exist in the import will not be deleted.</w:t>
            </w:r>
          </w:p>
          <w:p w14:paraId="51ED38ED" w14:textId="77777777" w:rsidR="008E4502" w:rsidRDefault="008E4502" w:rsidP="00705916">
            <w:pPr>
              <w:rPr>
                <w:color w:val="333333"/>
              </w:rPr>
            </w:pPr>
            <w:r>
              <w:rPr>
                <w:color w:val="333333"/>
              </w:rPr>
              <w:t>When the overwrite flag is equal to</w:t>
            </w:r>
            <w:r>
              <w:rPr>
                <w:rStyle w:val="apple-converted-space"/>
                <w:rFonts w:ascii="Open Sans" w:hAnsi="Open Sans" w:cs="Open Sans"/>
                <w:color w:val="333333"/>
              </w:rPr>
              <w:t> </w:t>
            </w:r>
            <w:r>
              <w:rPr>
                <w:rStyle w:val="filepath"/>
                <w:rFonts w:ascii="Courier New" w:hAnsi="Courier New" w:cs="Courier New"/>
                <w:color w:val="333333"/>
              </w:rPr>
              <w:t>false</w:t>
            </w:r>
            <w:r>
              <w:rPr>
                <w:color w:val="333333"/>
              </w:rPr>
              <w:t>, any value that is found in the import process that already exists will not be imported. </w:t>
            </w:r>
          </w:p>
        </w:tc>
        <w:tc>
          <w:tcPr>
            <w:tcW w:w="367" w:type="pct"/>
            <w:tcBorders>
              <w:top w:val="nil"/>
              <w:left w:val="nil"/>
              <w:bottom w:val="nil"/>
              <w:right w:val="nil"/>
            </w:tcBorders>
            <w:shd w:val="clear" w:color="auto" w:fill="FFFFFF"/>
            <w:tcMar>
              <w:top w:w="150" w:type="dxa"/>
              <w:left w:w="225" w:type="dxa"/>
              <w:bottom w:w="150" w:type="dxa"/>
              <w:right w:w="225" w:type="dxa"/>
            </w:tcMar>
            <w:hideMark/>
          </w:tcPr>
          <w:p w14:paraId="5A185517" w14:textId="77777777" w:rsidR="008E4502" w:rsidRDefault="008E4502" w:rsidP="00705916">
            <w:proofErr w:type="spellStart"/>
            <w:r>
              <w:t>boolean</w:t>
            </w:r>
            <w:proofErr w:type="spellEnd"/>
          </w:p>
        </w:tc>
      </w:tr>
    </w:tbl>
    <w:p w14:paraId="4E6423A0" w14:textId="77777777" w:rsidR="008E4502" w:rsidRDefault="008E4502" w:rsidP="00952B30">
      <w:pPr>
        <w:pStyle w:val="Heading3"/>
      </w:pPr>
      <w:r>
        <w:t>Response Body</w:t>
      </w:r>
    </w:p>
    <w:tbl>
      <w:tblPr>
        <w:tblW w:w="5000" w:type="pct"/>
        <w:tblCellSpacing w:w="15" w:type="dxa"/>
        <w:tblBorders>
          <w:top w:val="single" w:sz="6" w:space="0" w:color="DDDDE1"/>
          <w:left w:val="single" w:sz="6" w:space="0" w:color="DDDDE1"/>
          <w:bottom w:val="single" w:sz="6" w:space="0" w:color="DDDDE1"/>
          <w:right w:val="single" w:sz="6" w:space="0" w:color="DDDDE1"/>
        </w:tblBorders>
        <w:tblCellMar>
          <w:top w:w="15" w:type="dxa"/>
          <w:left w:w="15" w:type="dxa"/>
          <w:bottom w:w="15" w:type="dxa"/>
          <w:right w:w="15" w:type="dxa"/>
        </w:tblCellMar>
        <w:tblLook w:val="04A0" w:firstRow="1" w:lastRow="0" w:firstColumn="1" w:lastColumn="0" w:noHBand="0" w:noVBand="1"/>
      </w:tblPr>
      <w:tblGrid>
        <w:gridCol w:w="3510"/>
        <w:gridCol w:w="5850"/>
      </w:tblGrid>
      <w:tr w:rsidR="008E4502" w14:paraId="1A78B553" w14:textId="77777777" w:rsidTr="00705916">
        <w:trPr>
          <w:tblCellSpacing w:w="15" w:type="dxa"/>
        </w:trPr>
        <w:tc>
          <w:tcPr>
            <w:tcW w:w="1860" w:type="pct"/>
            <w:tcBorders>
              <w:top w:val="nil"/>
              <w:left w:val="nil"/>
              <w:bottom w:val="single" w:sz="6" w:space="0" w:color="DDDDE1"/>
              <w:right w:val="single" w:sz="6" w:space="0" w:color="DDDDE1"/>
            </w:tcBorders>
            <w:shd w:val="clear" w:color="auto" w:fill="FFFFFF"/>
            <w:tcMar>
              <w:top w:w="150" w:type="dxa"/>
              <w:left w:w="225" w:type="dxa"/>
              <w:bottom w:w="150" w:type="dxa"/>
              <w:right w:w="225" w:type="dxa"/>
            </w:tcMar>
            <w:hideMark/>
          </w:tcPr>
          <w:p w14:paraId="1E909017" w14:textId="77777777" w:rsidR="008E4502" w:rsidRDefault="008E4502" w:rsidP="00705916">
            <w:pPr>
              <w:rPr>
                <w:sz w:val="24"/>
                <w:szCs w:val="24"/>
              </w:rPr>
            </w:pPr>
            <w:r>
              <w:t>element:</w:t>
            </w:r>
          </w:p>
        </w:tc>
        <w:tc>
          <w:tcPr>
            <w:tcW w:w="3117" w:type="pct"/>
            <w:tcBorders>
              <w:top w:val="nil"/>
              <w:left w:val="nil"/>
              <w:bottom w:val="single" w:sz="6" w:space="0" w:color="DDDDE1"/>
              <w:right w:val="nil"/>
            </w:tcBorders>
            <w:shd w:val="clear" w:color="auto" w:fill="FFFFFF"/>
            <w:tcMar>
              <w:top w:w="150" w:type="dxa"/>
              <w:left w:w="225" w:type="dxa"/>
              <w:bottom w:w="150" w:type="dxa"/>
              <w:right w:w="225" w:type="dxa"/>
            </w:tcMar>
            <w:hideMark/>
          </w:tcPr>
          <w:p w14:paraId="363AEADB" w14:textId="77777777" w:rsidR="008E4502" w:rsidRDefault="008E4502" w:rsidP="00705916">
            <w:r>
              <w:t>(custom)</w:t>
            </w:r>
          </w:p>
        </w:tc>
      </w:tr>
      <w:tr w:rsidR="008E4502" w14:paraId="658A041C" w14:textId="77777777" w:rsidTr="00705916">
        <w:trPr>
          <w:tblCellSpacing w:w="15" w:type="dxa"/>
        </w:trPr>
        <w:tc>
          <w:tcPr>
            <w:tcW w:w="1860" w:type="pct"/>
            <w:tcBorders>
              <w:top w:val="nil"/>
              <w:left w:val="nil"/>
              <w:bottom w:val="nil"/>
              <w:right w:val="single" w:sz="6" w:space="0" w:color="DDDDE1"/>
            </w:tcBorders>
            <w:shd w:val="clear" w:color="auto" w:fill="FCFCFC"/>
            <w:tcMar>
              <w:top w:w="150" w:type="dxa"/>
              <w:left w:w="225" w:type="dxa"/>
              <w:bottom w:w="150" w:type="dxa"/>
              <w:right w:w="225" w:type="dxa"/>
            </w:tcMar>
            <w:hideMark/>
          </w:tcPr>
          <w:p w14:paraId="5D1EDA76" w14:textId="77777777" w:rsidR="008E4502" w:rsidRDefault="008E4502" w:rsidP="00705916">
            <w:r>
              <w:t>media types:</w:t>
            </w:r>
          </w:p>
        </w:tc>
        <w:tc>
          <w:tcPr>
            <w:tcW w:w="3117" w:type="pct"/>
            <w:tcBorders>
              <w:top w:val="nil"/>
              <w:left w:val="nil"/>
              <w:bottom w:val="nil"/>
              <w:right w:val="nil"/>
            </w:tcBorders>
            <w:shd w:val="clear" w:color="auto" w:fill="FCFCFC"/>
            <w:tcMar>
              <w:top w:w="150" w:type="dxa"/>
              <w:left w:w="225" w:type="dxa"/>
              <w:bottom w:w="150" w:type="dxa"/>
              <w:right w:w="225" w:type="dxa"/>
            </w:tcMar>
            <w:hideMark/>
          </w:tcPr>
          <w:p w14:paraId="09866544" w14:textId="77777777" w:rsidR="008E4502" w:rsidRDefault="008E4502" w:rsidP="00705916">
            <w:r>
              <w:t>*/*</w:t>
            </w:r>
            <w:r>
              <w:br/>
              <w:t>application/xml</w:t>
            </w:r>
            <w:r>
              <w:br/>
              <w:t>application/octet-stream</w:t>
            </w:r>
          </w:p>
        </w:tc>
      </w:tr>
    </w:tbl>
    <w:p w14:paraId="2EA14F33" w14:textId="77777777" w:rsidR="008E4502" w:rsidRDefault="008E4502" w:rsidP="00705916">
      <w:r>
        <w:t xml:space="preserve">A </w:t>
      </w:r>
      <w:proofErr w:type="spellStart"/>
      <w:r>
        <w:t>jax-rs</w:t>
      </w:r>
      <w:proofErr w:type="spellEnd"/>
      <w:r>
        <w:t xml:space="preserve"> Response object with the appropriate status code, header, and body.</w:t>
      </w:r>
    </w:p>
    <w:p w14:paraId="37689726" w14:textId="77777777" w:rsidR="008E4502" w:rsidRDefault="008E4502" w:rsidP="00952B30">
      <w:pPr>
        <w:pStyle w:val="Heading3"/>
        <w:rPr>
          <w:rFonts w:ascii="Open Sans" w:hAnsi="Open Sans" w:cs="Open Sans"/>
          <w:color w:val="000000"/>
          <w:sz w:val="45"/>
          <w:szCs w:val="45"/>
        </w:rPr>
      </w:pPr>
      <w:r>
        <w:t>Status Codes</w:t>
      </w:r>
    </w:p>
    <w:tbl>
      <w:tblPr>
        <w:tblW w:w="5000" w:type="pct"/>
        <w:tblCellSpacing w:w="15" w:type="dxa"/>
        <w:tblBorders>
          <w:top w:val="single" w:sz="6" w:space="0" w:color="DDDDE1"/>
          <w:left w:val="single" w:sz="6" w:space="0" w:color="DDDDE1"/>
          <w:bottom w:val="single" w:sz="6" w:space="0" w:color="DDDDE1"/>
          <w:right w:val="single" w:sz="6" w:space="0" w:color="DDDDE1"/>
        </w:tblBorders>
        <w:tblCellMar>
          <w:top w:w="15" w:type="dxa"/>
          <w:left w:w="15" w:type="dxa"/>
          <w:bottom w:w="15" w:type="dxa"/>
          <w:right w:w="15" w:type="dxa"/>
        </w:tblCellMar>
        <w:tblLook w:val="04A0" w:firstRow="1" w:lastRow="0" w:firstColumn="1" w:lastColumn="0" w:noHBand="0" w:noVBand="1"/>
      </w:tblPr>
      <w:tblGrid>
        <w:gridCol w:w="1648"/>
        <w:gridCol w:w="7709"/>
      </w:tblGrid>
      <w:tr w:rsidR="008E4502" w14:paraId="40628AC4" w14:textId="77777777" w:rsidTr="00511537">
        <w:trPr>
          <w:tblCellSpacing w:w="15" w:type="dxa"/>
        </w:trPr>
        <w:tc>
          <w:tcPr>
            <w:tcW w:w="857" w:type="pct"/>
            <w:tcBorders>
              <w:top w:val="single" w:sz="2" w:space="0" w:color="DDDDE1"/>
              <w:left w:val="single" w:sz="2" w:space="0" w:color="DDDDE1"/>
              <w:bottom w:val="single" w:sz="12" w:space="0" w:color="DDDDE1"/>
              <w:right w:val="single" w:sz="6" w:space="0" w:color="DDDDE1"/>
            </w:tcBorders>
            <w:shd w:val="clear" w:color="auto" w:fill="F5F6F7"/>
            <w:tcMar>
              <w:top w:w="120" w:type="dxa"/>
              <w:left w:w="225" w:type="dxa"/>
              <w:bottom w:w="120" w:type="dxa"/>
              <w:right w:w="225" w:type="dxa"/>
            </w:tcMar>
            <w:vAlign w:val="center"/>
            <w:hideMark/>
          </w:tcPr>
          <w:p w14:paraId="0573FBEE" w14:textId="77777777" w:rsidR="008E4502" w:rsidRDefault="008E4502" w:rsidP="00705916">
            <w:r>
              <w:t>code</w:t>
            </w:r>
          </w:p>
        </w:tc>
        <w:tc>
          <w:tcPr>
            <w:tcW w:w="4095" w:type="pct"/>
            <w:tcBorders>
              <w:top w:val="single" w:sz="2" w:space="0" w:color="DDDDE1"/>
              <w:left w:val="single" w:sz="2" w:space="0" w:color="DDDDE1"/>
              <w:bottom w:val="single" w:sz="12" w:space="0" w:color="DDDDE1"/>
              <w:right w:val="nil"/>
            </w:tcBorders>
            <w:shd w:val="clear" w:color="auto" w:fill="F5F6F7"/>
            <w:tcMar>
              <w:top w:w="120" w:type="dxa"/>
              <w:left w:w="225" w:type="dxa"/>
              <w:bottom w:w="120" w:type="dxa"/>
              <w:right w:w="225" w:type="dxa"/>
            </w:tcMar>
            <w:vAlign w:val="center"/>
            <w:hideMark/>
          </w:tcPr>
          <w:p w14:paraId="145355B0" w14:textId="77777777" w:rsidR="008E4502" w:rsidRDefault="008E4502" w:rsidP="00705916">
            <w:r>
              <w:t>description</w:t>
            </w:r>
          </w:p>
        </w:tc>
      </w:tr>
      <w:tr w:rsidR="008E4502" w14:paraId="248071AC" w14:textId="77777777" w:rsidTr="00511537">
        <w:trPr>
          <w:tblCellSpacing w:w="15" w:type="dxa"/>
        </w:trPr>
        <w:tc>
          <w:tcPr>
            <w:tcW w:w="857" w:type="pct"/>
            <w:tcBorders>
              <w:top w:val="nil"/>
              <w:left w:val="nil"/>
              <w:bottom w:val="single" w:sz="6" w:space="0" w:color="DDDDE1"/>
              <w:right w:val="single" w:sz="6" w:space="0" w:color="DDDDE1"/>
            </w:tcBorders>
            <w:shd w:val="clear" w:color="auto" w:fill="FCFCFC"/>
            <w:tcMar>
              <w:top w:w="150" w:type="dxa"/>
              <w:left w:w="225" w:type="dxa"/>
              <w:bottom w:w="150" w:type="dxa"/>
              <w:right w:w="225" w:type="dxa"/>
            </w:tcMar>
            <w:hideMark/>
          </w:tcPr>
          <w:p w14:paraId="19F19DDD" w14:textId="77777777" w:rsidR="008E4502" w:rsidRDefault="008E4502" w:rsidP="00705916">
            <w:pPr>
              <w:rPr>
                <w:sz w:val="24"/>
                <w:szCs w:val="24"/>
              </w:rPr>
            </w:pPr>
            <w:r>
              <w:t>200</w:t>
            </w:r>
          </w:p>
        </w:tc>
        <w:tc>
          <w:tcPr>
            <w:tcW w:w="4095" w:type="pct"/>
            <w:tcBorders>
              <w:top w:val="nil"/>
              <w:left w:val="nil"/>
              <w:bottom w:val="single" w:sz="6" w:space="0" w:color="DDDDE1"/>
              <w:right w:val="nil"/>
            </w:tcBorders>
            <w:shd w:val="clear" w:color="auto" w:fill="FCFCFC"/>
            <w:tcMar>
              <w:top w:w="150" w:type="dxa"/>
              <w:left w:w="225" w:type="dxa"/>
              <w:bottom w:w="150" w:type="dxa"/>
              <w:right w:w="225" w:type="dxa"/>
            </w:tcMar>
            <w:hideMark/>
          </w:tcPr>
          <w:p w14:paraId="7203E8DF" w14:textId="77777777" w:rsidR="008E4502" w:rsidRDefault="008E4502" w:rsidP="00705916">
            <w:r>
              <w:t>Successfully imported the Pentaho System</w:t>
            </w:r>
          </w:p>
        </w:tc>
      </w:tr>
      <w:tr w:rsidR="008E4502" w14:paraId="343E4626" w14:textId="77777777" w:rsidTr="00511537">
        <w:trPr>
          <w:tblCellSpacing w:w="15" w:type="dxa"/>
        </w:trPr>
        <w:tc>
          <w:tcPr>
            <w:tcW w:w="857" w:type="pct"/>
            <w:tcBorders>
              <w:top w:val="nil"/>
              <w:left w:val="nil"/>
              <w:bottom w:val="single" w:sz="6" w:space="0" w:color="DDDDE1"/>
              <w:right w:val="single" w:sz="6" w:space="0" w:color="DDDDE1"/>
            </w:tcBorders>
            <w:shd w:val="clear" w:color="auto" w:fill="FFFFFF"/>
            <w:tcMar>
              <w:top w:w="150" w:type="dxa"/>
              <w:left w:w="225" w:type="dxa"/>
              <w:bottom w:w="150" w:type="dxa"/>
              <w:right w:w="225" w:type="dxa"/>
            </w:tcMar>
            <w:hideMark/>
          </w:tcPr>
          <w:p w14:paraId="77B6D9B1" w14:textId="77777777" w:rsidR="008E4502" w:rsidRDefault="008E4502" w:rsidP="00705916">
            <w:r>
              <w:t>403</w:t>
            </w:r>
          </w:p>
        </w:tc>
        <w:tc>
          <w:tcPr>
            <w:tcW w:w="4095" w:type="pct"/>
            <w:tcBorders>
              <w:top w:val="nil"/>
              <w:left w:val="nil"/>
              <w:bottom w:val="single" w:sz="6" w:space="0" w:color="DDDDE1"/>
              <w:right w:val="nil"/>
            </w:tcBorders>
            <w:shd w:val="clear" w:color="auto" w:fill="FFFFFF"/>
            <w:tcMar>
              <w:top w:w="150" w:type="dxa"/>
              <w:left w:w="225" w:type="dxa"/>
              <w:bottom w:w="150" w:type="dxa"/>
              <w:right w:w="225" w:type="dxa"/>
            </w:tcMar>
            <w:hideMark/>
          </w:tcPr>
          <w:p w14:paraId="09B19D3A" w14:textId="77777777" w:rsidR="008E4502" w:rsidRDefault="008E4502" w:rsidP="00705916">
            <w:r>
              <w:t>User does not have administrative permissions</w:t>
            </w:r>
          </w:p>
        </w:tc>
      </w:tr>
      <w:tr w:rsidR="008E4502" w14:paraId="3A26F01E" w14:textId="77777777" w:rsidTr="00511537">
        <w:trPr>
          <w:tblCellSpacing w:w="15" w:type="dxa"/>
        </w:trPr>
        <w:tc>
          <w:tcPr>
            <w:tcW w:w="857" w:type="pct"/>
            <w:tcBorders>
              <w:top w:val="nil"/>
              <w:left w:val="nil"/>
              <w:bottom w:val="nil"/>
              <w:right w:val="single" w:sz="6" w:space="0" w:color="DDDDE1"/>
            </w:tcBorders>
            <w:shd w:val="clear" w:color="auto" w:fill="FCFCFC"/>
            <w:tcMar>
              <w:top w:w="150" w:type="dxa"/>
              <w:left w:w="225" w:type="dxa"/>
              <w:bottom w:w="150" w:type="dxa"/>
              <w:right w:w="225" w:type="dxa"/>
            </w:tcMar>
            <w:hideMark/>
          </w:tcPr>
          <w:p w14:paraId="198DEBE4" w14:textId="77777777" w:rsidR="008E4502" w:rsidRDefault="008E4502" w:rsidP="00705916">
            <w:r>
              <w:t>500</w:t>
            </w:r>
          </w:p>
        </w:tc>
        <w:tc>
          <w:tcPr>
            <w:tcW w:w="4095" w:type="pct"/>
            <w:tcBorders>
              <w:top w:val="nil"/>
              <w:left w:val="nil"/>
              <w:bottom w:val="nil"/>
              <w:right w:val="nil"/>
            </w:tcBorders>
            <w:shd w:val="clear" w:color="auto" w:fill="FCFCFC"/>
            <w:tcMar>
              <w:top w:w="150" w:type="dxa"/>
              <w:left w:w="225" w:type="dxa"/>
              <w:bottom w:w="150" w:type="dxa"/>
              <w:right w:w="225" w:type="dxa"/>
            </w:tcMar>
            <w:hideMark/>
          </w:tcPr>
          <w:p w14:paraId="7E884732" w14:textId="77777777" w:rsidR="008E4502" w:rsidRDefault="008E4502" w:rsidP="00705916">
            <w:r>
              <w:t>Failure to complete the import.</w:t>
            </w:r>
          </w:p>
        </w:tc>
      </w:tr>
    </w:tbl>
    <w:p w14:paraId="085A24E8" w14:textId="77777777" w:rsidR="00FB2FCD" w:rsidRPr="00705916" w:rsidRDefault="00FB2FCD" w:rsidP="00FB2FCD">
      <w:pPr>
        <w:pStyle w:val="Heading1"/>
        <w:rPr>
          <w:ins w:id="2" w:author="David Vandenbelt" w:date="2016-11-22T14:45:00Z"/>
        </w:rPr>
      </w:pPr>
      <w:ins w:id="3" w:author="David Vandenbelt" w:date="2016-11-22T14:45:00Z">
        <w:r w:rsidRPr="00F4132B">
          <w:rPr>
            <w:highlight w:val="yellow"/>
          </w:rPr>
          <w:lastRenderedPageBreak/>
          <w:t>/repo/files/delete</w:t>
        </w:r>
      </w:ins>
    </w:p>
    <w:p w14:paraId="0546817F" w14:textId="77777777" w:rsidR="00FB2FCD" w:rsidRPr="00952B30" w:rsidRDefault="00FB2FCD" w:rsidP="00FB2FCD">
      <w:pPr>
        <w:pStyle w:val="Heading2"/>
        <w:rPr>
          <w:ins w:id="4" w:author="David Vandenbelt" w:date="2016-11-22T14:45:00Z"/>
        </w:rPr>
      </w:pPr>
      <w:ins w:id="5" w:author="David Vandenbelt" w:date="2016-11-22T14:45:00Z">
        <w:r>
          <w:t>PUT</w:t>
        </w:r>
      </w:ins>
    </w:p>
    <w:p w14:paraId="7CE294DD" w14:textId="77777777" w:rsidR="00FB2FCD" w:rsidRDefault="00FB2FCD" w:rsidP="00FB2FCD">
      <w:pPr>
        <w:rPr>
          <w:ins w:id="6" w:author="David Vandenbelt" w:date="2016-11-22T14:45:00Z"/>
        </w:rPr>
      </w:pPr>
      <w:ins w:id="7" w:author="David Vandenbelt" w:date="2016-11-22T14:45:00Z">
        <w:r w:rsidRPr="00511537">
          <w:t>Moves a list of files to the user's trash folder.</w:t>
        </w:r>
      </w:ins>
    </w:p>
    <w:p w14:paraId="1B75D72D" w14:textId="66FDEE99" w:rsidR="00FB2FCD" w:rsidRDefault="00FB2FCD" w:rsidP="00FB2FCD">
      <w:pPr>
        <w:rPr>
          <w:ins w:id="8" w:author="David Vandenbelt" w:date="2016-11-22T14:45:00Z"/>
        </w:rPr>
      </w:pPr>
      <w:ins w:id="9" w:author="David Vandenbelt" w:date="2016-11-22T14:45:00Z">
        <w:r>
          <w:rPr>
            <w:rStyle w:val="Strong"/>
            <w:color w:val="333333"/>
          </w:rPr>
          <w:t>Example Request:</w:t>
        </w:r>
        <w:r>
          <w:br/>
        </w:r>
        <w:r w:rsidRPr="00DB038C">
          <w:t xml:space="preserve">PUT </w:t>
        </w:r>
        <w:proofErr w:type="spellStart"/>
        <w:r w:rsidRPr="00DB038C">
          <w:t>pentaho</w:t>
        </w:r>
        <w:proofErr w:type="spellEnd"/>
        <w:r w:rsidRPr="00DB038C">
          <w:t>/</w:t>
        </w:r>
        <w:proofErr w:type="spellStart"/>
        <w:r w:rsidRPr="00DB038C">
          <w:t>api</w:t>
        </w:r>
        <w:proofErr w:type="spellEnd"/>
        <w:r w:rsidRPr="00DB038C">
          <w:t>/repo/files/delete</w:t>
        </w:r>
      </w:ins>
    </w:p>
    <w:p w14:paraId="12CC9A9D" w14:textId="07ED8EF0" w:rsidR="00FB2FCD" w:rsidRPr="006D7091" w:rsidRDefault="00FB2FCD" w:rsidP="00FB2FCD">
      <w:pPr>
        <w:rPr>
          <w:ins w:id="10" w:author="David Vandenbelt" w:date="2016-11-22T14:45:00Z"/>
          <w:i/>
        </w:rPr>
      </w:pPr>
      <w:ins w:id="11" w:author="David Vandenbelt" w:date="2016-11-22T14:45:00Z">
        <w:r w:rsidRPr="0051559A">
          <w:rPr>
            <w:b/>
            <w:bCs/>
            <w:i/>
            <w:iCs/>
          </w:rPr>
          <w:t>Note</w:t>
        </w:r>
        <w:r>
          <w:rPr>
            <w:i/>
            <w:iCs/>
          </w:rPr>
          <w:t xml:space="preserve">: </w:t>
        </w:r>
      </w:ins>
      <w:ins w:id="12" w:author="David Vandenbelt" w:date="2016-11-22T15:01:00Z">
        <w:r w:rsidRPr="00FB2FCD">
          <w:rPr>
            <w:i/>
            <w:iCs/>
          </w:rPr>
          <w:t xml:space="preserve">This REST call operates in the same manner as when a file is </w:t>
        </w:r>
      </w:ins>
      <w:ins w:id="13" w:author="David Vandenbelt" w:date="2016-11-22T15:27:00Z">
        <w:r w:rsidR="00C12A80">
          <w:rPr>
            <w:i/>
            <w:iCs/>
          </w:rPr>
          <w:t>moved to the trash folder</w:t>
        </w:r>
      </w:ins>
      <w:bookmarkStart w:id="14" w:name="_GoBack"/>
      <w:bookmarkEnd w:id="14"/>
      <w:ins w:id="15" w:author="David Vandenbelt" w:date="2016-11-22T15:01:00Z">
        <w:r w:rsidRPr="00FB2FCD">
          <w:rPr>
            <w:i/>
            <w:iCs/>
          </w:rPr>
          <w:t xml:space="preserve"> through the Pentaho User Console user interface. It is not intended for concurrent execution by the same user or session.</w:t>
        </w:r>
      </w:ins>
    </w:p>
    <w:p w14:paraId="4E543487" w14:textId="77777777" w:rsidR="00FB2FCD" w:rsidRDefault="00FB2FCD" w:rsidP="00FB2FCD">
      <w:pPr>
        <w:pStyle w:val="Heading3"/>
        <w:rPr>
          <w:ins w:id="16" w:author="David Vandenbelt" w:date="2016-11-22T14:45:00Z"/>
        </w:rPr>
      </w:pPr>
      <w:ins w:id="17" w:author="David Vandenbelt" w:date="2016-11-22T14:45:00Z">
        <w:r>
          <w:t>Parameters</w:t>
        </w:r>
      </w:ins>
    </w:p>
    <w:tbl>
      <w:tblPr>
        <w:tblW w:w="5000" w:type="pct"/>
        <w:tblCellSpacing w:w="15" w:type="dxa"/>
        <w:tblBorders>
          <w:top w:val="single" w:sz="6" w:space="0" w:color="DDDDE1"/>
          <w:left w:val="single" w:sz="6" w:space="0" w:color="DDDDE1"/>
          <w:bottom w:val="single" w:sz="6" w:space="0" w:color="DDDDE1"/>
          <w:right w:val="single" w:sz="6" w:space="0" w:color="DDDDE1"/>
        </w:tblBorders>
        <w:tblCellMar>
          <w:top w:w="15" w:type="dxa"/>
          <w:left w:w="15" w:type="dxa"/>
          <w:bottom w:w="15" w:type="dxa"/>
          <w:right w:w="15" w:type="dxa"/>
        </w:tblCellMar>
        <w:tblLook w:val="04A0" w:firstRow="1" w:lastRow="0" w:firstColumn="1" w:lastColumn="0" w:noHBand="0" w:noVBand="1"/>
      </w:tblPr>
      <w:tblGrid>
        <w:gridCol w:w="1379"/>
        <w:gridCol w:w="6647"/>
        <w:gridCol w:w="1331"/>
      </w:tblGrid>
      <w:tr w:rsidR="00FB2FCD" w14:paraId="500F5F21" w14:textId="77777777" w:rsidTr="00F4132B">
        <w:trPr>
          <w:tblCellSpacing w:w="15" w:type="dxa"/>
          <w:ins w:id="18" w:author="David Vandenbelt" w:date="2016-11-22T14:45:00Z"/>
        </w:trPr>
        <w:tc>
          <w:tcPr>
            <w:tcW w:w="713" w:type="pct"/>
            <w:tcBorders>
              <w:top w:val="single" w:sz="2" w:space="0" w:color="DDDDE1"/>
              <w:left w:val="single" w:sz="2" w:space="0" w:color="DDDDE1"/>
              <w:bottom w:val="single" w:sz="12" w:space="0" w:color="DDDDE1"/>
              <w:right w:val="single" w:sz="6" w:space="0" w:color="DDDDE1"/>
            </w:tcBorders>
            <w:shd w:val="clear" w:color="auto" w:fill="F5F6F7"/>
            <w:tcMar>
              <w:top w:w="120" w:type="dxa"/>
              <w:left w:w="225" w:type="dxa"/>
              <w:bottom w:w="120" w:type="dxa"/>
              <w:right w:w="225" w:type="dxa"/>
            </w:tcMar>
            <w:vAlign w:val="center"/>
            <w:hideMark/>
          </w:tcPr>
          <w:p w14:paraId="0F70016D" w14:textId="77777777" w:rsidR="00FB2FCD" w:rsidRDefault="00FB2FCD" w:rsidP="00F4132B">
            <w:pPr>
              <w:rPr>
                <w:ins w:id="19" w:author="David Vandenbelt" w:date="2016-11-22T14:45:00Z"/>
              </w:rPr>
            </w:pPr>
            <w:ins w:id="20" w:author="David Vandenbelt" w:date="2016-11-22T14:45:00Z">
              <w:r>
                <w:t>name</w:t>
              </w:r>
            </w:ins>
          </w:p>
        </w:tc>
        <w:tc>
          <w:tcPr>
            <w:tcW w:w="3535" w:type="pct"/>
            <w:tcBorders>
              <w:top w:val="single" w:sz="2" w:space="0" w:color="DDDDE1"/>
              <w:left w:val="single" w:sz="2" w:space="0" w:color="DDDDE1"/>
              <w:bottom w:val="single" w:sz="12" w:space="0" w:color="DDDDE1"/>
              <w:right w:val="single" w:sz="6" w:space="0" w:color="DDDDE1"/>
            </w:tcBorders>
            <w:shd w:val="clear" w:color="auto" w:fill="F5F6F7"/>
            <w:tcMar>
              <w:top w:w="120" w:type="dxa"/>
              <w:left w:w="225" w:type="dxa"/>
              <w:bottom w:w="120" w:type="dxa"/>
              <w:right w:w="225" w:type="dxa"/>
            </w:tcMar>
            <w:vAlign w:val="center"/>
            <w:hideMark/>
          </w:tcPr>
          <w:p w14:paraId="56F37907" w14:textId="110A1CA6" w:rsidR="00FB2FCD" w:rsidRDefault="00FB2FCD" w:rsidP="00F4132B">
            <w:pPr>
              <w:rPr>
                <w:ins w:id="21" w:author="David Vandenbelt" w:date="2016-11-22T14:45:00Z"/>
              </w:rPr>
            </w:pPr>
            <w:ins w:id="22" w:author="David Vandenbelt" w:date="2016-11-22T14:45:00Z">
              <w:r>
                <w:t>D</w:t>
              </w:r>
              <w:r>
                <w:t>escription</w:t>
              </w:r>
            </w:ins>
          </w:p>
        </w:tc>
        <w:tc>
          <w:tcPr>
            <w:tcW w:w="687" w:type="pct"/>
            <w:tcBorders>
              <w:top w:val="single" w:sz="2" w:space="0" w:color="DDDDE1"/>
              <w:left w:val="single" w:sz="2" w:space="0" w:color="DDDDE1"/>
              <w:bottom w:val="single" w:sz="12" w:space="0" w:color="DDDDE1"/>
              <w:right w:val="nil"/>
            </w:tcBorders>
            <w:shd w:val="clear" w:color="auto" w:fill="F5F6F7"/>
            <w:tcMar>
              <w:top w:w="120" w:type="dxa"/>
              <w:left w:w="225" w:type="dxa"/>
              <w:bottom w:w="120" w:type="dxa"/>
              <w:right w:w="225" w:type="dxa"/>
            </w:tcMar>
            <w:vAlign w:val="center"/>
            <w:hideMark/>
          </w:tcPr>
          <w:p w14:paraId="5576F7DB" w14:textId="77777777" w:rsidR="00FB2FCD" w:rsidRDefault="00FB2FCD" w:rsidP="00F4132B">
            <w:pPr>
              <w:rPr>
                <w:ins w:id="23" w:author="David Vandenbelt" w:date="2016-11-22T14:45:00Z"/>
              </w:rPr>
            </w:pPr>
            <w:ins w:id="24" w:author="David Vandenbelt" w:date="2016-11-22T14:45:00Z">
              <w:r>
                <w:t>type</w:t>
              </w:r>
            </w:ins>
          </w:p>
        </w:tc>
      </w:tr>
      <w:tr w:rsidR="00FB2FCD" w14:paraId="3BE8572E" w14:textId="77777777" w:rsidTr="00F4132B">
        <w:trPr>
          <w:tblCellSpacing w:w="15" w:type="dxa"/>
          <w:ins w:id="25" w:author="David Vandenbelt" w:date="2016-11-22T14:45:00Z"/>
        </w:trPr>
        <w:tc>
          <w:tcPr>
            <w:tcW w:w="713" w:type="pct"/>
            <w:tcBorders>
              <w:top w:val="nil"/>
              <w:left w:val="nil"/>
              <w:bottom w:val="single" w:sz="6" w:space="0" w:color="DDDDE1"/>
              <w:right w:val="single" w:sz="6" w:space="0" w:color="DDDDE1"/>
            </w:tcBorders>
            <w:shd w:val="clear" w:color="auto" w:fill="FCFCFC"/>
            <w:tcMar>
              <w:top w:w="150" w:type="dxa"/>
              <w:left w:w="225" w:type="dxa"/>
              <w:bottom w:w="150" w:type="dxa"/>
              <w:right w:w="225" w:type="dxa"/>
            </w:tcMar>
            <w:hideMark/>
          </w:tcPr>
          <w:p w14:paraId="78C15545" w14:textId="77777777" w:rsidR="00FB2FCD" w:rsidRDefault="00FB2FCD" w:rsidP="00F4132B">
            <w:pPr>
              <w:rPr>
                <w:ins w:id="26" w:author="David Vandenbelt" w:date="2016-11-22T14:45:00Z"/>
                <w:sz w:val="24"/>
                <w:szCs w:val="24"/>
              </w:rPr>
            </w:pPr>
            <w:proofErr w:type="spellStart"/>
            <w:ins w:id="27" w:author="David Vandenbelt" w:date="2016-11-22T14:45:00Z">
              <w:r>
                <w:t>params</w:t>
              </w:r>
              <w:proofErr w:type="spellEnd"/>
            </w:ins>
          </w:p>
        </w:tc>
        <w:tc>
          <w:tcPr>
            <w:tcW w:w="3535" w:type="pct"/>
            <w:tcBorders>
              <w:top w:val="nil"/>
              <w:left w:val="nil"/>
              <w:bottom w:val="single" w:sz="6" w:space="0" w:color="DDDDE1"/>
              <w:right w:val="single" w:sz="6" w:space="0" w:color="DDDDE1"/>
            </w:tcBorders>
            <w:shd w:val="clear" w:color="auto" w:fill="FCFCFC"/>
            <w:tcMar>
              <w:top w:w="150" w:type="dxa"/>
              <w:left w:w="225" w:type="dxa"/>
              <w:bottom w:w="150" w:type="dxa"/>
              <w:right w:w="225" w:type="dxa"/>
            </w:tcMar>
            <w:hideMark/>
          </w:tcPr>
          <w:p w14:paraId="2BF12191" w14:textId="33D8A1D6" w:rsidR="00FB2FCD" w:rsidRDefault="00FB2FCD" w:rsidP="00FB2FCD">
            <w:pPr>
              <w:rPr>
                <w:ins w:id="28" w:author="David Vandenbelt" w:date="2016-11-22T14:45:00Z"/>
              </w:rPr>
              <w:pPrChange w:id="29" w:author="David Vandenbelt" w:date="2016-11-22T14:51:00Z">
                <w:pPr/>
              </w:pPrChange>
            </w:pPr>
            <w:ins w:id="30" w:author="David Vandenbelt" w:date="2016-11-22T14:51:00Z">
              <w:r>
                <w:t>A c</w:t>
              </w:r>
            </w:ins>
            <w:ins w:id="31" w:author="David Vandenbelt" w:date="2016-11-22T14:47:00Z">
              <w:r w:rsidRPr="00511537">
                <w:t>omma</w:t>
              </w:r>
              <w:r w:rsidRPr="1B9016BC">
                <w:t>-</w:t>
              </w:r>
              <w:r w:rsidRPr="00511537">
                <w:t>separated list of the files to be moved to the trash folder.</w:t>
              </w:r>
            </w:ins>
          </w:p>
        </w:tc>
        <w:tc>
          <w:tcPr>
            <w:tcW w:w="687" w:type="pct"/>
            <w:tcBorders>
              <w:top w:val="nil"/>
              <w:left w:val="nil"/>
              <w:bottom w:val="single" w:sz="6" w:space="0" w:color="DDDDE1"/>
              <w:right w:val="nil"/>
            </w:tcBorders>
            <w:shd w:val="clear" w:color="auto" w:fill="FCFCFC"/>
            <w:tcMar>
              <w:top w:w="150" w:type="dxa"/>
              <w:left w:w="225" w:type="dxa"/>
              <w:bottom w:w="150" w:type="dxa"/>
              <w:right w:w="225" w:type="dxa"/>
            </w:tcMar>
            <w:hideMark/>
          </w:tcPr>
          <w:p w14:paraId="5CA187EC" w14:textId="77777777" w:rsidR="00FB2FCD" w:rsidRDefault="00FB2FCD" w:rsidP="00F4132B">
            <w:pPr>
              <w:rPr>
                <w:ins w:id="32" w:author="David Vandenbelt" w:date="2016-11-22T14:45:00Z"/>
              </w:rPr>
            </w:pPr>
            <w:ins w:id="33" w:author="David Vandenbelt" w:date="2016-11-22T14:45:00Z">
              <w:r>
                <w:t>string</w:t>
              </w:r>
            </w:ins>
          </w:p>
        </w:tc>
      </w:tr>
    </w:tbl>
    <w:p w14:paraId="5B654F82" w14:textId="77777777" w:rsidR="00FB2FCD" w:rsidRDefault="00FB2FCD" w:rsidP="00FB2FCD">
      <w:pPr>
        <w:pStyle w:val="Heading3"/>
        <w:rPr>
          <w:ins w:id="34" w:author="David Vandenbelt" w:date="2016-11-22T14:45:00Z"/>
        </w:rPr>
      </w:pPr>
      <w:ins w:id="35" w:author="David Vandenbelt" w:date="2016-11-22T14:45:00Z">
        <w:r>
          <w:t>Response Body</w:t>
        </w:r>
      </w:ins>
    </w:p>
    <w:tbl>
      <w:tblPr>
        <w:tblW w:w="5000" w:type="pct"/>
        <w:tblCellSpacing w:w="15" w:type="dxa"/>
        <w:tblBorders>
          <w:top w:val="single" w:sz="6" w:space="0" w:color="DDDDE1"/>
          <w:left w:val="single" w:sz="6" w:space="0" w:color="DDDDE1"/>
          <w:bottom w:val="single" w:sz="6" w:space="0" w:color="DDDDE1"/>
          <w:right w:val="single" w:sz="6" w:space="0" w:color="DDDDE1"/>
        </w:tblBorders>
        <w:tblCellMar>
          <w:top w:w="15" w:type="dxa"/>
          <w:left w:w="15" w:type="dxa"/>
          <w:bottom w:w="15" w:type="dxa"/>
          <w:right w:w="15" w:type="dxa"/>
        </w:tblCellMar>
        <w:tblLook w:val="04A0" w:firstRow="1" w:lastRow="0" w:firstColumn="1" w:lastColumn="0" w:noHBand="0" w:noVBand="1"/>
      </w:tblPr>
      <w:tblGrid>
        <w:gridCol w:w="3510"/>
        <w:gridCol w:w="5850"/>
      </w:tblGrid>
      <w:tr w:rsidR="00FB2FCD" w14:paraId="7E63282E" w14:textId="77777777" w:rsidTr="00F4132B">
        <w:trPr>
          <w:tblCellSpacing w:w="15" w:type="dxa"/>
          <w:ins w:id="36" w:author="David Vandenbelt" w:date="2016-11-22T14:45:00Z"/>
        </w:trPr>
        <w:tc>
          <w:tcPr>
            <w:tcW w:w="1851" w:type="pct"/>
            <w:tcBorders>
              <w:top w:val="nil"/>
              <w:left w:val="nil"/>
              <w:bottom w:val="single" w:sz="6" w:space="0" w:color="DDDDE1"/>
              <w:right w:val="single" w:sz="6" w:space="0" w:color="DDDDE1"/>
            </w:tcBorders>
            <w:shd w:val="clear" w:color="auto" w:fill="FFFFFF" w:themeFill="background1"/>
            <w:tcMar>
              <w:top w:w="150" w:type="dxa"/>
              <w:left w:w="225" w:type="dxa"/>
              <w:bottom w:w="150" w:type="dxa"/>
              <w:right w:w="225" w:type="dxa"/>
            </w:tcMar>
            <w:hideMark/>
          </w:tcPr>
          <w:p w14:paraId="58A81939" w14:textId="77777777" w:rsidR="00FB2FCD" w:rsidRDefault="00FB2FCD" w:rsidP="00F4132B">
            <w:pPr>
              <w:rPr>
                <w:ins w:id="37" w:author="David Vandenbelt" w:date="2016-11-22T14:45:00Z"/>
                <w:sz w:val="24"/>
                <w:szCs w:val="24"/>
              </w:rPr>
            </w:pPr>
            <w:ins w:id="38" w:author="David Vandenbelt" w:date="2016-11-22T14:45:00Z">
              <w:r>
                <w:t>element:</w:t>
              </w:r>
            </w:ins>
          </w:p>
        </w:tc>
        <w:tc>
          <w:tcPr>
            <w:tcW w:w="3101" w:type="pct"/>
            <w:tcBorders>
              <w:top w:val="nil"/>
              <w:left w:val="nil"/>
              <w:bottom w:val="single" w:sz="6" w:space="0" w:color="DDDDE1"/>
              <w:right w:val="nil"/>
            </w:tcBorders>
            <w:shd w:val="clear" w:color="auto" w:fill="FFFFFF" w:themeFill="background1"/>
            <w:tcMar>
              <w:top w:w="150" w:type="dxa"/>
              <w:left w:w="225" w:type="dxa"/>
              <w:bottom w:w="150" w:type="dxa"/>
              <w:right w:w="225" w:type="dxa"/>
            </w:tcMar>
            <w:hideMark/>
          </w:tcPr>
          <w:p w14:paraId="43DC883B" w14:textId="77777777" w:rsidR="00FB2FCD" w:rsidRDefault="00FB2FCD" w:rsidP="00F4132B">
            <w:pPr>
              <w:rPr>
                <w:ins w:id="39" w:author="David Vandenbelt" w:date="2016-11-22T14:45:00Z"/>
              </w:rPr>
            </w:pPr>
            <w:ins w:id="40" w:author="David Vandenbelt" w:date="2016-11-22T14:45:00Z">
              <w:r>
                <w:t>(custom)</w:t>
              </w:r>
            </w:ins>
          </w:p>
        </w:tc>
      </w:tr>
      <w:tr w:rsidR="00FB2FCD" w14:paraId="66E2A230" w14:textId="77777777" w:rsidTr="00F4132B">
        <w:trPr>
          <w:tblCellSpacing w:w="15" w:type="dxa"/>
          <w:ins w:id="41" w:author="David Vandenbelt" w:date="2016-11-22T14:45:00Z"/>
        </w:trPr>
        <w:tc>
          <w:tcPr>
            <w:tcW w:w="1851" w:type="pct"/>
            <w:tcBorders>
              <w:top w:val="nil"/>
              <w:left w:val="nil"/>
              <w:bottom w:val="nil"/>
              <w:right w:val="single" w:sz="6" w:space="0" w:color="DDDDE1"/>
            </w:tcBorders>
            <w:shd w:val="clear" w:color="auto" w:fill="FCFCFC"/>
            <w:tcMar>
              <w:top w:w="150" w:type="dxa"/>
              <w:left w:w="225" w:type="dxa"/>
              <w:bottom w:w="150" w:type="dxa"/>
              <w:right w:w="225" w:type="dxa"/>
            </w:tcMar>
            <w:hideMark/>
          </w:tcPr>
          <w:p w14:paraId="3D096A5E" w14:textId="77777777" w:rsidR="00FB2FCD" w:rsidRDefault="00FB2FCD" w:rsidP="00F4132B">
            <w:pPr>
              <w:rPr>
                <w:ins w:id="42" w:author="David Vandenbelt" w:date="2016-11-22T14:45:00Z"/>
              </w:rPr>
            </w:pPr>
            <w:ins w:id="43" w:author="David Vandenbelt" w:date="2016-11-22T14:45:00Z">
              <w:r>
                <w:t>media types:</w:t>
              </w:r>
            </w:ins>
          </w:p>
        </w:tc>
        <w:tc>
          <w:tcPr>
            <w:tcW w:w="3101" w:type="pct"/>
            <w:tcBorders>
              <w:top w:val="nil"/>
              <w:left w:val="nil"/>
              <w:bottom w:val="nil"/>
              <w:right w:val="nil"/>
            </w:tcBorders>
            <w:shd w:val="clear" w:color="auto" w:fill="FCFCFC"/>
            <w:tcMar>
              <w:top w:w="150" w:type="dxa"/>
              <w:left w:w="225" w:type="dxa"/>
              <w:bottom w:w="150" w:type="dxa"/>
              <w:right w:w="225" w:type="dxa"/>
            </w:tcMar>
            <w:hideMark/>
          </w:tcPr>
          <w:p w14:paraId="2D426327" w14:textId="77777777" w:rsidR="00FB2FCD" w:rsidRDefault="00FB2FCD" w:rsidP="00F4132B">
            <w:pPr>
              <w:rPr>
                <w:ins w:id="44" w:author="David Vandenbelt" w:date="2016-11-22T14:45:00Z"/>
              </w:rPr>
            </w:pPr>
            <w:ins w:id="45" w:author="David Vandenbelt" w:date="2016-11-22T14:45:00Z">
              <w:r>
                <w:t>*/*</w:t>
              </w:r>
              <w:r>
                <w:br/>
                <w:t>application/xml</w:t>
              </w:r>
              <w:r>
                <w:br/>
                <w:t>application/octet-stream</w:t>
              </w:r>
            </w:ins>
          </w:p>
        </w:tc>
      </w:tr>
    </w:tbl>
    <w:p w14:paraId="1F74EF2B" w14:textId="23E495DA" w:rsidR="00FB2FCD" w:rsidRDefault="00FB2FCD" w:rsidP="00FB2FCD">
      <w:pPr>
        <w:rPr>
          <w:ins w:id="46" w:author="David Vandenbelt" w:date="2016-11-22T14:45:00Z"/>
        </w:rPr>
      </w:pPr>
      <w:ins w:id="47" w:author="David Vandenbelt" w:date="2016-11-22T14:50:00Z">
        <w:r w:rsidRPr="00D81C49">
          <w:t xml:space="preserve">A </w:t>
        </w:r>
        <w:proofErr w:type="spellStart"/>
        <w:r w:rsidRPr="00D81C49">
          <w:t>jax-rs</w:t>
        </w:r>
        <w:proofErr w:type="spellEnd"/>
        <w:r w:rsidRPr="00D81C49">
          <w:t xml:space="preserve"> Response object with the appropriate status code, header, and body</w:t>
        </w:r>
        <w:r>
          <w:t>.</w:t>
        </w:r>
      </w:ins>
    </w:p>
    <w:p w14:paraId="64081564" w14:textId="77777777" w:rsidR="00FB2FCD" w:rsidRDefault="00FB2FCD" w:rsidP="00FB2FCD">
      <w:pPr>
        <w:pStyle w:val="Heading3"/>
        <w:rPr>
          <w:ins w:id="48" w:author="David Vandenbelt" w:date="2016-11-22T14:45:00Z"/>
          <w:rFonts w:ascii="Open Sans" w:hAnsi="Open Sans" w:cs="Open Sans"/>
          <w:color w:val="000000"/>
          <w:sz w:val="45"/>
          <w:szCs w:val="45"/>
        </w:rPr>
      </w:pPr>
      <w:ins w:id="49" w:author="David Vandenbelt" w:date="2016-11-22T14:45:00Z">
        <w:r>
          <w:t>Status Codes</w:t>
        </w:r>
      </w:ins>
    </w:p>
    <w:tbl>
      <w:tblPr>
        <w:tblW w:w="5000" w:type="pct"/>
        <w:tblCellSpacing w:w="15" w:type="dxa"/>
        <w:tblBorders>
          <w:top w:val="single" w:sz="6" w:space="0" w:color="DDDDE1"/>
          <w:left w:val="single" w:sz="6" w:space="0" w:color="DDDDE1"/>
          <w:bottom w:val="single" w:sz="6" w:space="0" w:color="DDDDE1"/>
          <w:right w:val="single" w:sz="6" w:space="0" w:color="DDDDE1"/>
        </w:tblBorders>
        <w:tblCellMar>
          <w:top w:w="15" w:type="dxa"/>
          <w:left w:w="15" w:type="dxa"/>
          <w:bottom w:w="15" w:type="dxa"/>
          <w:right w:w="15" w:type="dxa"/>
        </w:tblCellMar>
        <w:tblLook w:val="04A0" w:firstRow="1" w:lastRow="0" w:firstColumn="1" w:lastColumn="0" w:noHBand="0" w:noVBand="1"/>
      </w:tblPr>
      <w:tblGrid>
        <w:gridCol w:w="1648"/>
        <w:gridCol w:w="7709"/>
      </w:tblGrid>
      <w:tr w:rsidR="00FB2FCD" w14:paraId="36521B5F" w14:textId="77777777" w:rsidTr="00F4132B">
        <w:trPr>
          <w:tblCellSpacing w:w="15" w:type="dxa"/>
          <w:ins w:id="50" w:author="David Vandenbelt" w:date="2016-11-22T14:45:00Z"/>
        </w:trPr>
        <w:tc>
          <w:tcPr>
            <w:tcW w:w="857" w:type="pct"/>
            <w:tcBorders>
              <w:top w:val="single" w:sz="2" w:space="0" w:color="DDDDE1"/>
              <w:left w:val="single" w:sz="2" w:space="0" w:color="DDDDE1"/>
              <w:bottom w:val="single" w:sz="12" w:space="0" w:color="DDDDE1"/>
              <w:right w:val="single" w:sz="6" w:space="0" w:color="DDDDE1"/>
            </w:tcBorders>
            <w:shd w:val="clear" w:color="auto" w:fill="F5F6F7"/>
            <w:tcMar>
              <w:top w:w="120" w:type="dxa"/>
              <w:left w:w="225" w:type="dxa"/>
              <w:bottom w:w="120" w:type="dxa"/>
              <w:right w:w="225" w:type="dxa"/>
            </w:tcMar>
            <w:vAlign w:val="center"/>
            <w:hideMark/>
          </w:tcPr>
          <w:p w14:paraId="25299630" w14:textId="77777777" w:rsidR="00FB2FCD" w:rsidRDefault="00FB2FCD" w:rsidP="00F4132B">
            <w:pPr>
              <w:rPr>
                <w:ins w:id="51" w:author="David Vandenbelt" w:date="2016-11-22T14:45:00Z"/>
              </w:rPr>
            </w:pPr>
            <w:ins w:id="52" w:author="David Vandenbelt" w:date="2016-11-22T14:45:00Z">
              <w:r>
                <w:t>code</w:t>
              </w:r>
            </w:ins>
          </w:p>
        </w:tc>
        <w:tc>
          <w:tcPr>
            <w:tcW w:w="4095" w:type="pct"/>
            <w:tcBorders>
              <w:top w:val="single" w:sz="2" w:space="0" w:color="DDDDE1"/>
              <w:left w:val="single" w:sz="2" w:space="0" w:color="DDDDE1"/>
              <w:bottom w:val="single" w:sz="12" w:space="0" w:color="DDDDE1"/>
              <w:right w:val="nil"/>
            </w:tcBorders>
            <w:shd w:val="clear" w:color="auto" w:fill="F5F6F7"/>
            <w:tcMar>
              <w:top w:w="120" w:type="dxa"/>
              <w:left w:w="225" w:type="dxa"/>
              <w:bottom w:w="120" w:type="dxa"/>
              <w:right w:w="225" w:type="dxa"/>
            </w:tcMar>
            <w:vAlign w:val="center"/>
            <w:hideMark/>
          </w:tcPr>
          <w:p w14:paraId="477388C0" w14:textId="41BD1E46" w:rsidR="00FB2FCD" w:rsidRDefault="00FB2FCD" w:rsidP="00F4132B">
            <w:pPr>
              <w:rPr>
                <w:ins w:id="53" w:author="David Vandenbelt" w:date="2016-11-22T14:45:00Z"/>
              </w:rPr>
            </w:pPr>
            <w:ins w:id="54" w:author="David Vandenbelt" w:date="2016-11-22T14:45:00Z">
              <w:r>
                <w:t>D</w:t>
              </w:r>
              <w:r>
                <w:t>escription</w:t>
              </w:r>
            </w:ins>
          </w:p>
        </w:tc>
      </w:tr>
      <w:tr w:rsidR="00FB2FCD" w14:paraId="37DD0F15" w14:textId="77777777" w:rsidTr="00F4132B">
        <w:trPr>
          <w:tblCellSpacing w:w="15" w:type="dxa"/>
          <w:ins w:id="55" w:author="David Vandenbelt" w:date="2016-11-22T14:45:00Z"/>
        </w:trPr>
        <w:tc>
          <w:tcPr>
            <w:tcW w:w="857" w:type="pct"/>
            <w:tcBorders>
              <w:top w:val="nil"/>
              <w:left w:val="nil"/>
              <w:bottom w:val="single" w:sz="6" w:space="0" w:color="DDDDE1"/>
              <w:right w:val="single" w:sz="6" w:space="0" w:color="DDDDE1"/>
            </w:tcBorders>
            <w:shd w:val="clear" w:color="auto" w:fill="FCFCFC"/>
            <w:tcMar>
              <w:top w:w="150" w:type="dxa"/>
              <w:left w:w="225" w:type="dxa"/>
              <w:bottom w:w="150" w:type="dxa"/>
              <w:right w:w="225" w:type="dxa"/>
            </w:tcMar>
            <w:hideMark/>
          </w:tcPr>
          <w:p w14:paraId="06F0DB64" w14:textId="77777777" w:rsidR="00FB2FCD" w:rsidRDefault="00FB2FCD" w:rsidP="00F4132B">
            <w:pPr>
              <w:rPr>
                <w:ins w:id="56" w:author="David Vandenbelt" w:date="2016-11-22T14:45:00Z"/>
                <w:sz w:val="24"/>
                <w:szCs w:val="24"/>
              </w:rPr>
            </w:pPr>
            <w:ins w:id="57" w:author="David Vandenbelt" w:date="2016-11-22T14:45:00Z">
              <w:r>
                <w:t>200</w:t>
              </w:r>
            </w:ins>
          </w:p>
        </w:tc>
        <w:tc>
          <w:tcPr>
            <w:tcW w:w="4095" w:type="pct"/>
            <w:tcBorders>
              <w:top w:val="nil"/>
              <w:left w:val="nil"/>
              <w:bottom w:val="single" w:sz="6" w:space="0" w:color="DDDDE1"/>
              <w:right w:val="nil"/>
            </w:tcBorders>
            <w:shd w:val="clear" w:color="auto" w:fill="FCFCFC"/>
            <w:tcMar>
              <w:top w:w="150" w:type="dxa"/>
              <w:left w:w="225" w:type="dxa"/>
              <w:bottom w:w="150" w:type="dxa"/>
              <w:right w:w="225" w:type="dxa"/>
            </w:tcMar>
            <w:hideMark/>
          </w:tcPr>
          <w:p w14:paraId="611D3091" w14:textId="067E3A2A" w:rsidR="00FB2FCD" w:rsidRDefault="00FB2FCD" w:rsidP="00FB2FCD">
            <w:pPr>
              <w:rPr>
                <w:ins w:id="58" w:author="David Vandenbelt" w:date="2016-11-22T14:45:00Z"/>
              </w:rPr>
              <w:pPrChange w:id="59" w:author="David Vandenbelt" w:date="2016-11-22T14:53:00Z">
                <w:pPr/>
              </w:pPrChange>
            </w:pPr>
            <w:ins w:id="60" w:author="David Vandenbelt" w:date="2016-11-22T14:49:00Z">
              <w:r w:rsidRPr="00D81C49">
                <w:t xml:space="preserve">Successfully moved </w:t>
              </w:r>
            </w:ins>
            <w:ins w:id="61" w:author="David Vandenbelt" w:date="2016-11-22T14:53:00Z">
              <w:r>
                <w:t xml:space="preserve">the </w:t>
              </w:r>
            </w:ins>
            <w:ins w:id="62" w:author="David Vandenbelt" w:date="2016-11-22T14:49:00Z">
              <w:r w:rsidRPr="00D81C49">
                <w:t>file</w:t>
              </w:r>
            </w:ins>
            <w:ins w:id="63" w:author="David Vandenbelt" w:date="2016-11-22T14:52:00Z">
              <w:r>
                <w:t>s specified in the comma-separated list</w:t>
              </w:r>
            </w:ins>
            <w:ins w:id="64" w:author="David Vandenbelt" w:date="2016-11-22T14:49:00Z">
              <w:r w:rsidRPr="00D81C49">
                <w:t xml:space="preserve"> to the trash.</w:t>
              </w:r>
            </w:ins>
          </w:p>
        </w:tc>
      </w:tr>
      <w:tr w:rsidR="00FB2FCD" w14:paraId="52D99EC4" w14:textId="77777777" w:rsidTr="00F4132B">
        <w:trPr>
          <w:tblCellSpacing w:w="15" w:type="dxa"/>
          <w:ins w:id="65" w:author="David Vandenbelt" w:date="2016-11-22T14:45:00Z"/>
        </w:trPr>
        <w:tc>
          <w:tcPr>
            <w:tcW w:w="857" w:type="pct"/>
            <w:tcBorders>
              <w:top w:val="nil"/>
              <w:left w:val="nil"/>
              <w:bottom w:val="nil"/>
              <w:right w:val="single" w:sz="6" w:space="0" w:color="DDDDE1"/>
            </w:tcBorders>
            <w:shd w:val="clear" w:color="auto" w:fill="FCFCFC"/>
            <w:tcMar>
              <w:top w:w="150" w:type="dxa"/>
              <w:left w:w="225" w:type="dxa"/>
              <w:bottom w:w="150" w:type="dxa"/>
              <w:right w:w="225" w:type="dxa"/>
            </w:tcMar>
            <w:hideMark/>
          </w:tcPr>
          <w:p w14:paraId="36985B64" w14:textId="7D999C61" w:rsidR="00FB2FCD" w:rsidRDefault="00FB2FCD" w:rsidP="00F4132B">
            <w:pPr>
              <w:rPr>
                <w:ins w:id="66" w:author="David Vandenbelt" w:date="2016-11-22T14:45:00Z"/>
              </w:rPr>
            </w:pPr>
            <w:ins w:id="67" w:author="David Vandenbelt" w:date="2016-11-22T14:48:00Z">
              <w:r>
                <w:t>500</w:t>
              </w:r>
            </w:ins>
          </w:p>
        </w:tc>
        <w:tc>
          <w:tcPr>
            <w:tcW w:w="4095" w:type="pct"/>
            <w:tcBorders>
              <w:top w:val="nil"/>
              <w:left w:val="nil"/>
              <w:bottom w:val="nil"/>
              <w:right w:val="nil"/>
            </w:tcBorders>
            <w:shd w:val="clear" w:color="auto" w:fill="FCFCFC"/>
            <w:tcMar>
              <w:top w:w="150" w:type="dxa"/>
              <w:left w:w="225" w:type="dxa"/>
              <w:bottom w:w="150" w:type="dxa"/>
              <w:right w:w="225" w:type="dxa"/>
            </w:tcMar>
            <w:hideMark/>
          </w:tcPr>
          <w:p w14:paraId="0DF6DF1A" w14:textId="1EC1311E" w:rsidR="00FB2FCD" w:rsidRDefault="00FB2FCD" w:rsidP="00F4132B">
            <w:pPr>
              <w:rPr>
                <w:ins w:id="68" w:author="David Vandenbelt" w:date="2016-11-22T14:45:00Z"/>
              </w:rPr>
            </w:pPr>
            <w:ins w:id="69" w:author="David Vandenbelt" w:date="2016-11-22T14:48:00Z">
              <w:r w:rsidRPr="00D81C49">
                <w:t>Failure to move the file</w:t>
              </w:r>
            </w:ins>
            <w:ins w:id="70" w:author="David Vandenbelt" w:date="2016-11-22T14:53:00Z">
              <w:r>
                <w:t>s</w:t>
              </w:r>
            </w:ins>
            <w:ins w:id="71" w:author="David Vandenbelt" w:date="2016-11-22T14:48:00Z">
              <w:r w:rsidRPr="00D81C49">
                <w:t xml:space="preserve"> </w:t>
              </w:r>
            </w:ins>
            <w:ins w:id="72" w:author="David Vandenbelt" w:date="2016-11-22T14:53:00Z">
              <w:r>
                <w:t xml:space="preserve">specified in the comma-separated list </w:t>
              </w:r>
            </w:ins>
            <w:ins w:id="73" w:author="David Vandenbelt" w:date="2016-11-22T14:48:00Z">
              <w:r w:rsidRPr="00D81C49">
                <w:t>to the trash.</w:t>
              </w:r>
            </w:ins>
          </w:p>
        </w:tc>
      </w:tr>
    </w:tbl>
    <w:p w14:paraId="1F92636E" w14:textId="553CE7F3" w:rsidR="00511537" w:rsidRPr="00705916" w:rsidRDefault="00511537" w:rsidP="00511537">
      <w:pPr>
        <w:pStyle w:val="Heading1"/>
        <w:rPr>
          <w:ins w:id="74" w:author="David Vandenbelt" w:date="2016-11-22T11:01:00Z"/>
        </w:rPr>
      </w:pPr>
      <w:ins w:id="75" w:author="David Vandenbelt" w:date="2016-11-22T11:01:00Z">
        <w:r w:rsidRPr="0051559A">
          <w:rPr>
            <w:highlight w:val="yellow"/>
            <w:rPrChange w:id="76" w:author="David Vandenbelt" w:date="2016-11-22T13:18:00Z">
              <w:rPr/>
            </w:rPrChange>
          </w:rPr>
          <w:lastRenderedPageBreak/>
          <w:t>/repo/files/</w:t>
        </w:r>
        <w:proofErr w:type="spellStart"/>
        <w:r w:rsidRPr="0051559A">
          <w:rPr>
            <w:highlight w:val="yellow"/>
            <w:rPrChange w:id="77" w:author="David Vandenbelt" w:date="2016-11-22T13:18:00Z">
              <w:rPr/>
            </w:rPrChange>
          </w:rPr>
          <w:t>delete</w:t>
        </w:r>
      </w:ins>
      <w:ins w:id="78" w:author="David Vandenbelt" w:date="2016-11-22T14:44:00Z">
        <w:r w:rsidR="00FB2FCD" w:rsidRPr="00FB2FCD">
          <w:rPr>
            <w:highlight w:val="yellow"/>
            <w:rPrChange w:id="79" w:author="David Vandenbelt" w:date="2016-11-22T14:44:00Z">
              <w:rPr/>
            </w:rPrChange>
          </w:rPr>
          <w:t>permanent</w:t>
        </w:r>
      </w:ins>
      <w:proofErr w:type="spellEnd"/>
    </w:p>
    <w:p w14:paraId="49F0D415" w14:textId="77777777" w:rsidR="00511537" w:rsidRPr="00952B30" w:rsidRDefault="00511537" w:rsidP="00511537">
      <w:pPr>
        <w:pStyle w:val="Heading2"/>
        <w:rPr>
          <w:ins w:id="80" w:author="David Vandenbelt" w:date="2016-11-22T11:01:00Z"/>
        </w:rPr>
      </w:pPr>
      <w:ins w:id="81" w:author="David Vandenbelt" w:date="2016-11-22T11:02:00Z">
        <w:r>
          <w:t>PUT</w:t>
        </w:r>
      </w:ins>
    </w:p>
    <w:p w14:paraId="75E48719" w14:textId="77777777" w:rsidR="00511537" w:rsidRDefault="00D81C49" w:rsidP="00511537">
      <w:pPr>
        <w:rPr>
          <w:ins w:id="82" w:author="David Vandenbelt" w:date="2016-11-22T11:01:00Z"/>
        </w:rPr>
      </w:pPr>
      <w:ins w:id="83" w:author="David Vandenbelt" w:date="2016-11-22T11:17:00Z">
        <w:r w:rsidRPr="00D81C49">
          <w:t>Permanently deletes the selected list of files from the repository.</w:t>
        </w:r>
      </w:ins>
    </w:p>
    <w:p w14:paraId="10A905F4" w14:textId="44D30A02" w:rsidR="00511537" w:rsidRDefault="00511537" w:rsidP="00511537">
      <w:pPr>
        <w:rPr>
          <w:ins w:id="84" w:author="David Vandenbelt" w:date="2016-11-22T11:01:00Z"/>
        </w:rPr>
      </w:pPr>
      <w:ins w:id="85" w:author="David Vandenbelt" w:date="2016-11-22T11:01:00Z">
        <w:r>
          <w:rPr>
            <w:rStyle w:val="Strong"/>
            <w:color w:val="333333"/>
          </w:rPr>
          <w:t>Example Request:</w:t>
        </w:r>
        <w:r>
          <w:br/>
        </w:r>
      </w:ins>
      <w:ins w:id="86" w:author="David Vandenbelt" w:date="2016-11-22T14:45:00Z">
        <w:r w:rsidR="00FB2FCD">
          <w:t xml:space="preserve">PUT </w:t>
        </w:r>
      </w:ins>
      <w:proofErr w:type="spellStart"/>
      <w:ins w:id="87" w:author="David Vandenbelt" w:date="2016-11-22T11:17:00Z">
        <w:r w:rsidR="00DA2867" w:rsidRPr="00DA2867">
          <w:t>pentaho</w:t>
        </w:r>
        <w:proofErr w:type="spellEnd"/>
        <w:r w:rsidR="00DA2867" w:rsidRPr="00DA2867">
          <w:t>/</w:t>
        </w:r>
        <w:proofErr w:type="spellStart"/>
        <w:r w:rsidR="00DA2867" w:rsidRPr="00DA2867">
          <w:t>api</w:t>
        </w:r>
        <w:proofErr w:type="spellEnd"/>
        <w:r w:rsidR="00DA2867" w:rsidRPr="00DA2867">
          <w:t>/repo/files/</w:t>
        </w:r>
        <w:proofErr w:type="spellStart"/>
        <w:r w:rsidR="00DA2867" w:rsidRPr="00DA2867">
          <w:t>deletepermanent</w:t>
        </w:r>
      </w:ins>
      <w:proofErr w:type="spellEnd"/>
    </w:p>
    <w:p w14:paraId="674EA51F" w14:textId="08C27040" w:rsidR="00511537" w:rsidRPr="00511537" w:rsidRDefault="00FB2FCD">
      <w:pPr>
        <w:rPr>
          <w:ins w:id="88" w:author="David Vandenbelt" w:date="2016-11-22T11:05:00Z"/>
          <w:i/>
          <w:rPrChange w:id="89" w:author="David Vandenbelt" w:date="2016-11-22T11:06:00Z">
            <w:rPr>
              <w:ins w:id="90" w:author="David Vandenbelt" w:date="2016-11-22T11:05:00Z"/>
            </w:rPr>
          </w:rPrChange>
        </w:rPr>
        <w:pPrChange w:id="91" w:author="David Vandenbelt" w:date="2016-11-22T11:06:00Z">
          <w:pPr>
            <w:pStyle w:val="Heading3"/>
          </w:pPr>
        </w:pPrChange>
      </w:pPr>
      <w:ins w:id="92" w:author="David Vandenbelt" w:date="2016-11-22T15:02:00Z">
        <w:r w:rsidRPr="0051559A">
          <w:rPr>
            <w:b/>
            <w:bCs/>
            <w:i/>
            <w:iCs/>
          </w:rPr>
          <w:t>Note</w:t>
        </w:r>
        <w:r>
          <w:rPr>
            <w:i/>
            <w:iCs/>
          </w:rPr>
          <w:t xml:space="preserve">: </w:t>
        </w:r>
        <w:r w:rsidRPr="00FB2FCD">
          <w:rPr>
            <w:i/>
            <w:iCs/>
          </w:rPr>
          <w:t>This REST call operates in the same manner as when a file is deleted through the Pentaho User Console user interface. It is not intended for concurrent execution by the same user or session.</w:t>
        </w:r>
      </w:ins>
    </w:p>
    <w:p w14:paraId="7EE3702D" w14:textId="77777777" w:rsidR="00511537" w:rsidRDefault="00511537" w:rsidP="00511537">
      <w:pPr>
        <w:pStyle w:val="Heading3"/>
        <w:rPr>
          <w:ins w:id="93" w:author="David Vandenbelt" w:date="2016-11-22T11:01:00Z"/>
        </w:rPr>
      </w:pPr>
      <w:ins w:id="94" w:author="David Vandenbelt" w:date="2016-11-22T11:01:00Z">
        <w:r>
          <w:t>Parameters</w:t>
        </w:r>
      </w:ins>
    </w:p>
    <w:tbl>
      <w:tblPr>
        <w:tblW w:w="5000" w:type="pct"/>
        <w:tblCellSpacing w:w="15" w:type="dxa"/>
        <w:tblBorders>
          <w:top w:val="single" w:sz="6" w:space="0" w:color="DDDDE1"/>
          <w:left w:val="single" w:sz="6" w:space="0" w:color="DDDDE1"/>
          <w:bottom w:val="single" w:sz="6" w:space="0" w:color="DDDDE1"/>
          <w:right w:val="single" w:sz="6" w:space="0" w:color="DDDDE1"/>
        </w:tblBorders>
        <w:tblCellMar>
          <w:top w:w="15" w:type="dxa"/>
          <w:left w:w="15" w:type="dxa"/>
          <w:bottom w:w="15" w:type="dxa"/>
          <w:right w:w="15" w:type="dxa"/>
        </w:tblCellMar>
        <w:tblLook w:val="04A0" w:firstRow="1" w:lastRow="0" w:firstColumn="1" w:lastColumn="0" w:noHBand="0" w:noVBand="1"/>
      </w:tblPr>
      <w:tblGrid>
        <w:gridCol w:w="1379"/>
        <w:gridCol w:w="6647"/>
        <w:gridCol w:w="1331"/>
      </w:tblGrid>
      <w:tr w:rsidR="00511537" w14:paraId="2E6E76B7" w14:textId="77777777" w:rsidTr="0051559A">
        <w:trPr>
          <w:tblCellSpacing w:w="15" w:type="dxa"/>
          <w:ins w:id="95" w:author="David Vandenbelt" w:date="2016-11-22T11:01:00Z"/>
        </w:trPr>
        <w:tc>
          <w:tcPr>
            <w:tcW w:w="713" w:type="pct"/>
            <w:tcBorders>
              <w:top w:val="single" w:sz="2" w:space="0" w:color="DDDDE1"/>
              <w:left w:val="single" w:sz="2" w:space="0" w:color="DDDDE1"/>
              <w:bottom w:val="single" w:sz="12" w:space="0" w:color="DDDDE1"/>
              <w:right w:val="single" w:sz="6" w:space="0" w:color="DDDDE1"/>
            </w:tcBorders>
            <w:shd w:val="clear" w:color="auto" w:fill="F5F6F7"/>
            <w:tcMar>
              <w:top w:w="120" w:type="dxa"/>
              <w:left w:w="225" w:type="dxa"/>
              <w:bottom w:w="120" w:type="dxa"/>
              <w:right w:w="225" w:type="dxa"/>
            </w:tcMar>
            <w:vAlign w:val="center"/>
            <w:hideMark/>
          </w:tcPr>
          <w:p w14:paraId="69486E30" w14:textId="77777777" w:rsidR="00511537" w:rsidRDefault="00511537" w:rsidP="006D7091">
            <w:pPr>
              <w:rPr>
                <w:ins w:id="96" w:author="David Vandenbelt" w:date="2016-11-22T11:01:00Z"/>
              </w:rPr>
            </w:pPr>
            <w:ins w:id="97" w:author="David Vandenbelt" w:date="2016-11-22T11:01:00Z">
              <w:r>
                <w:t>name</w:t>
              </w:r>
            </w:ins>
          </w:p>
        </w:tc>
        <w:tc>
          <w:tcPr>
            <w:tcW w:w="3535" w:type="pct"/>
            <w:tcBorders>
              <w:top w:val="single" w:sz="2" w:space="0" w:color="DDDDE1"/>
              <w:left w:val="single" w:sz="2" w:space="0" w:color="DDDDE1"/>
              <w:bottom w:val="single" w:sz="12" w:space="0" w:color="DDDDE1"/>
              <w:right w:val="single" w:sz="6" w:space="0" w:color="DDDDE1"/>
            </w:tcBorders>
            <w:shd w:val="clear" w:color="auto" w:fill="F5F6F7"/>
            <w:tcMar>
              <w:top w:w="120" w:type="dxa"/>
              <w:left w:w="225" w:type="dxa"/>
              <w:bottom w:w="120" w:type="dxa"/>
              <w:right w:w="225" w:type="dxa"/>
            </w:tcMar>
            <w:vAlign w:val="center"/>
            <w:hideMark/>
          </w:tcPr>
          <w:p w14:paraId="2A669A28" w14:textId="03AC4BF3" w:rsidR="00511537" w:rsidRDefault="00FB2FCD" w:rsidP="006D7091">
            <w:pPr>
              <w:rPr>
                <w:ins w:id="98" w:author="David Vandenbelt" w:date="2016-11-22T11:01:00Z"/>
              </w:rPr>
            </w:pPr>
            <w:ins w:id="99" w:author="David Vandenbelt" w:date="2016-11-22T11:01:00Z">
              <w:r>
                <w:t>D</w:t>
              </w:r>
              <w:r w:rsidR="00511537">
                <w:t>escription</w:t>
              </w:r>
            </w:ins>
          </w:p>
        </w:tc>
        <w:tc>
          <w:tcPr>
            <w:tcW w:w="687" w:type="pct"/>
            <w:tcBorders>
              <w:top w:val="single" w:sz="2" w:space="0" w:color="DDDDE1"/>
              <w:left w:val="single" w:sz="2" w:space="0" w:color="DDDDE1"/>
              <w:bottom w:val="single" w:sz="12" w:space="0" w:color="DDDDE1"/>
              <w:right w:val="nil"/>
            </w:tcBorders>
            <w:shd w:val="clear" w:color="auto" w:fill="F5F6F7"/>
            <w:tcMar>
              <w:top w:w="120" w:type="dxa"/>
              <w:left w:w="225" w:type="dxa"/>
              <w:bottom w:w="120" w:type="dxa"/>
              <w:right w:w="225" w:type="dxa"/>
            </w:tcMar>
            <w:vAlign w:val="center"/>
            <w:hideMark/>
          </w:tcPr>
          <w:p w14:paraId="6A5D6A38" w14:textId="77777777" w:rsidR="00511537" w:rsidRDefault="00511537" w:rsidP="006D7091">
            <w:pPr>
              <w:rPr>
                <w:ins w:id="100" w:author="David Vandenbelt" w:date="2016-11-22T11:01:00Z"/>
              </w:rPr>
            </w:pPr>
            <w:ins w:id="101" w:author="David Vandenbelt" w:date="2016-11-22T11:01:00Z">
              <w:r>
                <w:t>type</w:t>
              </w:r>
            </w:ins>
          </w:p>
        </w:tc>
      </w:tr>
      <w:tr w:rsidR="00511537" w14:paraId="78EB6821" w14:textId="77777777" w:rsidTr="0051559A">
        <w:trPr>
          <w:tblCellSpacing w:w="15" w:type="dxa"/>
          <w:ins w:id="102" w:author="David Vandenbelt" w:date="2016-11-22T11:01:00Z"/>
        </w:trPr>
        <w:tc>
          <w:tcPr>
            <w:tcW w:w="713" w:type="pct"/>
            <w:tcBorders>
              <w:top w:val="nil"/>
              <w:left w:val="nil"/>
              <w:bottom w:val="single" w:sz="6" w:space="0" w:color="DDDDE1"/>
              <w:right w:val="single" w:sz="6" w:space="0" w:color="DDDDE1"/>
            </w:tcBorders>
            <w:shd w:val="clear" w:color="auto" w:fill="FCFCFC"/>
            <w:tcMar>
              <w:top w:w="150" w:type="dxa"/>
              <w:left w:w="225" w:type="dxa"/>
              <w:bottom w:w="150" w:type="dxa"/>
              <w:right w:w="225" w:type="dxa"/>
            </w:tcMar>
            <w:hideMark/>
          </w:tcPr>
          <w:p w14:paraId="76DFF9F7" w14:textId="77777777" w:rsidR="00511537" w:rsidRDefault="00511537" w:rsidP="006D7091">
            <w:pPr>
              <w:rPr>
                <w:ins w:id="103" w:author="David Vandenbelt" w:date="2016-11-22T11:01:00Z"/>
                <w:sz w:val="24"/>
                <w:szCs w:val="24"/>
              </w:rPr>
            </w:pPr>
            <w:proofErr w:type="spellStart"/>
            <w:ins w:id="104" w:author="David Vandenbelt" w:date="2016-11-22T11:04:00Z">
              <w:r>
                <w:t>params</w:t>
              </w:r>
            </w:ins>
            <w:proofErr w:type="spellEnd"/>
          </w:p>
        </w:tc>
        <w:tc>
          <w:tcPr>
            <w:tcW w:w="3535" w:type="pct"/>
            <w:tcBorders>
              <w:top w:val="nil"/>
              <w:left w:val="nil"/>
              <w:bottom w:val="single" w:sz="6" w:space="0" w:color="DDDDE1"/>
              <w:right w:val="single" w:sz="6" w:space="0" w:color="DDDDE1"/>
            </w:tcBorders>
            <w:shd w:val="clear" w:color="auto" w:fill="FCFCFC"/>
            <w:tcMar>
              <w:top w:w="150" w:type="dxa"/>
              <w:left w:w="225" w:type="dxa"/>
              <w:bottom w:w="150" w:type="dxa"/>
              <w:right w:w="225" w:type="dxa"/>
            </w:tcMar>
            <w:hideMark/>
          </w:tcPr>
          <w:p w14:paraId="43AA590D" w14:textId="46738CE2" w:rsidR="00511537" w:rsidRDefault="00FB2FCD" w:rsidP="006D7091">
            <w:pPr>
              <w:rPr>
                <w:ins w:id="105" w:author="David Vandenbelt" w:date="2016-11-22T11:01:00Z"/>
              </w:rPr>
            </w:pPr>
            <w:ins w:id="106" w:author="David Vandenbelt" w:date="2016-11-22T14:47:00Z">
              <w:r>
                <w:t>A c</w:t>
              </w:r>
              <w:r w:rsidRPr="00DB038C">
                <w:t>omma-separated list of the files to be deleted.</w:t>
              </w:r>
            </w:ins>
            <w:ins w:id="107" w:author="Virginia Agnew" w:date="2016-11-22T17:36:00Z">
              <w:del w:id="108" w:author="David Vandenbelt" w:date="2016-11-22T14:47:00Z">
                <w:r w:rsidR="7932841C" w:rsidRPr="1B9016BC" w:rsidDel="00FB2FCD">
                  <w:delText>-</w:delText>
                </w:r>
              </w:del>
            </w:ins>
            <w:ins w:id="109" w:author="Virginia Agnew" w:date="2016-11-22T17:37:00Z">
              <w:del w:id="110" w:author="David Vandenbelt" w:date="2016-11-22T14:47:00Z">
                <w:r w:rsidR="1B9016BC" w:rsidRPr="00511537" w:rsidDel="00FB2FCD">
                  <w:delText>he t</w:delText>
                </w:r>
              </w:del>
            </w:ins>
          </w:p>
        </w:tc>
        <w:tc>
          <w:tcPr>
            <w:tcW w:w="687" w:type="pct"/>
            <w:tcBorders>
              <w:top w:val="nil"/>
              <w:left w:val="nil"/>
              <w:bottom w:val="single" w:sz="6" w:space="0" w:color="DDDDE1"/>
              <w:right w:val="nil"/>
            </w:tcBorders>
            <w:shd w:val="clear" w:color="auto" w:fill="FCFCFC"/>
            <w:tcMar>
              <w:top w:w="150" w:type="dxa"/>
              <w:left w:w="225" w:type="dxa"/>
              <w:bottom w:w="150" w:type="dxa"/>
              <w:right w:w="225" w:type="dxa"/>
            </w:tcMar>
            <w:hideMark/>
          </w:tcPr>
          <w:p w14:paraId="0C5C52A3" w14:textId="77777777" w:rsidR="00511537" w:rsidRDefault="00D81C49" w:rsidP="006D7091">
            <w:pPr>
              <w:rPr>
                <w:ins w:id="111" w:author="David Vandenbelt" w:date="2016-11-22T11:01:00Z"/>
              </w:rPr>
            </w:pPr>
            <w:ins w:id="112" w:author="David Vandenbelt" w:date="2016-11-22T11:10:00Z">
              <w:r>
                <w:t>string</w:t>
              </w:r>
            </w:ins>
          </w:p>
        </w:tc>
      </w:tr>
    </w:tbl>
    <w:p w14:paraId="542B2928" w14:textId="77777777" w:rsidR="00511537" w:rsidRDefault="00511537" w:rsidP="00511537">
      <w:pPr>
        <w:pStyle w:val="Heading3"/>
        <w:rPr>
          <w:ins w:id="113" w:author="David Vandenbelt" w:date="2016-11-22T11:01:00Z"/>
        </w:rPr>
      </w:pPr>
      <w:ins w:id="114" w:author="David Vandenbelt" w:date="2016-11-22T11:01:00Z">
        <w:r>
          <w:t>Response Body</w:t>
        </w:r>
      </w:ins>
    </w:p>
    <w:tbl>
      <w:tblPr>
        <w:tblW w:w="5000" w:type="pct"/>
        <w:tblCellSpacing w:w="15" w:type="dxa"/>
        <w:tblBorders>
          <w:top w:val="single" w:sz="6" w:space="0" w:color="DDDDE1"/>
          <w:left w:val="single" w:sz="6" w:space="0" w:color="DDDDE1"/>
          <w:bottom w:val="single" w:sz="6" w:space="0" w:color="DDDDE1"/>
          <w:right w:val="single" w:sz="6" w:space="0" w:color="DDDDE1"/>
        </w:tblBorders>
        <w:tblCellMar>
          <w:top w:w="15" w:type="dxa"/>
          <w:left w:w="15" w:type="dxa"/>
          <w:bottom w:w="15" w:type="dxa"/>
          <w:right w:w="15" w:type="dxa"/>
        </w:tblCellMar>
        <w:tblLook w:val="04A0" w:firstRow="1" w:lastRow="0" w:firstColumn="1" w:lastColumn="0" w:noHBand="0" w:noVBand="1"/>
      </w:tblPr>
      <w:tblGrid>
        <w:gridCol w:w="3510"/>
        <w:gridCol w:w="5850"/>
      </w:tblGrid>
      <w:tr w:rsidR="00511537" w14:paraId="1C136D1F" w14:textId="77777777" w:rsidTr="0051559A">
        <w:trPr>
          <w:tblCellSpacing w:w="15" w:type="dxa"/>
          <w:ins w:id="115" w:author="David Vandenbelt" w:date="2016-11-22T11:01:00Z"/>
        </w:trPr>
        <w:tc>
          <w:tcPr>
            <w:tcW w:w="1851" w:type="pct"/>
            <w:tcBorders>
              <w:top w:val="nil"/>
              <w:left w:val="nil"/>
              <w:bottom w:val="single" w:sz="6" w:space="0" w:color="DDDDE1"/>
              <w:right w:val="single" w:sz="6" w:space="0" w:color="DDDDE1"/>
            </w:tcBorders>
            <w:shd w:val="clear" w:color="auto" w:fill="FFFFFF" w:themeFill="background1"/>
            <w:tcMar>
              <w:top w:w="150" w:type="dxa"/>
              <w:left w:w="225" w:type="dxa"/>
              <w:bottom w:w="150" w:type="dxa"/>
              <w:right w:w="225" w:type="dxa"/>
            </w:tcMar>
            <w:hideMark/>
          </w:tcPr>
          <w:p w14:paraId="2A23C376" w14:textId="77777777" w:rsidR="00511537" w:rsidRDefault="00511537" w:rsidP="006D7091">
            <w:pPr>
              <w:rPr>
                <w:ins w:id="116" w:author="David Vandenbelt" w:date="2016-11-22T11:01:00Z"/>
                <w:sz w:val="24"/>
                <w:szCs w:val="24"/>
              </w:rPr>
            </w:pPr>
            <w:ins w:id="117" w:author="David Vandenbelt" w:date="2016-11-22T11:01:00Z">
              <w:r>
                <w:t>element:</w:t>
              </w:r>
            </w:ins>
          </w:p>
        </w:tc>
        <w:tc>
          <w:tcPr>
            <w:tcW w:w="3101" w:type="pct"/>
            <w:tcBorders>
              <w:top w:val="nil"/>
              <w:left w:val="nil"/>
              <w:bottom w:val="single" w:sz="6" w:space="0" w:color="DDDDE1"/>
              <w:right w:val="nil"/>
            </w:tcBorders>
            <w:shd w:val="clear" w:color="auto" w:fill="FFFFFF" w:themeFill="background1"/>
            <w:tcMar>
              <w:top w:w="150" w:type="dxa"/>
              <w:left w:w="225" w:type="dxa"/>
              <w:bottom w:w="150" w:type="dxa"/>
              <w:right w:w="225" w:type="dxa"/>
            </w:tcMar>
            <w:hideMark/>
          </w:tcPr>
          <w:p w14:paraId="06351575" w14:textId="77777777" w:rsidR="00511537" w:rsidRDefault="00511537" w:rsidP="006D7091">
            <w:pPr>
              <w:rPr>
                <w:ins w:id="118" w:author="David Vandenbelt" w:date="2016-11-22T11:01:00Z"/>
              </w:rPr>
            </w:pPr>
            <w:ins w:id="119" w:author="David Vandenbelt" w:date="2016-11-22T11:01:00Z">
              <w:r>
                <w:t>(custom)</w:t>
              </w:r>
            </w:ins>
          </w:p>
        </w:tc>
      </w:tr>
      <w:tr w:rsidR="00511537" w14:paraId="2201A299" w14:textId="77777777" w:rsidTr="7932841C">
        <w:trPr>
          <w:tblCellSpacing w:w="15" w:type="dxa"/>
          <w:ins w:id="120" w:author="David Vandenbelt" w:date="2016-11-22T11:01:00Z"/>
        </w:trPr>
        <w:tc>
          <w:tcPr>
            <w:tcW w:w="1851" w:type="pct"/>
            <w:tcBorders>
              <w:top w:val="nil"/>
              <w:left w:val="nil"/>
              <w:bottom w:val="nil"/>
              <w:right w:val="single" w:sz="6" w:space="0" w:color="DDDDE1"/>
            </w:tcBorders>
            <w:shd w:val="clear" w:color="auto" w:fill="FCFCFC"/>
            <w:tcMar>
              <w:top w:w="150" w:type="dxa"/>
              <w:left w:w="225" w:type="dxa"/>
              <w:bottom w:w="150" w:type="dxa"/>
              <w:right w:w="225" w:type="dxa"/>
            </w:tcMar>
            <w:hideMark/>
          </w:tcPr>
          <w:p w14:paraId="105C5802" w14:textId="77777777" w:rsidR="00511537" w:rsidRDefault="00511537" w:rsidP="006D7091">
            <w:pPr>
              <w:rPr>
                <w:ins w:id="121" w:author="David Vandenbelt" w:date="2016-11-22T11:01:00Z"/>
              </w:rPr>
            </w:pPr>
            <w:ins w:id="122" w:author="David Vandenbelt" w:date="2016-11-22T11:01:00Z">
              <w:r>
                <w:t>media types:</w:t>
              </w:r>
            </w:ins>
          </w:p>
        </w:tc>
        <w:tc>
          <w:tcPr>
            <w:tcW w:w="3101" w:type="pct"/>
            <w:tcBorders>
              <w:top w:val="nil"/>
              <w:left w:val="nil"/>
              <w:bottom w:val="nil"/>
              <w:right w:val="nil"/>
            </w:tcBorders>
            <w:shd w:val="clear" w:color="auto" w:fill="FCFCFC"/>
            <w:tcMar>
              <w:top w:w="150" w:type="dxa"/>
              <w:left w:w="225" w:type="dxa"/>
              <w:bottom w:w="150" w:type="dxa"/>
              <w:right w:w="225" w:type="dxa"/>
            </w:tcMar>
            <w:hideMark/>
          </w:tcPr>
          <w:p w14:paraId="2BE85B29" w14:textId="77777777" w:rsidR="00511537" w:rsidRDefault="00511537" w:rsidP="006D7091">
            <w:pPr>
              <w:rPr>
                <w:ins w:id="123" w:author="David Vandenbelt" w:date="2016-11-22T11:01:00Z"/>
              </w:rPr>
            </w:pPr>
            <w:ins w:id="124" w:author="David Vandenbelt" w:date="2016-11-22T11:01:00Z">
              <w:r>
                <w:t>*/*</w:t>
              </w:r>
              <w:r>
                <w:br/>
                <w:t>application/xml</w:t>
              </w:r>
              <w:r>
                <w:br/>
                <w:t>application/octet-stream</w:t>
              </w:r>
            </w:ins>
          </w:p>
        </w:tc>
      </w:tr>
    </w:tbl>
    <w:p w14:paraId="46B5A6C2" w14:textId="01B9478B" w:rsidR="00FB2FCD" w:rsidRDefault="44861BF9" w:rsidP="00511537">
      <w:pPr>
        <w:rPr>
          <w:ins w:id="125" w:author="David Vandenbelt" w:date="2016-11-22T11:01:00Z"/>
        </w:rPr>
      </w:pPr>
      <w:ins w:id="126" w:author="Virginia Agnew" w:date="2016-11-22T17:38:00Z">
        <w:del w:id="127" w:author="David Vandenbelt" w:date="2016-11-22T14:49:00Z">
          <w:r w:rsidRPr="00D81C49" w:rsidDel="00FB2FCD">
            <w:delText>R</w:delText>
          </w:r>
        </w:del>
      </w:ins>
      <w:ins w:id="128" w:author="David Vandenbelt" w:date="2016-11-22T14:49:00Z">
        <w:r w:rsidR="00FB2FCD" w:rsidRPr="00DB038C">
          <w:t>Server Response indicating the success of the operation.</w:t>
        </w:r>
      </w:ins>
    </w:p>
    <w:p w14:paraId="0C4D0F3A" w14:textId="77777777" w:rsidR="00511537" w:rsidRDefault="00511537" w:rsidP="00511537">
      <w:pPr>
        <w:pStyle w:val="Heading3"/>
        <w:rPr>
          <w:ins w:id="129" w:author="David Vandenbelt" w:date="2016-11-22T11:01:00Z"/>
          <w:rFonts w:ascii="Open Sans" w:hAnsi="Open Sans" w:cs="Open Sans"/>
          <w:color w:val="000000"/>
          <w:sz w:val="45"/>
          <w:szCs w:val="45"/>
        </w:rPr>
      </w:pPr>
      <w:ins w:id="130" w:author="David Vandenbelt" w:date="2016-11-22T11:01:00Z">
        <w:r>
          <w:t>Status Codes</w:t>
        </w:r>
      </w:ins>
    </w:p>
    <w:tbl>
      <w:tblPr>
        <w:tblW w:w="5000" w:type="pct"/>
        <w:tblCellSpacing w:w="15" w:type="dxa"/>
        <w:tblBorders>
          <w:top w:val="single" w:sz="6" w:space="0" w:color="DDDDE1"/>
          <w:left w:val="single" w:sz="6" w:space="0" w:color="DDDDE1"/>
          <w:bottom w:val="single" w:sz="6" w:space="0" w:color="DDDDE1"/>
          <w:right w:val="single" w:sz="6" w:space="0" w:color="DDDDE1"/>
        </w:tblBorders>
        <w:tblCellMar>
          <w:top w:w="15" w:type="dxa"/>
          <w:left w:w="15" w:type="dxa"/>
          <w:bottom w:w="15" w:type="dxa"/>
          <w:right w:w="15" w:type="dxa"/>
        </w:tblCellMar>
        <w:tblLook w:val="04A0" w:firstRow="1" w:lastRow="0" w:firstColumn="1" w:lastColumn="0" w:noHBand="0" w:noVBand="1"/>
      </w:tblPr>
      <w:tblGrid>
        <w:gridCol w:w="1648"/>
        <w:gridCol w:w="7709"/>
      </w:tblGrid>
      <w:tr w:rsidR="00511537" w14:paraId="6C12112A" w14:textId="77777777" w:rsidTr="0051559A">
        <w:trPr>
          <w:tblCellSpacing w:w="15" w:type="dxa"/>
          <w:ins w:id="131" w:author="David Vandenbelt" w:date="2016-11-22T11:01:00Z"/>
        </w:trPr>
        <w:tc>
          <w:tcPr>
            <w:tcW w:w="857" w:type="pct"/>
            <w:tcBorders>
              <w:top w:val="single" w:sz="2" w:space="0" w:color="DDDDE1"/>
              <w:left w:val="single" w:sz="2" w:space="0" w:color="DDDDE1"/>
              <w:bottom w:val="single" w:sz="12" w:space="0" w:color="DDDDE1"/>
              <w:right w:val="single" w:sz="6" w:space="0" w:color="DDDDE1"/>
            </w:tcBorders>
            <w:shd w:val="clear" w:color="auto" w:fill="F5F6F7"/>
            <w:tcMar>
              <w:top w:w="120" w:type="dxa"/>
              <w:left w:w="225" w:type="dxa"/>
              <w:bottom w:w="120" w:type="dxa"/>
              <w:right w:w="225" w:type="dxa"/>
            </w:tcMar>
            <w:vAlign w:val="center"/>
            <w:hideMark/>
          </w:tcPr>
          <w:p w14:paraId="7D2349A8" w14:textId="77777777" w:rsidR="00511537" w:rsidRDefault="00511537" w:rsidP="006D7091">
            <w:pPr>
              <w:rPr>
                <w:ins w:id="132" w:author="David Vandenbelt" w:date="2016-11-22T11:01:00Z"/>
              </w:rPr>
            </w:pPr>
            <w:ins w:id="133" w:author="David Vandenbelt" w:date="2016-11-22T11:01:00Z">
              <w:r>
                <w:t>code</w:t>
              </w:r>
            </w:ins>
          </w:p>
        </w:tc>
        <w:tc>
          <w:tcPr>
            <w:tcW w:w="4095" w:type="pct"/>
            <w:tcBorders>
              <w:top w:val="single" w:sz="2" w:space="0" w:color="DDDDE1"/>
              <w:left w:val="single" w:sz="2" w:space="0" w:color="DDDDE1"/>
              <w:bottom w:val="single" w:sz="12" w:space="0" w:color="DDDDE1"/>
              <w:right w:val="nil"/>
            </w:tcBorders>
            <w:shd w:val="clear" w:color="auto" w:fill="F5F6F7"/>
            <w:tcMar>
              <w:top w:w="120" w:type="dxa"/>
              <w:left w:w="225" w:type="dxa"/>
              <w:bottom w:w="120" w:type="dxa"/>
              <w:right w:w="225" w:type="dxa"/>
            </w:tcMar>
            <w:vAlign w:val="center"/>
            <w:hideMark/>
          </w:tcPr>
          <w:p w14:paraId="7C7F04C4" w14:textId="77777777" w:rsidR="00511537" w:rsidRDefault="00511537" w:rsidP="006D7091">
            <w:pPr>
              <w:rPr>
                <w:ins w:id="134" w:author="David Vandenbelt" w:date="2016-11-22T11:01:00Z"/>
              </w:rPr>
            </w:pPr>
            <w:ins w:id="135" w:author="David Vandenbelt" w:date="2016-11-22T11:01:00Z">
              <w:r>
                <w:t>description</w:t>
              </w:r>
            </w:ins>
          </w:p>
        </w:tc>
      </w:tr>
      <w:tr w:rsidR="00511537" w14:paraId="0E245BF4" w14:textId="77777777" w:rsidTr="0051559A">
        <w:trPr>
          <w:tblCellSpacing w:w="15" w:type="dxa"/>
          <w:ins w:id="136" w:author="David Vandenbelt" w:date="2016-11-22T11:01:00Z"/>
        </w:trPr>
        <w:tc>
          <w:tcPr>
            <w:tcW w:w="857" w:type="pct"/>
            <w:tcBorders>
              <w:top w:val="nil"/>
              <w:left w:val="nil"/>
              <w:bottom w:val="single" w:sz="6" w:space="0" w:color="DDDDE1"/>
              <w:right w:val="single" w:sz="6" w:space="0" w:color="DDDDE1"/>
            </w:tcBorders>
            <w:shd w:val="clear" w:color="auto" w:fill="FCFCFC"/>
            <w:tcMar>
              <w:top w:w="150" w:type="dxa"/>
              <w:left w:w="225" w:type="dxa"/>
              <w:bottom w:w="150" w:type="dxa"/>
              <w:right w:w="225" w:type="dxa"/>
            </w:tcMar>
            <w:hideMark/>
          </w:tcPr>
          <w:p w14:paraId="28BB8BBD" w14:textId="77777777" w:rsidR="00511537" w:rsidRDefault="00511537" w:rsidP="006D7091">
            <w:pPr>
              <w:rPr>
                <w:ins w:id="137" w:author="David Vandenbelt" w:date="2016-11-22T11:01:00Z"/>
                <w:sz w:val="24"/>
                <w:szCs w:val="24"/>
              </w:rPr>
            </w:pPr>
            <w:ins w:id="138" w:author="David Vandenbelt" w:date="2016-11-22T11:01:00Z">
              <w:r>
                <w:t>200</w:t>
              </w:r>
            </w:ins>
          </w:p>
        </w:tc>
        <w:tc>
          <w:tcPr>
            <w:tcW w:w="4095" w:type="pct"/>
            <w:tcBorders>
              <w:top w:val="nil"/>
              <w:left w:val="nil"/>
              <w:bottom w:val="single" w:sz="6" w:space="0" w:color="DDDDE1"/>
              <w:right w:val="nil"/>
            </w:tcBorders>
            <w:shd w:val="clear" w:color="auto" w:fill="FCFCFC"/>
            <w:tcMar>
              <w:top w:w="150" w:type="dxa"/>
              <w:left w:w="225" w:type="dxa"/>
              <w:bottom w:w="150" w:type="dxa"/>
              <w:right w:w="225" w:type="dxa"/>
            </w:tcMar>
            <w:hideMark/>
          </w:tcPr>
          <w:p w14:paraId="2AD6729E" w14:textId="44B006A5" w:rsidR="00511537" w:rsidRDefault="00FB2FCD" w:rsidP="006D7091">
            <w:pPr>
              <w:rPr>
                <w:ins w:id="139" w:author="David Vandenbelt" w:date="2016-11-22T11:01:00Z"/>
              </w:rPr>
            </w:pPr>
            <w:ins w:id="140" w:author="David Vandenbelt" w:date="2016-11-22T14:49:00Z">
              <w:r w:rsidRPr="00DB038C">
                <w:t>Successfully deleted th</w:t>
              </w:r>
              <w:r>
                <w:t xml:space="preserve">e </w:t>
              </w:r>
            </w:ins>
            <w:ins w:id="141" w:author="David Vandenbelt" w:date="2016-11-22T15:20:00Z">
              <w:r w:rsidR="00D41870" w:rsidRPr="00D81C49">
                <w:t>file</w:t>
              </w:r>
              <w:r w:rsidR="00D41870">
                <w:t>s specified in the comma-separated list</w:t>
              </w:r>
              <w:r w:rsidR="00D41870" w:rsidRPr="00DB038C">
                <w:t xml:space="preserve"> </w:t>
              </w:r>
            </w:ins>
            <w:ins w:id="142" w:author="David Vandenbelt" w:date="2016-11-22T14:49:00Z">
              <w:r w:rsidRPr="00DB038C">
                <w:t>from the system.</w:t>
              </w:r>
            </w:ins>
            <w:ins w:id="143" w:author="Virginia Agnew" w:date="2016-11-22T17:37:00Z">
              <w:del w:id="144" w:author="David Vandenbelt" w:date="2016-11-22T14:49:00Z">
                <w:r w:rsidR="1B9016BC" w:rsidRPr="00D81C49" w:rsidDel="00FB2FCD">
                  <w:delText xml:space="preserve">the </w:delText>
                </w:r>
              </w:del>
            </w:ins>
          </w:p>
        </w:tc>
      </w:tr>
      <w:tr w:rsidR="00511537" w14:paraId="13AF1E24" w14:textId="77777777" w:rsidTr="0051559A">
        <w:trPr>
          <w:tblCellSpacing w:w="15" w:type="dxa"/>
          <w:ins w:id="145" w:author="David Vandenbelt" w:date="2016-11-22T11:01:00Z"/>
        </w:trPr>
        <w:tc>
          <w:tcPr>
            <w:tcW w:w="857" w:type="pct"/>
            <w:tcBorders>
              <w:top w:val="nil"/>
              <w:left w:val="nil"/>
              <w:bottom w:val="nil"/>
              <w:right w:val="single" w:sz="6" w:space="0" w:color="DDDDE1"/>
            </w:tcBorders>
            <w:shd w:val="clear" w:color="auto" w:fill="FCFCFC"/>
            <w:tcMar>
              <w:top w:w="150" w:type="dxa"/>
              <w:left w:w="225" w:type="dxa"/>
              <w:bottom w:w="150" w:type="dxa"/>
              <w:right w:w="225" w:type="dxa"/>
            </w:tcMar>
            <w:hideMark/>
          </w:tcPr>
          <w:p w14:paraId="4FF35B89" w14:textId="7F525F01" w:rsidR="00511537" w:rsidRDefault="00FB2FCD" w:rsidP="006D7091">
            <w:pPr>
              <w:rPr>
                <w:ins w:id="146" w:author="David Vandenbelt" w:date="2016-11-22T11:01:00Z"/>
              </w:rPr>
            </w:pPr>
            <w:ins w:id="147" w:author="David Vandenbelt" w:date="2016-11-22T14:48:00Z">
              <w:r>
                <w:lastRenderedPageBreak/>
                <w:t>403</w:t>
              </w:r>
            </w:ins>
          </w:p>
        </w:tc>
        <w:tc>
          <w:tcPr>
            <w:tcW w:w="4095" w:type="pct"/>
            <w:tcBorders>
              <w:top w:val="nil"/>
              <w:left w:val="nil"/>
              <w:bottom w:val="nil"/>
              <w:right w:val="nil"/>
            </w:tcBorders>
            <w:shd w:val="clear" w:color="auto" w:fill="FCFCFC"/>
            <w:tcMar>
              <w:top w:w="150" w:type="dxa"/>
              <w:left w:w="225" w:type="dxa"/>
              <w:bottom w:w="150" w:type="dxa"/>
              <w:right w:w="225" w:type="dxa"/>
            </w:tcMar>
            <w:hideMark/>
          </w:tcPr>
          <w:p w14:paraId="27ED3B21" w14:textId="535F310B" w:rsidR="00511537" w:rsidRDefault="00FB2FCD" w:rsidP="006D7091">
            <w:pPr>
              <w:rPr>
                <w:ins w:id="148" w:author="David Vandenbelt" w:date="2016-11-22T11:01:00Z"/>
              </w:rPr>
            </w:pPr>
            <w:ins w:id="149" w:author="David Vandenbelt" w:date="2016-11-22T14:48:00Z">
              <w:r w:rsidRPr="00DB038C">
                <w:t xml:space="preserve">Failure to delete </w:t>
              </w:r>
            </w:ins>
            <w:ins w:id="150" w:author="David Vandenbelt" w:date="2016-11-22T15:21:00Z">
              <w:r w:rsidR="00D41870">
                <w:t xml:space="preserve">the </w:t>
              </w:r>
              <w:r w:rsidR="00D41870" w:rsidRPr="00D81C49">
                <w:t>file</w:t>
              </w:r>
              <w:r w:rsidR="00D41870">
                <w:t>s specified in the comma-separated list</w:t>
              </w:r>
              <w:r w:rsidR="00D41870">
                <w:t xml:space="preserve"> </w:t>
              </w:r>
            </w:ins>
            <w:ins w:id="151" w:author="David Vandenbelt" w:date="2016-11-22T14:55:00Z">
              <w:r>
                <w:t>from the system</w:t>
              </w:r>
            </w:ins>
            <w:ins w:id="152" w:author="David Vandenbelt" w:date="2016-11-22T14:48:00Z">
              <w:r w:rsidRPr="00DB038C">
                <w:t xml:space="preserve"> due to path not found.</w:t>
              </w:r>
            </w:ins>
            <w:ins w:id="153" w:author="Virginia Agnew" w:date="2016-11-22T17:37:00Z">
              <w:del w:id="154" w:author="David Vandenbelt" w:date="2016-11-22T14:48:00Z">
                <w:r w:rsidR="1B9016BC" w:rsidRPr="00D81C49" w:rsidDel="00FB2FCD">
                  <w:delText xml:space="preserve">to </w:delText>
                </w:r>
              </w:del>
            </w:ins>
          </w:p>
        </w:tc>
      </w:tr>
    </w:tbl>
    <w:p w14:paraId="1A6A0EAF" w14:textId="5833D388" w:rsidR="008E4502" w:rsidRDefault="7932841C" w:rsidP="00705916">
      <w:pPr>
        <w:pStyle w:val="Heading1"/>
        <w:rPr>
          <w:rFonts w:ascii="Open Sans" w:hAnsi="Open Sans" w:cs="Open Sans"/>
          <w:b w:val="0"/>
          <w:bCs w:val="0"/>
          <w:color w:val="005DA6"/>
          <w:sz w:val="66"/>
          <w:szCs w:val="66"/>
        </w:rPr>
      </w:pPr>
      <w:ins w:id="155" w:author="Virginia Agnew" w:date="2016-11-22T17:36:00Z">
        <w:del w:id="156" w:author="David Vandenbelt" w:date="2016-11-22T14:45:00Z">
          <w:r w:rsidRPr="00511537" w:rsidDel="00FB2FCD">
            <w:delText>s</w:delText>
          </w:r>
          <w:r w:rsidRPr="00DB038C" w:rsidDel="00FB2FCD">
            <w:delText>-</w:delText>
          </w:r>
          <w:r w:rsidRPr="1B9016BC" w:rsidDel="00FB2FCD">
            <w:delText>-</w:delText>
          </w:r>
        </w:del>
      </w:ins>
      <w:r w:rsidR="008E4502" w:rsidRPr="00705916">
        <w:t>/repo/files</w:t>
      </w:r>
      <w:proofErr w:type="gramStart"/>
      <w:r w:rsidR="008E4502" w:rsidRPr="00705916">
        <w:t>/{</w:t>
      </w:r>
      <w:proofErr w:type="spellStart"/>
      <w:proofErr w:type="gramEnd"/>
      <w:r w:rsidR="008E4502" w:rsidRPr="00705916">
        <w:t>pathId</w:t>
      </w:r>
      <w:proofErr w:type="spellEnd"/>
      <w:r w:rsidR="008E4502" w:rsidRPr="00705916">
        <w:t xml:space="preserve"> }</w:t>
      </w:r>
    </w:p>
    <w:p w14:paraId="50FE2D00" w14:textId="77777777" w:rsidR="008E4502" w:rsidRDefault="008E4502" w:rsidP="00705916">
      <w:pPr>
        <w:pStyle w:val="Heading2"/>
      </w:pPr>
      <w:bookmarkStart w:id="157" w:name="PUT"/>
      <w:r>
        <w:t>PUT</w:t>
      </w:r>
    </w:p>
    <w:p w14:paraId="3E80ACEE" w14:textId="77777777" w:rsidR="008E4502" w:rsidRDefault="008E4502" w:rsidP="00705916">
      <w:r>
        <w:t>Creates a new file with the provided contents at a given path.</w:t>
      </w:r>
    </w:p>
    <w:p w14:paraId="681A4B28" w14:textId="77777777" w:rsidR="008E4502" w:rsidRDefault="008E4502" w:rsidP="00705916">
      <w:r>
        <w:rPr>
          <w:rStyle w:val="Strong"/>
          <w:color w:val="333333"/>
        </w:rPr>
        <w:t>Example Request:</w:t>
      </w:r>
      <w:r>
        <w:br/>
        <w:t xml:space="preserve">PUT </w:t>
      </w:r>
      <w:proofErr w:type="spellStart"/>
      <w:r>
        <w:t>pentaho</w:t>
      </w:r>
      <w:proofErr w:type="spellEnd"/>
      <w:r>
        <w:t>/</w:t>
      </w:r>
      <w:proofErr w:type="spellStart"/>
      <w:r>
        <w:t>api</w:t>
      </w:r>
      <w:proofErr w:type="spellEnd"/>
      <w:r>
        <w:t>/repo/files</w:t>
      </w:r>
      <w:proofErr w:type="gramStart"/>
      <w:r>
        <w:t>/:jmeter</w:t>
      </w:r>
      <w:proofErr w:type="gramEnd"/>
      <w:r>
        <w:t>-test:test_file_1.xml</w:t>
      </w:r>
      <w:r>
        <w:br/>
      </w:r>
      <w:r>
        <w:rPr>
          <w:rStyle w:val="Strong"/>
          <w:color w:val="333333"/>
        </w:rPr>
        <w:t>PUT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1"/>
      </w:tblGrid>
      <w:tr w:rsidR="00D81C49" w14:paraId="5D8A9270" w14:textId="77777777" w:rsidTr="008E4502">
        <w:trPr>
          <w:tblCellSpacing w:w="15" w:type="dxa"/>
        </w:trPr>
        <w:tc>
          <w:tcPr>
            <w:tcW w:w="0" w:type="auto"/>
            <w:tcBorders>
              <w:bottom w:val="nil"/>
              <w:right w:val="nil"/>
            </w:tcBorders>
            <w:vAlign w:val="center"/>
            <w:hideMark/>
          </w:tcPr>
          <w:p w14:paraId="03A347EB" w14:textId="77777777" w:rsidR="00D81C49" w:rsidRDefault="00D81C49" w:rsidP="00705916">
            <w:r>
              <w:rPr>
                <w:rStyle w:val="HTMLCode"/>
                <w:rFonts w:eastAsiaTheme="minorHAnsi"/>
              </w:rPr>
              <w:t>This PUT body does not contain data.</w:t>
            </w:r>
          </w:p>
        </w:tc>
      </w:tr>
    </w:tbl>
    <w:p w14:paraId="73676421" w14:textId="77777777" w:rsidR="008E4502" w:rsidRDefault="008E4502" w:rsidP="00952B30">
      <w:pPr>
        <w:pStyle w:val="Heading3"/>
      </w:pPr>
      <w:r>
        <w:t>Parameters</w:t>
      </w:r>
    </w:p>
    <w:tbl>
      <w:tblPr>
        <w:tblW w:w="5000" w:type="pct"/>
        <w:tblCellSpacing w:w="15" w:type="dxa"/>
        <w:tblBorders>
          <w:top w:val="single" w:sz="6" w:space="0" w:color="DDDDE1"/>
          <w:left w:val="single" w:sz="6" w:space="0" w:color="DDDDE1"/>
          <w:bottom w:val="single" w:sz="6" w:space="0" w:color="DDDDE1"/>
          <w:right w:val="single" w:sz="6" w:space="0" w:color="DDDDE1"/>
        </w:tblBorders>
        <w:tblCellMar>
          <w:top w:w="15" w:type="dxa"/>
          <w:left w:w="15" w:type="dxa"/>
          <w:bottom w:w="15" w:type="dxa"/>
          <w:right w:w="15" w:type="dxa"/>
        </w:tblCellMar>
        <w:tblLook w:val="04A0" w:firstRow="1" w:lastRow="0" w:firstColumn="1" w:lastColumn="0" w:noHBand="0" w:noVBand="1"/>
      </w:tblPr>
      <w:tblGrid>
        <w:gridCol w:w="1261"/>
        <w:gridCol w:w="7027"/>
        <w:gridCol w:w="1069"/>
      </w:tblGrid>
      <w:tr w:rsidR="008E4502" w14:paraId="0491DE8F" w14:textId="77777777" w:rsidTr="00705916">
        <w:trPr>
          <w:tblCellSpacing w:w="15" w:type="dxa"/>
        </w:trPr>
        <w:tc>
          <w:tcPr>
            <w:tcW w:w="317" w:type="pct"/>
            <w:tcBorders>
              <w:top w:val="single" w:sz="2" w:space="0" w:color="DDDDE1"/>
              <w:left w:val="single" w:sz="2" w:space="0" w:color="DDDDE1"/>
              <w:bottom w:val="single" w:sz="12" w:space="0" w:color="DDDDE1"/>
              <w:right w:val="single" w:sz="6" w:space="0" w:color="DDDDE1"/>
            </w:tcBorders>
            <w:shd w:val="clear" w:color="auto" w:fill="F5F6F7"/>
            <w:tcMar>
              <w:top w:w="120" w:type="dxa"/>
              <w:left w:w="225" w:type="dxa"/>
              <w:bottom w:w="120" w:type="dxa"/>
              <w:right w:w="225" w:type="dxa"/>
            </w:tcMar>
            <w:vAlign w:val="center"/>
            <w:hideMark/>
          </w:tcPr>
          <w:p w14:paraId="07F9B678" w14:textId="77777777" w:rsidR="008E4502" w:rsidRDefault="008E4502">
            <w:pPr>
              <w:spacing w:before="300"/>
              <w:jc w:val="center"/>
              <w:rPr>
                <w:rFonts w:ascii="Open Sans" w:hAnsi="Open Sans" w:cs="Open Sans"/>
                <w:color w:val="666666"/>
                <w:sz w:val="28"/>
                <w:szCs w:val="28"/>
              </w:rPr>
            </w:pPr>
            <w:r>
              <w:rPr>
                <w:rFonts w:ascii="Open Sans" w:hAnsi="Open Sans" w:cs="Open Sans"/>
                <w:color w:val="666666"/>
                <w:sz w:val="28"/>
                <w:szCs w:val="28"/>
              </w:rPr>
              <w:t>name</w:t>
            </w:r>
          </w:p>
        </w:tc>
        <w:tc>
          <w:tcPr>
            <w:tcW w:w="4385" w:type="pct"/>
            <w:tcBorders>
              <w:top w:val="single" w:sz="2" w:space="0" w:color="DDDDE1"/>
              <w:left w:val="single" w:sz="2" w:space="0" w:color="DDDDE1"/>
              <w:bottom w:val="single" w:sz="12" w:space="0" w:color="DDDDE1"/>
              <w:right w:val="single" w:sz="6" w:space="0" w:color="DDDDE1"/>
            </w:tcBorders>
            <w:shd w:val="clear" w:color="auto" w:fill="F5F6F7"/>
            <w:tcMar>
              <w:top w:w="120" w:type="dxa"/>
              <w:left w:w="225" w:type="dxa"/>
              <w:bottom w:w="120" w:type="dxa"/>
              <w:right w:w="225" w:type="dxa"/>
            </w:tcMar>
            <w:vAlign w:val="center"/>
            <w:hideMark/>
          </w:tcPr>
          <w:p w14:paraId="43C63850" w14:textId="77777777" w:rsidR="008E4502" w:rsidRDefault="008E4502">
            <w:pPr>
              <w:spacing w:before="300"/>
              <w:jc w:val="center"/>
              <w:rPr>
                <w:rFonts w:ascii="Open Sans" w:hAnsi="Open Sans" w:cs="Open Sans"/>
                <w:color w:val="666666"/>
                <w:sz w:val="28"/>
                <w:szCs w:val="28"/>
              </w:rPr>
            </w:pPr>
            <w:r>
              <w:rPr>
                <w:rFonts w:ascii="Open Sans" w:hAnsi="Open Sans" w:cs="Open Sans"/>
                <w:color w:val="666666"/>
                <w:sz w:val="28"/>
                <w:szCs w:val="28"/>
              </w:rPr>
              <w:t>description</w:t>
            </w:r>
          </w:p>
        </w:tc>
        <w:tc>
          <w:tcPr>
            <w:tcW w:w="267" w:type="pct"/>
            <w:tcBorders>
              <w:top w:val="single" w:sz="2" w:space="0" w:color="DDDDE1"/>
              <w:left w:val="single" w:sz="2" w:space="0" w:color="DDDDE1"/>
              <w:bottom w:val="single" w:sz="12" w:space="0" w:color="DDDDE1"/>
              <w:right w:val="nil"/>
            </w:tcBorders>
            <w:shd w:val="clear" w:color="auto" w:fill="F5F6F7"/>
            <w:tcMar>
              <w:top w:w="120" w:type="dxa"/>
              <w:left w:w="225" w:type="dxa"/>
              <w:bottom w:w="120" w:type="dxa"/>
              <w:right w:w="225" w:type="dxa"/>
            </w:tcMar>
            <w:vAlign w:val="center"/>
            <w:hideMark/>
          </w:tcPr>
          <w:p w14:paraId="35446975" w14:textId="77777777" w:rsidR="008E4502" w:rsidRDefault="008E4502">
            <w:pPr>
              <w:spacing w:before="300"/>
              <w:jc w:val="center"/>
              <w:rPr>
                <w:rFonts w:ascii="Open Sans" w:hAnsi="Open Sans" w:cs="Open Sans"/>
                <w:color w:val="666666"/>
                <w:sz w:val="28"/>
                <w:szCs w:val="28"/>
              </w:rPr>
            </w:pPr>
            <w:r>
              <w:rPr>
                <w:rFonts w:ascii="Open Sans" w:hAnsi="Open Sans" w:cs="Open Sans"/>
                <w:color w:val="666666"/>
                <w:sz w:val="28"/>
                <w:szCs w:val="28"/>
              </w:rPr>
              <w:t>type</w:t>
            </w:r>
          </w:p>
        </w:tc>
      </w:tr>
      <w:tr w:rsidR="008E4502" w14:paraId="668F7A26" w14:textId="77777777" w:rsidTr="00705916">
        <w:trPr>
          <w:tblCellSpacing w:w="15" w:type="dxa"/>
        </w:trPr>
        <w:tc>
          <w:tcPr>
            <w:tcW w:w="317" w:type="pct"/>
            <w:tcBorders>
              <w:top w:val="nil"/>
              <w:left w:val="nil"/>
              <w:bottom w:val="nil"/>
              <w:right w:val="single" w:sz="6" w:space="0" w:color="DDDDE1"/>
            </w:tcBorders>
            <w:shd w:val="clear" w:color="auto" w:fill="FCFCFC"/>
            <w:tcMar>
              <w:top w:w="150" w:type="dxa"/>
              <w:left w:w="225" w:type="dxa"/>
              <w:bottom w:w="150" w:type="dxa"/>
              <w:right w:w="225" w:type="dxa"/>
            </w:tcMar>
            <w:hideMark/>
          </w:tcPr>
          <w:p w14:paraId="56EB5B34" w14:textId="77777777" w:rsidR="008E4502" w:rsidRDefault="008E4502">
            <w:pPr>
              <w:spacing w:before="300" w:line="406" w:lineRule="atLeast"/>
              <w:rPr>
                <w:rFonts w:ascii="Open Sans" w:hAnsi="Open Sans" w:cs="Open Sans"/>
                <w:sz w:val="24"/>
                <w:szCs w:val="24"/>
              </w:rPr>
            </w:pPr>
            <w:proofErr w:type="spellStart"/>
            <w:r>
              <w:rPr>
                <w:rFonts w:ascii="Open Sans" w:hAnsi="Open Sans" w:cs="Open Sans"/>
              </w:rPr>
              <w:t>pathId</w:t>
            </w:r>
            <w:proofErr w:type="spellEnd"/>
          </w:p>
        </w:tc>
        <w:tc>
          <w:tcPr>
            <w:tcW w:w="4385" w:type="pct"/>
            <w:tcBorders>
              <w:top w:val="nil"/>
              <w:left w:val="nil"/>
              <w:bottom w:val="nil"/>
              <w:right w:val="single" w:sz="6" w:space="0" w:color="DDDDE1"/>
            </w:tcBorders>
            <w:shd w:val="clear" w:color="auto" w:fill="FCFCFC"/>
            <w:tcMar>
              <w:top w:w="150" w:type="dxa"/>
              <w:left w:w="225" w:type="dxa"/>
              <w:bottom w:w="150" w:type="dxa"/>
              <w:right w:w="225" w:type="dxa"/>
            </w:tcMar>
            <w:hideMark/>
          </w:tcPr>
          <w:p w14:paraId="3647EEAE" w14:textId="77777777" w:rsidR="008E4502" w:rsidRDefault="008E4502">
            <w:pPr>
              <w:spacing w:before="300" w:line="406" w:lineRule="atLeast"/>
              <w:rPr>
                <w:rFonts w:ascii="Open Sans" w:hAnsi="Open Sans" w:cs="Open Sans"/>
              </w:rPr>
            </w:pPr>
            <w:r>
              <w:rPr>
                <w:rFonts w:ascii="Open Sans" w:hAnsi="Open Sans" w:cs="Open Sans"/>
              </w:rPr>
              <w:t xml:space="preserve">The path from the root folder to the root node of the tree to return using colon characters in place of / or \ characters. To clarify /path/to/file, the encoded </w:t>
            </w:r>
            <w:proofErr w:type="spellStart"/>
            <w:r>
              <w:rPr>
                <w:rFonts w:ascii="Open Sans" w:hAnsi="Open Sans" w:cs="Open Sans"/>
              </w:rPr>
              <w:t>pathId</w:t>
            </w:r>
            <w:proofErr w:type="spellEnd"/>
            <w:r>
              <w:rPr>
                <w:rFonts w:ascii="Open Sans" w:hAnsi="Open Sans" w:cs="Open Sans"/>
              </w:rPr>
              <w:t xml:space="preserve"> would </w:t>
            </w:r>
            <w:proofErr w:type="gramStart"/>
            <w:r>
              <w:rPr>
                <w:rFonts w:ascii="Open Sans" w:hAnsi="Open Sans" w:cs="Open Sans"/>
              </w:rPr>
              <w:t>be :</w:t>
            </w:r>
            <w:proofErr w:type="spellStart"/>
            <w:r>
              <w:rPr>
                <w:rFonts w:ascii="Open Sans" w:hAnsi="Open Sans" w:cs="Open Sans"/>
              </w:rPr>
              <w:t>path</w:t>
            </w:r>
            <w:proofErr w:type="gramEnd"/>
            <w:r>
              <w:rPr>
                <w:rFonts w:ascii="Open Sans" w:hAnsi="Open Sans" w:cs="Open Sans"/>
              </w:rPr>
              <w:t>:to:file</w:t>
            </w:r>
            <w:proofErr w:type="spellEnd"/>
            <w:r>
              <w:rPr>
                <w:rFonts w:ascii="Open Sans" w:hAnsi="Open Sans" w:cs="Open Sans"/>
              </w:rPr>
              <w:t>.</w:t>
            </w:r>
          </w:p>
        </w:tc>
        <w:tc>
          <w:tcPr>
            <w:tcW w:w="267" w:type="pct"/>
            <w:tcBorders>
              <w:top w:val="nil"/>
              <w:left w:val="nil"/>
              <w:bottom w:val="nil"/>
              <w:right w:val="nil"/>
            </w:tcBorders>
            <w:shd w:val="clear" w:color="auto" w:fill="FCFCFC"/>
            <w:tcMar>
              <w:top w:w="150" w:type="dxa"/>
              <w:left w:w="225" w:type="dxa"/>
              <w:bottom w:w="150" w:type="dxa"/>
              <w:right w:w="225" w:type="dxa"/>
            </w:tcMar>
            <w:hideMark/>
          </w:tcPr>
          <w:p w14:paraId="5F897D5E" w14:textId="77777777" w:rsidR="008E4502" w:rsidRDefault="008E4502">
            <w:pPr>
              <w:spacing w:before="300" w:line="406" w:lineRule="atLeast"/>
              <w:rPr>
                <w:rFonts w:ascii="Open Sans" w:hAnsi="Open Sans" w:cs="Open Sans"/>
              </w:rPr>
            </w:pPr>
            <w:r>
              <w:rPr>
                <w:rFonts w:ascii="Open Sans" w:hAnsi="Open Sans" w:cs="Open Sans"/>
              </w:rPr>
              <w:t>path</w:t>
            </w:r>
          </w:p>
        </w:tc>
      </w:tr>
    </w:tbl>
    <w:p w14:paraId="5FAFEDF0" w14:textId="77777777" w:rsidR="008E4502" w:rsidRDefault="008E4502" w:rsidP="00952B30">
      <w:pPr>
        <w:pStyle w:val="Heading3"/>
      </w:pPr>
      <w:r>
        <w:t>Request Body</w:t>
      </w:r>
    </w:p>
    <w:tbl>
      <w:tblPr>
        <w:tblW w:w="5000" w:type="pct"/>
        <w:tblCellSpacing w:w="15" w:type="dxa"/>
        <w:tblBorders>
          <w:top w:val="single" w:sz="6" w:space="0" w:color="DDDDE1"/>
          <w:left w:val="single" w:sz="6" w:space="0" w:color="DDDDE1"/>
          <w:bottom w:val="single" w:sz="6" w:space="0" w:color="DDDDE1"/>
          <w:right w:val="single" w:sz="6" w:space="0" w:color="DDDDE1"/>
        </w:tblBorders>
        <w:tblCellMar>
          <w:top w:w="15" w:type="dxa"/>
          <w:left w:w="15" w:type="dxa"/>
          <w:bottom w:w="15" w:type="dxa"/>
          <w:right w:w="15" w:type="dxa"/>
        </w:tblCellMar>
        <w:tblLook w:val="04A0" w:firstRow="1" w:lastRow="0" w:firstColumn="1" w:lastColumn="0" w:noHBand="0" w:noVBand="1"/>
      </w:tblPr>
      <w:tblGrid>
        <w:gridCol w:w="3510"/>
        <w:gridCol w:w="5850"/>
      </w:tblGrid>
      <w:tr w:rsidR="008E4502" w14:paraId="1BA8EC26" w14:textId="77777777" w:rsidTr="00952B30">
        <w:trPr>
          <w:tblCellSpacing w:w="15" w:type="dxa"/>
        </w:trPr>
        <w:tc>
          <w:tcPr>
            <w:tcW w:w="1860" w:type="pct"/>
            <w:tcBorders>
              <w:top w:val="nil"/>
              <w:left w:val="nil"/>
              <w:bottom w:val="single" w:sz="6" w:space="0" w:color="DDDDE1"/>
              <w:right w:val="single" w:sz="6" w:space="0" w:color="DDDDE1"/>
            </w:tcBorders>
            <w:shd w:val="clear" w:color="auto" w:fill="FFFFFF"/>
            <w:tcMar>
              <w:top w:w="150" w:type="dxa"/>
              <w:left w:w="225" w:type="dxa"/>
              <w:bottom w:w="150" w:type="dxa"/>
              <w:right w:w="225" w:type="dxa"/>
            </w:tcMar>
            <w:hideMark/>
          </w:tcPr>
          <w:p w14:paraId="008F10BA" w14:textId="77777777" w:rsidR="008E4502" w:rsidRDefault="008E4502" w:rsidP="00952B30">
            <w:pPr>
              <w:rPr>
                <w:sz w:val="24"/>
                <w:szCs w:val="24"/>
              </w:rPr>
            </w:pPr>
            <w:r>
              <w:t>element:</w:t>
            </w:r>
          </w:p>
        </w:tc>
        <w:tc>
          <w:tcPr>
            <w:tcW w:w="3117" w:type="pct"/>
            <w:tcBorders>
              <w:top w:val="nil"/>
              <w:left w:val="nil"/>
              <w:bottom w:val="single" w:sz="6" w:space="0" w:color="DDDDE1"/>
              <w:right w:val="nil"/>
            </w:tcBorders>
            <w:shd w:val="clear" w:color="auto" w:fill="FFFFFF"/>
            <w:tcMar>
              <w:top w:w="150" w:type="dxa"/>
              <w:left w:w="225" w:type="dxa"/>
              <w:bottom w:w="150" w:type="dxa"/>
              <w:right w:w="225" w:type="dxa"/>
            </w:tcMar>
            <w:hideMark/>
          </w:tcPr>
          <w:p w14:paraId="0AE2CC06" w14:textId="77777777" w:rsidR="008E4502" w:rsidRDefault="008E4502" w:rsidP="00952B30">
            <w:r>
              <w:t>(custom)</w:t>
            </w:r>
          </w:p>
        </w:tc>
      </w:tr>
      <w:tr w:rsidR="008E4502" w14:paraId="12AB9997" w14:textId="77777777" w:rsidTr="00952B30">
        <w:trPr>
          <w:tblCellSpacing w:w="15" w:type="dxa"/>
        </w:trPr>
        <w:tc>
          <w:tcPr>
            <w:tcW w:w="1860" w:type="pct"/>
            <w:tcBorders>
              <w:top w:val="nil"/>
              <w:left w:val="nil"/>
              <w:bottom w:val="nil"/>
              <w:right w:val="single" w:sz="6" w:space="0" w:color="DDDDE1"/>
            </w:tcBorders>
            <w:shd w:val="clear" w:color="auto" w:fill="FCFCFC"/>
            <w:tcMar>
              <w:top w:w="150" w:type="dxa"/>
              <w:left w:w="225" w:type="dxa"/>
              <w:bottom w:w="150" w:type="dxa"/>
              <w:right w:w="225" w:type="dxa"/>
            </w:tcMar>
            <w:hideMark/>
          </w:tcPr>
          <w:p w14:paraId="461C07E8" w14:textId="77777777" w:rsidR="008E4502" w:rsidRDefault="008E4502" w:rsidP="00952B30">
            <w:r>
              <w:t>media types:</w:t>
            </w:r>
          </w:p>
        </w:tc>
        <w:tc>
          <w:tcPr>
            <w:tcW w:w="3117" w:type="pct"/>
            <w:tcBorders>
              <w:top w:val="nil"/>
              <w:left w:val="nil"/>
              <w:bottom w:val="nil"/>
              <w:right w:val="nil"/>
            </w:tcBorders>
            <w:shd w:val="clear" w:color="auto" w:fill="FCFCFC"/>
            <w:tcMar>
              <w:top w:w="150" w:type="dxa"/>
              <w:left w:w="225" w:type="dxa"/>
              <w:bottom w:w="150" w:type="dxa"/>
              <w:right w:w="225" w:type="dxa"/>
            </w:tcMar>
            <w:hideMark/>
          </w:tcPr>
          <w:p w14:paraId="4C76D3C4" w14:textId="77777777" w:rsidR="008E4502" w:rsidRDefault="008E4502" w:rsidP="00952B30">
            <w:r>
              <w:t>*/*</w:t>
            </w:r>
            <w:r>
              <w:br/>
              <w:t>application/xml</w:t>
            </w:r>
            <w:r>
              <w:br/>
              <w:t>application/octet-stream</w:t>
            </w:r>
          </w:p>
        </w:tc>
      </w:tr>
    </w:tbl>
    <w:p w14:paraId="0FC7ED9C" w14:textId="77777777" w:rsidR="008E4502" w:rsidRDefault="008E4502" w:rsidP="00952B30">
      <w:r>
        <w:t>An Input Stream with the contents of the file to be created.</w:t>
      </w:r>
    </w:p>
    <w:p w14:paraId="2F2DB927" w14:textId="77777777" w:rsidR="00DB038C" w:rsidRDefault="00DB038C">
      <w:pPr>
        <w:rPr>
          <w:rFonts w:ascii="Times New Roman" w:eastAsia="Times New Roman" w:hAnsi="Times New Roman" w:cs="Times New Roman"/>
          <w:b/>
          <w:bCs/>
          <w:sz w:val="27"/>
          <w:szCs w:val="27"/>
        </w:rPr>
      </w:pPr>
      <w:r>
        <w:br w:type="page"/>
      </w:r>
    </w:p>
    <w:p w14:paraId="08F021DB" w14:textId="77777777" w:rsidR="008E4502" w:rsidRPr="00952B30" w:rsidRDefault="008E4502" w:rsidP="00952B30">
      <w:pPr>
        <w:pStyle w:val="Heading3"/>
      </w:pPr>
      <w:r w:rsidRPr="00952B30">
        <w:lastRenderedPageBreak/>
        <w:t>Response Body</w:t>
      </w:r>
    </w:p>
    <w:tbl>
      <w:tblPr>
        <w:tblW w:w="5000" w:type="pct"/>
        <w:tblCellSpacing w:w="15" w:type="dxa"/>
        <w:tblBorders>
          <w:top w:val="single" w:sz="6" w:space="0" w:color="DDDDE1"/>
          <w:left w:val="single" w:sz="6" w:space="0" w:color="DDDDE1"/>
          <w:bottom w:val="single" w:sz="6" w:space="0" w:color="DDDDE1"/>
          <w:right w:val="single" w:sz="6" w:space="0" w:color="DDDDE1"/>
        </w:tblBorders>
        <w:tblCellMar>
          <w:top w:w="15" w:type="dxa"/>
          <w:left w:w="15" w:type="dxa"/>
          <w:bottom w:w="15" w:type="dxa"/>
          <w:right w:w="15" w:type="dxa"/>
        </w:tblCellMar>
        <w:tblLook w:val="04A0" w:firstRow="1" w:lastRow="0" w:firstColumn="1" w:lastColumn="0" w:noHBand="0" w:noVBand="1"/>
      </w:tblPr>
      <w:tblGrid>
        <w:gridCol w:w="3510"/>
        <w:gridCol w:w="5850"/>
      </w:tblGrid>
      <w:tr w:rsidR="008E4502" w14:paraId="732CB4F6" w14:textId="77777777" w:rsidTr="00952B30">
        <w:trPr>
          <w:tblCellSpacing w:w="15" w:type="dxa"/>
        </w:trPr>
        <w:tc>
          <w:tcPr>
            <w:tcW w:w="1860" w:type="pct"/>
            <w:tcBorders>
              <w:top w:val="nil"/>
              <w:left w:val="nil"/>
              <w:bottom w:val="single" w:sz="6" w:space="0" w:color="DDDDE1"/>
              <w:right w:val="single" w:sz="6" w:space="0" w:color="DDDDE1"/>
            </w:tcBorders>
            <w:shd w:val="clear" w:color="auto" w:fill="FFFFFF"/>
            <w:tcMar>
              <w:top w:w="150" w:type="dxa"/>
              <w:left w:w="225" w:type="dxa"/>
              <w:bottom w:w="150" w:type="dxa"/>
              <w:right w:w="225" w:type="dxa"/>
            </w:tcMar>
            <w:hideMark/>
          </w:tcPr>
          <w:p w14:paraId="12E41C62" w14:textId="77777777" w:rsidR="008E4502" w:rsidRDefault="008E4502" w:rsidP="00952B30">
            <w:pPr>
              <w:rPr>
                <w:sz w:val="24"/>
                <w:szCs w:val="24"/>
              </w:rPr>
            </w:pPr>
            <w:r>
              <w:t>element:</w:t>
            </w:r>
          </w:p>
        </w:tc>
        <w:tc>
          <w:tcPr>
            <w:tcW w:w="3117" w:type="pct"/>
            <w:tcBorders>
              <w:top w:val="nil"/>
              <w:left w:val="nil"/>
              <w:bottom w:val="single" w:sz="6" w:space="0" w:color="DDDDE1"/>
              <w:right w:val="nil"/>
            </w:tcBorders>
            <w:shd w:val="clear" w:color="auto" w:fill="FFFFFF"/>
            <w:tcMar>
              <w:top w:w="150" w:type="dxa"/>
              <w:left w:w="225" w:type="dxa"/>
              <w:bottom w:w="150" w:type="dxa"/>
              <w:right w:w="225" w:type="dxa"/>
            </w:tcMar>
            <w:hideMark/>
          </w:tcPr>
          <w:p w14:paraId="1ED9930E" w14:textId="77777777" w:rsidR="008E4502" w:rsidRDefault="008E4502" w:rsidP="00952B30">
            <w:r>
              <w:t>(custom)</w:t>
            </w:r>
          </w:p>
        </w:tc>
      </w:tr>
      <w:tr w:rsidR="008E4502" w14:paraId="120C289C" w14:textId="77777777" w:rsidTr="00952B30">
        <w:trPr>
          <w:tblCellSpacing w:w="15" w:type="dxa"/>
        </w:trPr>
        <w:tc>
          <w:tcPr>
            <w:tcW w:w="1860" w:type="pct"/>
            <w:tcBorders>
              <w:top w:val="nil"/>
              <w:left w:val="nil"/>
              <w:bottom w:val="nil"/>
              <w:right w:val="single" w:sz="6" w:space="0" w:color="DDDDE1"/>
            </w:tcBorders>
            <w:shd w:val="clear" w:color="auto" w:fill="FCFCFC"/>
            <w:tcMar>
              <w:top w:w="150" w:type="dxa"/>
              <w:left w:w="225" w:type="dxa"/>
              <w:bottom w:w="150" w:type="dxa"/>
              <w:right w:w="225" w:type="dxa"/>
            </w:tcMar>
            <w:hideMark/>
          </w:tcPr>
          <w:p w14:paraId="136BBEA2" w14:textId="77777777" w:rsidR="008E4502" w:rsidRDefault="008E4502" w:rsidP="00952B30">
            <w:r>
              <w:t>media types:</w:t>
            </w:r>
          </w:p>
        </w:tc>
        <w:tc>
          <w:tcPr>
            <w:tcW w:w="3117" w:type="pct"/>
            <w:tcBorders>
              <w:top w:val="nil"/>
              <w:left w:val="nil"/>
              <w:bottom w:val="nil"/>
              <w:right w:val="nil"/>
            </w:tcBorders>
            <w:shd w:val="clear" w:color="auto" w:fill="FCFCFC"/>
            <w:tcMar>
              <w:top w:w="150" w:type="dxa"/>
              <w:left w:w="225" w:type="dxa"/>
              <w:bottom w:w="150" w:type="dxa"/>
              <w:right w:w="225" w:type="dxa"/>
            </w:tcMar>
            <w:hideMark/>
          </w:tcPr>
          <w:p w14:paraId="6D7C560E" w14:textId="77777777" w:rsidR="008E4502" w:rsidRDefault="008E4502" w:rsidP="00952B30">
            <w:r>
              <w:t>*/*</w:t>
            </w:r>
            <w:r>
              <w:br/>
              <w:t>application/xml</w:t>
            </w:r>
            <w:r>
              <w:br/>
              <w:t>application/octet-stream</w:t>
            </w:r>
          </w:p>
        </w:tc>
      </w:tr>
    </w:tbl>
    <w:p w14:paraId="55650392" w14:textId="77777777" w:rsidR="008E4502" w:rsidRDefault="008E4502" w:rsidP="00952B30">
      <w:r>
        <w:t xml:space="preserve">A </w:t>
      </w:r>
      <w:proofErr w:type="spellStart"/>
      <w:r>
        <w:t>jax-rs</w:t>
      </w:r>
      <w:proofErr w:type="spellEnd"/>
      <w:r>
        <w:t xml:space="preserve"> Response object with the appropriate status code, header, and body.</w:t>
      </w:r>
    </w:p>
    <w:p w14:paraId="06E6E570" w14:textId="77777777" w:rsidR="008E4502" w:rsidRDefault="008E4502" w:rsidP="00952B30">
      <w:r>
        <w:rPr>
          <w:rStyle w:val="Strong"/>
          <w:color w:val="333333"/>
        </w:rPr>
        <w:t>Example 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96"/>
      </w:tblGrid>
      <w:tr w:rsidR="008E4502" w14:paraId="764A80F9" w14:textId="77777777" w:rsidTr="008E4502">
        <w:trPr>
          <w:tblCellSpacing w:w="15" w:type="dxa"/>
        </w:trPr>
        <w:tc>
          <w:tcPr>
            <w:tcW w:w="0" w:type="auto"/>
            <w:tcBorders>
              <w:bottom w:val="nil"/>
            </w:tcBorders>
            <w:vAlign w:val="center"/>
            <w:hideMark/>
          </w:tcPr>
          <w:p w14:paraId="3B9B11DC" w14:textId="77777777" w:rsidR="008E4502" w:rsidRDefault="008E4502" w:rsidP="00952B30">
            <w:r>
              <w:rPr>
                <w:rStyle w:val="HTMLCode"/>
                <w:rFonts w:eastAsiaTheme="minorHAnsi"/>
              </w:rPr>
              <w:t>1</w:t>
            </w:r>
          </w:p>
        </w:tc>
        <w:tc>
          <w:tcPr>
            <w:tcW w:w="0" w:type="auto"/>
            <w:tcBorders>
              <w:bottom w:val="nil"/>
              <w:right w:val="nil"/>
            </w:tcBorders>
            <w:vAlign w:val="center"/>
            <w:hideMark/>
          </w:tcPr>
          <w:p w14:paraId="3B8A66CB" w14:textId="77777777" w:rsidR="008E4502" w:rsidRDefault="008E4502" w:rsidP="00952B30">
            <w:r>
              <w:rPr>
                <w:rStyle w:val="HTMLCode"/>
                <w:rFonts w:eastAsiaTheme="minorHAnsi"/>
              </w:rPr>
              <w:t>This response does not contain data.</w:t>
            </w:r>
          </w:p>
        </w:tc>
      </w:tr>
    </w:tbl>
    <w:p w14:paraId="5EF2AEC9" w14:textId="77777777" w:rsidR="008E4502" w:rsidRDefault="008E4502" w:rsidP="00952B30">
      <w:pPr>
        <w:pStyle w:val="Heading3"/>
        <w:rPr>
          <w:rFonts w:ascii="Open Sans" w:hAnsi="Open Sans" w:cs="Open Sans"/>
          <w:color w:val="000000"/>
          <w:sz w:val="45"/>
          <w:szCs w:val="45"/>
        </w:rPr>
      </w:pPr>
      <w:r>
        <w:t>Status Codes</w:t>
      </w:r>
    </w:p>
    <w:tbl>
      <w:tblPr>
        <w:tblW w:w="5000" w:type="pct"/>
        <w:tblCellSpacing w:w="15" w:type="dxa"/>
        <w:tblBorders>
          <w:top w:val="single" w:sz="6" w:space="0" w:color="DDDDE1"/>
          <w:left w:val="single" w:sz="6" w:space="0" w:color="DDDDE1"/>
          <w:bottom w:val="single" w:sz="6" w:space="0" w:color="DDDDE1"/>
          <w:right w:val="single" w:sz="6" w:space="0" w:color="DDDDE1"/>
        </w:tblBorders>
        <w:tblCellMar>
          <w:top w:w="15" w:type="dxa"/>
          <w:left w:w="15" w:type="dxa"/>
          <w:bottom w:w="15" w:type="dxa"/>
          <w:right w:w="15" w:type="dxa"/>
        </w:tblCellMar>
        <w:tblLook w:val="04A0" w:firstRow="1" w:lastRow="0" w:firstColumn="1" w:lastColumn="0" w:noHBand="0" w:noVBand="1"/>
      </w:tblPr>
      <w:tblGrid>
        <w:gridCol w:w="1092"/>
        <w:gridCol w:w="8265"/>
      </w:tblGrid>
      <w:tr w:rsidR="008E4502" w14:paraId="78BBCD75" w14:textId="77777777" w:rsidTr="00952B30">
        <w:trPr>
          <w:tblCellSpacing w:w="15" w:type="dxa"/>
        </w:trPr>
        <w:tc>
          <w:tcPr>
            <w:tcW w:w="562" w:type="pct"/>
            <w:tcBorders>
              <w:top w:val="single" w:sz="2" w:space="0" w:color="DDDDE1"/>
              <w:left w:val="single" w:sz="2" w:space="0" w:color="DDDDE1"/>
              <w:bottom w:val="single" w:sz="12" w:space="0" w:color="DDDDE1"/>
              <w:right w:val="single" w:sz="6" w:space="0" w:color="DDDDE1"/>
            </w:tcBorders>
            <w:shd w:val="clear" w:color="auto" w:fill="F5F6F7"/>
            <w:tcMar>
              <w:top w:w="120" w:type="dxa"/>
              <w:left w:w="225" w:type="dxa"/>
              <w:bottom w:w="120" w:type="dxa"/>
              <w:right w:w="225" w:type="dxa"/>
            </w:tcMar>
            <w:vAlign w:val="center"/>
            <w:hideMark/>
          </w:tcPr>
          <w:p w14:paraId="300AB8C9" w14:textId="77777777" w:rsidR="008E4502" w:rsidRDefault="008E4502" w:rsidP="00952B30">
            <w:r>
              <w:t>code</w:t>
            </w:r>
          </w:p>
        </w:tc>
        <w:tc>
          <w:tcPr>
            <w:tcW w:w="4415" w:type="pct"/>
            <w:tcBorders>
              <w:top w:val="single" w:sz="2" w:space="0" w:color="DDDDE1"/>
              <w:left w:val="single" w:sz="2" w:space="0" w:color="DDDDE1"/>
              <w:bottom w:val="single" w:sz="12" w:space="0" w:color="DDDDE1"/>
              <w:right w:val="nil"/>
            </w:tcBorders>
            <w:shd w:val="clear" w:color="auto" w:fill="F5F6F7"/>
            <w:tcMar>
              <w:top w:w="120" w:type="dxa"/>
              <w:left w:w="225" w:type="dxa"/>
              <w:bottom w:w="120" w:type="dxa"/>
              <w:right w:w="225" w:type="dxa"/>
            </w:tcMar>
            <w:vAlign w:val="center"/>
            <w:hideMark/>
          </w:tcPr>
          <w:p w14:paraId="1A3577CC" w14:textId="77777777" w:rsidR="008E4502" w:rsidRDefault="008E4502" w:rsidP="00952B30">
            <w:r>
              <w:t>description</w:t>
            </w:r>
          </w:p>
        </w:tc>
      </w:tr>
      <w:tr w:rsidR="008E4502" w14:paraId="24C374E5" w14:textId="77777777" w:rsidTr="00952B30">
        <w:trPr>
          <w:tblCellSpacing w:w="15" w:type="dxa"/>
        </w:trPr>
        <w:tc>
          <w:tcPr>
            <w:tcW w:w="562" w:type="pct"/>
            <w:tcBorders>
              <w:top w:val="nil"/>
              <w:left w:val="nil"/>
              <w:bottom w:val="single" w:sz="6" w:space="0" w:color="DDDDE1"/>
              <w:right w:val="single" w:sz="6" w:space="0" w:color="DDDDE1"/>
            </w:tcBorders>
            <w:shd w:val="clear" w:color="auto" w:fill="FCFCFC"/>
            <w:tcMar>
              <w:top w:w="150" w:type="dxa"/>
              <w:left w:w="225" w:type="dxa"/>
              <w:bottom w:w="150" w:type="dxa"/>
              <w:right w:w="225" w:type="dxa"/>
            </w:tcMar>
            <w:hideMark/>
          </w:tcPr>
          <w:p w14:paraId="490137AC" w14:textId="77777777" w:rsidR="008E4502" w:rsidRDefault="008E4502" w:rsidP="00952B30">
            <w:pPr>
              <w:rPr>
                <w:sz w:val="24"/>
                <w:szCs w:val="24"/>
              </w:rPr>
            </w:pPr>
            <w:r>
              <w:t>200</w:t>
            </w:r>
          </w:p>
        </w:tc>
        <w:tc>
          <w:tcPr>
            <w:tcW w:w="4415" w:type="pct"/>
            <w:tcBorders>
              <w:top w:val="nil"/>
              <w:left w:val="nil"/>
              <w:bottom w:val="single" w:sz="6" w:space="0" w:color="DDDDE1"/>
              <w:right w:val="nil"/>
            </w:tcBorders>
            <w:shd w:val="clear" w:color="auto" w:fill="FCFCFC"/>
            <w:tcMar>
              <w:top w:w="150" w:type="dxa"/>
              <w:left w:w="225" w:type="dxa"/>
              <w:bottom w:w="150" w:type="dxa"/>
              <w:right w:w="225" w:type="dxa"/>
            </w:tcMar>
            <w:hideMark/>
          </w:tcPr>
          <w:p w14:paraId="7B82D14C" w14:textId="77777777" w:rsidR="008E4502" w:rsidRDefault="008E4502" w:rsidP="00952B30">
            <w:r>
              <w:t>Successfully created the file.</w:t>
            </w:r>
          </w:p>
        </w:tc>
      </w:tr>
      <w:tr w:rsidR="008E4502" w14:paraId="545F1534" w14:textId="77777777" w:rsidTr="00952B30">
        <w:trPr>
          <w:tblCellSpacing w:w="15" w:type="dxa"/>
        </w:trPr>
        <w:tc>
          <w:tcPr>
            <w:tcW w:w="562" w:type="pct"/>
            <w:tcBorders>
              <w:top w:val="nil"/>
              <w:left w:val="nil"/>
              <w:bottom w:val="nil"/>
              <w:right w:val="single" w:sz="6" w:space="0" w:color="DDDDE1"/>
            </w:tcBorders>
            <w:shd w:val="clear" w:color="auto" w:fill="FFFFFF"/>
            <w:tcMar>
              <w:top w:w="150" w:type="dxa"/>
              <w:left w:w="225" w:type="dxa"/>
              <w:bottom w:w="150" w:type="dxa"/>
              <w:right w:w="225" w:type="dxa"/>
            </w:tcMar>
            <w:hideMark/>
          </w:tcPr>
          <w:p w14:paraId="53ED2A6C" w14:textId="77777777" w:rsidR="008E4502" w:rsidRDefault="008E4502" w:rsidP="00952B30">
            <w:r>
              <w:t>403</w:t>
            </w:r>
          </w:p>
        </w:tc>
        <w:tc>
          <w:tcPr>
            <w:tcW w:w="4415" w:type="pct"/>
            <w:tcBorders>
              <w:top w:val="nil"/>
              <w:left w:val="nil"/>
              <w:bottom w:val="nil"/>
              <w:right w:val="nil"/>
            </w:tcBorders>
            <w:shd w:val="clear" w:color="auto" w:fill="FFFFFF"/>
            <w:tcMar>
              <w:top w:w="150" w:type="dxa"/>
              <w:left w:w="225" w:type="dxa"/>
              <w:bottom w:w="150" w:type="dxa"/>
              <w:right w:w="225" w:type="dxa"/>
            </w:tcMar>
            <w:hideMark/>
          </w:tcPr>
          <w:p w14:paraId="6C1071E2" w14:textId="77777777" w:rsidR="008E4502" w:rsidRDefault="008E4502" w:rsidP="00952B30">
            <w:r>
              <w:t>Failure to create the file due to permissions, file already exists, or invalid path id.</w:t>
            </w:r>
          </w:p>
        </w:tc>
      </w:tr>
    </w:tbl>
    <w:p w14:paraId="64B9B006" w14:textId="77777777" w:rsidR="008E4502" w:rsidRPr="00952B30" w:rsidRDefault="008E4502" w:rsidP="00952B30">
      <w:pPr>
        <w:pStyle w:val="Heading2"/>
      </w:pPr>
      <w:r w:rsidRPr="00952B30">
        <w:t>GET</w:t>
      </w:r>
    </w:p>
    <w:p w14:paraId="075BD62D" w14:textId="77777777" w:rsidR="008E4502" w:rsidRDefault="008E4502" w:rsidP="00952B30">
      <w:r>
        <w:t xml:space="preserve">Takes a </w:t>
      </w:r>
      <w:proofErr w:type="spellStart"/>
      <w:r>
        <w:t>pathId</w:t>
      </w:r>
      <w:proofErr w:type="spellEnd"/>
      <w:r>
        <w:t xml:space="preserve"> and returns a Response with the output stream based on the file located at the </w:t>
      </w:r>
      <w:proofErr w:type="spellStart"/>
      <w:r>
        <w:t>pathId</w:t>
      </w:r>
      <w:proofErr w:type="spellEnd"/>
      <w:r>
        <w:t>.</w:t>
      </w:r>
    </w:p>
    <w:p w14:paraId="2A48F890" w14:textId="77777777" w:rsidR="008E4502" w:rsidRDefault="008E4502" w:rsidP="00952B30">
      <w:r>
        <w:rPr>
          <w:rStyle w:val="Strong"/>
          <w:color w:val="333333"/>
        </w:rPr>
        <w:t>Example Request:</w:t>
      </w:r>
      <w:r>
        <w:br/>
        <w:t xml:space="preserve">GET </w:t>
      </w:r>
      <w:proofErr w:type="spellStart"/>
      <w:r>
        <w:t>pentaho</w:t>
      </w:r>
      <w:proofErr w:type="spellEnd"/>
      <w:r>
        <w:t>/</w:t>
      </w:r>
      <w:proofErr w:type="spellStart"/>
      <w:r>
        <w:t>api</w:t>
      </w:r>
      <w:proofErr w:type="spellEnd"/>
      <w:r>
        <w:t>/repo/files</w:t>
      </w:r>
      <w:proofErr w:type="gramStart"/>
      <w:r>
        <w:t>/:jmeter</w:t>
      </w:r>
      <w:proofErr w:type="gramEnd"/>
      <w:r>
        <w:t>-test:test_file_1.xml</w:t>
      </w:r>
    </w:p>
    <w:p w14:paraId="33D5CE5A" w14:textId="77777777" w:rsidR="008E4502" w:rsidRPr="00952B30" w:rsidRDefault="008E4502" w:rsidP="00952B30">
      <w:pPr>
        <w:pStyle w:val="Heading3"/>
      </w:pPr>
      <w:r w:rsidRPr="00952B30">
        <w:t>Parameters</w:t>
      </w:r>
    </w:p>
    <w:tbl>
      <w:tblPr>
        <w:tblW w:w="5000" w:type="pct"/>
        <w:tblCellSpacing w:w="15" w:type="dxa"/>
        <w:tblBorders>
          <w:top w:val="single" w:sz="6" w:space="0" w:color="DDDDE1"/>
          <w:left w:val="single" w:sz="6" w:space="0" w:color="DDDDE1"/>
          <w:bottom w:val="single" w:sz="6" w:space="0" w:color="DDDDE1"/>
          <w:right w:val="single" w:sz="6" w:space="0" w:color="DDDDE1"/>
        </w:tblBorders>
        <w:tblCellMar>
          <w:top w:w="15" w:type="dxa"/>
          <w:left w:w="15" w:type="dxa"/>
          <w:bottom w:w="15" w:type="dxa"/>
          <w:right w:w="15" w:type="dxa"/>
        </w:tblCellMar>
        <w:tblLook w:val="04A0" w:firstRow="1" w:lastRow="0" w:firstColumn="1" w:lastColumn="0" w:noHBand="0" w:noVBand="1"/>
      </w:tblPr>
      <w:tblGrid>
        <w:gridCol w:w="1605"/>
        <w:gridCol w:w="6393"/>
        <w:gridCol w:w="1359"/>
      </w:tblGrid>
      <w:tr w:rsidR="008E4502" w14:paraId="4F26B434" w14:textId="77777777" w:rsidTr="00952B30">
        <w:trPr>
          <w:tblCellSpacing w:w="15" w:type="dxa"/>
        </w:trPr>
        <w:tc>
          <w:tcPr>
            <w:tcW w:w="839" w:type="pct"/>
            <w:tcBorders>
              <w:top w:val="single" w:sz="2" w:space="0" w:color="DDDDE1"/>
              <w:left w:val="single" w:sz="2" w:space="0" w:color="DDDDE1"/>
              <w:bottom w:val="single" w:sz="12" w:space="0" w:color="DDDDE1"/>
              <w:right w:val="single" w:sz="6" w:space="0" w:color="DDDDE1"/>
            </w:tcBorders>
            <w:shd w:val="clear" w:color="auto" w:fill="F5F6F7"/>
            <w:tcMar>
              <w:top w:w="120" w:type="dxa"/>
              <w:left w:w="225" w:type="dxa"/>
              <w:bottom w:w="120" w:type="dxa"/>
              <w:right w:w="225" w:type="dxa"/>
            </w:tcMar>
            <w:vAlign w:val="center"/>
            <w:hideMark/>
          </w:tcPr>
          <w:p w14:paraId="7030037F" w14:textId="77777777" w:rsidR="008E4502" w:rsidRDefault="008E4502" w:rsidP="00952B30">
            <w:r>
              <w:t>name</w:t>
            </w:r>
          </w:p>
        </w:tc>
        <w:tc>
          <w:tcPr>
            <w:tcW w:w="3423" w:type="pct"/>
            <w:tcBorders>
              <w:top w:val="single" w:sz="2" w:space="0" w:color="DDDDE1"/>
              <w:left w:val="single" w:sz="2" w:space="0" w:color="DDDDE1"/>
              <w:bottom w:val="single" w:sz="12" w:space="0" w:color="DDDDE1"/>
              <w:right w:val="single" w:sz="6" w:space="0" w:color="DDDDE1"/>
            </w:tcBorders>
            <w:shd w:val="clear" w:color="auto" w:fill="F5F6F7"/>
            <w:tcMar>
              <w:top w:w="120" w:type="dxa"/>
              <w:left w:w="225" w:type="dxa"/>
              <w:bottom w:w="120" w:type="dxa"/>
              <w:right w:w="225" w:type="dxa"/>
            </w:tcMar>
            <w:vAlign w:val="center"/>
            <w:hideMark/>
          </w:tcPr>
          <w:p w14:paraId="7AD01EF3" w14:textId="77777777" w:rsidR="008E4502" w:rsidRDefault="008E4502" w:rsidP="00952B30">
            <w:r>
              <w:t>description</w:t>
            </w:r>
          </w:p>
        </w:tc>
        <w:tc>
          <w:tcPr>
            <w:tcW w:w="707" w:type="pct"/>
            <w:tcBorders>
              <w:top w:val="single" w:sz="2" w:space="0" w:color="DDDDE1"/>
              <w:left w:val="single" w:sz="2" w:space="0" w:color="DDDDE1"/>
              <w:bottom w:val="single" w:sz="12" w:space="0" w:color="DDDDE1"/>
              <w:right w:val="nil"/>
            </w:tcBorders>
            <w:shd w:val="clear" w:color="auto" w:fill="F5F6F7"/>
            <w:tcMar>
              <w:top w:w="120" w:type="dxa"/>
              <w:left w:w="225" w:type="dxa"/>
              <w:bottom w:w="120" w:type="dxa"/>
              <w:right w:w="225" w:type="dxa"/>
            </w:tcMar>
            <w:vAlign w:val="center"/>
            <w:hideMark/>
          </w:tcPr>
          <w:p w14:paraId="2BC661FB" w14:textId="77777777" w:rsidR="008E4502" w:rsidRDefault="008E4502" w:rsidP="00952B30">
            <w:r>
              <w:t>type</w:t>
            </w:r>
          </w:p>
        </w:tc>
      </w:tr>
      <w:tr w:rsidR="008E4502" w14:paraId="509B741B" w14:textId="77777777" w:rsidTr="00952B30">
        <w:trPr>
          <w:tblCellSpacing w:w="15" w:type="dxa"/>
        </w:trPr>
        <w:tc>
          <w:tcPr>
            <w:tcW w:w="839" w:type="pct"/>
            <w:tcBorders>
              <w:top w:val="nil"/>
              <w:left w:val="nil"/>
              <w:bottom w:val="nil"/>
              <w:right w:val="single" w:sz="6" w:space="0" w:color="DDDDE1"/>
            </w:tcBorders>
            <w:shd w:val="clear" w:color="auto" w:fill="FCFCFC"/>
            <w:tcMar>
              <w:top w:w="150" w:type="dxa"/>
              <w:left w:w="225" w:type="dxa"/>
              <w:bottom w:w="150" w:type="dxa"/>
              <w:right w:w="225" w:type="dxa"/>
            </w:tcMar>
            <w:hideMark/>
          </w:tcPr>
          <w:p w14:paraId="4DF33AEA" w14:textId="77777777" w:rsidR="008E4502" w:rsidRDefault="008E4502" w:rsidP="00952B30">
            <w:pPr>
              <w:rPr>
                <w:sz w:val="24"/>
                <w:szCs w:val="24"/>
              </w:rPr>
            </w:pPr>
            <w:proofErr w:type="spellStart"/>
            <w:r>
              <w:t>pathId</w:t>
            </w:r>
            <w:proofErr w:type="spellEnd"/>
          </w:p>
        </w:tc>
        <w:tc>
          <w:tcPr>
            <w:tcW w:w="3423" w:type="pct"/>
            <w:tcBorders>
              <w:top w:val="nil"/>
              <w:left w:val="nil"/>
              <w:bottom w:val="nil"/>
              <w:right w:val="single" w:sz="6" w:space="0" w:color="DDDDE1"/>
            </w:tcBorders>
            <w:shd w:val="clear" w:color="auto" w:fill="FCFCFC"/>
            <w:tcMar>
              <w:top w:w="150" w:type="dxa"/>
              <w:left w:w="225" w:type="dxa"/>
              <w:bottom w:w="150" w:type="dxa"/>
              <w:right w:w="225" w:type="dxa"/>
            </w:tcMar>
            <w:hideMark/>
          </w:tcPr>
          <w:p w14:paraId="41363F64" w14:textId="77777777" w:rsidR="008E4502" w:rsidRDefault="008E4502" w:rsidP="00952B30">
            <w:r>
              <w:t>Colon separated path for the repository file.</w:t>
            </w:r>
          </w:p>
        </w:tc>
        <w:tc>
          <w:tcPr>
            <w:tcW w:w="707" w:type="pct"/>
            <w:tcBorders>
              <w:top w:val="nil"/>
              <w:left w:val="nil"/>
              <w:bottom w:val="nil"/>
              <w:right w:val="nil"/>
            </w:tcBorders>
            <w:shd w:val="clear" w:color="auto" w:fill="FCFCFC"/>
            <w:tcMar>
              <w:top w:w="150" w:type="dxa"/>
              <w:left w:w="225" w:type="dxa"/>
              <w:bottom w:w="150" w:type="dxa"/>
              <w:right w:w="225" w:type="dxa"/>
            </w:tcMar>
            <w:hideMark/>
          </w:tcPr>
          <w:p w14:paraId="0F52F3C7" w14:textId="77777777" w:rsidR="008E4502" w:rsidRDefault="008E4502" w:rsidP="00952B30">
            <w:r>
              <w:t>path</w:t>
            </w:r>
          </w:p>
        </w:tc>
      </w:tr>
    </w:tbl>
    <w:p w14:paraId="5F2A294D" w14:textId="77777777" w:rsidR="00DB038C" w:rsidRDefault="00DB038C" w:rsidP="008E4502">
      <w:pPr>
        <w:pStyle w:val="Heading3"/>
        <w:spacing w:before="0" w:beforeAutospacing="0" w:after="0" w:afterAutospacing="0"/>
      </w:pPr>
    </w:p>
    <w:p w14:paraId="6A5DDD79" w14:textId="77777777" w:rsidR="00DB038C" w:rsidRDefault="00DB038C">
      <w:pPr>
        <w:rPr>
          <w:rFonts w:ascii="Times New Roman" w:eastAsia="Times New Roman" w:hAnsi="Times New Roman" w:cs="Times New Roman"/>
          <w:b/>
          <w:bCs/>
          <w:sz w:val="27"/>
          <w:szCs w:val="27"/>
        </w:rPr>
      </w:pPr>
      <w:r>
        <w:br w:type="page"/>
      </w:r>
    </w:p>
    <w:p w14:paraId="70BF2B88" w14:textId="77777777" w:rsidR="008E4502" w:rsidRDefault="008E4502" w:rsidP="008E4502">
      <w:pPr>
        <w:pStyle w:val="Heading3"/>
        <w:spacing w:before="0" w:beforeAutospacing="0" w:after="0" w:afterAutospacing="0"/>
        <w:rPr>
          <w:rFonts w:ascii="Open Sans" w:hAnsi="Open Sans" w:cs="Open Sans"/>
          <w:b w:val="0"/>
          <w:bCs w:val="0"/>
          <w:color w:val="000000"/>
          <w:sz w:val="45"/>
          <w:szCs w:val="45"/>
        </w:rPr>
      </w:pPr>
      <w:r w:rsidRPr="00952B30">
        <w:lastRenderedPageBreak/>
        <w:t>Response Body</w:t>
      </w:r>
    </w:p>
    <w:tbl>
      <w:tblPr>
        <w:tblW w:w="5000" w:type="pct"/>
        <w:tblCellSpacing w:w="15" w:type="dxa"/>
        <w:tblBorders>
          <w:top w:val="single" w:sz="6" w:space="0" w:color="DDDDE1"/>
          <w:left w:val="single" w:sz="6" w:space="0" w:color="DDDDE1"/>
          <w:bottom w:val="single" w:sz="6" w:space="0" w:color="DDDDE1"/>
          <w:right w:val="single" w:sz="6" w:space="0" w:color="DDDDE1"/>
        </w:tblBorders>
        <w:tblCellMar>
          <w:top w:w="15" w:type="dxa"/>
          <w:left w:w="15" w:type="dxa"/>
          <w:bottom w:w="15" w:type="dxa"/>
          <w:right w:w="15" w:type="dxa"/>
        </w:tblCellMar>
        <w:tblLook w:val="04A0" w:firstRow="1" w:lastRow="0" w:firstColumn="1" w:lastColumn="0" w:noHBand="0" w:noVBand="1"/>
      </w:tblPr>
      <w:tblGrid>
        <w:gridCol w:w="3510"/>
        <w:gridCol w:w="5850"/>
      </w:tblGrid>
      <w:tr w:rsidR="008E4502" w14:paraId="548DD113" w14:textId="77777777" w:rsidTr="00952B30">
        <w:trPr>
          <w:tblCellSpacing w:w="15" w:type="dxa"/>
        </w:trPr>
        <w:tc>
          <w:tcPr>
            <w:tcW w:w="1860" w:type="pct"/>
            <w:tcBorders>
              <w:top w:val="nil"/>
              <w:left w:val="nil"/>
              <w:bottom w:val="single" w:sz="6" w:space="0" w:color="DDDDE1"/>
              <w:right w:val="single" w:sz="6" w:space="0" w:color="DDDDE1"/>
            </w:tcBorders>
            <w:shd w:val="clear" w:color="auto" w:fill="FFFFFF"/>
            <w:tcMar>
              <w:top w:w="150" w:type="dxa"/>
              <w:left w:w="225" w:type="dxa"/>
              <w:bottom w:w="150" w:type="dxa"/>
              <w:right w:w="225" w:type="dxa"/>
            </w:tcMar>
            <w:hideMark/>
          </w:tcPr>
          <w:p w14:paraId="7285B5F2" w14:textId="77777777" w:rsidR="008E4502" w:rsidRDefault="008E4502">
            <w:pPr>
              <w:spacing w:before="300" w:line="406" w:lineRule="atLeast"/>
              <w:rPr>
                <w:rFonts w:ascii="Open Sans" w:hAnsi="Open Sans" w:cs="Open Sans"/>
                <w:sz w:val="24"/>
                <w:szCs w:val="24"/>
              </w:rPr>
            </w:pPr>
            <w:r>
              <w:rPr>
                <w:rFonts w:ascii="Open Sans" w:hAnsi="Open Sans" w:cs="Open Sans"/>
              </w:rPr>
              <w:t>element:</w:t>
            </w:r>
          </w:p>
        </w:tc>
        <w:tc>
          <w:tcPr>
            <w:tcW w:w="3117" w:type="pct"/>
            <w:tcBorders>
              <w:top w:val="nil"/>
              <w:left w:val="nil"/>
              <w:bottom w:val="single" w:sz="6" w:space="0" w:color="DDDDE1"/>
              <w:right w:val="nil"/>
            </w:tcBorders>
            <w:shd w:val="clear" w:color="auto" w:fill="FFFFFF"/>
            <w:tcMar>
              <w:top w:w="150" w:type="dxa"/>
              <w:left w:w="225" w:type="dxa"/>
              <w:bottom w:w="150" w:type="dxa"/>
              <w:right w:w="225" w:type="dxa"/>
            </w:tcMar>
            <w:hideMark/>
          </w:tcPr>
          <w:p w14:paraId="748DF7D5" w14:textId="77777777" w:rsidR="008E4502" w:rsidRDefault="008E4502">
            <w:pPr>
              <w:spacing w:before="300" w:line="406" w:lineRule="atLeast"/>
              <w:rPr>
                <w:rFonts w:ascii="Open Sans" w:hAnsi="Open Sans" w:cs="Open Sans"/>
              </w:rPr>
            </w:pPr>
            <w:r>
              <w:rPr>
                <w:rFonts w:ascii="Open Sans" w:hAnsi="Open Sans" w:cs="Open Sans"/>
              </w:rPr>
              <w:t>(custom)</w:t>
            </w:r>
          </w:p>
        </w:tc>
      </w:tr>
      <w:tr w:rsidR="008E4502" w14:paraId="5649E241" w14:textId="77777777" w:rsidTr="00952B30">
        <w:trPr>
          <w:tblCellSpacing w:w="15" w:type="dxa"/>
        </w:trPr>
        <w:tc>
          <w:tcPr>
            <w:tcW w:w="1860" w:type="pct"/>
            <w:tcBorders>
              <w:top w:val="nil"/>
              <w:left w:val="nil"/>
              <w:bottom w:val="nil"/>
              <w:right w:val="single" w:sz="6" w:space="0" w:color="DDDDE1"/>
            </w:tcBorders>
            <w:shd w:val="clear" w:color="auto" w:fill="FCFCFC"/>
            <w:tcMar>
              <w:top w:w="150" w:type="dxa"/>
              <w:left w:w="225" w:type="dxa"/>
              <w:bottom w:w="150" w:type="dxa"/>
              <w:right w:w="225" w:type="dxa"/>
            </w:tcMar>
            <w:hideMark/>
          </w:tcPr>
          <w:p w14:paraId="5FDF65E2" w14:textId="77777777" w:rsidR="008E4502" w:rsidRDefault="008E4502">
            <w:pPr>
              <w:spacing w:before="300" w:line="406" w:lineRule="atLeast"/>
              <w:rPr>
                <w:rFonts w:ascii="Open Sans" w:hAnsi="Open Sans" w:cs="Open Sans"/>
              </w:rPr>
            </w:pPr>
            <w:r>
              <w:rPr>
                <w:rFonts w:ascii="Open Sans" w:hAnsi="Open Sans" w:cs="Open Sans"/>
              </w:rPr>
              <w:t>media types:</w:t>
            </w:r>
          </w:p>
        </w:tc>
        <w:tc>
          <w:tcPr>
            <w:tcW w:w="3117" w:type="pct"/>
            <w:tcBorders>
              <w:top w:val="nil"/>
              <w:left w:val="nil"/>
              <w:bottom w:val="nil"/>
              <w:right w:val="nil"/>
            </w:tcBorders>
            <w:shd w:val="clear" w:color="auto" w:fill="FCFCFC"/>
            <w:tcMar>
              <w:top w:w="150" w:type="dxa"/>
              <w:left w:w="225" w:type="dxa"/>
              <w:bottom w:w="150" w:type="dxa"/>
              <w:right w:w="225" w:type="dxa"/>
            </w:tcMar>
            <w:hideMark/>
          </w:tcPr>
          <w:p w14:paraId="5FA894B6" w14:textId="77777777" w:rsidR="008E4502" w:rsidRDefault="008E4502">
            <w:pPr>
              <w:spacing w:before="300" w:line="406" w:lineRule="atLeast"/>
              <w:rPr>
                <w:rFonts w:ascii="Open Sans" w:hAnsi="Open Sans" w:cs="Open Sans"/>
              </w:rPr>
            </w:pPr>
            <w:r>
              <w:rPr>
                <w:rFonts w:ascii="Open Sans" w:hAnsi="Open Sans" w:cs="Open Sans"/>
              </w:rPr>
              <w:t>*/*</w:t>
            </w:r>
            <w:r>
              <w:rPr>
                <w:rFonts w:ascii="Open Sans" w:hAnsi="Open Sans" w:cs="Open Sans"/>
              </w:rPr>
              <w:br/>
              <w:t>application/xml</w:t>
            </w:r>
            <w:r>
              <w:rPr>
                <w:rFonts w:ascii="Open Sans" w:hAnsi="Open Sans" w:cs="Open Sans"/>
              </w:rPr>
              <w:br/>
              <w:t>application/octet-stream</w:t>
            </w:r>
          </w:p>
        </w:tc>
      </w:tr>
    </w:tbl>
    <w:p w14:paraId="60A0DA3A" w14:textId="77777777" w:rsidR="008E4502" w:rsidRDefault="008E4502" w:rsidP="00952B30">
      <w:r>
        <w:t xml:space="preserve">A </w:t>
      </w:r>
      <w:proofErr w:type="spellStart"/>
      <w:r>
        <w:t>jax-rs</w:t>
      </w:r>
      <w:proofErr w:type="spellEnd"/>
      <w:r>
        <w:t xml:space="preserve"> Response object with the appropriate status code, header, and body.</w:t>
      </w:r>
    </w:p>
    <w:p w14:paraId="7AACDCD1" w14:textId="77777777" w:rsidR="008E4502" w:rsidRDefault="008E4502" w:rsidP="00952B30">
      <w:r>
        <w:rPr>
          <w:rStyle w:val="Strong"/>
          <w:color w:val="333333"/>
        </w:rPr>
        <w:t>Example 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96"/>
      </w:tblGrid>
      <w:tr w:rsidR="008E4502" w14:paraId="23FF1693" w14:textId="77777777" w:rsidTr="008E4502">
        <w:trPr>
          <w:tblCellSpacing w:w="15" w:type="dxa"/>
        </w:trPr>
        <w:tc>
          <w:tcPr>
            <w:tcW w:w="0" w:type="auto"/>
            <w:tcBorders>
              <w:bottom w:val="nil"/>
            </w:tcBorders>
            <w:vAlign w:val="center"/>
            <w:hideMark/>
          </w:tcPr>
          <w:p w14:paraId="00BD3F27" w14:textId="77777777" w:rsidR="008E4502" w:rsidRDefault="008E4502" w:rsidP="00952B30">
            <w:r>
              <w:rPr>
                <w:rStyle w:val="HTMLCode"/>
                <w:rFonts w:eastAsiaTheme="minorHAnsi"/>
              </w:rPr>
              <w:t>1</w:t>
            </w:r>
          </w:p>
        </w:tc>
        <w:tc>
          <w:tcPr>
            <w:tcW w:w="0" w:type="auto"/>
            <w:tcBorders>
              <w:bottom w:val="nil"/>
              <w:right w:val="nil"/>
            </w:tcBorders>
            <w:vAlign w:val="center"/>
            <w:hideMark/>
          </w:tcPr>
          <w:p w14:paraId="22ED1EB0" w14:textId="77777777" w:rsidR="008E4502" w:rsidRDefault="008E4502" w:rsidP="00952B30">
            <w:r>
              <w:rPr>
                <w:rStyle w:val="HTMLCode"/>
                <w:rFonts w:eastAsiaTheme="minorHAnsi"/>
              </w:rPr>
              <w:t>This response does not contain data.</w:t>
            </w:r>
          </w:p>
        </w:tc>
      </w:tr>
    </w:tbl>
    <w:p w14:paraId="508457F0" w14:textId="77777777" w:rsidR="008E4502" w:rsidRPr="00952B30" w:rsidRDefault="008E4502" w:rsidP="00952B30">
      <w:pPr>
        <w:pStyle w:val="Heading3"/>
      </w:pPr>
      <w:r w:rsidRPr="00952B30">
        <w:t>Status Codes</w:t>
      </w:r>
    </w:p>
    <w:tbl>
      <w:tblPr>
        <w:tblW w:w="5000" w:type="pct"/>
        <w:tblCellSpacing w:w="15" w:type="dxa"/>
        <w:tblBorders>
          <w:top w:val="single" w:sz="6" w:space="0" w:color="DDDDE1"/>
          <w:left w:val="single" w:sz="6" w:space="0" w:color="DDDDE1"/>
          <w:bottom w:val="single" w:sz="6" w:space="0" w:color="DDDDE1"/>
          <w:right w:val="single" w:sz="6" w:space="0" w:color="DDDDE1"/>
        </w:tblBorders>
        <w:tblCellMar>
          <w:top w:w="15" w:type="dxa"/>
          <w:left w:w="15" w:type="dxa"/>
          <w:bottom w:w="15" w:type="dxa"/>
          <w:right w:w="15" w:type="dxa"/>
        </w:tblCellMar>
        <w:tblLook w:val="04A0" w:firstRow="1" w:lastRow="0" w:firstColumn="1" w:lastColumn="0" w:noHBand="0" w:noVBand="1"/>
      </w:tblPr>
      <w:tblGrid>
        <w:gridCol w:w="1995"/>
        <w:gridCol w:w="7362"/>
      </w:tblGrid>
      <w:tr w:rsidR="008E4502" w14:paraId="70AD5439" w14:textId="77777777" w:rsidTr="00952B30">
        <w:trPr>
          <w:tblCellSpacing w:w="15" w:type="dxa"/>
        </w:trPr>
        <w:tc>
          <w:tcPr>
            <w:tcW w:w="1047" w:type="pct"/>
            <w:tcBorders>
              <w:top w:val="single" w:sz="2" w:space="0" w:color="DDDDE1"/>
              <w:left w:val="single" w:sz="2" w:space="0" w:color="DDDDE1"/>
              <w:bottom w:val="single" w:sz="12" w:space="0" w:color="DDDDE1"/>
              <w:right w:val="single" w:sz="6" w:space="0" w:color="DDDDE1"/>
            </w:tcBorders>
            <w:shd w:val="clear" w:color="auto" w:fill="F5F6F7"/>
            <w:tcMar>
              <w:top w:w="120" w:type="dxa"/>
              <w:left w:w="225" w:type="dxa"/>
              <w:bottom w:w="120" w:type="dxa"/>
              <w:right w:w="225" w:type="dxa"/>
            </w:tcMar>
            <w:vAlign w:val="center"/>
            <w:hideMark/>
          </w:tcPr>
          <w:p w14:paraId="6DE824B1" w14:textId="77777777" w:rsidR="008E4502" w:rsidRDefault="008E4502" w:rsidP="00952B30">
            <w:r>
              <w:t>code</w:t>
            </w:r>
          </w:p>
        </w:tc>
        <w:tc>
          <w:tcPr>
            <w:tcW w:w="3929" w:type="pct"/>
            <w:tcBorders>
              <w:top w:val="single" w:sz="2" w:space="0" w:color="DDDDE1"/>
              <w:left w:val="single" w:sz="2" w:space="0" w:color="DDDDE1"/>
              <w:bottom w:val="single" w:sz="12" w:space="0" w:color="DDDDE1"/>
              <w:right w:val="nil"/>
            </w:tcBorders>
            <w:shd w:val="clear" w:color="auto" w:fill="F5F6F7"/>
            <w:tcMar>
              <w:top w:w="120" w:type="dxa"/>
              <w:left w:w="225" w:type="dxa"/>
              <w:bottom w:w="120" w:type="dxa"/>
              <w:right w:w="225" w:type="dxa"/>
            </w:tcMar>
            <w:vAlign w:val="center"/>
            <w:hideMark/>
          </w:tcPr>
          <w:p w14:paraId="7D1AD03B" w14:textId="77777777" w:rsidR="008E4502" w:rsidRDefault="008E4502" w:rsidP="00952B30">
            <w:r>
              <w:t>description</w:t>
            </w:r>
          </w:p>
        </w:tc>
      </w:tr>
      <w:tr w:rsidR="008E4502" w14:paraId="50F40277" w14:textId="77777777" w:rsidTr="00952B30">
        <w:trPr>
          <w:tblCellSpacing w:w="15" w:type="dxa"/>
        </w:trPr>
        <w:tc>
          <w:tcPr>
            <w:tcW w:w="1047" w:type="pct"/>
            <w:tcBorders>
              <w:top w:val="nil"/>
              <w:left w:val="nil"/>
              <w:bottom w:val="single" w:sz="6" w:space="0" w:color="DDDDE1"/>
              <w:right w:val="single" w:sz="6" w:space="0" w:color="DDDDE1"/>
            </w:tcBorders>
            <w:shd w:val="clear" w:color="auto" w:fill="FCFCFC"/>
            <w:tcMar>
              <w:top w:w="150" w:type="dxa"/>
              <w:left w:w="225" w:type="dxa"/>
              <w:bottom w:w="150" w:type="dxa"/>
              <w:right w:w="225" w:type="dxa"/>
            </w:tcMar>
            <w:hideMark/>
          </w:tcPr>
          <w:p w14:paraId="3B68D867" w14:textId="77777777" w:rsidR="008E4502" w:rsidRDefault="008E4502" w:rsidP="00952B30">
            <w:pPr>
              <w:rPr>
                <w:sz w:val="24"/>
                <w:szCs w:val="24"/>
              </w:rPr>
            </w:pPr>
            <w:r>
              <w:t>200</w:t>
            </w:r>
          </w:p>
        </w:tc>
        <w:tc>
          <w:tcPr>
            <w:tcW w:w="3929" w:type="pct"/>
            <w:tcBorders>
              <w:top w:val="nil"/>
              <w:left w:val="nil"/>
              <w:bottom w:val="single" w:sz="6" w:space="0" w:color="DDDDE1"/>
              <w:right w:val="nil"/>
            </w:tcBorders>
            <w:shd w:val="clear" w:color="auto" w:fill="FCFCFC"/>
            <w:tcMar>
              <w:top w:w="150" w:type="dxa"/>
              <w:left w:w="225" w:type="dxa"/>
              <w:bottom w:w="150" w:type="dxa"/>
              <w:right w:w="225" w:type="dxa"/>
            </w:tcMar>
            <w:hideMark/>
          </w:tcPr>
          <w:p w14:paraId="5B408EBA" w14:textId="77777777" w:rsidR="008E4502" w:rsidRDefault="008E4502" w:rsidP="00952B30">
            <w:r>
              <w:t>Successfully get the file or directory.</w:t>
            </w:r>
          </w:p>
        </w:tc>
      </w:tr>
      <w:tr w:rsidR="008E4502" w14:paraId="1CDFAFF8" w14:textId="77777777" w:rsidTr="00952B30">
        <w:trPr>
          <w:tblCellSpacing w:w="15" w:type="dxa"/>
        </w:trPr>
        <w:tc>
          <w:tcPr>
            <w:tcW w:w="1047" w:type="pct"/>
            <w:tcBorders>
              <w:top w:val="nil"/>
              <w:left w:val="nil"/>
              <w:bottom w:val="single" w:sz="6" w:space="0" w:color="DDDDE1"/>
              <w:right w:val="single" w:sz="6" w:space="0" w:color="DDDDE1"/>
            </w:tcBorders>
            <w:shd w:val="clear" w:color="auto" w:fill="FFFFFF"/>
            <w:tcMar>
              <w:top w:w="150" w:type="dxa"/>
              <w:left w:w="225" w:type="dxa"/>
              <w:bottom w:w="150" w:type="dxa"/>
              <w:right w:w="225" w:type="dxa"/>
            </w:tcMar>
            <w:hideMark/>
          </w:tcPr>
          <w:p w14:paraId="0E7304F0" w14:textId="77777777" w:rsidR="008E4502" w:rsidRDefault="008E4502" w:rsidP="00952B30">
            <w:r>
              <w:t>404</w:t>
            </w:r>
          </w:p>
        </w:tc>
        <w:tc>
          <w:tcPr>
            <w:tcW w:w="3929" w:type="pct"/>
            <w:tcBorders>
              <w:top w:val="nil"/>
              <w:left w:val="nil"/>
              <w:bottom w:val="single" w:sz="6" w:space="0" w:color="DDDDE1"/>
              <w:right w:val="nil"/>
            </w:tcBorders>
            <w:shd w:val="clear" w:color="auto" w:fill="FFFFFF"/>
            <w:tcMar>
              <w:top w:w="150" w:type="dxa"/>
              <w:left w:w="225" w:type="dxa"/>
              <w:bottom w:w="150" w:type="dxa"/>
              <w:right w:w="225" w:type="dxa"/>
            </w:tcMar>
            <w:hideMark/>
          </w:tcPr>
          <w:p w14:paraId="0B884635" w14:textId="77777777" w:rsidR="008E4502" w:rsidRDefault="008E4502" w:rsidP="00952B30">
            <w:r>
              <w:t>Failed to find the file or resource.</w:t>
            </w:r>
          </w:p>
        </w:tc>
      </w:tr>
      <w:tr w:rsidR="008E4502" w14:paraId="74909A7D" w14:textId="77777777" w:rsidTr="00952B30">
        <w:trPr>
          <w:tblCellSpacing w:w="15" w:type="dxa"/>
        </w:trPr>
        <w:tc>
          <w:tcPr>
            <w:tcW w:w="1047" w:type="pct"/>
            <w:tcBorders>
              <w:top w:val="nil"/>
              <w:left w:val="nil"/>
              <w:bottom w:val="nil"/>
              <w:right w:val="single" w:sz="6" w:space="0" w:color="DDDDE1"/>
            </w:tcBorders>
            <w:shd w:val="clear" w:color="auto" w:fill="FCFCFC"/>
            <w:tcMar>
              <w:top w:w="150" w:type="dxa"/>
              <w:left w:w="225" w:type="dxa"/>
              <w:bottom w:w="150" w:type="dxa"/>
              <w:right w:w="225" w:type="dxa"/>
            </w:tcMar>
            <w:hideMark/>
          </w:tcPr>
          <w:p w14:paraId="5E365A41" w14:textId="77777777" w:rsidR="008E4502" w:rsidRDefault="008E4502" w:rsidP="00952B30">
            <w:r>
              <w:t>500</w:t>
            </w:r>
          </w:p>
        </w:tc>
        <w:tc>
          <w:tcPr>
            <w:tcW w:w="3929" w:type="pct"/>
            <w:tcBorders>
              <w:top w:val="nil"/>
              <w:left w:val="nil"/>
              <w:bottom w:val="nil"/>
              <w:right w:val="nil"/>
            </w:tcBorders>
            <w:shd w:val="clear" w:color="auto" w:fill="FCFCFC"/>
            <w:tcMar>
              <w:top w:w="150" w:type="dxa"/>
              <w:left w:w="225" w:type="dxa"/>
              <w:bottom w:w="150" w:type="dxa"/>
              <w:right w:w="225" w:type="dxa"/>
            </w:tcMar>
            <w:hideMark/>
          </w:tcPr>
          <w:p w14:paraId="44450A6D" w14:textId="77777777" w:rsidR="008E4502" w:rsidRDefault="008E4502" w:rsidP="00952B30">
            <w:r>
              <w:t>Failed to open content.</w:t>
            </w:r>
          </w:p>
        </w:tc>
      </w:tr>
    </w:tbl>
    <w:p w14:paraId="7D4C528E" w14:textId="77777777" w:rsidR="008E4502" w:rsidRDefault="00587735" w:rsidP="00587735">
      <w:bookmarkStart w:id="158" w:name="path__repo_files_-pathId%20-_acl.html"/>
      <w:bookmarkEnd w:id="0"/>
      <w:bookmarkEnd w:id="1"/>
      <w:bookmarkEnd w:id="157"/>
      <w:bookmarkEnd w:id="158"/>
      <w:r>
        <w:t>:</w:t>
      </w:r>
    </w:p>
    <w:p w14:paraId="5A94E49E" w14:textId="77777777" w:rsidR="00587735" w:rsidRDefault="00587735" w:rsidP="00587735">
      <w:r>
        <w:t>:</w:t>
      </w:r>
    </w:p>
    <w:p w14:paraId="5B208374" w14:textId="77777777" w:rsidR="00587735" w:rsidRDefault="00587735" w:rsidP="00587735">
      <w:r>
        <w:t>:</w:t>
      </w:r>
    </w:p>
    <w:sectPr w:rsidR="00587735" w:rsidSect="0051559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0C1617" w14:textId="77777777" w:rsidR="00A90894" w:rsidRDefault="00A90894" w:rsidP="00705916">
      <w:pPr>
        <w:spacing w:after="0" w:line="240" w:lineRule="auto"/>
      </w:pPr>
      <w:r>
        <w:separator/>
      </w:r>
    </w:p>
  </w:endnote>
  <w:endnote w:type="continuationSeparator" w:id="0">
    <w:p w14:paraId="36E6CA26" w14:textId="77777777" w:rsidR="00A90894" w:rsidRDefault="00A90894" w:rsidP="00705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6955966"/>
      <w:docPartObj>
        <w:docPartGallery w:val="Page Numbers (Bottom of Page)"/>
        <w:docPartUnique/>
      </w:docPartObj>
    </w:sdtPr>
    <w:sdtEndPr/>
    <w:sdtContent>
      <w:sdt>
        <w:sdtPr>
          <w:id w:val="-1769616900"/>
          <w:docPartObj>
            <w:docPartGallery w:val="Page Numbers (Top of Page)"/>
            <w:docPartUnique/>
          </w:docPartObj>
        </w:sdtPr>
        <w:sdtEndPr/>
        <w:sdtContent>
          <w:p w14:paraId="1991A428" w14:textId="11D865C1" w:rsidR="00705916" w:rsidRDefault="0070591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12A80">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12A80">
              <w:rPr>
                <w:b/>
                <w:bCs/>
                <w:noProof/>
              </w:rPr>
              <w:t>8</w:t>
            </w:r>
            <w:r>
              <w:rPr>
                <w:b/>
                <w:bCs/>
                <w:sz w:val="24"/>
                <w:szCs w:val="24"/>
              </w:rPr>
              <w:fldChar w:fldCharType="end"/>
            </w:r>
          </w:p>
        </w:sdtContent>
      </w:sdt>
    </w:sdtContent>
  </w:sdt>
  <w:p w14:paraId="45ACDB4F" w14:textId="77777777" w:rsidR="00705916" w:rsidRDefault="00705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ED45D9" w14:textId="77777777" w:rsidR="00A90894" w:rsidRDefault="00A90894" w:rsidP="00705916">
      <w:pPr>
        <w:spacing w:after="0" w:line="240" w:lineRule="auto"/>
      </w:pPr>
      <w:r>
        <w:separator/>
      </w:r>
    </w:p>
  </w:footnote>
  <w:footnote w:type="continuationSeparator" w:id="0">
    <w:p w14:paraId="1FB837D5" w14:textId="77777777" w:rsidR="00A90894" w:rsidRDefault="00A90894" w:rsidP="007059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0542F3"/>
    <w:multiLevelType w:val="multilevel"/>
    <w:tmpl w:val="53F2B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Vandenbelt">
    <w15:presenceInfo w15:providerId="AD" w15:userId="S-1-5-21-3515013708-678258590-2614230829-32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502"/>
    <w:rsid w:val="002804B7"/>
    <w:rsid w:val="00361521"/>
    <w:rsid w:val="00511537"/>
    <w:rsid w:val="0051559A"/>
    <w:rsid w:val="00587735"/>
    <w:rsid w:val="00705916"/>
    <w:rsid w:val="008E4502"/>
    <w:rsid w:val="00952B30"/>
    <w:rsid w:val="00A90894"/>
    <w:rsid w:val="00AA2D69"/>
    <w:rsid w:val="00C12A80"/>
    <w:rsid w:val="00D31886"/>
    <w:rsid w:val="00D41870"/>
    <w:rsid w:val="00D81C49"/>
    <w:rsid w:val="00DA2867"/>
    <w:rsid w:val="00DB038C"/>
    <w:rsid w:val="00EB1976"/>
    <w:rsid w:val="00FB2FCD"/>
    <w:rsid w:val="0FFAB54B"/>
    <w:rsid w:val="1B9016BC"/>
    <w:rsid w:val="44861BF9"/>
    <w:rsid w:val="79328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DCD1"/>
  <w15:chartTrackingRefBased/>
  <w15:docId w15:val="{50853DD7-B38B-4978-A295-06A8042C9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8E45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45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45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4502"/>
    <w:rPr>
      <w:color w:val="0563C1" w:themeColor="hyperlink"/>
      <w:u w:val="single"/>
    </w:rPr>
  </w:style>
  <w:style w:type="character" w:customStyle="1" w:styleId="Heading1Char">
    <w:name w:val="Heading 1 Char"/>
    <w:basedOn w:val="DefaultParagraphFont"/>
    <w:link w:val="Heading1"/>
    <w:uiPriority w:val="9"/>
    <w:rsid w:val="008E45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45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4502"/>
    <w:rPr>
      <w:rFonts w:ascii="Times New Roman" w:eastAsia="Times New Roman" w:hAnsi="Times New Roman" w:cs="Times New Roman"/>
      <w:b/>
      <w:bCs/>
      <w:sz w:val="27"/>
      <w:szCs w:val="27"/>
    </w:rPr>
  </w:style>
  <w:style w:type="paragraph" w:customStyle="1" w:styleId="msonormal0">
    <w:name w:val="msonormal"/>
    <w:basedOn w:val="Normal"/>
    <w:rsid w:val="008E45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1">
    <w:name w:val="Title1"/>
    <w:basedOn w:val="DefaultParagraphFont"/>
    <w:rsid w:val="008E4502"/>
  </w:style>
  <w:style w:type="character" w:styleId="FollowedHyperlink">
    <w:name w:val="FollowedHyperlink"/>
    <w:basedOn w:val="DefaultParagraphFont"/>
    <w:uiPriority w:val="99"/>
    <w:semiHidden/>
    <w:unhideWhenUsed/>
    <w:rsid w:val="008E4502"/>
    <w:rPr>
      <w:color w:val="800080"/>
      <w:u w:val="single"/>
    </w:rPr>
  </w:style>
  <w:style w:type="character" w:customStyle="1" w:styleId="status">
    <w:name w:val="status"/>
    <w:basedOn w:val="DefaultParagraphFont"/>
    <w:rsid w:val="008E4502"/>
  </w:style>
  <w:style w:type="character" w:customStyle="1" w:styleId="apple-converted-space">
    <w:name w:val="apple-converted-space"/>
    <w:basedOn w:val="DefaultParagraphFont"/>
    <w:rsid w:val="008E4502"/>
  </w:style>
  <w:style w:type="character" w:customStyle="1" w:styleId="mt-icon-article-pdf">
    <w:name w:val="mt-icon-article-pdf"/>
    <w:basedOn w:val="DefaultParagraphFont"/>
    <w:rsid w:val="008E4502"/>
  </w:style>
  <w:style w:type="paragraph" w:styleId="NormalWeb">
    <w:name w:val="Normal (Web)"/>
    <w:basedOn w:val="Normal"/>
    <w:uiPriority w:val="99"/>
    <w:unhideWhenUsed/>
    <w:rsid w:val="008E45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
    <w:name w:val="icon"/>
    <w:basedOn w:val="DefaultParagraphFont"/>
    <w:rsid w:val="008E4502"/>
  </w:style>
  <w:style w:type="character" w:styleId="Strong">
    <w:name w:val="Strong"/>
    <w:basedOn w:val="DefaultParagraphFont"/>
    <w:uiPriority w:val="22"/>
    <w:qFormat/>
    <w:rsid w:val="008E4502"/>
    <w:rPr>
      <w:b/>
      <w:bCs/>
    </w:rPr>
  </w:style>
  <w:style w:type="character" w:styleId="HTMLCode">
    <w:name w:val="HTML Code"/>
    <w:basedOn w:val="DefaultParagraphFont"/>
    <w:uiPriority w:val="99"/>
    <w:semiHidden/>
    <w:unhideWhenUsed/>
    <w:rsid w:val="008E4502"/>
    <w:rPr>
      <w:rFonts w:ascii="Courier New" w:eastAsia="Times New Roman" w:hAnsi="Courier New" w:cs="Courier New"/>
      <w:sz w:val="20"/>
      <w:szCs w:val="20"/>
    </w:rPr>
  </w:style>
  <w:style w:type="character" w:customStyle="1" w:styleId="filepath">
    <w:name w:val="filepath"/>
    <w:basedOn w:val="DefaultParagraphFont"/>
    <w:rsid w:val="008E4502"/>
  </w:style>
  <w:style w:type="paragraph" w:styleId="Header">
    <w:name w:val="header"/>
    <w:basedOn w:val="Normal"/>
    <w:link w:val="HeaderChar"/>
    <w:uiPriority w:val="99"/>
    <w:unhideWhenUsed/>
    <w:rsid w:val="00705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916"/>
  </w:style>
  <w:style w:type="paragraph" w:styleId="Footer">
    <w:name w:val="footer"/>
    <w:basedOn w:val="Normal"/>
    <w:link w:val="FooterChar"/>
    <w:uiPriority w:val="99"/>
    <w:unhideWhenUsed/>
    <w:rsid w:val="00705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916"/>
  </w:style>
  <w:style w:type="paragraph" w:styleId="Title">
    <w:name w:val="Title"/>
    <w:basedOn w:val="Normal"/>
    <w:next w:val="Normal"/>
    <w:link w:val="TitleChar"/>
    <w:uiPriority w:val="10"/>
    <w:qFormat/>
    <w:rsid w:val="007059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916"/>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5155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55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560529">
      <w:bodyDiv w:val="1"/>
      <w:marLeft w:val="0"/>
      <w:marRight w:val="0"/>
      <w:marTop w:val="0"/>
      <w:marBottom w:val="0"/>
      <w:divBdr>
        <w:top w:val="none" w:sz="0" w:space="0" w:color="auto"/>
        <w:left w:val="none" w:sz="0" w:space="0" w:color="auto"/>
        <w:bottom w:val="none" w:sz="0" w:space="0" w:color="auto"/>
        <w:right w:val="none" w:sz="0" w:space="0" w:color="auto"/>
      </w:divBdr>
      <w:divsChild>
        <w:div w:id="1572277021">
          <w:marLeft w:val="0"/>
          <w:marRight w:val="0"/>
          <w:marTop w:val="0"/>
          <w:marBottom w:val="0"/>
          <w:divBdr>
            <w:top w:val="none" w:sz="0" w:space="0" w:color="auto"/>
            <w:left w:val="none" w:sz="0" w:space="0" w:color="auto"/>
            <w:bottom w:val="none" w:sz="0" w:space="0" w:color="auto"/>
            <w:right w:val="none" w:sz="0" w:space="0" w:color="auto"/>
          </w:divBdr>
          <w:divsChild>
            <w:div w:id="1578706355">
              <w:marLeft w:val="0"/>
              <w:marRight w:val="0"/>
              <w:marTop w:val="0"/>
              <w:marBottom w:val="0"/>
              <w:divBdr>
                <w:top w:val="none" w:sz="0" w:space="0" w:color="auto"/>
                <w:left w:val="none" w:sz="0" w:space="0" w:color="auto"/>
                <w:bottom w:val="none" w:sz="0" w:space="0" w:color="auto"/>
                <w:right w:val="none" w:sz="0" w:space="0" w:color="auto"/>
              </w:divBdr>
            </w:div>
          </w:divsChild>
        </w:div>
        <w:div w:id="447050921">
          <w:marLeft w:val="0"/>
          <w:marRight w:val="0"/>
          <w:marTop w:val="0"/>
          <w:marBottom w:val="0"/>
          <w:divBdr>
            <w:top w:val="none" w:sz="0" w:space="0" w:color="auto"/>
            <w:left w:val="none" w:sz="0" w:space="0" w:color="auto"/>
            <w:bottom w:val="none" w:sz="0" w:space="0" w:color="auto"/>
            <w:right w:val="none" w:sz="0" w:space="0" w:color="auto"/>
          </w:divBdr>
          <w:divsChild>
            <w:div w:id="1908109794">
              <w:marLeft w:val="0"/>
              <w:marRight w:val="0"/>
              <w:marTop w:val="0"/>
              <w:marBottom w:val="0"/>
              <w:divBdr>
                <w:top w:val="none" w:sz="0" w:space="0" w:color="auto"/>
                <w:left w:val="none" w:sz="0" w:space="0" w:color="auto"/>
                <w:bottom w:val="none" w:sz="0" w:space="0" w:color="auto"/>
                <w:right w:val="none" w:sz="0" w:space="0" w:color="auto"/>
              </w:divBdr>
            </w:div>
          </w:divsChild>
        </w:div>
        <w:div w:id="1807966716">
          <w:marLeft w:val="0"/>
          <w:marRight w:val="0"/>
          <w:marTop w:val="0"/>
          <w:marBottom w:val="0"/>
          <w:divBdr>
            <w:top w:val="none" w:sz="0" w:space="0" w:color="auto"/>
            <w:left w:val="none" w:sz="0" w:space="0" w:color="auto"/>
            <w:bottom w:val="none" w:sz="0" w:space="0" w:color="auto"/>
            <w:right w:val="none" w:sz="0" w:space="0" w:color="auto"/>
          </w:divBdr>
          <w:divsChild>
            <w:div w:id="1528637895">
              <w:marLeft w:val="0"/>
              <w:marRight w:val="0"/>
              <w:marTop w:val="0"/>
              <w:marBottom w:val="0"/>
              <w:divBdr>
                <w:top w:val="none" w:sz="0" w:space="0" w:color="auto"/>
                <w:left w:val="none" w:sz="0" w:space="0" w:color="auto"/>
                <w:bottom w:val="none" w:sz="0" w:space="0" w:color="auto"/>
                <w:right w:val="none" w:sz="0" w:space="0" w:color="auto"/>
              </w:divBdr>
              <w:divsChild>
                <w:div w:id="462038354">
                  <w:marLeft w:val="0"/>
                  <w:marRight w:val="0"/>
                  <w:marTop w:val="0"/>
                  <w:marBottom w:val="0"/>
                  <w:divBdr>
                    <w:top w:val="none" w:sz="0" w:space="0" w:color="auto"/>
                    <w:left w:val="none" w:sz="0" w:space="0" w:color="auto"/>
                    <w:bottom w:val="none" w:sz="0" w:space="0" w:color="auto"/>
                    <w:right w:val="none" w:sz="0" w:space="0" w:color="auto"/>
                  </w:divBdr>
                </w:div>
                <w:div w:id="1035813551">
                  <w:marLeft w:val="0"/>
                  <w:marRight w:val="0"/>
                  <w:marTop w:val="0"/>
                  <w:marBottom w:val="0"/>
                  <w:divBdr>
                    <w:top w:val="none" w:sz="0" w:space="0" w:color="auto"/>
                    <w:left w:val="none" w:sz="0" w:space="0" w:color="auto"/>
                    <w:bottom w:val="none" w:sz="0" w:space="0" w:color="auto"/>
                    <w:right w:val="none" w:sz="0" w:space="0" w:color="auto"/>
                  </w:divBdr>
                  <w:divsChild>
                    <w:div w:id="1620140090">
                      <w:marLeft w:val="0"/>
                      <w:marRight w:val="0"/>
                      <w:marTop w:val="0"/>
                      <w:marBottom w:val="0"/>
                      <w:divBdr>
                        <w:top w:val="none" w:sz="0" w:space="0" w:color="auto"/>
                        <w:left w:val="none" w:sz="0" w:space="0" w:color="auto"/>
                        <w:bottom w:val="none" w:sz="0" w:space="0" w:color="auto"/>
                        <w:right w:val="none" w:sz="0" w:space="0" w:color="auto"/>
                      </w:divBdr>
                    </w:div>
                    <w:div w:id="288241951">
                      <w:marLeft w:val="0"/>
                      <w:marRight w:val="0"/>
                      <w:marTop w:val="0"/>
                      <w:marBottom w:val="0"/>
                      <w:divBdr>
                        <w:top w:val="none" w:sz="0" w:space="0" w:color="auto"/>
                        <w:left w:val="none" w:sz="0" w:space="0" w:color="auto"/>
                        <w:bottom w:val="none" w:sz="0" w:space="0" w:color="auto"/>
                        <w:right w:val="none" w:sz="0" w:space="0" w:color="auto"/>
                      </w:divBdr>
                      <w:divsChild>
                        <w:div w:id="896354623">
                          <w:marLeft w:val="0"/>
                          <w:marRight w:val="0"/>
                          <w:marTop w:val="0"/>
                          <w:marBottom w:val="0"/>
                          <w:divBdr>
                            <w:top w:val="none" w:sz="0" w:space="0" w:color="auto"/>
                            <w:left w:val="none" w:sz="0" w:space="0" w:color="auto"/>
                            <w:bottom w:val="none" w:sz="0" w:space="0" w:color="auto"/>
                            <w:right w:val="none" w:sz="0" w:space="0" w:color="auto"/>
                          </w:divBdr>
                        </w:div>
                      </w:divsChild>
                    </w:div>
                    <w:div w:id="1413166170">
                      <w:marLeft w:val="0"/>
                      <w:marRight w:val="0"/>
                      <w:marTop w:val="0"/>
                      <w:marBottom w:val="0"/>
                      <w:divBdr>
                        <w:top w:val="none" w:sz="0" w:space="0" w:color="auto"/>
                        <w:left w:val="none" w:sz="0" w:space="0" w:color="auto"/>
                        <w:bottom w:val="none" w:sz="0" w:space="0" w:color="auto"/>
                        <w:right w:val="none" w:sz="0" w:space="0" w:color="auto"/>
                      </w:divBdr>
                      <w:divsChild>
                        <w:div w:id="1691953847">
                          <w:marLeft w:val="0"/>
                          <w:marRight w:val="0"/>
                          <w:marTop w:val="0"/>
                          <w:marBottom w:val="0"/>
                          <w:divBdr>
                            <w:top w:val="none" w:sz="0" w:space="0" w:color="auto"/>
                            <w:left w:val="none" w:sz="0" w:space="0" w:color="auto"/>
                            <w:bottom w:val="none" w:sz="0" w:space="0" w:color="auto"/>
                            <w:right w:val="none" w:sz="0" w:space="0" w:color="auto"/>
                          </w:divBdr>
                        </w:div>
                        <w:div w:id="1139768514">
                          <w:marLeft w:val="0"/>
                          <w:marRight w:val="0"/>
                          <w:marTop w:val="0"/>
                          <w:marBottom w:val="0"/>
                          <w:divBdr>
                            <w:top w:val="none" w:sz="0" w:space="0" w:color="auto"/>
                            <w:left w:val="none" w:sz="0" w:space="0" w:color="auto"/>
                            <w:bottom w:val="none" w:sz="0" w:space="0" w:color="auto"/>
                            <w:right w:val="none" w:sz="0" w:space="0" w:color="auto"/>
                          </w:divBdr>
                          <w:divsChild>
                            <w:div w:id="925768137">
                              <w:marLeft w:val="0"/>
                              <w:marRight w:val="0"/>
                              <w:marTop w:val="0"/>
                              <w:marBottom w:val="0"/>
                              <w:divBdr>
                                <w:top w:val="none" w:sz="0" w:space="0" w:color="auto"/>
                                <w:left w:val="none" w:sz="0" w:space="0" w:color="auto"/>
                                <w:bottom w:val="none" w:sz="0" w:space="0" w:color="auto"/>
                                <w:right w:val="none" w:sz="0" w:space="0" w:color="auto"/>
                              </w:divBdr>
                              <w:divsChild>
                                <w:div w:id="13534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93851">
                      <w:marLeft w:val="0"/>
                      <w:marRight w:val="0"/>
                      <w:marTop w:val="0"/>
                      <w:marBottom w:val="0"/>
                      <w:divBdr>
                        <w:top w:val="none" w:sz="0" w:space="0" w:color="auto"/>
                        <w:left w:val="none" w:sz="0" w:space="0" w:color="auto"/>
                        <w:bottom w:val="none" w:sz="0" w:space="0" w:color="auto"/>
                        <w:right w:val="none" w:sz="0" w:space="0" w:color="auto"/>
                      </w:divBdr>
                      <w:divsChild>
                        <w:div w:id="17871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940506">
              <w:marLeft w:val="0"/>
              <w:marRight w:val="0"/>
              <w:marTop w:val="0"/>
              <w:marBottom w:val="0"/>
              <w:divBdr>
                <w:top w:val="none" w:sz="0" w:space="0" w:color="auto"/>
                <w:left w:val="none" w:sz="0" w:space="0" w:color="auto"/>
                <w:bottom w:val="none" w:sz="0" w:space="0" w:color="auto"/>
                <w:right w:val="none" w:sz="0" w:space="0" w:color="auto"/>
              </w:divBdr>
              <w:divsChild>
                <w:div w:id="1360621003">
                  <w:marLeft w:val="0"/>
                  <w:marRight w:val="0"/>
                  <w:marTop w:val="0"/>
                  <w:marBottom w:val="0"/>
                  <w:divBdr>
                    <w:top w:val="none" w:sz="0" w:space="0" w:color="auto"/>
                    <w:left w:val="none" w:sz="0" w:space="0" w:color="auto"/>
                    <w:bottom w:val="none" w:sz="0" w:space="0" w:color="auto"/>
                    <w:right w:val="none" w:sz="0" w:space="0" w:color="auto"/>
                  </w:divBdr>
                </w:div>
                <w:div w:id="1474255553">
                  <w:marLeft w:val="0"/>
                  <w:marRight w:val="0"/>
                  <w:marTop w:val="0"/>
                  <w:marBottom w:val="0"/>
                  <w:divBdr>
                    <w:top w:val="none" w:sz="0" w:space="0" w:color="auto"/>
                    <w:left w:val="none" w:sz="0" w:space="0" w:color="auto"/>
                    <w:bottom w:val="none" w:sz="0" w:space="0" w:color="auto"/>
                    <w:right w:val="none" w:sz="0" w:space="0" w:color="auto"/>
                  </w:divBdr>
                  <w:divsChild>
                    <w:div w:id="752896252">
                      <w:marLeft w:val="0"/>
                      <w:marRight w:val="0"/>
                      <w:marTop w:val="0"/>
                      <w:marBottom w:val="0"/>
                      <w:divBdr>
                        <w:top w:val="none" w:sz="0" w:space="0" w:color="auto"/>
                        <w:left w:val="none" w:sz="0" w:space="0" w:color="auto"/>
                        <w:bottom w:val="none" w:sz="0" w:space="0" w:color="auto"/>
                        <w:right w:val="none" w:sz="0" w:space="0" w:color="auto"/>
                      </w:divBdr>
                    </w:div>
                    <w:div w:id="1065495852">
                      <w:marLeft w:val="0"/>
                      <w:marRight w:val="0"/>
                      <w:marTop w:val="0"/>
                      <w:marBottom w:val="0"/>
                      <w:divBdr>
                        <w:top w:val="none" w:sz="0" w:space="0" w:color="auto"/>
                        <w:left w:val="none" w:sz="0" w:space="0" w:color="auto"/>
                        <w:bottom w:val="none" w:sz="0" w:space="0" w:color="auto"/>
                        <w:right w:val="none" w:sz="0" w:space="0" w:color="auto"/>
                      </w:divBdr>
                      <w:divsChild>
                        <w:div w:id="201599817">
                          <w:marLeft w:val="0"/>
                          <w:marRight w:val="0"/>
                          <w:marTop w:val="0"/>
                          <w:marBottom w:val="0"/>
                          <w:divBdr>
                            <w:top w:val="none" w:sz="0" w:space="0" w:color="auto"/>
                            <w:left w:val="none" w:sz="0" w:space="0" w:color="auto"/>
                            <w:bottom w:val="none" w:sz="0" w:space="0" w:color="auto"/>
                            <w:right w:val="none" w:sz="0" w:space="0" w:color="auto"/>
                          </w:divBdr>
                        </w:div>
                      </w:divsChild>
                    </w:div>
                    <w:div w:id="91903670">
                      <w:marLeft w:val="0"/>
                      <w:marRight w:val="0"/>
                      <w:marTop w:val="0"/>
                      <w:marBottom w:val="0"/>
                      <w:divBdr>
                        <w:top w:val="none" w:sz="0" w:space="0" w:color="auto"/>
                        <w:left w:val="none" w:sz="0" w:space="0" w:color="auto"/>
                        <w:bottom w:val="none" w:sz="0" w:space="0" w:color="auto"/>
                        <w:right w:val="none" w:sz="0" w:space="0" w:color="auto"/>
                      </w:divBdr>
                      <w:divsChild>
                        <w:div w:id="356196599">
                          <w:marLeft w:val="0"/>
                          <w:marRight w:val="0"/>
                          <w:marTop w:val="0"/>
                          <w:marBottom w:val="0"/>
                          <w:divBdr>
                            <w:top w:val="none" w:sz="0" w:space="0" w:color="auto"/>
                            <w:left w:val="none" w:sz="0" w:space="0" w:color="auto"/>
                            <w:bottom w:val="none" w:sz="0" w:space="0" w:color="auto"/>
                            <w:right w:val="none" w:sz="0" w:space="0" w:color="auto"/>
                          </w:divBdr>
                        </w:div>
                      </w:divsChild>
                    </w:div>
                    <w:div w:id="259804061">
                      <w:marLeft w:val="0"/>
                      <w:marRight w:val="0"/>
                      <w:marTop w:val="0"/>
                      <w:marBottom w:val="0"/>
                      <w:divBdr>
                        <w:top w:val="none" w:sz="0" w:space="0" w:color="auto"/>
                        <w:left w:val="none" w:sz="0" w:space="0" w:color="auto"/>
                        <w:bottom w:val="none" w:sz="0" w:space="0" w:color="auto"/>
                        <w:right w:val="none" w:sz="0" w:space="0" w:color="auto"/>
                      </w:divBdr>
                      <w:divsChild>
                        <w:div w:id="83237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32934">
              <w:marLeft w:val="0"/>
              <w:marRight w:val="0"/>
              <w:marTop w:val="0"/>
              <w:marBottom w:val="0"/>
              <w:divBdr>
                <w:top w:val="none" w:sz="0" w:space="0" w:color="auto"/>
                <w:left w:val="none" w:sz="0" w:space="0" w:color="auto"/>
                <w:bottom w:val="none" w:sz="0" w:space="0" w:color="auto"/>
                <w:right w:val="none" w:sz="0" w:space="0" w:color="auto"/>
              </w:divBdr>
              <w:divsChild>
                <w:div w:id="1972512388">
                  <w:marLeft w:val="0"/>
                  <w:marRight w:val="0"/>
                  <w:marTop w:val="0"/>
                  <w:marBottom w:val="0"/>
                  <w:divBdr>
                    <w:top w:val="none" w:sz="0" w:space="0" w:color="auto"/>
                    <w:left w:val="none" w:sz="0" w:space="0" w:color="auto"/>
                    <w:bottom w:val="none" w:sz="0" w:space="0" w:color="auto"/>
                    <w:right w:val="none" w:sz="0" w:space="0" w:color="auto"/>
                  </w:divBdr>
                </w:div>
                <w:div w:id="705060705">
                  <w:marLeft w:val="0"/>
                  <w:marRight w:val="0"/>
                  <w:marTop w:val="0"/>
                  <w:marBottom w:val="0"/>
                  <w:divBdr>
                    <w:top w:val="none" w:sz="0" w:space="0" w:color="auto"/>
                    <w:left w:val="none" w:sz="0" w:space="0" w:color="auto"/>
                    <w:bottom w:val="none" w:sz="0" w:space="0" w:color="auto"/>
                    <w:right w:val="none" w:sz="0" w:space="0" w:color="auto"/>
                  </w:divBdr>
                  <w:divsChild>
                    <w:div w:id="588122681">
                      <w:marLeft w:val="0"/>
                      <w:marRight w:val="0"/>
                      <w:marTop w:val="0"/>
                      <w:marBottom w:val="0"/>
                      <w:divBdr>
                        <w:top w:val="none" w:sz="0" w:space="0" w:color="auto"/>
                        <w:left w:val="none" w:sz="0" w:space="0" w:color="auto"/>
                        <w:bottom w:val="none" w:sz="0" w:space="0" w:color="auto"/>
                        <w:right w:val="none" w:sz="0" w:space="0" w:color="auto"/>
                      </w:divBdr>
                    </w:div>
                    <w:div w:id="1663854941">
                      <w:marLeft w:val="0"/>
                      <w:marRight w:val="0"/>
                      <w:marTop w:val="0"/>
                      <w:marBottom w:val="0"/>
                      <w:divBdr>
                        <w:top w:val="none" w:sz="0" w:space="0" w:color="auto"/>
                        <w:left w:val="none" w:sz="0" w:space="0" w:color="auto"/>
                        <w:bottom w:val="none" w:sz="0" w:space="0" w:color="auto"/>
                        <w:right w:val="none" w:sz="0" w:space="0" w:color="auto"/>
                      </w:divBdr>
                      <w:divsChild>
                        <w:div w:id="258874176">
                          <w:marLeft w:val="0"/>
                          <w:marRight w:val="0"/>
                          <w:marTop w:val="0"/>
                          <w:marBottom w:val="0"/>
                          <w:divBdr>
                            <w:top w:val="none" w:sz="0" w:space="0" w:color="auto"/>
                            <w:left w:val="none" w:sz="0" w:space="0" w:color="auto"/>
                            <w:bottom w:val="none" w:sz="0" w:space="0" w:color="auto"/>
                            <w:right w:val="none" w:sz="0" w:space="0" w:color="auto"/>
                          </w:divBdr>
                          <w:divsChild>
                            <w:div w:id="14636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9754">
                      <w:marLeft w:val="0"/>
                      <w:marRight w:val="0"/>
                      <w:marTop w:val="0"/>
                      <w:marBottom w:val="0"/>
                      <w:divBdr>
                        <w:top w:val="none" w:sz="0" w:space="0" w:color="auto"/>
                        <w:left w:val="none" w:sz="0" w:space="0" w:color="auto"/>
                        <w:bottom w:val="none" w:sz="0" w:space="0" w:color="auto"/>
                        <w:right w:val="none" w:sz="0" w:space="0" w:color="auto"/>
                      </w:divBdr>
                      <w:divsChild>
                        <w:div w:id="1118184098">
                          <w:marLeft w:val="0"/>
                          <w:marRight w:val="0"/>
                          <w:marTop w:val="0"/>
                          <w:marBottom w:val="0"/>
                          <w:divBdr>
                            <w:top w:val="none" w:sz="0" w:space="0" w:color="auto"/>
                            <w:left w:val="none" w:sz="0" w:space="0" w:color="auto"/>
                            <w:bottom w:val="none" w:sz="0" w:space="0" w:color="auto"/>
                            <w:right w:val="none" w:sz="0" w:space="0" w:color="auto"/>
                          </w:divBdr>
                        </w:div>
                      </w:divsChild>
                    </w:div>
                    <w:div w:id="2035376659">
                      <w:marLeft w:val="0"/>
                      <w:marRight w:val="0"/>
                      <w:marTop w:val="0"/>
                      <w:marBottom w:val="0"/>
                      <w:divBdr>
                        <w:top w:val="none" w:sz="0" w:space="0" w:color="auto"/>
                        <w:left w:val="none" w:sz="0" w:space="0" w:color="auto"/>
                        <w:bottom w:val="none" w:sz="0" w:space="0" w:color="auto"/>
                        <w:right w:val="none" w:sz="0" w:space="0" w:color="auto"/>
                      </w:divBdr>
                      <w:divsChild>
                        <w:div w:id="1229654685">
                          <w:marLeft w:val="0"/>
                          <w:marRight w:val="0"/>
                          <w:marTop w:val="0"/>
                          <w:marBottom w:val="0"/>
                          <w:divBdr>
                            <w:top w:val="none" w:sz="0" w:space="0" w:color="auto"/>
                            <w:left w:val="none" w:sz="0" w:space="0" w:color="auto"/>
                            <w:bottom w:val="none" w:sz="0" w:space="0" w:color="auto"/>
                            <w:right w:val="none" w:sz="0" w:space="0" w:color="auto"/>
                          </w:divBdr>
                        </w:div>
                      </w:divsChild>
                    </w:div>
                    <w:div w:id="1337463308">
                      <w:marLeft w:val="0"/>
                      <w:marRight w:val="0"/>
                      <w:marTop w:val="0"/>
                      <w:marBottom w:val="0"/>
                      <w:divBdr>
                        <w:top w:val="none" w:sz="0" w:space="0" w:color="auto"/>
                        <w:left w:val="none" w:sz="0" w:space="0" w:color="auto"/>
                        <w:bottom w:val="none" w:sz="0" w:space="0" w:color="auto"/>
                        <w:right w:val="none" w:sz="0" w:space="0" w:color="auto"/>
                      </w:divBdr>
                      <w:divsChild>
                        <w:div w:id="501428745">
                          <w:marLeft w:val="0"/>
                          <w:marRight w:val="0"/>
                          <w:marTop w:val="0"/>
                          <w:marBottom w:val="0"/>
                          <w:divBdr>
                            <w:top w:val="none" w:sz="0" w:space="0" w:color="auto"/>
                            <w:left w:val="none" w:sz="0" w:space="0" w:color="auto"/>
                            <w:bottom w:val="none" w:sz="0" w:space="0" w:color="auto"/>
                            <w:right w:val="none" w:sz="0" w:space="0" w:color="auto"/>
                          </w:divBdr>
                        </w:div>
                        <w:div w:id="888684607">
                          <w:marLeft w:val="0"/>
                          <w:marRight w:val="0"/>
                          <w:marTop w:val="0"/>
                          <w:marBottom w:val="0"/>
                          <w:divBdr>
                            <w:top w:val="none" w:sz="0" w:space="0" w:color="auto"/>
                            <w:left w:val="none" w:sz="0" w:space="0" w:color="auto"/>
                            <w:bottom w:val="none" w:sz="0" w:space="0" w:color="auto"/>
                            <w:right w:val="none" w:sz="0" w:space="0" w:color="auto"/>
                          </w:divBdr>
                          <w:divsChild>
                            <w:div w:id="458963510">
                              <w:marLeft w:val="0"/>
                              <w:marRight w:val="0"/>
                              <w:marTop w:val="0"/>
                              <w:marBottom w:val="0"/>
                              <w:divBdr>
                                <w:top w:val="none" w:sz="0" w:space="0" w:color="auto"/>
                                <w:left w:val="none" w:sz="0" w:space="0" w:color="auto"/>
                                <w:bottom w:val="none" w:sz="0" w:space="0" w:color="auto"/>
                                <w:right w:val="none" w:sz="0" w:space="0" w:color="auto"/>
                              </w:divBdr>
                              <w:divsChild>
                                <w:div w:id="138799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065391">
                      <w:marLeft w:val="0"/>
                      <w:marRight w:val="0"/>
                      <w:marTop w:val="0"/>
                      <w:marBottom w:val="0"/>
                      <w:divBdr>
                        <w:top w:val="none" w:sz="0" w:space="0" w:color="auto"/>
                        <w:left w:val="none" w:sz="0" w:space="0" w:color="auto"/>
                        <w:bottom w:val="none" w:sz="0" w:space="0" w:color="auto"/>
                        <w:right w:val="none" w:sz="0" w:space="0" w:color="auto"/>
                      </w:divBdr>
                      <w:divsChild>
                        <w:div w:id="199147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4330">
                  <w:marLeft w:val="0"/>
                  <w:marRight w:val="0"/>
                  <w:marTop w:val="0"/>
                  <w:marBottom w:val="0"/>
                  <w:divBdr>
                    <w:top w:val="none" w:sz="0" w:space="0" w:color="auto"/>
                    <w:left w:val="none" w:sz="0" w:space="0" w:color="auto"/>
                    <w:bottom w:val="none" w:sz="0" w:space="0" w:color="auto"/>
                    <w:right w:val="none" w:sz="0" w:space="0" w:color="auto"/>
                  </w:divBdr>
                  <w:divsChild>
                    <w:div w:id="672800192">
                      <w:marLeft w:val="0"/>
                      <w:marRight w:val="0"/>
                      <w:marTop w:val="0"/>
                      <w:marBottom w:val="0"/>
                      <w:divBdr>
                        <w:top w:val="none" w:sz="0" w:space="0" w:color="auto"/>
                        <w:left w:val="none" w:sz="0" w:space="0" w:color="auto"/>
                        <w:bottom w:val="none" w:sz="0" w:space="0" w:color="auto"/>
                        <w:right w:val="none" w:sz="0" w:space="0" w:color="auto"/>
                      </w:divBdr>
                    </w:div>
                    <w:div w:id="1859852996">
                      <w:marLeft w:val="0"/>
                      <w:marRight w:val="0"/>
                      <w:marTop w:val="0"/>
                      <w:marBottom w:val="0"/>
                      <w:divBdr>
                        <w:top w:val="none" w:sz="0" w:space="0" w:color="auto"/>
                        <w:left w:val="none" w:sz="0" w:space="0" w:color="auto"/>
                        <w:bottom w:val="none" w:sz="0" w:space="0" w:color="auto"/>
                        <w:right w:val="none" w:sz="0" w:space="0" w:color="auto"/>
                      </w:divBdr>
                      <w:divsChild>
                        <w:div w:id="1629969114">
                          <w:marLeft w:val="0"/>
                          <w:marRight w:val="0"/>
                          <w:marTop w:val="0"/>
                          <w:marBottom w:val="0"/>
                          <w:divBdr>
                            <w:top w:val="none" w:sz="0" w:space="0" w:color="auto"/>
                            <w:left w:val="none" w:sz="0" w:space="0" w:color="auto"/>
                            <w:bottom w:val="none" w:sz="0" w:space="0" w:color="auto"/>
                            <w:right w:val="none" w:sz="0" w:space="0" w:color="auto"/>
                          </w:divBdr>
                        </w:div>
                      </w:divsChild>
                    </w:div>
                    <w:div w:id="1723937902">
                      <w:marLeft w:val="0"/>
                      <w:marRight w:val="0"/>
                      <w:marTop w:val="0"/>
                      <w:marBottom w:val="0"/>
                      <w:divBdr>
                        <w:top w:val="none" w:sz="0" w:space="0" w:color="auto"/>
                        <w:left w:val="none" w:sz="0" w:space="0" w:color="auto"/>
                        <w:bottom w:val="none" w:sz="0" w:space="0" w:color="auto"/>
                        <w:right w:val="none" w:sz="0" w:space="0" w:color="auto"/>
                      </w:divBdr>
                      <w:divsChild>
                        <w:div w:id="1354645153">
                          <w:marLeft w:val="0"/>
                          <w:marRight w:val="0"/>
                          <w:marTop w:val="0"/>
                          <w:marBottom w:val="0"/>
                          <w:divBdr>
                            <w:top w:val="none" w:sz="0" w:space="0" w:color="auto"/>
                            <w:left w:val="none" w:sz="0" w:space="0" w:color="auto"/>
                            <w:bottom w:val="none" w:sz="0" w:space="0" w:color="auto"/>
                            <w:right w:val="none" w:sz="0" w:space="0" w:color="auto"/>
                          </w:divBdr>
                        </w:div>
                        <w:div w:id="861934719">
                          <w:marLeft w:val="0"/>
                          <w:marRight w:val="0"/>
                          <w:marTop w:val="0"/>
                          <w:marBottom w:val="0"/>
                          <w:divBdr>
                            <w:top w:val="none" w:sz="0" w:space="0" w:color="auto"/>
                            <w:left w:val="none" w:sz="0" w:space="0" w:color="auto"/>
                            <w:bottom w:val="none" w:sz="0" w:space="0" w:color="auto"/>
                            <w:right w:val="none" w:sz="0" w:space="0" w:color="auto"/>
                          </w:divBdr>
                          <w:divsChild>
                            <w:div w:id="568543282">
                              <w:marLeft w:val="0"/>
                              <w:marRight w:val="0"/>
                              <w:marTop w:val="0"/>
                              <w:marBottom w:val="0"/>
                              <w:divBdr>
                                <w:top w:val="none" w:sz="0" w:space="0" w:color="auto"/>
                                <w:left w:val="none" w:sz="0" w:space="0" w:color="auto"/>
                                <w:bottom w:val="none" w:sz="0" w:space="0" w:color="auto"/>
                                <w:right w:val="none" w:sz="0" w:space="0" w:color="auto"/>
                              </w:divBdr>
                              <w:divsChild>
                                <w:div w:id="30974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005892">
                      <w:marLeft w:val="0"/>
                      <w:marRight w:val="0"/>
                      <w:marTop w:val="0"/>
                      <w:marBottom w:val="0"/>
                      <w:divBdr>
                        <w:top w:val="none" w:sz="0" w:space="0" w:color="auto"/>
                        <w:left w:val="none" w:sz="0" w:space="0" w:color="auto"/>
                        <w:bottom w:val="none" w:sz="0" w:space="0" w:color="auto"/>
                        <w:right w:val="none" w:sz="0" w:space="0" w:color="auto"/>
                      </w:divBdr>
                      <w:divsChild>
                        <w:div w:id="16883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9152">
              <w:marLeft w:val="0"/>
              <w:marRight w:val="0"/>
              <w:marTop w:val="0"/>
              <w:marBottom w:val="0"/>
              <w:divBdr>
                <w:top w:val="none" w:sz="0" w:space="0" w:color="auto"/>
                <w:left w:val="none" w:sz="0" w:space="0" w:color="auto"/>
                <w:bottom w:val="none" w:sz="0" w:space="0" w:color="auto"/>
                <w:right w:val="none" w:sz="0" w:space="0" w:color="auto"/>
              </w:divBdr>
              <w:divsChild>
                <w:div w:id="4216678">
                  <w:marLeft w:val="0"/>
                  <w:marRight w:val="0"/>
                  <w:marTop w:val="0"/>
                  <w:marBottom w:val="0"/>
                  <w:divBdr>
                    <w:top w:val="none" w:sz="0" w:space="0" w:color="auto"/>
                    <w:left w:val="none" w:sz="0" w:space="0" w:color="auto"/>
                    <w:bottom w:val="none" w:sz="0" w:space="0" w:color="auto"/>
                    <w:right w:val="none" w:sz="0" w:space="0" w:color="auto"/>
                  </w:divBdr>
                </w:div>
                <w:div w:id="2081752019">
                  <w:marLeft w:val="0"/>
                  <w:marRight w:val="0"/>
                  <w:marTop w:val="0"/>
                  <w:marBottom w:val="0"/>
                  <w:divBdr>
                    <w:top w:val="none" w:sz="0" w:space="0" w:color="auto"/>
                    <w:left w:val="none" w:sz="0" w:space="0" w:color="auto"/>
                    <w:bottom w:val="none" w:sz="0" w:space="0" w:color="auto"/>
                    <w:right w:val="none" w:sz="0" w:space="0" w:color="auto"/>
                  </w:divBdr>
                  <w:divsChild>
                    <w:div w:id="2111732035">
                      <w:marLeft w:val="0"/>
                      <w:marRight w:val="0"/>
                      <w:marTop w:val="0"/>
                      <w:marBottom w:val="0"/>
                      <w:divBdr>
                        <w:top w:val="none" w:sz="0" w:space="0" w:color="auto"/>
                        <w:left w:val="none" w:sz="0" w:space="0" w:color="auto"/>
                        <w:bottom w:val="none" w:sz="0" w:space="0" w:color="auto"/>
                        <w:right w:val="none" w:sz="0" w:space="0" w:color="auto"/>
                      </w:divBdr>
                    </w:div>
                    <w:div w:id="1332416479">
                      <w:marLeft w:val="0"/>
                      <w:marRight w:val="0"/>
                      <w:marTop w:val="0"/>
                      <w:marBottom w:val="0"/>
                      <w:divBdr>
                        <w:top w:val="none" w:sz="0" w:space="0" w:color="auto"/>
                        <w:left w:val="none" w:sz="0" w:space="0" w:color="auto"/>
                        <w:bottom w:val="none" w:sz="0" w:space="0" w:color="auto"/>
                        <w:right w:val="none" w:sz="0" w:space="0" w:color="auto"/>
                      </w:divBdr>
                      <w:divsChild>
                        <w:div w:id="1117061739">
                          <w:marLeft w:val="0"/>
                          <w:marRight w:val="0"/>
                          <w:marTop w:val="0"/>
                          <w:marBottom w:val="0"/>
                          <w:divBdr>
                            <w:top w:val="none" w:sz="0" w:space="0" w:color="auto"/>
                            <w:left w:val="none" w:sz="0" w:space="0" w:color="auto"/>
                            <w:bottom w:val="none" w:sz="0" w:space="0" w:color="auto"/>
                            <w:right w:val="none" w:sz="0" w:space="0" w:color="auto"/>
                          </w:divBdr>
                          <w:divsChild>
                            <w:div w:id="4438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9642">
                      <w:marLeft w:val="0"/>
                      <w:marRight w:val="0"/>
                      <w:marTop w:val="0"/>
                      <w:marBottom w:val="0"/>
                      <w:divBdr>
                        <w:top w:val="none" w:sz="0" w:space="0" w:color="auto"/>
                        <w:left w:val="none" w:sz="0" w:space="0" w:color="auto"/>
                        <w:bottom w:val="none" w:sz="0" w:space="0" w:color="auto"/>
                        <w:right w:val="none" w:sz="0" w:space="0" w:color="auto"/>
                      </w:divBdr>
                      <w:divsChild>
                        <w:div w:id="1819496592">
                          <w:marLeft w:val="0"/>
                          <w:marRight w:val="0"/>
                          <w:marTop w:val="0"/>
                          <w:marBottom w:val="0"/>
                          <w:divBdr>
                            <w:top w:val="none" w:sz="0" w:space="0" w:color="auto"/>
                            <w:left w:val="none" w:sz="0" w:space="0" w:color="auto"/>
                            <w:bottom w:val="none" w:sz="0" w:space="0" w:color="auto"/>
                            <w:right w:val="none" w:sz="0" w:space="0" w:color="auto"/>
                          </w:divBdr>
                        </w:div>
                      </w:divsChild>
                    </w:div>
                    <w:div w:id="1009789739">
                      <w:marLeft w:val="0"/>
                      <w:marRight w:val="0"/>
                      <w:marTop w:val="0"/>
                      <w:marBottom w:val="0"/>
                      <w:divBdr>
                        <w:top w:val="none" w:sz="0" w:space="0" w:color="auto"/>
                        <w:left w:val="none" w:sz="0" w:space="0" w:color="auto"/>
                        <w:bottom w:val="none" w:sz="0" w:space="0" w:color="auto"/>
                        <w:right w:val="none" w:sz="0" w:space="0" w:color="auto"/>
                      </w:divBdr>
                      <w:divsChild>
                        <w:div w:id="250242704">
                          <w:marLeft w:val="0"/>
                          <w:marRight w:val="0"/>
                          <w:marTop w:val="0"/>
                          <w:marBottom w:val="0"/>
                          <w:divBdr>
                            <w:top w:val="none" w:sz="0" w:space="0" w:color="auto"/>
                            <w:left w:val="none" w:sz="0" w:space="0" w:color="auto"/>
                            <w:bottom w:val="none" w:sz="0" w:space="0" w:color="auto"/>
                            <w:right w:val="none" w:sz="0" w:space="0" w:color="auto"/>
                          </w:divBdr>
                        </w:div>
                      </w:divsChild>
                    </w:div>
                    <w:div w:id="2112310832">
                      <w:marLeft w:val="0"/>
                      <w:marRight w:val="0"/>
                      <w:marTop w:val="0"/>
                      <w:marBottom w:val="0"/>
                      <w:divBdr>
                        <w:top w:val="none" w:sz="0" w:space="0" w:color="auto"/>
                        <w:left w:val="none" w:sz="0" w:space="0" w:color="auto"/>
                        <w:bottom w:val="none" w:sz="0" w:space="0" w:color="auto"/>
                        <w:right w:val="none" w:sz="0" w:space="0" w:color="auto"/>
                      </w:divBdr>
                      <w:divsChild>
                        <w:div w:id="589240917">
                          <w:marLeft w:val="0"/>
                          <w:marRight w:val="0"/>
                          <w:marTop w:val="0"/>
                          <w:marBottom w:val="0"/>
                          <w:divBdr>
                            <w:top w:val="none" w:sz="0" w:space="0" w:color="auto"/>
                            <w:left w:val="none" w:sz="0" w:space="0" w:color="auto"/>
                            <w:bottom w:val="none" w:sz="0" w:space="0" w:color="auto"/>
                            <w:right w:val="none" w:sz="0" w:space="0" w:color="auto"/>
                          </w:divBdr>
                        </w:div>
                        <w:div w:id="1936670267">
                          <w:marLeft w:val="0"/>
                          <w:marRight w:val="0"/>
                          <w:marTop w:val="0"/>
                          <w:marBottom w:val="0"/>
                          <w:divBdr>
                            <w:top w:val="none" w:sz="0" w:space="0" w:color="auto"/>
                            <w:left w:val="none" w:sz="0" w:space="0" w:color="auto"/>
                            <w:bottom w:val="none" w:sz="0" w:space="0" w:color="auto"/>
                            <w:right w:val="none" w:sz="0" w:space="0" w:color="auto"/>
                          </w:divBdr>
                          <w:divsChild>
                            <w:div w:id="351997552">
                              <w:marLeft w:val="0"/>
                              <w:marRight w:val="0"/>
                              <w:marTop w:val="0"/>
                              <w:marBottom w:val="0"/>
                              <w:divBdr>
                                <w:top w:val="none" w:sz="0" w:space="0" w:color="auto"/>
                                <w:left w:val="none" w:sz="0" w:space="0" w:color="auto"/>
                                <w:bottom w:val="none" w:sz="0" w:space="0" w:color="auto"/>
                                <w:right w:val="none" w:sz="0" w:space="0" w:color="auto"/>
                              </w:divBdr>
                              <w:divsChild>
                                <w:div w:id="15284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041620">
                      <w:marLeft w:val="0"/>
                      <w:marRight w:val="0"/>
                      <w:marTop w:val="0"/>
                      <w:marBottom w:val="0"/>
                      <w:divBdr>
                        <w:top w:val="none" w:sz="0" w:space="0" w:color="auto"/>
                        <w:left w:val="none" w:sz="0" w:space="0" w:color="auto"/>
                        <w:bottom w:val="none" w:sz="0" w:space="0" w:color="auto"/>
                        <w:right w:val="none" w:sz="0" w:space="0" w:color="auto"/>
                      </w:divBdr>
                      <w:divsChild>
                        <w:div w:id="3649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3186">
                  <w:marLeft w:val="0"/>
                  <w:marRight w:val="0"/>
                  <w:marTop w:val="0"/>
                  <w:marBottom w:val="0"/>
                  <w:divBdr>
                    <w:top w:val="none" w:sz="0" w:space="0" w:color="auto"/>
                    <w:left w:val="none" w:sz="0" w:space="0" w:color="auto"/>
                    <w:bottom w:val="none" w:sz="0" w:space="0" w:color="auto"/>
                    <w:right w:val="none" w:sz="0" w:space="0" w:color="auto"/>
                  </w:divBdr>
                  <w:divsChild>
                    <w:div w:id="827868175">
                      <w:marLeft w:val="0"/>
                      <w:marRight w:val="0"/>
                      <w:marTop w:val="0"/>
                      <w:marBottom w:val="0"/>
                      <w:divBdr>
                        <w:top w:val="none" w:sz="0" w:space="0" w:color="auto"/>
                        <w:left w:val="none" w:sz="0" w:space="0" w:color="auto"/>
                        <w:bottom w:val="none" w:sz="0" w:space="0" w:color="auto"/>
                        <w:right w:val="none" w:sz="0" w:space="0" w:color="auto"/>
                      </w:divBdr>
                    </w:div>
                    <w:div w:id="600260947">
                      <w:marLeft w:val="0"/>
                      <w:marRight w:val="0"/>
                      <w:marTop w:val="0"/>
                      <w:marBottom w:val="0"/>
                      <w:divBdr>
                        <w:top w:val="none" w:sz="0" w:space="0" w:color="auto"/>
                        <w:left w:val="none" w:sz="0" w:space="0" w:color="auto"/>
                        <w:bottom w:val="none" w:sz="0" w:space="0" w:color="auto"/>
                        <w:right w:val="none" w:sz="0" w:space="0" w:color="auto"/>
                      </w:divBdr>
                      <w:divsChild>
                        <w:div w:id="514736113">
                          <w:marLeft w:val="0"/>
                          <w:marRight w:val="0"/>
                          <w:marTop w:val="0"/>
                          <w:marBottom w:val="0"/>
                          <w:divBdr>
                            <w:top w:val="none" w:sz="0" w:space="0" w:color="auto"/>
                            <w:left w:val="none" w:sz="0" w:space="0" w:color="auto"/>
                            <w:bottom w:val="none" w:sz="0" w:space="0" w:color="auto"/>
                            <w:right w:val="none" w:sz="0" w:space="0" w:color="auto"/>
                          </w:divBdr>
                        </w:div>
                      </w:divsChild>
                    </w:div>
                    <w:div w:id="1080101854">
                      <w:marLeft w:val="0"/>
                      <w:marRight w:val="0"/>
                      <w:marTop w:val="0"/>
                      <w:marBottom w:val="0"/>
                      <w:divBdr>
                        <w:top w:val="none" w:sz="0" w:space="0" w:color="auto"/>
                        <w:left w:val="none" w:sz="0" w:space="0" w:color="auto"/>
                        <w:bottom w:val="none" w:sz="0" w:space="0" w:color="auto"/>
                        <w:right w:val="none" w:sz="0" w:space="0" w:color="auto"/>
                      </w:divBdr>
                      <w:divsChild>
                        <w:div w:id="438181296">
                          <w:marLeft w:val="0"/>
                          <w:marRight w:val="0"/>
                          <w:marTop w:val="0"/>
                          <w:marBottom w:val="0"/>
                          <w:divBdr>
                            <w:top w:val="none" w:sz="0" w:space="0" w:color="auto"/>
                            <w:left w:val="none" w:sz="0" w:space="0" w:color="auto"/>
                            <w:bottom w:val="none" w:sz="0" w:space="0" w:color="auto"/>
                            <w:right w:val="none" w:sz="0" w:space="0" w:color="auto"/>
                          </w:divBdr>
                        </w:div>
                        <w:div w:id="1194656306">
                          <w:marLeft w:val="0"/>
                          <w:marRight w:val="0"/>
                          <w:marTop w:val="0"/>
                          <w:marBottom w:val="0"/>
                          <w:divBdr>
                            <w:top w:val="none" w:sz="0" w:space="0" w:color="auto"/>
                            <w:left w:val="none" w:sz="0" w:space="0" w:color="auto"/>
                            <w:bottom w:val="none" w:sz="0" w:space="0" w:color="auto"/>
                            <w:right w:val="none" w:sz="0" w:space="0" w:color="auto"/>
                          </w:divBdr>
                          <w:divsChild>
                            <w:div w:id="811022018">
                              <w:marLeft w:val="0"/>
                              <w:marRight w:val="0"/>
                              <w:marTop w:val="0"/>
                              <w:marBottom w:val="0"/>
                              <w:divBdr>
                                <w:top w:val="none" w:sz="0" w:space="0" w:color="auto"/>
                                <w:left w:val="none" w:sz="0" w:space="0" w:color="auto"/>
                                <w:bottom w:val="none" w:sz="0" w:space="0" w:color="auto"/>
                                <w:right w:val="none" w:sz="0" w:space="0" w:color="auto"/>
                              </w:divBdr>
                              <w:divsChild>
                                <w:div w:id="1527593976">
                                  <w:marLeft w:val="0"/>
                                  <w:marRight w:val="0"/>
                                  <w:marTop w:val="0"/>
                                  <w:marBottom w:val="0"/>
                                  <w:divBdr>
                                    <w:top w:val="none" w:sz="0" w:space="0" w:color="auto"/>
                                    <w:left w:val="none" w:sz="0" w:space="0" w:color="auto"/>
                                    <w:bottom w:val="none" w:sz="0" w:space="0" w:color="auto"/>
                                    <w:right w:val="none" w:sz="0" w:space="0" w:color="auto"/>
                                  </w:divBdr>
                                </w:div>
                                <w:div w:id="187959607">
                                  <w:marLeft w:val="0"/>
                                  <w:marRight w:val="0"/>
                                  <w:marTop w:val="0"/>
                                  <w:marBottom w:val="0"/>
                                  <w:divBdr>
                                    <w:top w:val="none" w:sz="0" w:space="0" w:color="auto"/>
                                    <w:left w:val="none" w:sz="0" w:space="0" w:color="auto"/>
                                    <w:bottom w:val="none" w:sz="0" w:space="0" w:color="auto"/>
                                    <w:right w:val="none" w:sz="0" w:space="0" w:color="auto"/>
                                  </w:divBdr>
                                </w:div>
                                <w:div w:id="1274285788">
                                  <w:marLeft w:val="0"/>
                                  <w:marRight w:val="0"/>
                                  <w:marTop w:val="0"/>
                                  <w:marBottom w:val="0"/>
                                  <w:divBdr>
                                    <w:top w:val="none" w:sz="0" w:space="0" w:color="auto"/>
                                    <w:left w:val="none" w:sz="0" w:space="0" w:color="auto"/>
                                    <w:bottom w:val="none" w:sz="0" w:space="0" w:color="auto"/>
                                    <w:right w:val="none" w:sz="0" w:space="0" w:color="auto"/>
                                  </w:divBdr>
                                </w:div>
                                <w:div w:id="1452095743">
                                  <w:marLeft w:val="0"/>
                                  <w:marRight w:val="0"/>
                                  <w:marTop w:val="0"/>
                                  <w:marBottom w:val="0"/>
                                  <w:divBdr>
                                    <w:top w:val="none" w:sz="0" w:space="0" w:color="auto"/>
                                    <w:left w:val="none" w:sz="0" w:space="0" w:color="auto"/>
                                    <w:bottom w:val="none" w:sz="0" w:space="0" w:color="auto"/>
                                    <w:right w:val="none" w:sz="0" w:space="0" w:color="auto"/>
                                  </w:divBdr>
                                </w:div>
                                <w:div w:id="1695886652">
                                  <w:marLeft w:val="0"/>
                                  <w:marRight w:val="0"/>
                                  <w:marTop w:val="0"/>
                                  <w:marBottom w:val="0"/>
                                  <w:divBdr>
                                    <w:top w:val="none" w:sz="0" w:space="0" w:color="auto"/>
                                    <w:left w:val="none" w:sz="0" w:space="0" w:color="auto"/>
                                    <w:bottom w:val="none" w:sz="0" w:space="0" w:color="auto"/>
                                    <w:right w:val="none" w:sz="0" w:space="0" w:color="auto"/>
                                  </w:divBdr>
                                </w:div>
                                <w:div w:id="2130470744">
                                  <w:marLeft w:val="0"/>
                                  <w:marRight w:val="0"/>
                                  <w:marTop w:val="0"/>
                                  <w:marBottom w:val="0"/>
                                  <w:divBdr>
                                    <w:top w:val="none" w:sz="0" w:space="0" w:color="auto"/>
                                    <w:left w:val="none" w:sz="0" w:space="0" w:color="auto"/>
                                    <w:bottom w:val="none" w:sz="0" w:space="0" w:color="auto"/>
                                    <w:right w:val="none" w:sz="0" w:space="0" w:color="auto"/>
                                  </w:divBdr>
                                </w:div>
                                <w:div w:id="469902651">
                                  <w:marLeft w:val="0"/>
                                  <w:marRight w:val="0"/>
                                  <w:marTop w:val="0"/>
                                  <w:marBottom w:val="0"/>
                                  <w:divBdr>
                                    <w:top w:val="none" w:sz="0" w:space="0" w:color="auto"/>
                                    <w:left w:val="none" w:sz="0" w:space="0" w:color="auto"/>
                                    <w:bottom w:val="none" w:sz="0" w:space="0" w:color="auto"/>
                                    <w:right w:val="none" w:sz="0" w:space="0" w:color="auto"/>
                                  </w:divBdr>
                                </w:div>
                                <w:div w:id="1058670089">
                                  <w:marLeft w:val="0"/>
                                  <w:marRight w:val="0"/>
                                  <w:marTop w:val="0"/>
                                  <w:marBottom w:val="0"/>
                                  <w:divBdr>
                                    <w:top w:val="none" w:sz="0" w:space="0" w:color="auto"/>
                                    <w:left w:val="none" w:sz="0" w:space="0" w:color="auto"/>
                                    <w:bottom w:val="none" w:sz="0" w:space="0" w:color="auto"/>
                                    <w:right w:val="none" w:sz="0" w:space="0" w:color="auto"/>
                                  </w:divBdr>
                                </w:div>
                                <w:div w:id="4710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08816">
                      <w:marLeft w:val="0"/>
                      <w:marRight w:val="0"/>
                      <w:marTop w:val="0"/>
                      <w:marBottom w:val="0"/>
                      <w:divBdr>
                        <w:top w:val="none" w:sz="0" w:space="0" w:color="auto"/>
                        <w:left w:val="none" w:sz="0" w:space="0" w:color="auto"/>
                        <w:bottom w:val="none" w:sz="0" w:space="0" w:color="auto"/>
                        <w:right w:val="none" w:sz="0" w:space="0" w:color="auto"/>
                      </w:divBdr>
                      <w:divsChild>
                        <w:div w:id="107821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86577">
              <w:marLeft w:val="0"/>
              <w:marRight w:val="0"/>
              <w:marTop w:val="0"/>
              <w:marBottom w:val="0"/>
              <w:divBdr>
                <w:top w:val="none" w:sz="0" w:space="0" w:color="auto"/>
                <w:left w:val="none" w:sz="0" w:space="0" w:color="auto"/>
                <w:bottom w:val="none" w:sz="0" w:space="0" w:color="auto"/>
                <w:right w:val="none" w:sz="0" w:space="0" w:color="auto"/>
              </w:divBdr>
              <w:divsChild>
                <w:div w:id="1890797887">
                  <w:marLeft w:val="0"/>
                  <w:marRight w:val="0"/>
                  <w:marTop w:val="0"/>
                  <w:marBottom w:val="0"/>
                  <w:divBdr>
                    <w:top w:val="none" w:sz="0" w:space="0" w:color="auto"/>
                    <w:left w:val="none" w:sz="0" w:space="0" w:color="auto"/>
                    <w:bottom w:val="none" w:sz="0" w:space="0" w:color="auto"/>
                    <w:right w:val="none" w:sz="0" w:space="0" w:color="auto"/>
                  </w:divBdr>
                </w:div>
                <w:div w:id="560864887">
                  <w:marLeft w:val="0"/>
                  <w:marRight w:val="0"/>
                  <w:marTop w:val="0"/>
                  <w:marBottom w:val="0"/>
                  <w:divBdr>
                    <w:top w:val="none" w:sz="0" w:space="0" w:color="auto"/>
                    <w:left w:val="none" w:sz="0" w:space="0" w:color="auto"/>
                    <w:bottom w:val="none" w:sz="0" w:space="0" w:color="auto"/>
                    <w:right w:val="none" w:sz="0" w:space="0" w:color="auto"/>
                  </w:divBdr>
                  <w:divsChild>
                    <w:div w:id="76756461">
                      <w:marLeft w:val="0"/>
                      <w:marRight w:val="0"/>
                      <w:marTop w:val="0"/>
                      <w:marBottom w:val="0"/>
                      <w:divBdr>
                        <w:top w:val="none" w:sz="0" w:space="0" w:color="auto"/>
                        <w:left w:val="none" w:sz="0" w:space="0" w:color="auto"/>
                        <w:bottom w:val="none" w:sz="0" w:space="0" w:color="auto"/>
                        <w:right w:val="none" w:sz="0" w:space="0" w:color="auto"/>
                      </w:divBdr>
                    </w:div>
                    <w:div w:id="1890798174">
                      <w:marLeft w:val="0"/>
                      <w:marRight w:val="0"/>
                      <w:marTop w:val="0"/>
                      <w:marBottom w:val="0"/>
                      <w:divBdr>
                        <w:top w:val="none" w:sz="0" w:space="0" w:color="auto"/>
                        <w:left w:val="none" w:sz="0" w:space="0" w:color="auto"/>
                        <w:bottom w:val="none" w:sz="0" w:space="0" w:color="auto"/>
                        <w:right w:val="none" w:sz="0" w:space="0" w:color="auto"/>
                      </w:divBdr>
                      <w:divsChild>
                        <w:div w:id="1273322827">
                          <w:marLeft w:val="0"/>
                          <w:marRight w:val="0"/>
                          <w:marTop w:val="0"/>
                          <w:marBottom w:val="0"/>
                          <w:divBdr>
                            <w:top w:val="none" w:sz="0" w:space="0" w:color="auto"/>
                            <w:left w:val="none" w:sz="0" w:space="0" w:color="auto"/>
                            <w:bottom w:val="none" w:sz="0" w:space="0" w:color="auto"/>
                            <w:right w:val="none" w:sz="0" w:space="0" w:color="auto"/>
                          </w:divBdr>
                        </w:div>
                      </w:divsChild>
                    </w:div>
                    <w:div w:id="1045448482">
                      <w:marLeft w:val="0"/>
                      <w:marRight w:val="0"/>
                      <w:marTop w:val="0"/>
                      <w:marBottom w:val="0"/>
                      <w:divBdr>
                        <w:top w:val="none" w:sz="0" w:space="0" w:color="auto"/>
                        <w:left w:val="none" w:sz="0" w:space="0" w:color="auto"/>
                        <w:bottom w:val="none" w:sz="0" w:space="0" w:color="auto"/>
                        <w:right w:val="none" w:sz="0" w:space="0" w:color="auto"/>
                      </w:divBdr>
                      <w:divsChild>
                        <w:div w:id="409501106">
                          <w:marLeft w:val="0"/>
                          <w:marRight w:val="0"/>
                          <w:marTop w:val="0"/>
                          <w:marBottom w:val="0"/>
                          <w:divBdr>
                            <w:top w:val="none" w:sz="0" w:space="0" w:color="auto"/>
                            <w:left w:val="none" w:sz="0" w:space="0" w:color="auto"/>
                            <w:bottom w:val="none" w:sz="0" w:space="0" w:color="auto"/>
                            <w:right w:val="none" w:sz="0" w:space="0" w:color="auto"/>
                          </w:divBdr>
                        </w:div>
                        <w:div w:id="654257367">
                          <w:marLeft w:val="0"/>
                          <w:marRight w:val="0"/>
                          <w:marTop w:val="0"/>
                          <w:marBottom w:val="0"/>
                          <w:divBdr>
                            <w:top w:val="none" w:sz="0" w:space="0" w:color="auto"/>
                            <w:left w:val="none" w:sz="0" w:space="0" w:color="auto"/>
                            <w:bottom w:val="none" w:sz="0" w:space="0" w:color="auto"/>
                            <w:right w:val="none" w:sz="0" w:space="0" w:color="auto"/>
                          </w:divBdr>
                          <w:divsChild>
                            <w:div w:id="1889950300">
                              <w:marLeft w:val="0"/>
                              <w:marRight w:val="0"/>
                              <w:marTop w:val="0"/>
                              <w:marBottom w:val="0"/>
                              <w:divBdr>
                                <w:top w:val="none" w:sz="0" w:space="0" w:color="auto"/>
                                <w:left w:val="none" w:sz="0" w:space="0" w:color="auto"/>
                                <w:bottom w:val="none" w:sz="0" w:space="0" w:color="auto"/>
                                <w:right w:val="none" w:sz="0" w:space="0" w:color="auto"/>
                              </w:divBdr>
                              <w:divsChild>
                                <w:div w:id="5643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694015">
                      <w:marLeft w:val="0"/>
                      <w:marRight w:val="0"/>
                      <w:marTop w:val="0"/>
                      <w:marBottom w:val="0"/>
                      <w:divBdr>
                        <w:top w:val="none" w:sz="0" w:space="0" w:color="auto"/>
                        <w:left w:val="none" w:sz="0" w:space="0" w:color="auto"/>
                        <w:bottom w:val="none" w:sz="0" w:space="0" w:color="auto"/>
                        <w:right w:val="none" w:sz="0" w:space="0" w:color="auto"/>
                      </w:divBdr>
                      <w:divsChild>
                        <w:div w:id="3008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85538">
              <w:marLeft w:val="0"/>
              <w:marRight w:val="0"/>
              <w:marTop w:val="0"/>
              <w:marBottom w:val="0"/>
              <w:divBdr>
                <w:top w:val="none" w:sz="0" w:space="0" w:color="auto"/>
                <w:left w:val="none" w:sz="0" w:space="0" w:color="auto"/>
                <w:bottom w:val="none" w:sz="0" w:space="0" w:color="auto"/>
                <w:right w:val="none" w:sz="0" w:space="0" w:color="auto"/>
              </w:divBdr>
              <w:divsChild>
                <w:div w:id="1838377404">
                  <w:marLeft w:val="0"/>
                  <w:marRight w:val="0"/>
                  <w:marTop w:val="0"/>
                  <w:marBottom w:val="0"/>
                  <w:divBdr>
                    <w:top w:val="none" w:sz="0" w:space="0" w:color="auto"/>
                    <w:left w:val="none" w:sz="0" w:space="0" w:color="auto"/>
                    <w:bottom w:val="none" w:sz="0" w:space="0" w:color="auto"/>
                    <w:right w:val="none" w:sz="0" w:space="0" w:color="auto"/>
                  </w:divBdr>
                </w:div>
                <w:div w:id="1349600799">
                  <w:marLeft w:val="0"/>
                  <w:marRight w:val="0"/>
                  <w:marTop w:val="0"/>
                  <w:marBottom w:val="0"/>
                  <w:divBdr>
                    <w:top w:val="none" w:sz="0" w:space="0" w:color="auto"/>
                    <w:left w:val="none" w:sz="0" w:space="0" w:color="auto"/>
                    <w:bottom w:val="none" w:sz="0" w:space="0" w:color="auto"/>
                    <w:right w:val="none" w:sz="0" w:space="0" w:color="auto"/>
                  </w:divBdr>
                  <w:divsChild>
                    <w:div w:id="2086997693">
                      <w:marLeft w:val="0"/>
                      <w:marRight w:val="0"/>
                      <w:marTop w:val="0"/>
                      <w:marBottom w:val="0"/>
                      <w:divBdr>
                        <w:top w:val="none" w:sz="0" w:space="0" w:color="auto"/>
                        <w:left w:val="none" w:sz="0" w:space="0" w:color="auto"/>
                        <w:bottom w:val="none" w:sz="0" w:space="0" w:color="auto"/>
                        <w:right w:val="none" w:sz="0" w:space="0" w:color="auto"/>
                      </w:divBdr>
                    </w:div>
                    <w:div w:id="1972663931">
                      <w:marLeft w:val="0"/>
                      <w:marRight w:val="0"/>
                      <w:marTop w:val="0"/>
                      <w:marBottom w:val="0"/>
                      <w:divBdr>
                        <w:top w:val="none" w:sz="0" w:space="0" w:color="auto"/>
                        <w:left w:val="none" w:sz="0" w:space="0" w:color="auto"/>
                        <w:bottom w:val="none" w:sz="0" w:space="0" w:color="auto"/>
                        <w:right w:val="none" w:sz="0" w:space="0" w:color="auto"/>
                      </w:divBdr>
                      <w:divsChild>
                        <w:div w:id="1643346930">
                          <w:marLeft w:val="0"/>
                          <w:marRight w:val="0"/>
                          <w:marTop w:val="0"/>
                          <w:marBottom w:val="0"/>
                          <w:divBdr>
                            <w:top w:val="none" w:sz="0" w:space="0" w:color="auto"/>
                            <w:left w:val="none" w:sz="0" w:space="0" w:color="auto"/>
                            <w:bottom w:val="none" w:sz="0" w:space="0" w:color="auto"/>
                            <w:right w:val="none" w:sz="0" w:space="0" w:color="auto"/>
                          </w:divBdr>
                        </w:div>
                      </w:divsChild>
                    </w:div>
                    <w:div w:id="765153722">
                      <w:marLeft w:val="0"/>
                      <w:marRight w:val="0"/>
                      <w:marTop w:val="0"/>
                      <w:marBottom w:val="0"/>
                      <w:divBdr>
                        <w:top w:val="none" w:sz="0" w:space="0" w:color="auto"/>
                        <w:left w:val="none" w:sz="0" w:space="0" w:color="auto"/>
                        <w:bottom w:val="none" w:sz="0" w:space="0" w:color="auto"/>
                        <w:right w:val="none" w:sz="0" w:space="0" w:color="auto"/>
                      </w:divBdr>
                      <w:divsChild>
                        <w:div w:id="1764647880">
                          <w:marLeft w:val="0"/>
                          <w:marRight w:val="0"/>
                          <w:marTop w:val="0"/>
                          <w:marBottom w:val="0"/>
                          <w:divBdr>
                            <w:top w:val="none" w:sz="0" w:space="0" w:color="auto"/>
                            <w:left w:val="none" w:sz="0" w:space="0" w:color="auto"/>
                            <w:bottom w:val="none" w:sz="0" w:space="0" w:color="auto"/>
                            <w:right w:val="none" w:sz="0" w:space="0" w:color="auto"/>
                          </w:divBdr>
                        </w:div>
                        <w:div w:id="1165586064">
                          <w:marLeft w:val="0"/>
                          <w:marRight w:val="0"/>
                          <w:marTop w:val="0"/>
                          <w:marBottom w:val="0"/>
                          <w:divBdr>
                            <w:top w:val="none" w:sz="0" w:space="0" w:color="auto"/>
                            <w:left w:val="none" w:sz="0" w:space="0" w:color="auto"/>
                            <w:bottom w:val="none" w:sz="0" w:space="0" w:color="auto"/>
                            <w:right w:val="none" w:sz="0" w:space="0" w:color="auto"/>
                          </w:divBdr>
                          <w:divsChild>
                            <w:div w:id="660936197">
                              <w:marLeft w:val="0"/>
                              <w:marRight w:val="0"/>
                              <w:marTop w:val="0"/>
                              <w:marBottom w:val="0"/>
                              <w:divBdr>
                                <w:top w:val="none" w:sz="0" w:space="0" w:color="auto"/>
                                <w:left w:val="none" w:sz="0" w:space="0" w:color="auto"/>
                                <w:bottom w:val="none" w:sz="0" w:space="0" w:color="auto"/>
                                <w:right w:val="none" w:sz="0" w:space="0" w:color="auto"/>
                              </w:divBdr>
                              <w:divsChild>
                                <w:div w:id="16381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5048">
                      <w:marLeft w:val="0"/>
                      <w:marRight w:val="0"/>
                      <w:marTop w:val="0"/>
                      <w:marBottom w:val="0"/>
                      <w:divBdr>
                        <w:top w:val="none" w:sz="0" w:space="0" w:color="auto"/>
                        <w:left w:val="none" w:sz="0" w:space="0" w:color="auto"/>
                        <w:bottom w:val="none" w:sz="0" w:space="0" w:color="auto"/>
                        <w:right w:val="none" w:sz="0" w:space="0" w:color="auto"/>
                      </w:divBdr>
                      <w:divsChild>
                        <w:div w:id="20098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75291">
              <w:marLeft w:val="0"/>
              <w:marRight w:val="0"/>
              <w:marTop w:val="0"/>
              <w:marBottom w:val="0"/>
              <w:divBdr>
                <w:top w:val="none" w:sz="0" w:space="0" w:color="auto"/>
                <w:left w:val="none" w:sz="0" w:space="0" w:color="auto"/>
                <w:bottom w:val="none" w:sz="0" w:space="0" w:color="auto"/>
                <w:right w:val="none" w:sz="0" w:space="0" w:color="auto"/>
              </w:divBdr>
              <w:divsChild>
                <w:div w:id="840706854">
                  <w:marLeft w:val="0"/>
                  <w:marRight w:val="0"/>
                  <w:marTop w:val="0"/>
                  <w:marBottom w:val="0"/>
                  <w:divBdr>
                    <w:top w:val="none" w:sz="0" w:space="0" w:color="auto"/>
                    <w:left w:val="none" w:sz="0" w:space="0" w:color="auto"/>
                    <w:bottom w:val="none" w:sz="0" w:space="0" w:color="auto"/>
                    <w:right w:val="none" w:sz="0" w:space="0" w:color="auto"/>
                  </w:divBdr>
                </w:div>
                <w:div w:id="1067604698">
                  <w:marLeft w:val="0"/>
                  <w:marRight w:val="0"/>
                  <w:marTop w:val="0"/>
                  <w:marBottom w:val="0"/>
                  <w:divBdr>
                    <w:top w:val="none" w:sz="0" w:space="0" w:color="auto"/>
                    <w:left w:val="none" w:sz="0" w:space="0" w:color="auto"/>
                    <w:bottom w:val="none" w:sz="0" w:space="0" w:color="auto"/>
                    <w:right w:val="none" w:sz="0" w:space="0" w:color="auto"/>
                  </w:divBdr>
                  <w:divsChild>
                    <w:div w:id="1440291745">
                      <w:marLeft w:val="0"/>
                      <w:marRight w:val="0"/>
                      <w:marTop w:val="0"/>
                      <w:marBottom w:val="0"/>
                      <w:divBdr>
                        <w:top w:val="none" w:sz="0" w:space="0" w:color="auto"/>
                        <w:left w:val="none" w:sz="0" w:space="0" w:color="auto"/>
                        <w:bottom w:val="none" w:sz="0" w:space="0" w:color="auto"/>
                        <w:right w:val="none" w:sz="0" w:space="0" w:color="auto"/>
                      </w:divBdr>
                    </w:div>
                    <w:div w:id="1822379538">
                      <w:marLeft w:val="0"/>
                      <w:marRight w:val="0"/>
                      <w:marTop w:val="0"/>
                      <w:marBottom w:val="0"/>
                      <w:divBdr>
                        <w:top w:val="none" w:sz="0" w:space="0" w:color="auto"/>
                        <w:left w:val="none" w:sz="0" w:space="0" w:color="auto"/>
                        <w:bottom w:val="none" w:sz="0" w:space="0" w:color="auto"/>
                        <w:right w:val="none" w:sz="0" w:space="0" w:color="auto"/>
                      </w:divBdr>
                      <w:divsChild>
                        <w:div w:id="203979607">
                          <w:marLeft w:val="0"/>
                          <w:marRight w:val="0"/>
                          <w:marTop w:val="0"/>
                          <w:marBottom w:val="0"/>
                          <w:divBdr>
                            <w:top w:val="none" w:sz="0" w:space="0" w:color="auto"/>
                            <w:left w:val="none" w:sz="0" w:space="0" w:color="auto"/>
                            <w:bottom w:val="none" w:sz="0" w:space="0" w:color="auto"/>
                            <w:right w:val="none" w:sz="0" w:space="0" w:color="auto"/>
                          </w:divBdr>
                        </w:div>
                      </w:divsChild>
                    </w:div>
                    <w:div w:id="1571302822">
                      <w:marLeft w:val="0"/>
                      <w:marRight w:val="0"/>
                      <w:marTop w:val="0"/>
                      <w:marBottom w:val="0"/>
                      <w:divBdr>
                        <w:top w:val="none" w:sz="0" w:space="0" w:color="auto"/>
                        <w:left w:val="none" w:sz="0" w:space="0" w:color="auto"/>
                        <w:bottom w:val="none" w:sz="0" w:space="0" w:color="auto"/>
                        <w:right w:val="none" w:sz="0" w:space="0" w:color="auto"/>
                      </w:divBdr>
                      <w:divsChild>
                        <w:div w:id="762454002">
                          <w:marLeft w:val="0"/>
                          <w:marRight w:val="0"/>
                          <w:marTop w:val="0"/>
                          <w:marBottom w:val="0"/>
                          <w:divBdr>
                            <w:top w:val="none" w:sz="0" w:space="0" w:color="auto"/>
                            <w:left w:val="none" w:sz="0" w:space="0" w:color="auto"/>
                            <w:bottom w:val="none" w:sz="0" w:space="0" w:color="auto"/>
                            <w:right w:val="none" w:sz="0" w:space="0" w:color="auto"/>
                          </w:divBdr>
                        </w:div>
                        <w:div w:id="33625992">
                          <w:marLeft w:val="0"/>
                          <w:marRight w:val="0"/>
                          <w:marTop w:val="0"/>
                          <w:marBottom w:val="0"/>
                          <w:divBdr>
                            <w:top w:val="none" w:sz="0" w:space="0" w:color="auto"/>
                            <w:left w:val="none" w:sz="0" w:space="0" w:color="auto"/>
                            <w:bottom w:val="none" w:sz="0" w:space="0" w:color="auto"/>
                            <w:right w:val="none" w:sz="0" w:space="0" w:color="auto"/>
                          </w:divBdr>
                          <w:divsChild>
                            <w:div w:id="131287489">
                              <w:marLeft w:val="0"/>
                              <w:marRight w:val="0"/>
                              <w:marTop w:val="0"/>
                              <w:marBottom w:val="0"/>
                              <w:divBdr>
                                <w:top w:val="none" w:sz="0" w:space="0" w:color="auto"/>
                                <w:left w:val="none" w:sz="0" w:space="0" w:color="auto"/>
                                <w:bottom w:val="none" w:sz="0" w:space="0" w:color="auto"/>
                                <w:right w:val="none" w:sz="0" w:space="0" w:color="auto"/>
                              </w:divBdr>
                              <w:divsChild>
                                <w:div w:id="1590843196">
                                  <w:marLeft w:val="0"/>
                                  <w:marRight w:val="0"/>
                                  <w:marTop w:val="0"/>
                                  <w:marBottom w:val="0"/>
                                  <w:divBdr>
                                    <w:top w:val="none" w:sz="0" w:space="0" w:color="auto"/>
                                    <w:left w:val="none" w:sz="0" w:space="0" w:color="auto"/>
                                    <w:bottom w:val="none" w:sz="0" w:space="0" w:color="auto"/>
                                    <w:right w:val="none" w:sz="0" w:space="0" w:color="auto"/>
                                  </w:divBdr>
                                </w:div>
                                <w:div w:id="2105414604">
                                  <w:marLeft w:val="0"/>
                                  <w:marRight w:val="0"/>
                                  <w:marTop w:val="0"/>
                                  <w:marBottom w:val="0"/>
                                  <w:divBdr>
                                    <w:top w:val="none" w:sz="0" w:space="0" w:color="auto"/>
                                    <w:left w:val="none" w:sz="0" w:space="0" w:color="auto"/>
                                    <w:bottom w:val="none" w:sz="0" w:space="0" w:color="auto"/>
                                    <w:right w:val="none" w:sz="0" w:space="0" w:color="auto"/>
                                  </w:divBdr>
                                </w:div>
                                <w:div w:id="1245920511">
                                  <w:marLeft w:val="0"/>
                                  <w:marRight w:val="0"/>
                                  <w:marTop w:val="0"/>
                                  <w:marBottom w:val="0"/>
                                  <w:divBdr>
                                    <w:top w:val="none" w:sz="0" w:space="0" w:color="auto"/>
                                    <w:left w:val="none" w:sz="0" w:space="0" w:color="auto"/>
                                    <w:bottom w:val="none" w:sz="0" w:space="0" w:color="auto"/>
                                    <w:right w:val="none" w:sz="0" w:space="0" w:color="auto"/>
                                  </w:divBdr>
                                </w:div>
                                <w:div w:id="541094084">
                                  <w:marLeft w:val="0"/>
                                  <w:marRight w:val="0"/>
                                  <w:marTop w:val="0"/>
                                  <w:marBottom w:val="0"/>
                                  <w:divBdr>
                                    <w:top w:val="none" w:sz="0" w:space="0" w:color="auto"/>
                                    <w:left w:val="none" w:sz="0" w:space="0" w:color="auto"/>
                                    <w:bottom w:val="none" w:sz="0" w:space="0" w:color="auto"/>
                                    <w:right w:val="none" w:sz="0" w:space="0" w:color="auto"/>
                                  </w:divBdr>
                                </w:div>
                                <w:div w:id="485361023">
                                  <w:marLeft w:val="0"/>
                                  <w:marRight w:val="0"/>
                                  <w:marTop w:val="0"/>
                                  <w:marBottom w:val="0"/>
                                  <w:divBdr>
                                    <w:top w:val="none" w:sz="0" w:space="0" w:color="auto"/>
                                    <w:left w:val="none" w:sz="0" w:space="0" w:color="auto"/>
                                    <w:bottom w:val="none" w:sz="0" w:space="0" w:color="auto"/>
                                    <w:right w:val="none" w:sz="0" w:space="0" w:color="auto"/>
                                  </w:divBdr>
                                </w:div>
                                <w:div w:id="1535920064">
                                  <w:marLeft w:val="0"/>
                                  <w:marRight w:val="0"/>
                                  <w:marTop w:val="0"/>
                                  <w:marBottom w:val="0"/>
                                  <w:divBdr>
                                    <w:top w:val="none" w:sz="0" w:space="0" w:color="auto"/>
                                    <w:left w:val="none" w:sz="0" w:space="0" w:color="auto"/>
                                    <w:bottom w:val="none" w:sz="0" w:space="0" w:color="auto"/>
                                    <w:right w:val="none" w:sz="0" w:space="0" w:color="auto"/>
                                  </w:divBdr>
                                </w:div>
                                <w:div w:id="1942684203">
                                  <w:marLeft w:val="0"/>
                                  <w:marRight w:val="0"/>
                                  <w:marTop w:val="0"/>
                                  <w:marBottom w:val="0"/>
                                  <w:divBdr>
                                    <w:top w:val="none" w:sz="0" w:space="0" w:color="auto"/>
                                    <w:left w:val="none" w:sz="0" w:space="0" w:color="auto"/>
                                    <w:bottom w:val="none" w:sz="0" w:space="0" w:color="auto"/>
                                    <w:right w:val="none" w:sz="0" w:space="0" w:color="auto"/>
                                  </w:divBdr>
                                </w:div>
                                <w:div w:id="1159881362">
                                  <w:marLeft w:val="0"/>
                                  <w:marRight w:val="0"/>
                                  <w:marTop w:val="0"/>
                                  <w:marBottom w:val="0"/>
                                  <w:divBdr>
                                    <w:top w:val="none" w:sz="0" w:space="0" w:color="auto"/>
                                    <w:left w:val="none" w:sz="0" w:space="0" w:color="auto"/>
                                    <w:bottom w:val="none" w:sz="0" w:space="0" w:color="auto"/>
                                    <w:right w:val="none" w:sz="0" w:space="0" w:color="auto"/>
                                  </w:divBdr>
                                </w:div>
                                <w:div w:id="178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10821">
                      <w:marLeft w:val="0"/>
                      <w:marRight w:val="0"/>
                      <w:marTop w:val="0"/>
                      <w:marBottom w:val="0"/>
                      <w:divBdr>
                        <w:top w:val="none" w:sz="0" w:space="0" w:color="auto"/>
                        <w:left w:val="none" w:sz="0" w:space="0" w:color="auto"/>
                        <w:bottom w:val="none" w:sz="0" w:space="0" w:color="auto"/>
                        <w:right w:val="none" w:sz="0" w:space="0" w:color="auto"/>
                      </w:divBdr>
                      <w:divsChild>
                        <w:div w:id="110179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97428">
              <w:marLeft w:val="0"/>
              <w:marRight w:val="0"/>
              <w:marTop w:val="0"/>
              <w:marBottom w:val="0"/>
              <w:divBdr>
                <w:top w:val="none" w:sz="0" w:space="0" w:color="auto"/>
                <w:left w:val="none" w:sz="0" w:space="0" w:color="auto"/>
                <w:bottom w:val="none" w:sz="0" w:space="0" w:color="auto"/>
                <w:right w:val="none" w:sz="0" w:space="0" w:color="auto"/>
              </w:divBdr>
              <w:divsChild>
                <w:div w:id="1483500335">
                  <w:marLeft w:val="0"/>
                  <w:marRight w:val="0"/>
                  <w:marTop w:val="0"/>
                  <w:marBottom w:val="0"/>
                  <w:divBdr>
                    <w:top w:val="none" w:sz="0" w:space="0" w:color="auto"/>
                    <w:left w:val="none" w:sz="0" w:space="0" w:color="auto"/>
                    <w:bottom w:val="none" w:sz="0" w:space="0" w:color="auto"/>
                    <w:right w:val="none" w:sz="0" w:space="0" w:color="auto"/>
                  </w:divBdr>
                </w:div>
                <w:div w:id="1582375287">
                  <w:marLeft w:val="0"/>
                  <w:marRight w:val="0"/>
                  <w:marTop w:val="0"/>
                  <w:marBottom w:val="0"/>
                  <w:divBdr>
                    <w:top w:val="none" w:sz="0" w:space="0" w:color="auto"/>
                    <w:left w:val="none" w:sz="0" w:space="0" w:color="auto"/>
                    <w:bottom w:val="none" w:sz="0" w:space="0" w:color="auto"/>
                    <w:right w:val="none" w:sz="0" w:space="0" w:color="auto"/>
                  </w:divBdr>
                  <w:divsChild>
                    <w:div w:id="429551600">
                      <w:marLeft w:val="0"/>
                      <w:marRight w:val="0"/>
                      <w:marTop w:val="0"/>
                      <w:marBottom w:val="0"/>
                      <w:divBdr>
                        <w:top w:val="none" w:sz="0" w:space="0" w:color="auto"/>
                        <w:left w:val="none" w:sz="0" w:space="0" w:color="auto"/>
                        <w:bottom w:val="none" w:sz="0" w:space="0" w:color="auto"/>
                        <w:right w:val="none" w:sz="0" w:space="0" w:color="auto"/>
                      </w:divBdr>
                    </w:div>
                    <w:div w:id="128598515">
                      <w:marLeft w:val="0"/>
                      <w:marRight w:val="0"/>
                      <w:marTop w:val="0"/>
                      <w:marBottom w:val="0"/>
                      <w:divBdr>
                        <w:top w:val="none" w:sz="0" w:space="0" w:color="auto"/>
                        <w:left w:val="none" w:sz="0" w:space="0" w:color="auto"/>
                        <w:bottom w:val="none" w:sz="0" w:space="0" w:color="auto"/>
                        <w:right w:val="none" w:sz="0" w:space="0" w:color="auto"/>
                      </w:divBdr>
                      <w:divsChild>
                        <w:div w:id="1480227138">
                          <w:marLeft w:val="0"/>
                          <w:marRight w:val="0"/>
                          <w:marTop w:val="0"/>
                          <w:marBottom w:val="0"/>
                          <w:divBdr>
                            <w:top w:val="none" w:sz="0" w:space="0" w:color="auto"/>
                            <w:left w:val="none" w:sz="0" w:space="0" w:color="auto"/>
                            <w:bottom w:val="none" w:sz="0" w:space="0" w:color="auto"/>
                            <w:right w:val="none" w:sz="0" w:space="0" w:color="auto"/>
                          </w:divBdr>
                          <w:divsChild>
                            <w:div w:id="4774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0845">
                      <w:marLeft w:val="0"/>
                      <w:marRight w:val="0"/>
                      <w:marTop w:val="0"/>
                      <w:marBottom w:val="0"/>
                      <w:divBdr>
                        <w:top w:val="none" w:sz="0" w:space="0" w:color="auto"/>
                        <w:left w:val="none" w:sz="0" w:space="0" w:color="auto"/>
                        <w:bottom w:val="none" w:sz="0" w:space="0" w:color="auto"/>
                        <w:right w:val="none" w:sz="0" w:space="0" w:color="auto"/>
                      </w:divBdr>
                      <w:divsChild>
                        <w:div w:id="896820888">
                          <w:marLeft w:val="0"/>
                          <w:marRight w:val="0"/>
                          <w:marTop w:val="0"/>
                          <w:marBottom w:val="0"/>
                          <w:divBdr>
                            <w:top w:val="none" w:sz="0" w:space="0" w:color="auto"/>
                            <w:left w:val="none" w:sz="0" w:space="0" w:color="auto"/>
                            <w:bottom w:val="none" w:sz="0" w:space="0" w:color="auto"/>
                            <w:right w:val="none" w:sz="0" w:space="0" w:color="auto"/>
                          </w:divBdr>
                        </w:div>
                      </w:divsChild>
                    </w:div>
                    <w:div w:id="1668481845">
                      <w:marLeft w:val="0"/>
                      <w:marRight w:val="0"/>
                      <w:marTop w:val="0"/>
                      <w:marBottom w:val="0"/>
                      <w:divBdr>
                        <w:top w:val="none" w:sz="0" w:space="0" w:color="auto"/>
                        <w:left w:val="none" w:sz="0" w:space="0" w:color="auto"/>
                        <w:bottom w:val="none" w:sz="0" w:space="0" w:color="auto"/>
                        <w:right w:val="none" w:sz="0" w:space="0" w:color="auto"/>
                      </w:divBdr>
                      <w:divsChild>
                        <w:div w:id="1263343928">
                          <w:marLeft w:val="0"/>
                          <w:marRight w:val="0"/>
                          <w:marTop w:val="0"/>
                          <w:marBottom w:val="0"/>
                          <w:divBdr>
                            <w:top w:val="none" w:sz="0" w:space="0" w:color="auto"/>
                            <w:left w:val="none" w:sz="0" w:space="0" w:color="auto"/>
                            <w:bottom w:val="none" w:sz="0" w:space="0" w:color="auto"/>
                            <w:right w:val="none" w:sz="0" w:space="0" w:color="auto"/>
                          </w:divBdr>
                        </w:div>
                        <w:div w:id="1964386156">
                          <w:marLeft w:val="0"/>
                          <w:marRight w:val="0"/>
                          <w:marTop w:val="0"/>
                          <w:marBottom w:val="0"/>
                          <w:divBdr>
                            <w:top w:val="none" w:sz="0" w:space="0" w:color="auto"/>
                            <w:left w:val="none" w:sz="0" w:space="0" w:color="auto"/>
                            <w:bottom w:val="none" w:sz="0" w:space="0" w:color="auto"/>
                            <w:right w:val="none" w:sz="0" w:space="0" w:color="auto"/>
                          </w:divBdr>
                          <w:divsChild>
                            <w:div w:id="1109088315">
                              <w:marLeft w:val="0"/>
                              <w:marRight w:val="0"/>
                              <w:marTop w:val="0"/>
                              <w:marBottom w:val="0"/>
                              <w:divBdr>
                                <w:top w:val="none" w:sz="0" w:space="0" w:color="auto"/>
                                <w:left w:val="none" w:sz="0" w:space="0" w:color="auto"/>
                                <w:bottom w:val="none" w:sz="0" w:space="0" w:color="auto"/>
                                <w:right w:val="none" w:sz="0" w:space="0" w:color="auto"/>
                              </w:divBdr>
                              <w:divsChild>
                                <w:div w:id="4285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60468">
                      <w:marLeft w:val="0"/>
                      <w:marRight w:val="0"/>
                      <w:marTop w:val="0"/>
                      <w:marBottom w:val="0"/>
                      <w:divBdr>
                        <w:top w:val="none" w:sz="0" w:space="0" w:color="auto"/>
                        <w:left w:val="none" w:sz="0" w:space="0" w:color="auto"/>
                        <w:bottom w:val="none" w:sz="0" w:space="0" w:color="auto"/>
                        <w:right w:val="none" w:sz="0" w:space="0" w:color="auto"/>
                      </w:divBdr>
                      <w:divsChild>
                        <w:div w:id="4995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5890">
              <w:marLeft w:val="0"/>
              <w:marRight w:val="0"/>
              <w:marTop w:val="0"/>
              <w:marBottom w:val="0"/>
              <w:divBdr>
                <w:top w:val="none" w:sz="0" w:space="0" w:color="auto"/>
                <w:left w:val="none" w:sz="0" w:space="0" w:color="auto"/>
                <w:bottom w:val="none" w:sz="0" w:space="0" w:color="auto"/>
                <w:right w:val="none" w:sz="0" w:space="0" w:color="auto"/>
              </w:divBdr>
              <w:divsChild>
                <w:div w:id="44068876">
                  <w:marLeft w:val="0"/>
                  <w:marRight w:val="0"/>
                  <w:marTop w:val="0"/>
                  <w:marBottom w:val="0"/>
                  <w:divBdr>
                    <w:top w:val="none" w:sz="0" w:space="0" w:color="auto"/>
                    <w:left w:val="none" w:sz="0" w:space="0" w:color="auto"/>
                    <w:bottom w:val="none" w:sz="0" w:space="0" w:color="auto"/>
                    <w:right w:val="none" w:sz="0" w:space="0" w:color="auto"/>
                  </w:divBdr>
                </w:div>
                <w:div w:id="2145999344">
                  <w:marLeft w:val="0"/>
                  <w:marRight w:val="0"/>
                  <w:marTop w:val="0"/>
                  <w:marBottom w:val="0"/>
                  <w:divBdr>
                    <w:top w:val="none" w:sz="0" w:space="0" w:color="auto"/>
                    <w:left w:val="none" w:sz="0" w:space="0" w:color="auto"/>
                    <w:bottom w:val="none" w:sz="0" w:space="0" w:color="auto"/>
                    <w:right w:val="none" w:sz="0" w:space="0" w:color="auto"/>
                  </w:divBdr>
                  <w:divsChild>
                    <w:div w:id="406263999">
                      <w:marLeft w:val="0"/>
                      <w:marRight w:val="0"/>
                      <w:marTop w:val="0"/>
                      <w:marBottom w:val="0"/>
                      <w:divBdr>
                        <w:top w:val="none" w:sz="0" w:space="0" w:color="auto"/>
                        <w:left w:val="none" w:sz="0" w:space="0" w:color="auto"/>
                        <w:bottom w:val="none" w:sz="0" w:space="0" w:color="auto"/>
                        <w:right w:val="none" w:sz="0" w:space="0" w:color="auto"/>
                      </w:divBdr>
                    </w:div>
                    <w:div w:id="1350569600">
                      <w:marLeft w:val="0"/>
                      <w:marRight w:val="0"/>
                      <w:marTop w:val="0"/>
                      <w:marBottom w:val="0"/>
                      <w:divBdr>
                        <w:top w:val="none" w:sz="0" w:space="0" w:color="auto"/>
                        <w:left w:val="none" w:sz="0" w:space="0" w:color="auto"/>
                        <w:bottom w:val="none" w:sz="0" w:space="0" w:color="auto"/>
                        <w:right w:val="none" w:sz="0" w:space="0" w:color="auto"/>
                      </w:divBdr>
                      <w:divsChild>
                        <w:div w:id="2080328241">
                          <w:marLeft w:val="0"/>
                          <w:marRight w:val="0"/>
                          <w:marTop w:val="0"/>
                          <w:marBottom w:val="0"/>
                          <w:divBdr>
                            <w:top w:val="none" w:sz="0" w:space="0" w:color="auto"/>
                            <w:left w:val="none" w:sz="0" w:space="0" w:color="auto"/>
                            <w:bottom w:val="none" w:sz="0" w:space="0" w:color="auto"/>
                            <w:right w:val="none" w:sz="0" w:space="0" w:color="auto"/>
                          </w:divBdr>
                          <w:divsChild>
                            <w:div w:id="18870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71989">
                      <w:marLeft w:val="0"/>
                      <w:marRight w:val="0"/>
                      <w:marTop w:val="0"/>
                      <w:marBottom w:val="0"/>
                      <w:divBdr>
                        <w:top w:val="none" w:sz="0" w:space="0" w:color="auto"/>
                        <w:left w:val="none" w:sz="0" w:space="0" w:color="auto"/>
                        <w:bottom w:val="none" w:sz="0" w:space="0" w:color="auto"/>
                        <w:right w:val="none" w:sz="0" w:space="0" w:color="auto"/>
                      </w:divBdr>
                      <w:divsChild>
                        <w:div w:id="1274509989">
                          <w:marLeft w:val="0"/>
                          <w:marRight w:val="0"/>
                          <w:marTop w:val="0"/>
                          <w:marBottom w:val="0"/>
                          <w:divBdr>
                            <w:top w:val="none" w:sz="0" w:space="0" w:color="auto"/>
                            <w:left w:val="none" w:sz="0" w:space="0" w:color="auto"/>
                            <w:bottom w:val="none" w:sz="0" w:space="0" w:color="auto"/>
                            <w:right w:val="none" w:sz="0" w:space="0" w:color="auto"/>
                          </w:divBdr>
                        </w:div>
                      </w:divsChild>
                    </w:div>
                    <w:div w:id="1919242533">
                      <w:marLeft w:val="0"/>
                      <w:marRight w:val="0"/>
                      <w:marTop w:val="0"/>
                      <w:marBottom w:val="0"/>
                      <w:divBdr>
                        <w:top w:val="none" w:sz="0" w:space="0" w:color="auto"/>
                        <w:left w:val="none" w:sz="0" w:space="0" w:color="auto"/>
                        <w:bottom w:val="none" w:sz="0" w:space="0" w:color="auto"/>
                        <w:right w:val="none" w:sz="0" w:space="0" w:color="auto"/>
                      </w:divBdr>
                      <w:divsChild>
                        <w:div w:id="373508760">
                          <w:marLeft w:val="0"/>
                          <w:marRight w:val="0"/>
                          <w:marTop w:val="0"/>
                          <w:marBottom w:val="0"/>
                          <w:divBdr>
                            <w:top w:val="none" w:sz="0" w:space="0" w:color="auto"/>
                            <w:left w:val="none" w:sz="0" w:space="0" w:color="auto"/>
                            <w:bottom w:val="none" w:sz="0" w:space="0" w:color="auto"/>
                            <w:right w:val="none" w:sz="0" w:space="0" w:color="auto"/>
                          </w:divBdr>
                        </w:div>
                        <w:div w:id="758597219">
                          <w:marLeft w:val="0"/>
                          <w:marRight w:val="0"/>
                          <w:marTop w:val="0"/>
                          <w:marBottom w:val="0"/>
                          <w:divBdr>
                            <w:top w:val="none" w:sz="0" w:space="0" w:color="auto"/>
                            <w:left w:val="none" w:sz="0" w:space="0" w:color="auto"/>
                            <w:bottom w:val="none" w:sz="0" w:space="0" w:color="auto"/>
                            <w:right w:val="none" w:sz="0" w:space="0" w:color="auto"/>
                          </w:divBdr>
                          <w:divsChild>
                            <w:div w:id="1204906783">
                              <w:marLeft w:val="0"/>
                              <w:marRight w:val="0"/>
                              <w:marTop w:val="0"/>
                              <w:marBottom w:val="0"/>
                              <w:divBdr>
                                <w:top w:val="none" w:sz="0" w:space="0" w:color="auto"/>
                                <w:left w:val="none" w:sz="0" w:space="0" w:color="auto"/>
                                <w:bottom w:val="none" w:sz="0" w:space="0" w:color="auto"/>
                                <w:right w:val="none" w:sz="0" w:space="0" w:color="auto"/>
                              </w:divBdr>
                              <w:divsChild>
                                <w:div w:id="74665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162236">
                      <w:marLeft w:val="0"/>
                      <w:marRight w:val="0"/>
                      <w:marTop w:val="0"/>
                      <w:marBottom w:val="0"/>
                      <w:divBdr>
                        <w:top w:val="none" w:sz="0" w:space="0" w:color="auto"/>
                        <w:left w:val="none" w:sz="0" w:space="0" w:color="auto"/>
                        <w:bottom w:val="none" w:sz="0" w:space="0" w:color="auto"/>
                        <w:right w:val="none" w:sz="0" w:space="0" w:color="auto"/>
                      </w:divBdr>
                      <w:divsChild>
                        <w:div w:id="4636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22230">
              <w:marLeft w:val="0"/>
              <w:marRight w:val="0"/>
              <w:marTop w:val="0"/>
              <w:marBottom w:val="0"/>
              <w:divBdr>
                <w:top w:val="none" w:sz="0" w:space="0" w:color="auto"/>
                <w:left w:val="none" w:sz="0" w:space="0" w:color="auto"/>
                <w:bottom w:val="none" w:sz="0" w:space="0" w:color="auto"/>
                <w:right w:val="none" w:sz="0" w:space="0" w:color="auto"/>
              </w:divBdr>
              <w:divsChild>
                <w:div w:id="1317997149">
                  <w:marLeft w:val="0"/>
                  <w:marRight w:val="0"/>
                  <w:marTop w:val="0"/>
                  <w:marBottom w:val="0"/>
                  <w:divBdr>
                    <w:top w:val="none" w:sz="0" w:space="0" w:color="auto"/>
                    <w:left w:val="none" w:sz="0" w:space="0" w:color="auto"/>
                    <w:bottom w:val="none" w:sz="0" w:space="0" w:color="auto"/>
                    <w:right w:val="none" w:sz="0" w:space="0" w:color="auto"/>
                  </w:divBdr>
                </w:div>
                <w:div w:id="1165170404">
                  <w:marLeft w:val="0"/>
                  <w:marRight w:val="0"/>
                  <w:marTop w:val="0"/>
                  <w:marBottom w:val="0"/>
                  <w:divBdr>
                    <w:top w:val="none" w:sz="0" w:space="0" w:color="auto"/>
                    <w:left w:val="none" w:sz="0" w:space="0" w:color="auto"/>
                    <w:bottom w:val="none" w:sz="0" w:space="0" w:color="auto"/>
                    <w:right w:val="none" w:sz="0" w:space="0" w:color="auto"/>
                  </w:divBdr>
                  <w:divsChild>
                    <w:div w:id="321811682">
                      <w:marLeft w:val="0"/>
                      <w:marRight w:val="0"/>
                      <w:marTop w:val="0"/>
                      <w:marBottom w:val="0"/>
                      <w:divBdr>
                        <w:top w:val="none" w:sz="0" w:space="0" w:color="auto"/>
                        <w:left w:val="none" w:sz="0" w:space="0" w:color="auto"/>
                        <w:bottom w:val="none" w:sz="0" w:space="0" w:color="auto"/>
                        <w:right w:val="none" w:sz="0" w:space="0" w:color="auto"/>
                      </w:divBdr>
                    </w:div>
                    <w:div w:id="2003656098">
                      <w:marLeft w:val="0"/>
                      <w:marRight w:val="0"/>
                      <w:marTop w:val="0"/>
                      <w:marBottom w:val="0"/>
                      <w:divBdr>
                        <w:top w:val="none" w:sz="0" w:space="0" w:color="auto"/>
                        <w:left w:val="none" w:sz="0" w:space="0" w:color="auto"/>
                        <w:bottom w:val="none" w:sz="0" w:space="0" w:color="auto"/>
                        <w:right w:val="none" w:sz="0" w:space="0" w:color="auto"/>
                      </w:divBdr>
                      <w:divsChild>
                        <w:div w:id="691616159">
                          <w:marLeft w:val="0"/>
                          <w:marRight w:val="0"/>
                          <w:marTop w:val="0"/>
                          <w:marBottom w:val="0"/>
                          <w:divBdr>
                            <w:top w:val="none" w:sz="0" w:space="0" w:color="auto"/>
                            <w:left w:val="none" w:sz="0" w:space="0" w:color="auto"/>
                            <w:bottom w:val="none" w:sz="0" w:space="0" w:color="auto"/>
                            <w:right w:val="none" w:sz="0" w:space="0" w:color="auto"/>
                          </w:divBdr>
                        </w:div>
                      </w:divsChild>
                    </w:div>
                    <w:div w:id="782069964">
                      <w:marLeft w:val="0"/>
                      <w:marRight w:val="0"/>
                      <w:marTop w:val="0"/>
                      <w:marBottom w:val="0"/>
                      <w:divBdr>
                        <w:top w:val="none" w:sz="0" w:space="0" w:color="auto"/>
                        <w:left w:val="none" w:sz="0" w:space="0" w:color="auto"/>
                        <w:bottom w:val="none" w:sz="0" w:space="0" w:color="auto"/>
                        <w:right w:val="none" w:sz="0" w:space="0" w:color="auto"/>
                      </w:divBdr>
                      <w:divsChild>
                        <w:div w:id="886377032">
                          <w:marLeft w:val="0"/>
                          <w:marRight w:val="0"/>
                          <w:marTop w:val="0"/>
                          <w:marBottom w:val="0"/>
                          <w:divBdr>
                            <w:top w:val="none" w:sz="0" w:space="0" w:color="auto"/>
                            <w:left w:val="none" w:sz="0" w:space="0" w:color="auto"/>
                            <w:bottom w:val="none" w:sz="0" w:space="0" w:color="auto"/>
                            <w:right w:val="none" w:sz="0" w:space="0" w:color="auto"/>
                          </w:divBdr>
                        </w:div>
                        <w:div w:id="1501388711">
                          <w:marLeft w:val="0"/>
                          <w:marRight w:val="0"/>
                          <w:marTop w:val="0"/>
                          <w:marBottom w:val="0"/>
                          <w:divBdr>
                            <w:top w:val="none" w:sz="0" w:space="0" w:color="auto"/>
                            <w:left w:val="none" w:sz="0" w:space="0" w:color="auto"/>
                            <w:bottom w:val="none" w:sz="0" w:space="0" w:color="auto"/>
                            <w:right w:val="none" w:sz="0" w:space="0" w:color="auto"/>
                          </w:divBdr>
                          <w:divsChild>
                            <w:div w:id="1716157574">
                              <w:marLeft w:val="0"/>
                              <w:marRight w:val="0"/>
                              <w:marTop w:val="0"/>
                              <w:marBottom w:val="0"/>
                              <w:divBdr>
                                <w:top w:val="none" w:sz="0" w:space="0" w:color="auto"/>
                                <w:left w:val="none" w:sz="0" w:space="0" w:color="auto"/>
                                <w:bottom w:val="none" w:sz="0" w:space="0" w:color="auto"/>
                                <w:right w:val="none" w:sz="0" w:space="0" w:color="auto"/>
                              </w:divBdr>
                              <w:divsChild>
                                <w:div w:id="7427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8352">
                      <w:marLeft w:val="0"/>
                      <w:marRight w:val="0"/>
                      <w:marTop w:val="0"/>
                      <w:marBottom w:val="0"/>
                      <w:divBdr>
                        <w:top w:val="none" w:sz="0" w:space="0" w:color="auto"/>
                        <w:left w:val="none" w:sz="0" w:space="0" w:color="auto"/>
                        <w:bottom w:val="none" w:sz="0" w:space="0" w:color="auto"/>
                        <w:right w:val="none" w:sz="0" w:space="0" w:color="auto"/>
                      </w:divBdr>
                      <w:divsChild>
                        <w:div w:id="20004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79508">
              <w:marLeft w:val="0"/>
              <w:marRight w:val="0"/>
              <w:marTop w:val="0"/>
              <w:marBottom w:val="0"/>
              <w:divBdr>
                <w:top w:val="none" w:sz="0" w:space="0" w:color="auto"/>
                <w:left w:val="none" w:sz="0" w:space="0" w:color="auto"/>
                <w:bottom w:val="none" w:sz="0" w:space="0" w:color="auto"/>
                <w:right w:val="none" w:sz="0" w:space="0" w:color="auto"/>
              </w:divBdr>
              <w:divsChild>
                <w:div w:id="164592433">
                  <w:marLeft w:val="0"/>
                  <w:marRight w:val="0"/>
                  <w:marTop w:val="0"/>
                  <w:marBottom w:val="0"/>
                  <w:divBdr>
                    <w:top w:val="none" w:sz="0" w:space="0" w:color="auto"/>
                    <w:left w:val="none" w:sz="0" w:space="0" w:color="auto"/>
                    <w:bottom w:val="none" w:sz="0" w:space="0" w:color="auto"/>
                    <w:right w:val="none" w:sz="0" w:space="0" w:color="auto"/>
                  </w:divBdr>
                </w:div>
                <w:div w:id="177472736">
                  <w:marLeft w:val="0"/>
                  <w:marRight w:val="0"/>
                  <w:marTop w:val="0"/>
                  <w:marBottom w:val="0"/>
                  <w:divBdr>
                    <w:top w:val="none" w:sz="0" w:space="0" w:color="auto"/>
                    <w:left w:val="none" w:sz="0" w:space="0" w:color="auto"/>
                    <w:bottom w:val="none" w:sz="0" w:space="0" w:color="auto"/>
                    <w:right w:val="none" w:sz="0" w:space="0" w:color="auto"/>
                  </w:divBdr>
                  <w:divsChild>
                    <w:div w:id="558592256">
                      <w:marLeft w:val="0"/>
                      <w:marRight w:val="0"/>
                      <w:marTop w:val="0"/>
                      <w:marBottom w:val="0"/>
                      <w:divBdr>
                        <w:top w:val="none" w:sz="0" w:space="0" w:color="auto"/>
                        <w:left w:val="none" w:sz="0" w:space="0" w:color="auto"/>
                        <w:bottom w:val="none" w:sz="0" w:space="0" w:color="auto"/>
                        <w:right w:val="none" w:sz="0" w:space="0" w:color="auto"/>
                      </w:divBdr>
                    </w:div>
                    <w:div w:id="589386677">
                      <w:marLeft w:val="0"/>
                      <w:marRight w:val="0"/>
                      <w:marTop w:val="0"/>
                      <w:marBottom w:val="0"/>
                      <w:divBdr>
                        <w:top w:val="none" w:sz="0" w:space="0" w:color="auto"/>
                        <w:left w:val="none" w:sz="0" w:space="0" w:color="auto"/>
                        <w:bottom w:val="none" w:sz="0" w:space="0" w:color="auto"/>
                        <w:right w:val="none" w:sz="0" w:space="0" w:color="auto"/>
                      </w:divBdr>
                      <w:divsChild>
                        <w:div w:id="1192764287">
                          <w:marLeft w:val="0"/>
                          <w:marRight w:val="0"/>
                          <w:marTop w:val="0"/>
                          <w:marBottom w:val="0"/>
                          <w:divBdr>
                            <w:top w:val="none" w:sz="0" w:space="0" w:color="auto"/>
                            <w:left w:val="none" w:sz="0" w:space="0" w:color="auto"/>
                            <w:bottom w:val="none" w:sz="0" w:space="0" w:color="auto"/>
                            <w:right w:val="none" w:sz="0" w:space="0" w:color="auto"/>
                          </w:divBdr>
                        </w:div>
                      </w:divsChild>
                    </w:div>
                    <w:div w:id="1033850527">
                      <w:marLeft w:val="0"/>
                      <w:marRight w:val="0"/>
                      <w:marTop w:val="0"/>
                      <w:marBottom w:val="0"/>
                      <w:divBdr>
                        <w:top w:val="none" w:sz="0" w:space="0" w:color="auto"/>
                        <w:left w:val="none" w:sz="0" w:space="0" w:color="auto"/>
                        <w:bottom w:val="none" w:sz="0" w:space="0" w:color="auto"/>
                        <w:right w:val="none" w:sz="0" w:space="0" w:color="auto"/>
                      </w:divBdr>
                      <w:divsChild>
                        <w:div w:id="1700887312">
                          <w:marLeft w:val="0"/>
                          <w:marRight w:val="0"/>
                          <w:marTop w:val="0"/>
                          <w:marBottom w:val="0"/>
                          <w:divBdr>
                            <w:top w:val="none" w:sz="0" w:space="0" w:color="auto"/>
                            <w:left w:val="none" w:sz="0" w:space="0" w:color="auto"/>
                            <w:bottom w:val="none" w:sz="0" w:space="0" w:color="auto"/>
                            <w:right w:val="none" w:sz="0" w:space="0" w:color="auto"/>
                          </w:divBdr>
                        </w:div>
                        <w:div w:id="1614248116">
                          <w:marLeft w:val="0"/>
                          <w:marRight w:val="0"/>
                          <w:marTop w:val="0"/>
                          <w:marBottom w:val="0"/>
                          <w:divBdr>
                            <w:top w:val="none" w:sz="0" w:space="0" w:color="auto"/>
                            <w:left w:val="none" w:sz="0" w:space="0" w:color="auto"/>
                            <w:bottom w:val="none" w:sz="0" w:space="0" w:color="auto"/>
                            <w:right w:val="none" w:sz="0" w:space="0" w:color="auto"/>
                          </w:divBdr>
                          <w:divsChild>
                            <w:div w:id="26680541">
                              <w:marLeft w:val="0"/>
                              <w:marRight w:val="0"/>
                              <w:marTop w:val="0"/>
                              <w:marBottom w:val="0"/>
                              <w:divBdr>
                                <w:top w:val="none" w:sz="0" w:space="0" w:color="auto"/>
                                <w:left w:val="none" w:sz="0" w:space="0" w:color="auto"/>
                                <w:bottom w:val="none" w:sz="0" w:space="0" w:color="auto"/>
                                <w:right w:val="none" w:sz="0" w:space="0" w:color="auto"/>
                              </w:divBdr>
                              <w:divsChild>
                                <w:div w:id="235405639">
                                  <w:marLeft w:val="0"/>
                                  <w:marRight w:val="0"/>
                                  <w:marTop w:val="0"/>
                                  <w:marBottom w:val="0"/>
                                  <w:divBdr>
                                    <w:top w:val="none" w:sz="0" w:space="0" w:color="auto"/>
                                    <w:left w:val="none" w:sz="0" w:space="0" w:color="auto"/>
                                    <w:bottom w:val="none" w:sz="0" w:space="0" w:color="auto"/>
                                    <w:right w:val="none" w:sz="0" w:space="0" w:color="auto"/>
                                  </w:divBdr>
                                </w:div>
                                <w:div w:id="2041515187">
                                  <w:marLeft w:val="0"/>
                                  <w:marRight w:val="0"/>
                                  <w:marTop w:val="0"/>
                                  <w:marBottom w:val="0"/>
                                  <w:divBdr>
                                    <w:top w:val="none" w:sz="0" w:space="0" w:color="auto"/>
                                    <w:left w:val="none" w:sz="0" w:space="0" w:color="auto"/>
                                    <w:bottom w:val="none" w:sz="0" w:space="0" w:color="auto"/>
                                    <w:right w:val="none" w:sz="0" w:space="0" w:color="auto"/>
                                  </w:divBdr>
                                </w:div>
                                <w:div w:id="1492981769">
                                  <w:marLeft w:val="0"/>
                                  <w:marRight w:val="0"/>
                                  <w:marTop w:val="0"/>
                                  <w:marBottom w:val="0"/>
                                  <w:divBdr>
                                    <w:top w:val="none" w:sz="0" w:space="0" w:color="auto"/>
                                    <w:left w:val="none" w:sz="0" w:space="0" w:color="auto"/>
                                    <w:bottom w:val="none" w:sz="0" w:space="0" w:color="auto"/>
                                    <w:right w:val="none" w:sz="0" w:space="0" w:color="auto"/>
                                  </w:divBdr>
                                </w:div>
                                <w:div w:id="348025120">
                                  <w:marLeft w:val="0"/>
                                  <w:marRight w:val="0"/>
                                  <w:marTop w:val="0"/>
                                  <w:marBottom w:val="0"/>
                                  <w:divBdr>
                                    <w:top w:val="none" w:sz="0" w:space="0" w:color="auto"/>
                                    <w:left w:val="none" w:sz="0" w:space="0" w:color="auto"/>
                                    <w:bottom w:val="none" w:sz="0" w:space="0" w:color="auto"/>
                                    <w:right w:val="none" w:sz="0" w:space="0" w:color="auto"/>
                                  </w:divBdr>
                                </w:div>
                                <w:div w:id="1343622964">
                                  <w:marLeft w:val="0"/>
                                  <w:marRight w:val="0"/>
                                  <w:marTop w:val="0"/>
                                  <w:marBottom w:val="0"/>
                                  <w:divBdr>
                                    <w:top w:val="none" w:sz="0" w:space="0" w:color="auto"/>
                                    <w:left w:val="none" w:sz="0" w:space="0" w:color="auto"/>
                                    <w:bottom w:val="none" w:sz="0" w:space="0" w:color="auto"/>
                                    <w:right w:val="none" w:sz="0" w:space="0" w:color="auto"/>
                                  </w:divBdr>
                                </w:div>
                                <w:div w:id="1056128383">
                                  <w:marLeft w:val="0"/>
                                  <w:marRight w:val="0"/>
                                  <w:marTop w:val="0"/>
                                  <w:marBottom w:val="0"/>
                                  <w:divBdr>
                                    <w:top w:val="none" w:sz="0" w:space="0" w:color="auto"/>
                                    <w:left w:val="none" w:sz="0" w:space="0" w:color="auto"/>
                                    <w:bottom w:val="none" w:sz="0" w:space="0" w:color="auto"/>
                                    <w:right w:val="none" w:sz="0" w:space="0" w:color="auto"/>
                                  </w:divBdr>
                                </w:div>
                                <w:div w:id="719406525">
                                  <w:marLeft w:val="0"/>
                                  <w:marRight w:val="0"/>
                                  <w:marTop w:val="0"/>
                                  <w:marBottom w:val="0"/>
                                  <w:divBdr>
                                    <w:top w:val="none" w:sz="0" w:space="0" w:color="auto"/>
                                    <w:left w:val="none" w:sz="0" w:space="0" w:color="auto"/>
                                    <w:bottom w:val="none" w:sz="0" w:space="0" w:color="auto"/>
                                    <w:right w:val="none" w:sz="0" w:space="0" w:color="auto"/>
                                  </w:divBdr>
                                </w:div>
                                <w:div w:id="1718629982">
                                  <w:marLeft w:val="0"/>
                                  <w:marRight w:val="0"/>
                                  <w:marTop w:val="0"/>
                                  <w:marBottom w:val="0"/>
                                  <w:divBdr>
                                    <w:top w:val="none" w:sz="0" w:space="0" w:color="auto"/>
                                    <w:left w:val="none" w:sz="0" w:space="0" w:color="auto"/>
                                    <w:bottom w:val="none" w:sz="0" w:space="0" w:color="auto"/>
                                    <w:right w:val="none" w:sz="0" w:space="0" w:color="auto"/>
                                  </w:divBdr>
                                </w:div>
                                <w:div w:id="99228625">
                                  <w:marLeft w:val="0"/>
                                  <w:marRight w:val="0"/>
                                  <w:marTop w:val="0"/>
                                  <w:marBottom w:val="0"/>
                                  <w:divBdr>
                                    <w:top w:val="none" w:sz="0" w:space="0" w:color="auto"/>
                                    <w:left w:val="none" w:sz="0" w:space="0" w:color="auto"/>
                                    <w:bottom w:val="none" w:sz="0" w:space="0" w:color="auto"/>
                                    <w:right w:val="none" w:sz="0" w:space="0" w:color="auto"/>
                                  </w:divBdr>
                                </w:div>
                                <w:div w:id="1111778692">
                                  <w:marLeft w:val="0"/>
                                  <w:marRight w:val="0"/>
                                  <w:marTop w:val="0"/>
                                  <w:marBottom w:val="0"/>
                                  <w:divBdr>
                                    <w:top w:val="none" w:sz="0" w:space="0" w:color="auto"/>
                                    <w:left w:val="none" w:sz="0" w:space="0" w:color="auto"/>
                                    <w:bottom w:val="none" w:sz="0" w:space="0" w:color="auto"/>
                                    <w:right w:val="none" w:sz="0" w:space="0" w:color="auto"/>
                                  </w:divBdr>
                                </w:div>
                                <w:div w:id="2020814368">
                                  <w:marLeft w:val="0"/>
                                  <w:marRight w:val="0"/>
                                  <w:marTop w:val="0"/>
                                  <w:marBottom w:val="0"/>
                                  <w:divBdr>
                                    <w:top w:val="none" w:sz="0" w:space="0" w:color="auto"/>
                                    <w:left w:val="none" w:sz="0" w:space="0" w:color="auto"/>
                                    <w:bottom w:val="none" w:sz="0" w:space="0" w:color="auto"/>
                                    <w:right w:val="none" w:sz="0" w:space="0" w:color="auto"/>
                                  </w:divBdr>
                                </w:div>
                                <w:div w:id="570820445">
                                  <w:marLeft w:val="0"/>
                                  <w:marRight w:val="0"/>
                                  <w:marTop w:val="0"/>
                                  <w:marBottom w:val="0"/>
                                  <w:divBdr>
                                    <w:top w:val="none" w:sz="0" w:space="0" w:color="auto"/>
                                    <w:left w:val="none" w:sz="0" w:space="0" w:color="auto"/>
                                    <w:bottom w:val="none" w:sz="0" w:space="0" w:color="auto"/>
                                    <w:right w:val="none" w:sz="0" w:space="0" w:color="auto"/>
                                  </w:divBdr>
                                </w:div>
                                <w:div w:id="470563741">
                                  <w:marLeft w:val="0"/>
                                  <w:marRight w:val="0"/>
                                  <w:marTop w:val="0"/>
                                  <w:marBottom w:val="0"/>
                                  <w:divBdr>
                                    <w:top w:val="none" w:sz="0" w:space="0" w:color="auto"/>
                                    <w:left w:val="none" w:sz="0" w:space="0" w:color="auto"/>
                                    <w:bottom w:val="none" w:sz="0" w:space="0" w:color="auto"/>
                                    <w:right w:val="none" w:sz="0" w:space="0" w:color="auto"/>
                                  </w:divBdr>
                                </w:div>
                                <w:div w:id="1107964124">
                                  <w:marLeft w:val="0"/>
                                  <w:marRight w:val="0"/>
                                  <w:marTop w:val="0"/>
                                  <w:marBottom w:val="0"/>
                                  <w:divBdr>
                                    <w:top w:val="none" w:sz="0" w:space="0" w:color="auto"/>
                                    <w:left w:val="none" w:sz="0" w:space="0" w:color="auto"/>
                                    <w:bottom w:val="none" w:sz="0" w:space="0" w:color="auto"/>
                                    <w:right w:val="none" w:sz="0" w:space="0" w:color="auto"/>
                                  </w:divBdr>
                                </w:div>
                                <w:div w:id="679739626">
                                  <w:marLeft w:val="0"/>
                                  <w:marRight w:val="0"/>
                                  <w:marTop w:val="0"/>
                                  <w:marBottom w:val="0"/>
                                  <w:divBdr>
                                    <w:top w:val="none" w:sz="0" w:space="0" w:color="auto"/>
                                    <w:left w:val="none" w:sz="0" w:space="0" w:color="auto"/>
                                    <w:bottom w:val="none" w:sz="0" w:space="0" w:color="auto"/>
                                    <w:right w:val="none" w:sz="0" w:space="0" w:color="auto"/>
                                  </w:divBdr>
                                </w:div>
                                <w:div w:id="2129397122">
                                  <w:marLeft w:val="0"/>
                                  <w:marRight w:val="0"/>
                                  <w:marTop w:val="0"/>
                                  <w:marBottom w:val="0"/>
                                  <w:divBdr>
                                    <w:top w:val="none" w:sz="0" w:space="0" w:color="auto"/>
                                    <w:left w:val="none" w:sz="0" w:space="0" w:color="auto"/>
                                    <w:bottom w:val="none" w:sz="0" w:space="0" w:color="auto"/>
                                    <w:right w:val="none" w:sz="0" w:space="0" w:color="auto"/>
                                  </w:divBdr>
                                </w:div>
                                <w:div w:id="1712993099">
                                  <w:marLeft w:val="0"/>
                                  <w:marRight w:val="0"/>
                                  <w:marTop w:val="0"/>
                                  <w:marBottom w:val="0"/>
                                  <w:divBdr>
                                    <w:top w:val="none" w:sz="0" w:space="0" w:color="auto"/>
                                    <w:left w:val="none" w:sz="0" w:space="0" w:color="auto"/>
                                    <w:bottom w:val="none" w:sz="0" w:space="0" w:color="auto"/>
                                    <w:right w:val="none" w:sz="0" w:space="0" w:color="auto"/>
                                  </w:divBdr>
                                </w:div>
                                <w:div w:id="1127505894">
                                  <w:marLeft w:val="0"/>
                                  <w:marRight w:val="0"/>
                                  <w:marTop w:val="0"/>
                                  <w:marBottom w:val="0"/>
                                  <w:divBdr>
                                    <w:top w:val="none" w:sz="0" w:space="0" w:color="auto"/>
                                    <w:left w:val="none" w:sz="0" w:space="0" w:color="auto"/>
                                    <w:bottom w:val="none" w:sz="0" w:space="0" w:color="auto"/>
                                    <w:right w:val="none" w:sz="0" w:space="0" w:color="auto"/>
                                  </w:divBdr>
                                </w:div>
                                <w:div w:id="735788710">
                                  <w:marLeft w:val="0"/>
                                  <w:marRight w:val="0"/>
                                  <w:marTop w:val="0"/>
                                  <w:marBottom w:val="0"/>
                                  <w:divBdr>
                                    <w:top w:val="none" w:sz="0" w:space="0" w:color="auto"/>
                                    <w:left w:val="none" w:sz="0" w:space="0" w:color="auto"/>
                                    <w:bottom w:val="none" w:sz="0" w:space="0" w:color="auto"/>
                                    <w:right w:val="none" w:sz="0" w:space="0" w:color="auto"/>
                                  </w:divBdr>
                                </w:div>
                                <w:div w:id="1256132115">
                                  <w:marLeft w:val="0"/>
                                  <w:marRight w:val="0"/>
                                  <w:marTop w:val="0"/>
                                  <w:marBottom w:val="0"/>
                                  <w:divBdr>
                                    <w:top w:val="none" w:sz="0" w:space="0" w:color="auto"/>
                                    <w:left w:val="none" w:sz="0" w:space="0" w:color="auto"/>
                                    <w:bottom w:val="none" w:sz="0" w:space="0" w:color="auto"/>
                                    <w:right w:val="none" w:sz="0" w:space="0" w:color="auto"/>
                                  </w:divBdr>
                                </w:div>
                                <w:div w:id="18659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8339">
                      <w:marLeft w:val="0"/>
                      <w:marRight w:val="0"/>
                      <w:marTop w:val="0"/>
                      <w:marBottom w:val="0"/>
                      <w:divBdr>
                        <w:top w:val="none" w:sz="0" w:space="0" w:color="auto"/>
                        <w:left w:val="none" w:sz="0" w:space="0" w:color="auto"/>
                        <w:bottom w:val="none" w:sz="0" w:space="0" w:color="auto"/>
                        <w:right w:val="none" w:sz="0" w:space="0" w:color="auto"/>
                      </w:divBdr>
                      <w:divsChild>
                        <w:div w:id="13765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20188">
              <w:marLeft w:val="0"/>
              <w:marRight w:val="0"/>
              <w:marTop w:val="0"/>
              <w:marBottom w:val="0"/>
              <w:divBdr>
                <w:top w:val="none" w:sz="0" w:space="0" w:color="auto"/>
                <w:left w:val="none" w:sz="0" w:space="0" w:color="auto"/>
                <w:bottom w:val="none" w:sz="0" w:space="0" w:color="auto"/>
                <w:right w:val="none" w:sz="0" w:space="0" w:color="auto"/>
              </w:divBdr>
              <w:divsChild>
                <w:div w:id="1384021074">
                  <w:marLeft w:val="0"/>
                  <w:marRight w:val="0"/>
                  <w:marTop w:val="0"/>
                  <w:marBottom w:val="0"/>
                  <w:divBdr>
                    <w:top w:val="none" w:sz="0" w:space="0" w:color="auto"/>
                    <w:left w:val="none" w:sz="0" w:space="0" w:color="auto"/>
                    <w:bottom w:val="none" w:sz="0" w:space="0" w:color="auto"/>
                    <w:right w:val="none" w:sz="0" w:space="0" w:color="auto"/>
                  </w:divBdr>
                </w:div>
                <w:div w:id="1824273050">
                  <w:marLeft w:val="0"/>
                  <w:marRight w:val="0"/>
                  <w:marTop w:val="0"/>
                  <w:marBottom w:val="0"/>
                  <w:divBdr>
                    <w:top w:val="none" w:sz="0" w:space="0" w:color="auto"/>
                    <w:left w:val="none" w:sz="0" w:space="0" w:color="auto"/>
                    <w:bottom w:val="none" w:sz="0" w:space="0" w:color="auto"/>
                    <w:right w:val="none" w:sz="0" w:space="0" w:color="auto"/>
                  </w:divBdr>
                  <w:divsChild>
                    <w:div w:id="1950697739">
                      <w:marLeft w:val="0"/>
                      <w:marRight w:val="0"/>
                      <w:marTop w:val="0"/>
                      <w:marBottom w:val="0"/>
                      <w:divBdr>
                        <w:top w:val="none" w:sz="0" w:space="0" w:color="auto"/>
                        <w:left w:val="none" w:sz="0" w:space="0" w:color="auto"/>
                        <w:bottom w:val="none" w:sz="0" w:space="0" w:color="auto"/>
                        <w:right w:val="none" w:sz="0" w:space="0" w:color="auto"/>
                      </w:divBdr>
                    </w:div>
                    <w:div w:id="452096320">
                      <w:marLeft w:val="0"/>
                      <w:marRight w:val="0"/>
                      <w:marTop w:val="0"/>
                      <w:marBottom w:val="0"/>
                      <w:divBdr>
                        <w:top w:val="none" w:sz="0" w:space="0" w:color="auto"/>
                        <w:left w:val="none" w:sz="0" w:space="0" w:color="auto"/>
                        <w:bottom w:val="none" w:sz="0" w:space="0" w:color="auto"/>
                        <w:right w:val="none" w:sz="0" w:space="0" w:color="auto"/>
                      </w:divBdr>
                      <w:divsChild>
                        <w:div w:id="1431315528">
                          <w:marLeft w:val="0"/>
                          <w:marRight w:val="0"/>
                          <w:marTop w:val="0"/>
                          <w:marBottom w:val="0"/>
                          <w:divBdr>
                            <w:top w:val="none" w:sz="0" w:space="0" w:color="auto"/>
                            <w:left w:val="none" w:sz="0" w:space="0" w:color="auto"/>
                            <w:bottom w:val="none" w:sz="0" w:space="0" w:color="auto"/>
                            <w:right w:val="none" w:sz="0" w:space="0" w:color="auto"/>
                          </w:divBdr>
                        </w:div>
                      </w:divsChild>
                    </w:div>
                    <w:div w:id="2045399583">
                      <w:marLeft w:val="0"/>
                      <w:marRight w:val="0"/>
                      <w:marTop w:val="0"/>
                      <w:marBottom w:val="0"/>
                      <w:divBdr>
                        <w:top w:val="none" w:sz="0" w:space="0" w:color="auto"/>
                        <w:left w:val="none" w:sz="0" w:space="0" w:color="auto"/>
                        <w:bottom w:val="none" w:sz="0" w:space="0" w:color="auto"/>
                        <w:right w:val="none" w:sz="0" w:space="0" w:color="auto"/>
                      </w:divBdr>
                      <w:divsChild>
                        <w:div w:id="1427189715">
                          <w:marLeft w:val="0"/>
                          <w:marRight w:val="0"/>
                          <w:marTop w:val="0"/>
                          <w:marBottom w:val="0"/>
                          <w:divBdr>
                            <w:top w:val="none" w:sz="0" w:space="0" w:color="auto"/>
                            <w:left w:val="none" w:sz="0" w:space="0" w:color="auto"/>
                            <w:bottom w:val="none" w:sz="0" w:space="0" w:color="auto"/>
                            <w:right w:val="none" w:sz="0" w:space="0" w:color="auto"/>
                          </w:divBdr>
                        </w:div>
                        <w:div w:id="1352948278">
                          <w:marLeft w:val="0"/>
                          <w:marRight w:val="0"/>
                          <w:marTop w:val="0"/>
                          <w:marBottom w:val="0"/>
                          <w:divBdr>
                            <w:top w:val="none" w:sz="0" w:space="0" w:color="auto"/>
                            <w:left w:val="none" w:sz="0" w:space="0" w:color="auto"/>
                            <w:bottom w:val="none" w:sz="0" w:space="0" w:color="auto"/>
                            <w:right w:val="none" w:sz="0" w:space="0" w:color="auto"/>
                          </w:divBdr>
                          <w:divsChild>
                            <w:div w:id="681395841">
                              <w:marLeft w:val="0"/>
                              <w:marRight w:val="0"/>
                              <w:marTop w:val="0"/>
                              <w:marBottom w:val="0"/>
                              <w:divBdr>
                                <w:top w:val="none" w:sz="0" w:space="0" w:color="auto"/>
                                <w:left w:val="none" w:sz="0" w:space="0" w:color="auto"/>
                                <w:bottom w:val="none" w:sz="0" w:space="0" w:color="auto"/>
                                <w:right w:val="none" w:sz="0" w:space="0" w:color="auto"/>
                              </w:divBdr>
                              <w:divsChild>
                                <w:div w:id="1128090930">
                                  <w:marLeft w:val="0"/>
                                  <w:marRight w:val="0"/>
                                  <w:marTop w:val="0"/>
                                  <w:marBottom w:val="0"/>
                                  <w:divBdr>
                                    <w:top w:val="none" w:sz="0" w:space="0" w:color="auto"/>
                                    <w:left w:val="none" w:sz="0" w:space="0" w:color="auto"/>
                                    <w:bottom w:val="none" w:sz="0" w:space="0" w:color="auto"/>
                                    <w:right w:val="none" w:sz="0" w:space="0" w:color="auto"/>
                                  </w:divBdr>
                                </w:div>
                                <w:div w:id="60641031">
                                  <w:marLeft w:val="0"/>
                                  <w:marRight w:val="0"/>
                                  <w:marTop w:val="0"/>
                                  <w:marBottom w:val="0"/>
                                  <w:divBdr>
                                    <w:top w:val="none" w:sz="0" w:space="0" w:color="auto"/>
                                    <w:left w:val="none" w:sz="0" w:space="0" w:color="auto"/>
                                    <w:bottom w:val="none" w:sz="0" w:space="0" w:color="auto"/>
                                    <w:right w:val="none" w:sz="0" w:space="0" w:color="auto"/>
                                  </w:divBdr>
                                </w:div>
                                <w:div w:id="672027651">
                                  <w:marLeft w:val="0"/>
                                  <w:marRight w:val="0"/>
                                  <w:marTop w:val="0"/>
                                  <w:marBottom w:val="0"/>
                                  <w:divBdr>
                                    <w:top w:val="none" w:sz="0" w:space="0" w:color="auto"/>
                                    <w:left w:val="none" w:sz="0" w:space="0" w:color="auto"/>
                                    <w:bottom w:val="none" w:sz="0" w:space="0" w:color="auto"/>
                                    <w:right w:val="none" w:sz="0" w:space="0" w:color="auto"/>
                                  </w:divBdr>
                                </w:div>
                                <w:div w:id="2079013630">
                                  <w:marLeft w:val="0"/>
                                  <w:marRight w:val="0"/>
                                  <w:marTop w:val="0"/>
                                  <w:marBottom w:val="0"/>
                                  <w:divBdr>
                                    <w:top w:val="none" w:sz="0" w:space="0" w:color="auto"/>
                                    <w:left w:val="none" w:sz="0" w:space="0" w:color="auto"/>
                                    <w:bottom w:val="none" w:sz="0" w:space="0" w:color="auto"/>
                                    <w:right w:val="none" w:sz="0" w:space="0" w:color="auto"/>
                                  </w:divBdr>
                                </w:div>
                                <w:div w:id="1070419821">
                                  <w:marLeft w:val="0"/>
                                  <w:marRight w:val="0"/>
                                  <w:marTop w:val="0"/>
                                  <w:marBottom w:val="0"/>
                                  <w:divBdr>
                                    <w:top w:val="none" w:sz="0" w:space="0" w:color="auto"/>
                                    <w:left w:val="none" w:sz="0" w:space="0" w:color="auto"/>
                                    <w:bottom w:val="none" w:sz="0" w:space="0" w:color="auto"/>
                                    <w:right w:val="none" w:sz="0" w:space="0" w:color="auto"/>
                                  </w:divBdr>
                                </w:div>
                                <w:div w:id="1587835488">
                                  <w:marLeft w:val="0"/>
                                  <w:marRight w:val="0"/>
                                  <w:marTop w:val="0"/>
                                  <w:marBottom w:val="0"/>
                                  <w:divBdr>
                                    <w:top w:val="none" w:sz="0" w:space="0" w:color="auto"/>
                                    <w:left w:val="none" w:sz="0" w:space="0" w:color="auto"/>
                                    <w:bottom w:val="none" w:sz="0" w:space="0" w:color="auto"/>
                                    <w:right w:val="none" w:sz="0" w:space="0" w:color="auto"/>
                                  </w:divBdr>
                                </w:div>
                                <w:div w:id="457797899">
                                  <w:marLeft w:val="0"/>
                                  <w:marRight w:val="0"/>
                                  <w:marTop w:val="0"/>
                                  <w:marBottom w:val="0"/>
                                  <w:divBdr>
                                    <w:top w:val="none" w:sz="0" w:space="0" w:color="auto"/>
                                    <w:left w:val="none" w:sz="0" w:space="0" w:color="auto"/>
                                    <w:bottom w:val="none" w:sz="0" w:space="0" w:color="auto"/>
                                    <w:right w:val="none" w:sz="0" w:space="0" w:color="auto"/>
                                  </w:divBdr>
                                </w:div>
                                <w:div w:id="664895485">
                                  <w:marLeft w:val="0"/>
                                  <w:marRight w:val="0"/>
                                  <w:marTop w:val="0"/>
                                  <w:marBottom w:val="0"/>
                                  <w:divBdr>
                                    <w:top w:val="none" w:sz="0" w:space="0" w:color="auto"/>
                                    <w:left w:val="none" w:sz="0" w:space="0" w:color="auto"/>
                                    <w:bottom w:val="none" w:sz="0" w:space="0" w:color="auto"/>
                                    <w:right w:val="none" w:sz="0" w:space="0" w:color="auto"/>
                                  </w:divBdr>
                                </w:div>
                                <w:div w:id="1727072996">
                                  <w:marLeft w:val="0"/>
                                  <w:marRight w:val="0"/>
                                  <w:marTop w:val="0"/>
                                  <w:marBottom w:val="0"/>
                                  <w:divBdr>
                                    <w:top w:val="none" w:sz="0" w:space="0" w:color="auto"/>
                                    <w:left w:val="none" w:sz="0" w:space="0" w:color="auto"/>
                                    <w:bottom w:val="none" w:sz="0" w:space="0" w:color="auto"/>
                                    <w:right w:val="none" w:sz="0" w:space="0" w:color="auto"/>
                                  </w:divBdr>
                                </w:div>
                                <w:div w:id="777069315">
                                  <w:marLeft w:val="0"/>
                                  <w:marRight w:val="0"/>
                                  <w:marTop w:val="0"/>
                                  <w:marBottom w:val="0"/>
                                  <w:divBdr>
                                    <w:top w:val="none" w:sz="0" w:space="0" w:color="auto"/>
                                    <w:left w:val="none" w:sz="0" w:space="0" w:color="auto"/>
                                    <w:bottom w:val="none" w:sz="0" w:space="0" w:color="auto"/>
                                    <w:right w:val="none" w:sz="0" w:space="0" w:color="auto"/>
                                  </w:divBdr>
                                </w:div>
                                <w:div w:id="355085708">
                                  <w:marLeft w:val="0"/>
                                  <w:marRight w:val="0"/>
                                  <w:marTop w:val="0"/>
                                  <w:marBottom w:val="0"/>
                                  <w:divBdr>
                                    <w:top w:val="none" w:sz="0" w:space="0" w:color="auto"/>
                                    <w:left w:val="none" w:sz="0" w:space="0" w:color="auto"/>
                                    <w:bottom w:val="none" w:sz="0" w:space="0" w:color="auto"/>
                                    <w:right w:val="none" w:sz="0" w:space="0" w:color="auto"/>
                                  </w:divBdr>
                                </w:div>
                                <w:div w:id="122506617">
                                  <w:marLeft w:val="0"/>
                                  <w:marRight w:val="0"/>
                                  <w:marTop w:val="0"/>
                                  <w:marBottom w:val="0"/>
                                  <w:divBdr>
                                    <w:top w:val="none" w:sz="0" w:space="0" w:color="auto"/>
                                    <w:left w:val="none" w:sz="0" w:space="0" w:color="auto"/>
                                    <w:bottom w:val="none" w:sz="0" w:space="0" w:color="auto"/>
                                    <w:right w:val="none" w:sz="0" w:space="0" w:color="auto"/>
                                  </w:divBdr>
                                </w:div>
                                <w:div w:id="1997149584">
                                  <w:marLeft w:val="0"/>
                                  <w:marRight w:val="0"/>
                                  <w:marTop w:val="0"/>
                                  <w:marBottom w:val="0"/>
                                  <w:divBdr>
                                    <w:top w:val="none" w:sz="0" w:space="0" w:color="auto"/>
                                    <w:left w:val="none" w:sz="0" w:space="0" w:color="auto"/>
                                    <w:bottom w:val="none" w:sz="0" w:space="0" w:color="auto"/>
                                    <w:right w:val="none" w:sz="0" w:space="0" w:color="auto"/>
                                  </w:divBdr>
                                </w:div>
                                <w:div w:id="1427506283">
                                  <w:marLeft w:val="0"/>
                                  <w:marRight w:val="0"/>
                                  <w:marTop w:val="0"/>
                                  <w:marBottom w:val="0"/>
                                  <w:divBdr>
                                    <w:top w:val="none" w:sz="0" w:space="0" w:color="auto"/>
                                    <w:left w:val="none" w:sz="0" w:space="0" w:color="auto"/>
                                    <w:bottom w:val="none" w:sz="0" w:space="0" w:color="auto"/>
                                    <w:right w:val="none" w:sz="0" w:space="0" w:color="auto"/>
                                  </w:divBdr>
                                </w:div>
                                <w:div w:id="799036547">
                                  <w:marLeft w:val="0"/>
                                  <w:marRight w:val="0"/>
                                  <w:marTop w:val="0"/>
                                  <w:marBottom w:val="0"/>
                                  <w:divBdr>
                                    <w:top w:val="none" w:sz="0" w:space="0" w:color="auto"/>
                                    <w:left w:val="none" w:sz="0" w:space="0" w:color="auto"/>
                                    <w:bottom w:val="none" w:sz="0" w:space="0" w:color="auto"/>
                                    <w:right w:val="none" w:sz="0" w:space="0" w:color="auto"/>
                                  </w:divBdr>
                                </w:div>
                                <w:div w:id="528835058">
                                  <w:marLeft w:val="0"/>
                                  <w:marRight w:val="0"/>
                                  <w:marTop w:val="0"/>
                                  <w:marBottom w:val="0"/>
                                  <w:divBdr>
                                    <w:top w:val="none" w:sz="0" w:space="0" w:color="auto"/>
                                    <w:left w:val="none" w:sz="0" w:space="0" w:color="auto"/>
                                    <w:bottom w:val="none" w:sz="0" w:space="0" w:color="auto"/>
                                    <w:right w:val="none" w:sz="0" w:space="0" w:color="auto"/>
                                  </w:divBdr>
                                </w:div>
                                <w:div w:id="599223084">
                                  <w:marLeft w:val="0"/>
                                  <w:marRight w:val="0"/>
                                  <w:marTop w:val="0"/>
                                  <w:marBottom w:val="0"/>
                                  <w:divBdr>
                                    <w:top w:val="none" w:sz="0" w:space="0" w:color="auto"/>
                                    <w:left w:val="none" w:sz="0" w:space="0" w:color="auto"/>
                                    <w:bottom w:val="none" w:sz="0" w:space="0" w:color="auto"/>
                                    <w:right w:val="none" w:sz="0" w:space="0" w:color="auto"/>
                                  </w:divBdr>
                                </w:div>
                                <w:div w:id="1128668949">
                                  <w:marLeft w:val="0"/>
                                  <w:marRight w:val="0"/>
                                  <w:marTop w:val="0"/>
                                  <w:marBottom w:val="0"/>
                                  <w:divBdr>
                                    <w:top w:val="none" w:sz="0" w:space="0" w:color="auto"/>
                                    <w:left w:val="none" w:sz="0" w:space="0" w:color="auto"/>
                                    <w:bottom w:val="none" w:sz="0" w:space="0" w:color="auto"/>
                                    <w:right w:val="none" w:sz="0" w:space="0" w:color="auto"/>
                                  </w:divBdr>
                                </w:div>
                                <w:div w:id="950092427">
                                  <w:marLeft w:val="0"/>
                                  <w:marRight w:val="0"/>
                                  <w:marTop w:val="0"/>
                                  <w:marBottom w:val="0"/>
                                  <w:divBdr>
                                    <w:top w:val="none" w:sz="0" w:space="0" w:color="auto"/>
                                    <w:left w:val="none" w:sz="0" w:space="0" w:color="auto"/>
                                    <w:bottom w:val="none" w:sz="0" w:space="0" w:color="auto"/>
                                    <w:right w:val="none" w:sz="0" w:space="0" w:color="auto"/>
                                  </w:divBdr>
                                </w:div>
                                <w:div w:id="2052025885">
                                  <w:marLeft w:val="0"/>
                                  <w:marRight w:val="0"/>
                                  <w:marTop w:val="0"/>
                                  <w:marBottom w:val="0"/>
                                  <w:divBdr>
                                    <w:top w:val="none" w:sz="0" w:space="0" w:color="auto"/>
                                    <w:left w:val="none" w:sz="0" w:space="0" w:color="auto"/>
                                    <w:bottom w:val="none" w:sz="0" w:space="0" w:color="auto"/>
                                    <w:right w:val="none" w:sz="0" w:space="0" w:color="auto"/>
                                  </w:divBdr>
                                </w:div>
                                <w:div w:id="11993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244674">
                      <w:marLeft w:val="0"/>
                      <w:marRight w:val="0"/>
                      <w:marTop w:val="0"/>
                      <w:marBottom w:val="0"/>
                      <w:divBdr>
                        <w:top w:val="none" w:sz="0" w:space="0" w:color="auto"/>
                        <w:left w:val="none" w:sz="0" w:space="0" w:color="auto"/>
                        <w:bottom w:val="none" w:sz="0" w:space="0" w:color="auto"/>
                        <w:right w:val="none" w:sz="0" w:space="0" w:color="auto"/>
                      </w:divBdr>
                      <w:divsChild>
                        <w:div w:id="21383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037188">
              <w:marLeft w:val="0"/>
              <w:marRight w:val="0"/>
              <w:marTop w:val="0"/>
              <w:marBottom w:val="0"/>
              <w:divBdr>
                <w:top w:val="none" w:sz="0" w:space="0" w:color="auto"/>
                <w:left w:val="none" w:sz="0" w:space="0" w:color="auto"/>
                <w:bottom w:val="none" w:sz="0" w:space="0" w:color="auto"/>
                <w:right w:val="none" w:sz="0" w:space="0" w:color="auto"/>
              </w:divBdr>
              <w:divsChild>
                <w:div w:id="1355156104">
                  <w:marLeft w:val="0"/>
                  <w:marRight w:val="0"/>
                  <w:marTop w:val="0"/>
                  <w:marBottom w:val="0"/>
                  <w:divBdr>
                    <w:top w:val="none" w:sz="0" w:space="0" w:color="auto"/>
                    <w:left w:val="none" w:sz="0" w:space="0" w:color="auto"/>
                    <w:bottom w:val="none" w:sz="0" w:space="0" w:color="auto"/>
                    <w:right w:val="none" w:sz="0" w:space="0" w:color="auto"/>
                  </w:divBdr>
                </w:div>
                <w:div w:id="1218666376">
                  <w:marLeft w:val="0"/>
                  <w:marRight w:val="0"/>
                  <w:marTop w:val="0"/>
                  <w:marBottom w:val="0"/>
                  <w:divBdr>
                    <w:top w:val="none" w:sz="0" w:space="0" w:color="auto"/>
                    <w:left w:val="none" w:sz="0" w:space="0" w:color="auto"/>
                    <w:bottom w:val="none" w:sz="0" w:space="0" w:color="auto"/>
                    <w:right w:val="none" w:sz="0" w:space="0" w:color="auto"/>
                  </w:divBdr>
                  <w:divsChild>
                    <w:div w:id="2130317123">
                      <w:marLeft w:val="0"/>
                      <w:marRight w:val="0"/>
                      <w:marTop w:val="0"/>
                      <w:marBottom w:val="0"/>
                      <w:divBdr>
                        <w:top w:val="none" w:sz="0" w:space="0" w:color="auto"/>
                        <w:left w:val="none" w:sz="0" w:space="0" w:color="auto"/>
                        <w:bottom w:val="none" w:sz="0" w:space="0" w:color="auto"/>
                        <w:right w:val="none" w:sz="0" w:space="0" w:color="auto"/>
                      </w:divBdr>
                    </w:div>
                    <w:div w:id="1293828889">
                      <w:marLeft w:val="0"/>
                      <w:marRight w:val="0"/>
                      <w:marTop w:val="0"/>
                      <w:marBottom w:val="0"/>
                      <w:divBdr>
                        <w:top w:val="none" w:sz="0" w:space="0" w:color="auto"/>
                        <w:left w:val="none" w:sz="0" w:space="0" w:color="auto"/>
                        <w:bottom w:val="none" w:sz="0" w:space="0" w:color="auto"/>
                        <w:right w:val="none" w:sz="0" w:space="0" w:color="auto"/>
                      </w:divBdr>
                      <w:divsChild>
                        <w:div w:id="34082042">
                          <w:marLeft w:val="0"/>
                          <w:marRight w:val="0"/>
                          <w:marTop w:val="0"/>
                          <w:marBottom w:val="0"/>
                          <w:divBdr>
                            <w:top w:val="none" w:sz="0" w:space="0" w:color="auto"/>
                            <w:left w:val="none" w:sz="0" w:space="0" w:color="auto"/>
                            <w:bottom w:val="none" w:sz="0" w:space="0" w:color="auto"/>
                            <w:right w:val="none" w:sz="0" w:space="0" w:color="auto"/>
                          </w:divBdr>
                        </w:div>
                      </w:divsChild>
                    </w:div>
                    <w:div w:id="1076168046">
                      <w:marLeft w:val="0"/>
                      <w:marRight w:val="0"/>
                      <w:marTop w:val="0"/>
                      <w:marBottom w:val="0"/>
                      <w:divBdr>
                        <w:top w:val="none" w:sz="0" w:space="0" w:color="auto"/>
                        <w:left w:val="none" w:sz="0" w:space="0" w:color="auto"/>
                        <w:bottom w:val="none" w:sz="0" w:space="0" w:color="auto"/>
                        <w:right w:val="none" w:sz="0" w:space="0" w:color="auto"/>
                      </w:divBdr>
                      <w:divsChild>
                        <w:div w:id="1140533258">
                          <w:marLeft w:val="0"/>
                          <w:marRight w:val="0"/>
                          <w:marTop w:val="0"/>
                          <w:marBottom w:val="0"/>
                          <w:divBdr>
                            <w:top w:val="none" w:sz="0" w:space="0" w:color="auto"/>
                            <w:left w:val="none" w:sz="0" w:space="0" w:color="auto"/>
                            <w:bottom w:val="none" w:sz="0" w:space="0" w:color="auto"/>
                            <w:right w:val="none" w:sz="0" w:space="0" w:color="auto"/>
                          </w:divBdr>
                        </w:div>
                        <w:div w:id="923076613">
                          <w:marLeft w:val="0"/>
                          <w:marRight w:val="0"/>
                          <w:marTop w:val="0"/>
                          <w:marBottom w:val="0"/>
                          <w:divBdr>
                            <w:top w:val="none" w:sz="0" w:space="0" w:color="auto"/>
                            <w:left w:val="none" w:sz="0" w:space="0" w:color="auto"/>
                            <w:bottom w:val="none" w:sz="0" w:space="0" w:color="auto"/>
                            <w:right w:val="none" w:sz="0" w:space="0" w:color="auto"/>
                          </w:divBdr>
                          <w:divsChild>
                            <w:div w:id="1863274790">
                              <w:marLeft w:val="0"/>
                              <w:marRight w:val="0"/>
                              <w:marTop w:val="0"/>
                              <w:marBottom w:val="0"/>
                              <w:divBdr>
                                <w:top w:val="none" w:sz="0" w:space="0" w:color="auto"/>
                                <w:left w:val="none" w:sz="0" w:space="0" w:color="auto"/>
                                <w:bottom w:val="none" w:sz="0" w:space="0" w:color="auto"/>
                                <w:right w:val="none" w:sz="0" w:space="0" w:color="auto"/>
                              </w:divBdr>
                              <w:divsChild>
                                <w:div w:id="6910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12485">
                      <w:marLeft w:val="0"/>
                      <w:marRight w:val="0"/>
                      <w:marTop w:val="0"/>
                      <w:marBottom w:val="0"/>
                      <w:divBdr>
                        <w:top w:val="none" w:sz="0" w:space="0" w:color="auto"/>
                        <w:left w:val="none" w:sz="0" w:space="0" w:color="auto"/>
                        <w:bottom w:val="none" w:sz="0" w:space="0" w:color="auto"/>
                        <w:right w:val="none" w:sz="0" w:space="0" w:color="auto"/>
                      </w:divBdr>
                      <w:divsChild>
                        <w:div w:id="14165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92188">
              <w:marLeft w:val="0"/>
              <w:marRight w:val="0"/>
              <w:marTop w:val="0"/>
              <w:marBottom w:val="0"/>
              <w:divBdr>
                <w:top w:val="none" w:sz="0" w:space="0" w:color="auto"/>
                <w:left w:val="none" w:sz="0" w:space="0" w:color="auto"/>
                <w:bottom w:val="none" w:sz="0" w:space="0" w:color="auto"/>
                <w:right w:val="none" w:sz="0" w:space="0" w:color="auto"/>
              </w:divBdr>
              <w:divsChild>
                <w:div w:id="253323437">
                  <w:marLeft w:val="0"/>
                  <w:marRight w:val="0"/>
                  <w:marTop w:val="0"/>
                  <w:marBottom w:val="0"/>
                  <w:divBdr>
                    <w:top w:val="none" w:sz="0" w:space="0" w:color="auto"/>
                    <w:left w:val="none" w:sz="0" w:space="0" w:color="auto"/>
                    <w:bottom w:val="none" w:sz="0" w:space="0" w:color="auto"/>
                    <w:right w:val="none" w:sz="0" w:space="0" w:color="auto"/>
                  </w:divBdr>
                </w:div>
                <w:div w:id="311644376">
                  <w:marLeft w:val="0"/>
                  <w:marRight w:val="0"/>
                  <w:marTop w:val="0"/>
                  <w:marBottom w:val="0"/>
                  <w:divBdr>
                    <w:top w:val="none" w:sz="0" w:space="0" w:color="auto"/>
                    <w:left w:val="none" w:sz="0" w:space="0" w:color="auto"/>
                    <w:bottom w:val="none" w:sz="0" w:space="0" w:color="auto"/>
                    <w:right w:val="none" w:sz="0" w:space="0" w:color="auto"/>
                  </w:divBdr>
                  <w:divsChild>
                    <w:div w:id="1455827166">
                      <w:marLeft w:val="0"/>
                      <w:marRight w:val="0"/>
                      <w:marTop w:val="0"/>
                      <w:marBottom w:val="0"/>
                      <w:divBdr>
                        <w:top w:val="none" w:sz="0" w:space="0" w:color="auto"/>
                        <w:left w:val="none" w:sz="0" w:space="0" w:color="auto"/>
                        <w:bottom w:val="none" w:sz="0" w:space="0" w:color="auto"/>
                        <w:right w:val="none" w:sz="0" w:space="0" w:color="auto"/>
                      </w:divBdr>
                    </w:div>
                    <w:div w:id="2093307762">
                      <w:marLeft w:val="0"/>
                      <w:marRight w:val="0"/>
                      <w:marTop w:val="0"/>
                      <w:marBottom w:val="0"/>
                      <w:divBdr>
                        <w:top w:val="none" w:sz="0" w:space="0" w:color="auto"/>
                        <w:left w:val="none" w:sz="0" w:space="0" w:color="auto"/>
                        <w:bottom w:val="none" w:sz="0" w:space="0" w:color="auto"/>
                        <w:right w:val="none" w:sz="0" w:space="0" w:color="auto"/>
                      </w:divBdr>
                      <w:divsChild>
                        <w:div w:id="1737509701">
                          <w:marLeft w:val="0"/>
                          <w:marRight w:val="0"/>
                          <w:marTop w:val="0"/>
                          <w:marBottom w:val="0"/>
                          <w:divBdr>
                            <w:top w:val="none" w:sz="0" w:space="0" w:color="auto"/>
                            <w:left w:val="none" w:sz="0" w:space="0" w:color="auto"/>
                            <w:bottom w:val="none" w:sz="0" w:space="0" w:color="auto"/>
                            <w:right w:val="none" w:sz="0" w:space="0" w:color="auto"/>
                          </w:divBdr>
                        </w:div>
                      </w:divsChild>
                    </w:div>
                    <w:div w:id="1236017565">
                      <w:marLeft w:val="0"/>
                      <w:marRight w:val="0"/>
                      <w:marTop w:val="0"/>
                      <w:marBottom w:val="0"/>
                      <w:divBdr>
                        <w:top w:val="none" w:sz="0" w:space="0" w:color="auto"/>
                        <w:left w:val="none" w:sz="0" w:space="0" w:color="auto"/>
                        <w:bottom w:val="none" w:sz="0" w:space="0" w:color="auto"/>
                        <w:right w:val="none" w:sz="0" w:space="0" w:color="auto"/>
                      </w:divBdr>
                      <w:divsChild>
                        <w:div w:id="1124079047">
                          <w:marLeft w:val="0"/>
                          <w:marRight w:val="0"/>
                          <w:marTop w:val="0"/>
                          <w:marBottom w:val="0"/>
                          <w:divBdr>
                            <w:top w:val="none" w:sz="0" w:space="0" w:color="auto"/>
                            <w:left w:val="none" w:sz="0" w:space="0" w:color="auto"/>
                            <w:bottom w:val="none" w:sz="0" w:space="0" w:color="auto"/>
                            <w:right w:val="none" w:sz="0" w:space="0" w:color="auto"/>
                          </w:divBdr>
                        </w:div>
                        <w:div w:id="677390471">
                          <w:marLeft w:val="0"/>
                          <w:marRight w:val="0"/>
                          <w:marTop w:val="0"/>
                          <w:marBottom w:val="0"/>
                          <w:divBdr>
                            <w:top w:val="none" w:sz="0" w:space="0" w:color="auto"/>
                            <w:left w:val="none" w:sz="0" w:space="0" w:color="auto"/>
                            <w:bottom w:val="none" w:sz="0" w:space="0" w:color="auto"/>
                            <w:right w:val="none" w:sz="0" w:space="0" w:color="auto"/>
                          </w:divBdr>
                          <w:divsChild>
                            <w:div w:id="946153773">
                              <w:marLeft w:val="0"/>
                              <w:marRight w:val="0"/>
                              <w:marTop w:val="0"/>
                              <w:marBottom w:val="0"/>
                              <w:divBdr>
                                <w:top w:val="none" w:sz="0" w:space="0" w:color="auto"/>
                                <w:left w:val="none" w:sz="0" w:space="0" w:color="auto"/>
                                <w:bottom w:val="none" w:sz="0" w:space="0" w:color="auto"/>
                                <w:right w:val="none" w:sz="0" w:space="0" w:color="auto"/>
                              </w:divBdr>
                              <w:divsChild>
                                <w:div w:id="545603047">
                                  <w:marLeft w:val="0"/>
                                  <w:marRight w:val="0"/>
                                  <w:marTop w:val="0"/>
                                  <w:marBottom w:val="0"/>
                                  <w:divBdr>
                                    <w:top w:val="none" w:sz="0" w:space="0" w:color="auto"/>
                                    <w:left w:val="none" w:sz="0" w:space="0" w:color="auto"/>
                                    <w:bottom w:val="none" w:sz="0" w:space="0" w:color="auto"/>
                                    <w:right w:val="none" w:sz="0" w:space="0" w:color="auto"/>
                                  </w:divBdr>
                                </w:div>
                                <w:div w:id="1930964577">
                                  <w:marLeft w:val="0"/>
                                  <w:marRight w:val="0"/>
                                  <w:marTop w:val="0"/>
                                  <w:marBottom w:val="0"/>
                                  <w:divBdr>
                                    <w:top w:val="none" w:sz="0" w:space="0" w:color="auto"/>
                                    <w:left w:val="none" w:sz="0" w:space="0" w:color="auto"/>
                                    <w:bottom w:val="none" w:sz="0" w:space="0" w:color="auto"/>
                                    <w:right w:val="none" w:sz="0" w:space="0" w:color="auto"/>
                                  </w:divBdr>
                                </w:div>
                                <w:div w:id="1559437030">
                                  <w:marLeft w:val="0"/>
                                  <w:marRight w:val="0"/>
                                  <w:marTop w:val="0"/>
                                  <w:marBottom w:val="0"/>
                                  <w:divBdr>
                                    <w:top w:val="none" w:sz="0" w:space="0" w:color="auto"/>
                                    <w:left w:val="none" w:sz="0" w:space="0" w:color="auto"/>
                                    <w:bottom w:val="none" w:sz="0" w:space="0" w:color="auto"/>
                                    <w:right w:val="none" w:sz="0" w:space="0" w:color="auto"/>
                                  </w:divBdr>
                                </w:div>
                                <w:div w:id="126750895">
                                  <w:marLeft w:val="0"/>
                                  <w:marRight w:val="0"/>
                                  <w:marTop w:val="0"/>
                                  <w:marBottom w:val="0"/>
                                  <w:divBdr>
                                    <w:top w:val="none" w:sz="0" w:space="0" w:color="auto"/>
                                    <w:left w:val="none" w:sz="0" w:space="0" w:color="auto"/>
                                    <w:bottom w:val="none" w:sz="0" w:space="0" w:color="auto"/>
                                    <w:right w:val="none" w:sz="0" w:space="0" w:color="auto"/>
                                  </w:divBdr>
                                </w:div>
                                <w:div w:id="1222210373">
                                  <w:marLeft w:val="0"/>
                                  <w:marRight w:val="0"/>
                                  <w:marTop w:val="0"/>
                                  <w:marBottom w:val="0"/>
                                  <w:divBdr>
                                    <w:top w:val="none" w:sz="0" w:space="0" w:color="auto"/>
                                    <w:left w:val="none" w:sz="0" w:space="0" w:color="auto"/>
                                    <w:bottom w:val="none" w:sz="0" w:space="0" w:color="auto"/>
                                    <w:right w:val="none" w:sz="0" w:space="0" w:color="auto"/>
                                  </w:divBdr>
                                </w:div>
                                <w:div w:id="2075275314">
                                  <w:marLeft w:val="0"/>
                                  <w:marRight w:val="0"/>
                                  <w:marTop w:val="0"/>
                                  <w:marBottom w:val="0"/>
                                  <w:divBdr>
                                    <w:top w:val="none" w:sz="0" w:space="0" w:color="auto"/>
                                    <w:left w:val="none" w:sz="0" w:space="0" w:color="auto"/>
                                    <w:bottom w:val="none" w:sz="0" w:space="0" w:color="auto"/>
                                    <w:right w:val="none" w:sz="0" w:space="0" w:color="auto"/>
                                  </w:divBdr>
                                </w:div>
                                <w:div w:id="14673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86502">
                      <w:marLeft w:val="0"/>
                      <w:marRight w:val="0"/>
                      <w:marTop w:val="0"/>
                      <w:marBottom w:val="0"/>
                      <w:divBdr>
                        <w:top w:val="none" w:sz="0" w:space="0" w:color="auto"/>
                        <w:left w:val="none" w:sz="0" w:space="0" w:color="auto"/>
                        <w:bottom w:val="none" w:sz="0" w:space="0" w:color="auto"/>
                        <w:right w:val="none" w:sz="0" w:space="0" w:color="auto"/>
                      </w:divBdr>
                      <w:divsChild>
                        <w:div w:id="17303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6183">
                  <w:marLeft w:val="0"/>
                  <w:marRight w:val="0"/>
                  <w:marTop w:val="0"/>
                  <w:marBottom w:val="0"/>
                  <w:divBdr>
                    <w:top w:val="none" w:sz="0" w:space="0" w:color="auto"/>
                    <w:left w:val="none" w:sz="0" w:space="0" w:color="auto"/>
                    <w:bottom w:val="none" w:sz="0" w:space="0" w:color="auto"/>
                    <w:right w:val="none" w:sz="0" w:space="0" w:color="auto"/>
                  </w:divBdr>
                  <w:divsChild>
                    <w:div w:id="235365733">
                      <w:marLeft w:val="0"/>
                      <w:marRight w:val="0"/>
                      <w:marTop w:val="0"/>
                      <w:marBottom w:val="0"/>
                      <w:divBdr>
                        <w:top w:val="none" w:sz="0" w:space="0" w:color="auto"/>
                        <w:left w:val="none" w:sz="0" w:space="0" w:color="auto"/>
                        <w:bottom w:val="none" w:sz="0" w:space="0" w:color="auto"/>
                        <w:right w:val="none" w:sz="0" w:space="0" w:color="auto"/>
                      </w:divBdr>
                    </w:div>
                    <w:div w:id="698311797">
                      <w:marLeft w:val="0"/>
                      <w:marRight w:val="0"/>
                      <w:marTop w:val="0"/>
                      <w:marBottom w:val="0"/>
                      <w:divBdr>
                        <w:top w:val="none" w:sz="0" w:space="0" w:color="auto"/>
                        <w:left w:val="none" w:sz="0" w:space="0" w:color="auto"/>
                        <w:bottom w:val="none" w:sz="0" w:space="0" w:color="auto"/>
                        <w:right w:val="none" w:sz="0" w:space="0" w:color="auto"/>
                      </w:divBdr>
                      <w:divsChild>
                        <w:div w:id="122622298">
                          <w:marLeft w:val="0"/>
                          <w:marRight w:val="0"/>
                          <w:marTop w:val="0"/>
                          <w:marBottom w:val="0"/>
                          <w:divBdr>
                            <w:top w:val="none" w:sz="0" w:space="0" w:color="auto"/>
                            <w:left w:val="none" w:sz="0" w:space="0" w:color="auto"/>
                            <w:bottom w:val="none" w:sz="0" w:space="0" w:color="auto"/>
                            <w:right w:val="none" w:sz="0" w:space="0" w:color="auto"/>
                          </w:divBdr>
                          <w:divsChild>
                            <w:div w:id="209338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05568">
                      <w:marLeft w:val="0"/>
                      <w:marRight w:val="0"/>
                      <w:marTop w:val="0"/>
                      <w:marBottom w:val="0"/>
                      <w:divBdr>
                        <w:top w:val="none" w:sz="0" w:space="0" w:color="auto"/>
                        <w:left w:val="none" w:sz="0" w:space="0" w:color="auto"/>
                        <w:bottom w:val="none" w:sz="0" w:space="0" w:color="auto"/>
                        <w:right w:val="none" w:sz="0" w:space="0" w:color="auto"/>
                      </w:divBdr>
                      <w:divsChild>
                        <w:div w:id="51663618">
                          <w:marLeft w:val="0"/>
                          <w:marRight w:val="0"/>
                          <w:marTop w:val="0"/>
                          <w:marBottom w:val="0"/>
                          <w:divBdr>
                            <w:top w:val="none" w:sz="0" w:space="0" w:color="auto"/>
                            <w:left w:val="none" w:sz="0" w:space="0" w:color="auto"/>
                            <w:bottom w:val="none" w:sz="0" w:space="0" w:color="auto"/>
                            <w:right w:val="none" w:sz="0" w:space="0" w:color="auto"/>
                          </w:divBdr>
                        </w:div>
                      </w:divsChild>
                    </w:div>
                    <w:div w:id="266235815">
                      <w:marLeft w:val="0"/>
                      <w:marRight w:val="0"/>
                      <w:marTop w:val="0"/>
                      <w:marBottom w:val="0"/>
                      <w:divBdr>
                        <w:top w:val="none" w:sz="0" w:space="0" w:color="auto"/>
                        <w:left w:val="none" w:sz="0" w:space="0" w:color="auto"/>
                        <w:bottom w:val="none" w:sz="0" w:space="0" w:color="auto"/>
                        <w:right w:val="none" w:sz="0" w:space="0" w:color="auto"/>
                      </w:divBdr>
                      <w:divsChild>
                        <w:div w:id="891844258">
                          <w:marLeft w:val="0"/>
                          <w:marRight w:val="0"/>
                          <w:marTop w:val="0"/>
                          <w:marBottom w:val="0"/>
                          <w:divBdr>
                            <w:top w:val="none" w:sz="0" w:space="0" w:color="auto"/>
                            <w:left w:val="none" w:sz="0" w:space="0" w:color="auto"/>
                            <w:bottom w:val="none" w:sz="0" w:space="0" w:color="auto"/>
                            <w:right w:val="none" w:sz="0" w:space="0" w:color="auto"/>
                          </w:divBdr>
                        </w:div>
                      </w:divsChild>
                    </w:div>
                    <w:div w:id="1801067383">
                      <w:marLeft w:val="0"/>
                      <w:marRight w:val="0"/>
                      <w:marTop w:val="0"/>
                      <w:marBottom w:val="0"/>
                      <w:divBdr>
                        <w:top w:val="none" w:sz="0" w:space="0" w:color="auto"/>
                        <w:left w:val="none" w:sz="0" w:space="0" w:color="auto"/>
                        <w:bottom w:val="none" w:sz="0" w:space="0" w:color="auto"/>
                        <w:right w:val="none" w:sz="0" w:space="0" w:color="auto"/>
                      </w:divBdr>
                      <w:divsChild>
                        <w:div w:id="332687628">
                          <w:marLeft w:val="0"/>
                          <w:marRight w:val="0"/>
                          <w:marTop w:val="0"/>
                          <w:marBottom w:val="0"/>
                          <w:divBdr>
                            <w:top w:val="none" w:sz="0" w:space="0" w:color="auto"/>
                            <w:left w:val="none" w:sz="0" w:space="0" w:color="auto"/>
                            <w:bottom w:val="none" w:sz="0" w:space="0" w:color="auto"/>
                            <w:right w:val="none" w:sz="0" w:space="0" w:color="auto"/>
                          </w:divBdr>
                        </w:div>
                        <w:div w:id="913465517">
                          <w:marLeft w:val="0"/>
                          <w:marRight w:val="0"/>
                          <w:marTop w:val="0"/>
                          <w:marBottom w:val="0"/>
                          <w:divBdr>
                            <w:top w:val="none" w:sz="0" w:space="0" w:color="auto"/>
                            <w:left w:val="none" w:sz="0" w:space="0" w:color="auto"/>
                            <w:bottom w:val="none" w:sz="0" w:space="0" w:color="auto"/>
                            <w:right w:val="none" w:sz="0" w:space="0" w:color="auto"/>
                          </w:divBdr>
                          <w:divsChild>
                            <w:div w:id="595329662">
                              <w:marLeft w:val="0"/>
                              <w:marRight w:val="0"/>
                              <w:marTop w:val="0"/>
                              <w:marBottom w:val="0"/>
                              <w:divBdr>
                                <w:top w:val="none" w:sz="0" w:space="0" w:color="auto"/>
                                <w:left w:val="none" w:sz="0" w:space="0" w:color="auto"/>
                                <w:bottom w:val="none" w:sz="0" w:space="0" w:color="auto"/>
                                <w:right w:val="none" w:sz="0" w:space="0" w:color="auto"/>
                              </w:divBdr>
                              <w:divsChild>
                                <w:div w:id="777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18485">
                      <w:marLeft w:val="0"/>
                      <w:marRight w:val="0"/>
                      <w:marTop w:val="0"/>
                      <w:marBottom w:val="0"/>
                      <w:divBdr>
                        <w:top w:val="none" w:sz="0" w:space="0" w:color="auto"/>
                        <w:left w:val="none" w:sz="0" w:space="0" w:color="auto"/>
                        <w:bottom w:val="none" w:sz="0" w:space="0" w:color="auto"/>
                        <w:right w:val="none" w:sz="0" w:space="0" w:color="auto"/>
                      </w:divBdr>
                      <w:divsChild>
                        <w:div w:id="69547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11030">
              <w:marLeft w:val="0"/>
              <w:marRight w:val="0"/>
              <w:marTop w:val="0"/>
              <w:marBottom w:val="0"/>
              <w:divBdr>
                <w:top w:val="none" w:sz="0" w:space="0" w:color="auto"/>
                <w:left w:val="none" w:sz="0" w:space="0" w:color="auto"/>
                <w:bottom w:val="none" w:sz="0" w:space="0" w:color="auto"/>
                <w:right w:val="none" w:sz="0" w:space="0" w:color="auto"/>
              </w:divBdr>
              <w:divsChild>
                <w:div w:id="285045848">
                  <w:marLeft w:val="0"/>
                  <w:marRight w:val="0"/>
                  <w:marTop w:val="0"/>
                  <w:marBottom w:val="0"/>
                  <w:divBdr>
                    <w:top w:val="none" w:sz="0" w:space="0" w:color="auto"/>
                    <w:left w:val="none" w:sz="0" w:space="0" w:color="auto"/>
                    <w:bottom w:val="none" w:sz="0" w:space="0" w:color="auto"/>
                    <w:right w:val="none" w:sz="0" w:space="0" w:color="auto"/>
                  </w:divBdr>
                </w:div>
                <w:div w:id="1616600831">
                  <w:marLeft w:val="0"/>
                  <w:marRight w:val="0"/>
                  <w:marTop w:val="0"/>
                  <w:marBottom w:val="0"/>
                  <w:divBdr>
                    <w:top w:val="none" w:sz="0" w:space="0" w:color="auto"/>
                    <w:left w:val="none" w:sz="0" w:space="0" w:color="auto"/>
                    <w:bottom w:val="none" w:sz="0" w:space="0" w:color="auto"/>
                    <w:right w:val="none" w:sz="0" w:space="0" w:color="auto"/>
                  </w:divBdr>
                  <w:divsChild>
                    <w:div w:id="1954359622">
                      <w:marLeft w:val="0"/>
                      <w:marRight w:val="0"/>
                      <w:marTop w:val="0"/>
                      <w:marBottom w:val="0"/>
                      <w:divBdr>
                        <w:top w:val="none" w:sz="0" w:space="0" w:color="auto"/>
                        <w:left w:val="none" w:sz="0" w:space="0" w:color="auto"/>
                        <w:bottom w:val="none" w:sz="0" w:space="0" w:color="auto"/>
                        <w:right w:val="none" w:sz="0" w:space="0" w:color="auto"/>
                      </w:divBdr>
                    </w:div>
                    <w:div w:id="2147309674">
                      <w:marLeft w:val="0"/>
                      <w:marRight w:val="0"/>
                      <w:marTop w:val="0"/>
                      <w:marBottom w:val="0"/>
                      <w:divBdr>
                        <w:top w:val="none" w:sz="0" w:space="0" w:color="auto"/>
                        <w:left w:val="none" w:sz="0" w:space="0" w:color="auto"/>
                        <w:bottom w:val="none" w:sz="0" w:space="0" w:color="auto"/>
                        <w:right w:val="none" w:sz="0" w:space="0" w:color="auto"/>
                      </w:divBdr>
                      <w:divsChild>
                        <w:div w:id="111443487">
                          <w:marLeft w:val="0"/>
                          <w:marRight w:val="0"/>
                          <w:marTop w:val="0"/>
                          <w:marBottom w:val="0"/>
                          <w:divBdr>
                            <w:top w:val="none" w:sz="0" w:space="0" w:color="auto"/>
                            <w:left w:val="none" w:sz="0" w:space="0" w:color="auto"/>
                            <w:bottom w:val="none" w:sz="0" w:space="0" w:color="auto"/>
                            <w:right w:val="none" w:sz="0" w:space="0" w:color="auto"/>
                          </w:divBdr>
                        </w:div>
                      </w:divsChild>
                    </w:div>
                    <w:div w:id="917982490">
                      <w:marLeft w:val="0"/>
                      <w:marRight w:val="0"/>
                      <w:marTop w:val="0"/>
                      <w:marBottom w:val="0"/>
                      <w:divBdr>
                        <w:top w:val="none" w:sz="0" w:space="0" w:color="auto"/>
                        <w:left w:val="none" w:sz="0" w:space="0" w:color="auto"/>
                        <w:bottom w:val="none" w:sz="0" w:space="0" w:color="auto"/>
                        <w:right w:val="none" w:sz="0" w:space="0" w:color="auto"/>
                      </w:divBdr>
                      <w:divsChild>
                        <w:div w:id="1128028">
                          <w:marLeft w:val="0"/>
                          <w:marRight w:val="0"/>
                          <w:marTop w:val="0"/>
                          <w:marBottom w:val="0"/>
                          <w:divBdr>
                            <w:top w:val="none" w:sz="0" w:space="0" w:color="auto"/>
                            <w:left w:val="none" w:sz="0" w:space="0" w:color="auto"/>
                            <w:bottom w:val="none" w:sz="0" w:space="0" w:color="auto"/>
                            <w:right w:val="none" w:sz="0" w:space="0" w:color="auto"/>
                          </w:divBdr>
                        </w:div>
                        <w:div w:id="636573216">
                          <w:marLeft w:val="0"/>
                          <w:marRight w:val="0"/>
                          <w:marTop w:val="0"/>
                          <w:marBottom w:val="0"/>
                          <w:divBdr>
                            <w:top w:val="none" w:sz="0" w:space="0" w:color="auto"/>
                            <w:left w:val="none" w:sz="0" w:space="0" w:color="auto"/>
                            <w:bottom w:val="none" w:sz="0" w:space="0" w:color="auto"/>
                            <w:right w:val="none" w:sz="0" w:space="0" w:color="auto"/>
                          </w:divBdr>
                          <w:divsChild>
                            <w:div w:id="1944918896">
                              <w:marLeft w:val="0"/>
                              <w:marRight w:val="0"/>
                              <w:marTop w:val="0"/>
                              <w:marBottom w:val="0"/>
                              <w:divBdr>
                                <w:top w:val="none" w:sz="0" w:space="0" w:color="auto"/>
                                <w:left w:val="none" w:sz="0" w:space="0" w:color="auto"/>
                                <w:bottom w:val="none" w:sz="0" w:space="0" w:color="auto"/>
                                <w:right w:val="none" w:sz="0" w:space="0" w:color="auto"/>
                              </w:divBdr>
                              <w:divsChild>
                                <w:div w:id="33845765">
                                  <w:marLeft w:val="0"/>
                                  <w:marRight w:val="0"/>
                                  <w:marTop w:val="0"/>
                                  <w:marBottom w:val="0"/>
                                  <w:divBdr>
                                    <w:top w:val="none" w:sz="0" w:space="0" w:color="auto"/>
                                    <w:left w:val="none" w:sz="0" w:space="0" w:color="auto"/>
                                    <w:bottom w:val="none" w:sz="0" w:space="0" w:color="auto"/>
                                    <w:right w:val="none" w:sz="0" w:space="0" w:color="auto"/>
                                  </w:divBdr>
                                </w:div>
                                <w:div w:id="906376960">
                                  <w:marLeft w:val="0"/>
                                  <w:marRight w:val="0"/>
                                  <w:marTop w:val="0"/>
                                  <w:marBottom w:val="0"/>
                                  <w:divBdr>
                                    <w:top w:val="none" w:sz="0" w:space="0" w:color="auto"/>
                                    <w:left w:val="none" w:sz="0" w:space="0" w:color="auto"/>
                                    <w:bottom w:val="none" w:sz="0" w:space="0" w:color="auto"/>
                                    <w:right w:val="none" w:sz="0" w:space="0" w:color="auto"/>
                                  </w:divBdr>
                                </w:div>
                                <w:div w:id="1869947728">
                                  <w:marLeft w:val="0"/>
                                  <w:marRight w:val="0"/>
                                  <w:marTop w:val="0"/>
                                  <w:marBottom w:val="0"/>
                                  <w:divBdr>
                                    <w:top w:val="none" w:sz="0" w:space="0" w:color="auto"/>
                                    <w:left w:val="none" w:sz="0" w:space="0" w:color="auto"/>
                                    <w:bottom w:val="none" w:sz="0" w:space="0" w:color="auto"/>
                                    <w:right w:val="none" w:sz="0" w:space="0" w:color="auto"/>
                                  </w:divBdr>
                                </w:div>
                                <w:div w:id="1079444206">
                                  <w:marLeft w:val="0"/>
                                  <w:marRight w:val="0"/>
                                  <w:marTop w:val="0"/>
                                  <w:marBottom w:val="0"/>
                                  <w:divBdr>
                                    <w:top w:val="none" w:sz="0" w:space="0" w:color="auto"/>
                                    <w:left w:val="none" w:sz="0" w:space="0" w:color="auto"/>
                                    <w:bottom w:val="none" w:sz="0" w:space="0" w:color="auto"/>
                                    <w:right w:val="none" w:sz="0" w:space="0" w:color="auto"/>
                                  </w:divBdr>
                                </w:div>
                                <w:div w:id="384061922">
                                  <w:marLeft w:val="0"/>
                                  <w:marRight w:val="0"/>
                                  <w:marTop w:val="0"/>
                                  <w:marBottom w:val="0"/>
                                  <w:divBdr>
                                    <w:top w:val="none" w:sz="0" w:space="0" w:color="auto"/>
                                    <w:left w:val="none" w:sz="0" w:space="0" w:color="auto"/>
                                    <w:bottom w:val="none" w:sz="0" w:space="0" w:color="auto"/>
                                    <w:right w:val="none" w:sz="0" w:space="0" w:color="auto"/>
                                  </w:divBdr>
                                </w:div>
                                <w:div w:id="1285312401">
                                  <w:marLeft w:val="0"/>
                                  <w:marRight w:val="0"/>
                                  <w:marTop w:val="0"/>
                                  <w:marBottom w:val="0"/>
                                  <w:divBdr>
                                    <w:top w:val="none" w:sz="0" w:space="0" w:color="auto"/>
                                    <w:left w:val="none" w:sz="0" w:space="0" w:color="auto"/>
                                    <w:bottom w:val="none" w:sz="0" w:space="0" w:color="auto"/>
                                    <w:right w:val="none" w:sz="0" w:space="0" w:color="auto"/>
                                  </w:divBdr>
                                </w:div>
                                <w:div w:id="75834087">
                                  <w:marLeft w:val="0"/>
                                  <w:marRight w:val="0"/>
                                  <w:marTop w:val="0"/>
                                  <w:marBottom w:val="0"/>
                                  <w:divBdr>
                                    <w:top w:val="none" w:sz="0" w:space="0" w:color="auto"/>
                                    <w:left w:val="none" w:sz="0" w:space="0" w:color="auto"/>
                                    <w:bottom w:val="none" w:sz="0" w:space="0" w:color="auto"/>
                                    <w:right w:val="none" w:sz="0" w:space="0" w:color="auto"/>
                                  </w:divBdr>
                                </w:div>
                                <w:div w:id="1265116910">
                                  <w:marLeft w:val="0"/>
                                  <w:marRight w:val="0"/>
                                  <w:marTop w:val="0"/>
                                  <w:marBottom w:val="0"/>
                                  <w:divBdr>
                                    <w:top w:val="none" w:sz="0" w:space="0" w:color="auto"/>
                                    <w:left w:val="none" w:sz="0" w:space="0" w:color="auto"/>
                                    <w:bottom w:val="none" w:sz="0" w:space="0" w:color="auto"/>
                                    <w:right w:val="none" w:sz="0" w:space="0" w:color="auto"/>
                                  </w:divBdr>
                                </w:div>
                                <w:div w:id="896434150">
                                  <w:marLeft w:val="0"/>
                                  <w:marRight w:val="0"/>
                                  <w:marTop w:val="0"/>
                                  <w:marBottom w:val="0"/>
                                  <w:divBdr>
                                    <w:top w:val="none" w:sz="0" w:space="0" w:color="auto"/>
                                    <w:left w:val="none" w:sz="0" w:space="0" w:color="auto"/>
                                    <w:bottom w:val="none" w:sz="0" w:space="0" w:color="auto"/>
                                    <w:right w:val="none" w:sz="0" w:space="0" w:color="auto"/>
                                  </w:divBdr>
                                </w:div>
                                <w:div w:id="759763273">
                                  <w:marLeft w:val="0"/>
                                  <w:marRight w:val="0"/>
                                  <w:marTop w:val="0"/>
                                  <w:marBottom w:val="0"/>
                                  <w:divBdr>
                                    <w:top w:val="none" w:sz="0" w:space="0" w:color="auto"/>
                                    <w:left w:val="none" w:sz="0" w:space="0" w:color="auto"/>
                                    <w:bottom w:val="none" w:sz="0" w:space="0" w:color="auto"/>
                                    <w:right w:val="none" w:sz="0" w:space="0" w:color="auto"/>
                                  </w:divBdr>
                                </w:div>
                                <w:div w:id="1361857068">
                                  <w:marLeft w:val="0"/>
                                  <w:marRight w:val="0"/>
                                  <w:marTop w:val="0"/>
                                  <w:marBottom w:val="0"/>
                                  <w:divBdr>
                                    <w:top w:val="none" w:sz="0" w:space="0" w:color="auto"/>
                                    <w:left w:val="none" w:sz="0" w:space="0" w:color="auto"/>
                                    <w:bottom w:val="none" w:sz="0" w:space="0" w:color="auto"/>
                                    <w:right w:val="none" w:sz="0" w:space="0" w:color="auto"/>
                                  </w:divBdr>
                                </w:div>
                                <w:div w:id="120058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360797">
                      <w:marLeft w:val="0"/>
                      <w:marRight w:val="0"/>
                      <w:marTop w:val="0"/>
                      <w:marBottom w:val="0"/>
                      <w:divBdr>
                        <w:top w:val="none" w:sz="0" w:space="0" w:color="auto"/>
                        <w:left w:val="none" w:sz="0" w:space="0" w:color="auto"/>
                        <w:bottom w:val="none" w:sz="0" w:space="0" w:color="auto"/>
                        <w:right w:val="none" w:sz="0" w:space="0" w:color="auto"/>
                      </w:divBdr>
                      <w:divsChild>
                        <w:div w:id="1716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23118">
              <w:marLeft w:val="0"/>
              <w:marRight w:val="0"/>
              <w:marTop w:val="0"/>
              <w:marBottom w:val="0"/>
              <w:divBdr>
                <w:top w:val="none" w:sz="0" w:space="0" w:color="auto"/>
                <w:left w:val="none" w:sz="0" w:space="0" w:color="auto"/>
                <w:bottom w:val="none" w:sz="0" w:space="0" w:color="auto"/>
                <w:right w:val="none" w:sz="0" w:space="0" w:color="auto"/>
              </w:divBdr>
              <w:divsChild>
                <w:div w:id="436872666">
                  <w:marLeft w:val="0"/>
                  <w:marRight w:val="0"/>
                  <w:marTop w:val="0"/>
                  <w:marBottom w:val="0"/>
                  <w:divBdr>
                    <w:top w:val="none" w:sz="0" w:space="0" w:color="auto"/>
                    <w:left w:val="none" w:sz="0" w:space="0" w:color="auto"/>
                    <w:bottom w:val="none" w:sz="0" w:space="0" w:color="auto"/>
                    <w:right w:val="none" w:sz="0" w:space="0" w:color="auto"/>
                  </w:divBdr>
                </w:div>
                <w:div w:id="795874098">
                  <w:marLeft w:val="0"/>
                  <w:marRight w:val="0"/>
                  <w:marTop w:val="0"/>
                  <w:marBottom w:val="0"/>
                  <w:divBdr>
                    <w:top w:val="none" w:sz="0" w:space="0" w:color="auto"/>
                    <w:left w:val="none" w:sz="0" w:space="0" w:color="auto"/>
                    <w:bottom w:val="none" w:sz="0" w:space="0" w:color="auto"/>
                    <w:right w:val="none" w:sz="0" w:space="0" w:color="auto"/>
                  </w:divBdr>
                  <w:divsChild>
                    <w:div w:id="602155221">
                      <w:marLeft w:val="0"/>
                      <w:marRight w:val="0"/>
                      <w:marTop w:val="0"/>
                      <w:marBottom w:val="0"/>
                      <w:divBdr>
                        <w:top w:val="none" w:sz="0" w:space="0" w:color="auto"/>
                        <w:left w:val="none" w:sz="0" w:space="0" w:color="auto"/>
                        <w:bottom w:val="none" w:sz="0" w:space="0" w:color="auto"/>
                        <w:right w:val="none" w:sz="0" w:space="0" w:color="auto"/>
                      </w:divBdr>
                    </w:div>
                    <w:div w:id="1491095988">
                      <w:marLeft w:val="0"/>
                      <w:marRight w:val="0"/>
                      <w:marTop w:val="0"/>
                      <w:marBottom w:val="0"/>
                      <w:divBdr>
                        <w:top w:val="none" w:sz="0" w:space="0" w:color="auto"/>
                        <w:left w:val="none" w:sz="0" w:space="0" w:color="auto"/>
                        <w:bottom w:val="none" w:sz="0" w:space="0" w:color="auto"/>
                        <w:right w:val="none" w:sz="0" w:space="0" w:color="auto"/>
                      </w:divBdr>
                      <w:divsChild>
                        <w:div w:id="124399625">
                          <w:marLeft w:val="0"/>
                          <w:marRight w:val="0"/>
                          <w:marTop w:val="0"/>
                          <w:marBottom w:val="0"/>
                          <w:divBdr>
                            <w:top w:val="none" w:sz="0" w:space="0" w:color="auto"/>
                            <w:left w:val="none" w:sz="0" w:space="0" w:color="auto"/>
                            <w:bottom w:val="none" w:sz="0" w:space="0" w:color="auto"/>
                            <w:right w:val="none" w:sz="0" w:space="0" w:color="auto"/>
                          </w:divBdr>
                        </w:div>
                      </w:divsChild>
                    </w:div>
                    <w:div w:id="1683432860">
                      <w:marLeft w:val="0"/>
                      <w:marRight w:val="0"/>
                      <w:marTop w:val="0"/>
                      <w:marBottom w:val="0"/>
                      <w:divBdr>
                        <w:top w:val="none" w:sz="0" w:space="0" w:color="auto"/>
                        <w:left w:val="none" w:sz="0" w:space="0" w:color="auto"/>
                        <w:bottom w:val="none" w:sz="0" w:space="0" w:color="auto"/>
                        <w:right w:val="none" w:sz="0" w:space="0" w:color="auto"/>
                      </w:divBdr>
                      <w:divsChild>
                        <w:div w:id="1952861605">
                          <w:marLeft w:val="0"/>
                          <w:marRight w:val="0"/>
                          <w:marTop w:val="0"/>
                          <w:marBottom w:val="0"/>
                          <w:divBdr>
                            <w:top w:val="none" w:sz="0" w:space="0" w:color="auto"/>
                            <w:left w:val="none" w:sz="0" w:space="0" w:color="auto"/>
                            <w:bottom w:val="none" w:sz="0" w:space="0" w:color="auto"/>
                            <w:right w:val="none" w:sz="0" w:space="0" w:color="auto"/>
                          </w:divBdr>
                        </w:div>
                        <w:div w:id="603727577">
                          <w:marLeft w:val="0"/>
                          <w:marRight w:val="0"/>
                          <w:marTop w:val="0"/>
                          <w:marBottom w:val="0"/>
                          <w:divBdr>
                            <w:top w:val="none" w:sz="0" w:space="0" w:color="auto"/>
                            <w:left w:val="none" w:sz="0" w:space="0" w:color="auto"/>
                            <w:bottom w:val="none" w:sz="0" w:space="0" w:color="auto"/>
                            <w:right w:val="none" w:sz="0" w:space="0" w:color="auto"/>
                          </w:divBdr>
                          <w:divsChild>
                            <w:div w:id="1252277844">
                              <w:marLeft w:val="0"/>
                              <w:marRight w:val="0"/>
                              <w:marTop w:val="0"/>
                              <w:marBottom w:val="0"/>
                              <w:divBdr>
                                <w:top w:val="none" w:sz="0" w:space="0" w:color="auto"/>
                                <w:left w:val="none" w:sz="0" w:space="0" w:color="auto"/>
                                <w:bottom w:val="none" w:sz="0" w:space="0" w:color="auto"/>
                                <w:right w:val="none" w:sz="0" w:space="0" w:color="auto"/>
                              </w:divBdr>
                              <w:divsChild>
                                <w:div w:id="1449011649">
                                  <w:marLeft w:val="0"/>
                                  <w:marRight w:val="0"/>
                                  <w:marTop w:val="0"/>
                                  <w:marBottom w:val="0"/>
                                  <w:divBdr>
                                    <w:top w:val="none" w:sz="0" w:space="0" w:color="auto"/>
                                    <w:left w:val="none" w:sz="0" w:space="0" w:color="auto"/>
                                    <w:bottom w:val="none" w:sz="0" w:space="0" w:color="auto"/>
                                    <w:right w:val="none" w:sz="0" w:space="0" w:color="auto"/>
                                  </w:divBdr>
                                </w:div>
                                <w:div w:id="1760983786">
                                  <w:marLeft w:val="0"/>
                                  <w:marRight w:val="0"/>
                                  <w:marTop w:val="0"/>
                                  <w:marBottom w:val="0"/>
                                  <w:divBdr>
                                    <w:top w:val="none" w:sz="0" w:space="0" w:color="auto"/>
                                    <w:left w:val="none" w:sz="0" w:space="0" w:color="auto"/>
                                    <w:bottom w:val="none" w:sz="0" w:space="0" w:color="auto"/>
                                    <w:right w:val="none" w:sz="0" w:space="0" w:color="auto"/>
                                  </w:divBdr>
                                </w:div>
                                <w:div w:id="182754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8125">
                      <w:marLeft w:val="0"/>
                      <w:marRight w:val="0"/>
                      <w:marTop w:val="0"/>
                      <w:marBottom w:val="0"/>
                      <w:divBdr>
                        <w:top w:val="none" w:sz="0" w:space="0" w:color="auto"/>
                        <w:left w:val="none" w:sz="0" w:space="0" w:color="auto"/>
                        <w:bottom w:val="none" w:sz="0" w:space="0" w:color="auto"/>
                        <w:right w:val="none" w:sz="0" w:space="0" w:color="auto"/>
                      </w:divBdr>
                      <w:divsChild>
                        <w:div w:id="14681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6352">
                  <w:marLeft w:val="0"/>
                  <w:marRight w:val="0"/>
                  <w:marTop w:val="0"/>
                  <w:marBottom w:val="0"/>
                  <w:divBdr>
                    <w:top w:val="none" w:sz="0" w:space="0" w:color="auto"/>
                    <w:left w:val="none" w:sz="0" w:space="0" w:color="auto"/>
                    <w:bottom w:val="none" w:sz="0" w:space="0" w:color="auto"/>
                    <w:right w:val="none" w:sz="0" w:space="0" w:color="auto"/>
                  </w:divBdr>
                  <w:divsChild>
                    <w:div w:id="1658067227">
                      <w:marLeft w:val="0"/>
                      <w:marRight w:val="0"/>
                      <w:marTop w:val="0"/>
                      <w:marBottom w:val="0"/>
                      <w:divBdr>
                        <w:top w:val="none" w:sz="0" w:space="0" w:color="auto"/>
                        <w:left w:val="none" w:sz="0" w:space="0" w:color="auto"/>
                        <w:bottom w:val="none" w:sz="0" w:space="0" w:color="auto"/>
                        <w:right w:val="none" w:sz="0" w:space="0" w:color="auto"/>
                      </w:divBdr>
                    </w:div>
                    <w:div w:id="157889728">
                      <w:marLeft w:val="0"/>
                      <w:marRight w:val="0"/>
                      <w:marTop w:val="0"/>
                      <w:marBottom w:val="0"/>
                      <w:divBdr>
                        <w:top w:val="none" w:sz="0" w:space="0" w:color="auto"/>
                        <w:left w:val="none" w:sz="0" w:space="0" w:color="auto"/>
                        <w:bottom w:val="none" w:sz="0" w:space="0" w:color="auto"/>
                        <w:right w:val="none" w:sz="0" w:space="0" w:color="auto"/>
                      </w:divBdr>
                      <w:divsChild>
                        <w:div w:id="294871848">
                          <w:marLeft w:val="0"/>
                          <w:marRight w:val="0"/>
                          <w:marTop w:val="0"/>
                          <w:marBottom w:val="0"/>
                          <w:divBdr>
                            <w:top w:val="none" w:sz="0" w:space="0" w:color="auto"/>
                            <w:left w:val="none" w:sz="0" w:space="0" w:color="auto"/>
                            <w:bottom w:val="none" w:sz="0" w:space="0" w:color="auto"/>
                            <w:right w:val="none" w:sz="0" w:space="0" w:color="auto"/>
                          </w:divBdr>
                          <w:divsChild>
                            <w:div w:id="23312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8073">
                      <w:marLeft w:val="0"/>
                      <w:marRight w:val="0"/>
                      <w:marTop w:val="0"/>
                      <w:marBottom w:val="0"/>
                      <w:divBdr>
                        <w:top w:val="none" w:sz="0" w:space="0" w:color="auto"/>
                        <w:left w:val="none" w:sz="0" w:space="0" w:color="auto"/>
                        <w:bottom w:val="none" w:sz="0" w:space="0" w:color="auto"/>
                        <w:right w:val="none" w:sz="0" w:space="0" w:color="auto"/>
                      </w:divBdr>
                      <w:divsChild>
                        <w:div w:id="1273631685">
                          <w:marLeft w:val="0"/>
                          <w:marRight w:val="0"/>
                          <w:marTop w:val="0"/>
                          <w:marBottom w:val="0"/>
                          <w:divBdr>
                            <w:top w:val="none" w:sz="0" w:space="0" w:color="auto"/>
                            <w:left w:val="none" w:sz="0" w:space="0" w:color="auto"/>
                            <w:bottom w:val="none" w:sz="0" w:space="0" w:color="auto"/>
                            <w:right w:val="none" w:sz="0" w:space="0" w:color="auto"/>
                          </w:divBdr>
                        </w:div>
                      </w:divsChild>
                    </w:div>
                    <w:div w:id="879050120">
                      <w:marLeft w:val="0"/>
                      <w:marRight w:val="0"/>
                      <w:marTop w:val="0"/>
                      <w:marBottom w:val="0"/>
                      <w:divBdr>
                        <w:top w:val="none" w:sz="0" w:space="0" w:color="auto"/>
                        <w:left w:val="none" w:sz="0" w:space="0" w:color="auto"/>
                        <w:bottom w:val="none" w:sz="0" w:space="0" w:color="auto"/>
                        <w:right w:val="none" w:sz="0" w:space="0" w:color="auto"/>
                      </w:divBdr>
                      <w:divsChild>
                        <w:div w:id="596475547">
                          <w:marLeft w:val="0"/>
                          <w:marRight w:val="0"/>
                          <w:marTop w:val="0"/>
                          <w:marBottom w:val="0"/>
                          <w:divBdr>
                            <w:top w:val="none" w:sz="0" w:space="0" w:color="auto"/>
                            <w:left w:val="none" w:sz="0" w:space="0" w:color="auto"/>
                            <w:bottom w:val="none" w:sz="0" w:space="0" w:color="auto"/>
                            <w:right w:val="none" w:sz="0" w:space="0" w:color="auto"/>
                          </w:divBdr>
                        </w:div>
                      </w:divsChild>
                    </w:div>
                    <w:div w:id="175967566">
                      <w:marLeft w:val="0"/>
                      <w:marRight w:val="0"/>
                      <w:marTop w:val="0"/>
                      <w:marBottom w:val="0"/>
                      <w:divBdr>
                        <w:top w:val="none" w:sz="0" w:space="0" w:color="auto"/>
                        <w:left w:val="none" w:sz="0" w:space="0" w:color="auto"/>
                        <w:bottom w:val="none" w:sz="0" w:space="0" w:color="auto"/>
                        <w:right w:val="none" w:sz="0" w:space="0" w:color="auto"/>
                      </w:divBdr>
                      <w:divsChild>
                        <w:div w:id="407994123">
                          <w:marLeft w:val="0"/>
                          <w:marRight w:val="0"/>
                          <w:marTop w:val="0"/>
                          <w:marBottom w:val="0"/>
                          <w:divBdr>
                            <w:top w:val="none" w:sz="0" w:space="0" w:color="auto"/>
                            <w:left w:val="none" w:sz="0" w:space="0" w:color="auto"/>
                            <w:bottom w:val="none" w:sz="0" w:space="0" w:color="auto"/>
                            <w:right w:val="none" w:sz="0" w:space="0" w:color="auto"/>
                          </w:divBdr>
                        </w:div>
                        <w:div w:id="31732176">
                          <w:marLeft w:val="0"/>
                          <w:marRight w:val="0"/>
                          <w:marTop w:val="0"/>
                          <w:marBottom w:val="0"/>
                          <w:divBdr>
                            <w:top w:val="none" w:sz="0" w:space="0" w:color="auto"/>
                            <w:left w:val="none" w:sz="0" w:space="0" w:color="auto"/>
                            <w:bottom w:val="none" w:sz="0" w:space="0" w:color="auto"/>
                            <w:right w:val="none" w:sz="0" w:space="0" w:color="auto"/>
                          </w:divBdr>
                          <w:divsChild>
                            <w:div w:id="501623387">
                              <w:marLeft w:val="0"/>
                              <w:marRight w:val="0"/>
                              <w:marTop w:val="0"/>
                              <w:marBottom w:val="0"/>
                              <w:divBdr>
                                <w:top w:val="none" w:sz="0" w:space="0" w:color="auto"/>
                                <w:left w:val="none" w:sz="0" w:space="0" w:color="auto"/>
                                <w:bottom w:val="none" w:sz="0" w:space="0" w:color="auto"/>
                                <w:right w:val="none" w:sz="0" w:space="0" w:color="auto"/>
                              </w:divBdr>
                              <w:divsChild>
                                <w:div w:id="29904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8855">
                      <w:marLeft w:val="0"/>
                      <w:marRight w:val="0"/>
                      <w:marTop w:val="0"/>
                      <w:marBottom w:val="0"/>
                      <w:divBdr>
                        <w:top w:val="none" w:sz="0" w:space="0" w:color="auto"/>
                        <w:left w:val="none" w:sz="0" w:space="0" w:color="auto"/>
                        <w:bottom w:val="none" w:sz="0" w:space="0" w:color="auto"/>
                        <w:right w:val="none" w:sz="0" w:space="0" w:color="auto"/>
                      </w:divBdr>
                      <w:divsChild>
                        <w:div w:id="178025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88355">
              <w:marLeft w:val="0"/>
              <w:marRight w:val="0"/>
              <w:marTop w:val="0"/>
              <w:marBottom w:val="0"/>
              <w:divBdr>
                <w:top w:val="none" w:sz="0" w:space="0" w:color="auto"/>
                <w:left w:val="none" w:sz="0" w:space="0" w:color="auto"/>
                <w:bottom w:val="none" w:sz="0" w:space="0" w:color="auto"/>
                <w:right w:val="none" w:sz="0" w:space="0" w:color="auto"/>
              </w:divBdr>
              <w:divsChild>
                <w:div w:id="763963686">
                  <w:marLeft w:val="0"/>
                  <w:marRight w:val="0"/>
                  <w:marTop w:val="0"/>
                  <w:marBottom w:val="0"/>
                  <w:divBdr>
                    <w:top w:val="none" w:sz="0" w:space="0" w:color="auto"/>
                    <w:left w:val="none" w:sz="0" w:space="0" w:color="auto"/>
                    <w:bottom w:val="none" w:sz="0" w:space="0" w:color="auto"/>
                    <w:right w:val="none" w:sz="0" w:space="0" w:color="auto"/>
                  </w:divBdr>
                </w:div>
                <w:div w:id="1580556531">
                  <w:marLeft w:val="0"/>
                  <w:marRight w:val="0"/>
                  <w:marTop w:val="0"/>
                  <w:marBottom w:val="0"/>
                  <w:divBdr>
                    <w:top w:val="none" w:sz="0" w:space="0" w:color="auto"/>
                    <w:left w:val="none" w:sz="0" w:space="0" w:color="auto"/>
                    <w:bottom w:val="none" w:sz="0" w:space="0" w:color="auto"/>
                    <w:right w:val="none" w:sz="0" w:space="0" w:color="auto"/>
                  </w:divBdr>
                  <w:divsChild>
                    <w:div w:id="829833068">
                      <w:marLeft w:val="0"/>
                      <w:marRight w:val="0"/>
                      <w:marTop w:val="0"/>
                      <w:marBottom w:val="0"/>
                      <w:divBdr>
                        <w:top w:val="none" w:sz="0" w:space="0" w:color="auto"/>
                        <w:left w:val="none" w:sz="0" w:space="0" w:color="auto"/>
                        <w:bottom w:val="none" w:sz="0" w:space="0" w:color="auto"/>
                        <w:right w:val="none" w:sz="0" w:space="0" w:color="auto"/>
                      </w:divBdr>
                    </w:div>
                    <w:div w:id="1185752790">
                      <w:marLeft w:val="0"/>
                      <w:marRight w:val="0"/>
                      <w:marTop w:val="0"/>
                      <w:marBottom w:val="0"/>
                      <w:divBdr>
                        <w:top w:val="none" w:sz="0" w:space="0" w:color="auto"/>
                        <w:left w:val="none" w:sz="0" w:space="0" w:color="auto"/>
                        <w:bottom w:val="none" w:sz="0" w:space="0" w:color="auto"/>
                        <w:right w:val="none" w:sz="0" w:space="0" w:color="auto"/>
                      </w:divBdr>
                      <w:divsChild>
                        <w:div w:id="834421268">
                          <w:marLeft w:val="0"/>
                          <w:marRight w:val="0"/>
                          <w:marTop w:val="0"/>
                          <w:marBottom w:val="0"/>
                          <w:divBdr>
                            <w:top w:val="none" w:sz="0" w:space="0" w:color="auto"/>
                            <w:left w:val="none" w:sz="0" w:space="0" w:color="auto"/>
                            <w:bottom w:val="none" w:sz="0" w:space="0" w:color="auto"/>
                            <w:right w:val="none" w:sz="0" w:space="0" w:color="auto"/>
                          </w:divBdr>
                        </w:div>
                      </w:divsChild>
                    </w:div>
                    <w:div w:id="2102676911">
                      <w:marLeft w:val="0"/>
                      <w:marRight w:val="0"/>
                      <w:marTop w:val="0"/>
                      <w:marBottom w:val="0"/>
                      <w:divBdr>
                        <w:top w:val="none" w:sz="0" w:space="0" w:color="auto"/>
                        <w:left w:val="none" w:sz="0" w:space="0" w:color="auto"/>
                        <w:bottom w:val="none" w:sz="0" w:space="0" w:color="auto"/>
                        <w:right w:val="none" w:sz="0" w:space="0" w:color="auto"/>
                      </w:divBdr>
                      <w:divsChild>
                        <w:div w:id="1697344351">
                          <w:marLeft w:val="0"/>
                          <w:marRight w:val="0"/>
                          <w:marTop w:val="0"/>
                          <w:marBottom w:val="0"/>
                          <w:divBdr>
                            <w:top w:val="none" w:sz="0" w:space="0" w:color="auto"/>
                            <w:left w:val="none" w:sz="0" w:space="0" w:color="auto"/>
                            <w:bottom w:val="none" w:sz="0" w:space="0" w:color="auto"/>
                            <w:right w:val="none" w:sz="0" w:space="0" w:color="auto"/>
                          </w:divBdr>
                        </w:div>
                        <w:div w:id="414666294">
                          <w:marLeft w:val="0"/>
                          <w:marRight w:val="0"/>
                          <w:marTop w:val="0"/>
                          <w:marBottom w:val="0"/>
                          <w:divBdr>
                            <w:top w:val="none" w:sz="0" w:space="0" w:color="auto"/>
                            <w:left w:val="none" w:sz="0" w:space="0" w:color="auto"/>
                            <w:bottom w:val="none" w:sz="0" w:space="0" w:color="auto"/>
                            <w:right w:val="none" w:sz="0" w:space="0" w:color="auto"/>
                          </w:divBdr>
                          <w:divsChild>
                            <w:div w:id="2020768273">
                              <w:marLeft w:val="0"/>
                              <w:marRight w:val="0"/>
                              <w:marTop w:val="0"/>
                              <w:marBottom w:val="0"/>
                              <w:divBdr>
                                <w:top w:val="none" w:sz="0" w:space="0" w:color="auto"/>
                                <w:left w:val="none" w:sz="0" w:space="0" w:color="auto"/>
                                <w:bottom w:val="none" w:sz="0" w:space="0" w:color="auto"/>
                                <w:right w:val="none" w:sz="0" w:space="0" w:color="auto"/>
                              </w:divBdr>
                              <w:divsChild>
                                <w:div w:id="1775442077">
                                  <w:marLeft w:val="0"/>
                                  <w:marRight w:val="0"/>
                                  <w:marTop w:val="0"/>
                                  <w:marBottom w:val="0"/>
                                  <w:divBdr>
                                    <w:top w:val="none" w:sz="0" w:space="0" w:color="auto"/>
                                    <w:left w:val="none" w:sz="0" w:space="0" w:color="auto"/>
                                    <w:bottom w:val="none" w:sz="0" w:space="0" w:color="auto"/>
                                    <w:right w:val="none" w:sz="0" w:space="0" w:color="auto"/>
                                  </w:divBdr>
                                </w:div>
                                <w:div w:id="951859105">
                                  <w:marLeft w:val="0"/>
                                  <w:marRight w:val="0"/>
                                  <w:marTop w:val="0"/>
                                  <w:marBottom w:val="0"/>
                                  <w:divBdr>
                                    <w:top w:val="none" w:sz="0" w:space="0" w:color="auto"/>
                                    <w:left w:val="none" w:sz="0" w:space="0" w:color="auto"/>
                                    <w:bottom w:val="none" w:sz="0" w:space="0" w:color="auto"/>
                                    <w:right w:val="none" w:sz="0" w:space="0" w:color="auto"/>
                                  </w:divBdr>
                                </w:div>
                                <w:div w:id="1131636274">
                                  <w:marLeft w:val="0"/>
                                  <w:marRight w:val="0"/>
                                  <w:marTop w:val="0"/>
                                  <w:marBottom w:val="0"/>
                                  <w:divBdr>
                                    <w:top w:val="none" w:sz="0" w:space="0" w:color="auto"/>
                                    <w:left w:val="none" w:sz="0" w:space="0" w:color="auto"/>
                                    <w:bottom w:val="none" w:sz="0" w:space="0" w:color="auto"/>
                                    <w:right w:val="none" w:sz="0" w:space="0" w:color="auto"/>
                                  </w:divBdr>
                                </w:div>
                                <w:div w:id="765076687">
                                  <w:marLeft w:val="0"/>
                                  <w:marRight w:val="0"/>
                                  <w:marTop w:val="0"/>
                                  <w:marBottom w:val="0"/>
                                  <w:divBdr>
                                    <w:top w:val="none" w:sz="0" w:space="0" w:color="auto"/>
                                    <w:left w:val="none" w:sz="0" w:space="0" w:color="auto"/>
                                    <w:bottom w:val="none" w:sz="0" w:space="0" w:color="auto"/>
                                    <w:right w:val="none" w:sz="0" w:space="0" w:color="auto"/>
                                  </w:divBdr>
                                </w:div>
                                <w:div w:id="480734189">
                                  <w:marLeft w:val="0"/>
                                  <w:marRight w:val="0"/>
                                  <w:marTop w:val="0"/>
                                  <w:marBottom w:val="0"/>
                                  <w:divBdr>
                                    <w:top w:val="none" w:sz="0" w:space="0" w:color="auto"/>
                                    <w:left w:val="none" w:sz="0" w:space="0" w:color="auto"/>
                                    <w:bottom w:val="none" w:sz="0" w:space="0" w:color="auto"/>
                                    <w:right w:val="none" w:sz="0" w:space="0" w:color="auto"/>
                                  </w:divBdr>
                                </w:div>
                                <w:div w:id="570311923">
                                  <w:marLeft w:val="0"/>
                                  <w:marRight w:val="0"/>
                                  <w:marTop w:val="0"/>
                                  <w:marBottom w:val="0"/>
                                  <w:divBdr>
                                    <w:top w:val="none" w:sz="0" w:space="0" w:color="auto"/>
                                    <w:left w:val="none" w:sz="0" w:space="0" w:color="auto"/>
                                    <w:bottom w:val="none" w:sz="0" w:space="0" w:color="auto"/>
                                    <w:right w:val="none" w:sz="0" w:space="0" w:color="auto"/>
                                  </w:divBdr>
                                </w:div>
                                <w:div w:id="2061896542">
                                  <w:marLeft w:val="0"/>
                                  <w:marRight w:val="0"/>
                                  <w:marTop w:val="0"/>
                                  <w:marBottom w:val="0"/>
                                  <w:divBdr>
                                    <w:top w:val="none" w:sz="0" w:space="0" w:color="auto"/>
                                    <w:left w:val="none" w:sz="0" w:space="0" w:color="auto"/>
                                    <w:bottom w:val="none" w:sz="0" w:space="0" w:color="auto"/>
                                    <w:right w:val="none" w:sz="0" w:space="0" w:color="auto"/>
                                  </w:divBdr>
                                </w:div>
                                <w:div w:id="1166434613">
                                  <w:marLeft w:val="0"/>
                                  <w:marRight w:val="0"/>
                                  <w:marTop w:val="0"/>
                                  <w:marBottom w:val="0"/>
                                  <w:divBdr>
                                    <w:top w:val="none" w:sz="0" w:space="0" w:color="auto"/>
                                    <w:left w:val="none" w:sz="0" w:space="0" w:color="auto"/>
                                    <w:bottom w:val="none" w:sz="0" w:space="0" w:color="auto"/>
                                    <w:right w:val="none" w:sz="0" w:space="0" w:color="auto"/>
                                  </w:divBdr>
                                </w:div>
                                <w:div w:id="1026563158">
                                  <w:marLeft w:val="0"/>
                                  <w:marRight w:val="0"/>
                                  <w:marTop w:val="0"/>
                                  <w:marBottom w:val="0"/>
                                  <w:divBdr>
                                    <w:top w:val="none" w:sz="0" w:space="0" w:color="auto"/>
                                    <w:left w:val="none" w:sz="0" w:space="0" w:color="auto"/>
                                    <w:bottom w:val="none" w:sz="0" w:space="0" w:color="auto"/>
                                    <w:right w:val="none" w:sz="0" w:space="0" w:color="auto"/>
                                  </w:divBdr>
                                </w:div>
                                <w:div w:id="2027512296">
                                  <w:marLeft w:val="0"/>
                                  <w:marRight w:val="0"/>
                                  <w:marTop w:val="0"/>
                                  <w:marBottom w:val="0"/>
                                  <w:divBdr>
                                    <w:top w:val="none" w:sz="0" w:space="0" w:color="auto"/>
                                    <w:left w:val="none" w:sz="0" w:space="0" w:color="auto"/>
                                    <w:bottom w:val="none" w:sz="0" w:space="0" w:color="auto"/>
                                    <w:right w:val="none" w:sz="0" w:space="0" w:color="auto"/>
                                  </w:divBdr>
                                </w:div>
                                <w:div w:id="1369796171">
                                  <w:marLeft w:val="0"/>
                                  <w:marRight w:val="0"/>
                                  <w:marTop w:val="0"/>
                                  <w:marBottom w:val="0"/>
                                  <w:divBdr>
                                    <w:top w:val="none" w:sz="0" w:space="0" w:color="auto"/>
                                    <w:left w:val="none" w:sz="0" w:space="0" w:color="auto"/>
                                    <w:bottom w:val="none" w:sz="0" w:space="0" w:color="auto"/>
                                    <w:right w:val="none" w:sz="0" w:space="0" w:color="auto"/>
                                  </w:divBdr>
                                </w:div>
                                <w:div w:id="1989899763">
                                  <w:marLeft w:val="0"/>
                                  <w:marRight w:val="0"/>
                                  <w:marTop w:val="0"/>
                                  <w:marBottom w:val="0"/>
                                  <w:divBdr>
                                    <w:top w:val="none" w:sz="0" w:space="0" w:color="auto"/>
                                    <w:left w:val="none" w:sz="0" w:space="0" w:color="auto"/>
                                    <w:bottom w:val="none" w:sz="0" w:space="0" w:color="auto"/>
                                    <w:right w:val="none" w:sz="0" w:space="0" w:color="auto"/>
                                  </w:divBdr>
                                </w:div>
                                <w:div w:id="6226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93101">
                      <w:marLeft w:val="0"/>
                      <w:marRight w:val="0"/>
                      <w:marTop w:val="0"/>
                      <w:marBottom w:val="0"/>
                      <w:divBdr>
                        <w:top w:val="none" w:sz="0" w:space="0" w:color="auto"/>
                        <w:left w:val="none" w:sz="0" w:space="0" w:color="auto"/>
                        <w:bottom w:val="none" w:sz="0" w:space="0" w:color="auto"/>
                        <w:right w:val="none" w:sz="0" w:space="0" w:color="auto"/>
                      </w:divBdr>
                      <w:divsChild>
                        <w:div w:id="13038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27157">
              <w:marLeft w:val="0"/>
              <w:marRight w:val="0"/>
              <w:marTop w:val="0"/>
              <w:marBottom w:val="0"/>
              <w:divBdr>
                <w:top w:val="none" w:sz="0" w:space="0" w:color="auto"/>
                <w:left w:val="none" w:sz="0" w:space="0" w:color="auto"/>
                <w:bottom w:val="none" w:sz="0" w:space="0" w:color="auto"/>
                <w:right w:val="none" w:sz="0" w:space="0" w:color="auto"/>
              </w:divBdr>
              <w:divsChild>
                <w:div w:id="22098987">
                  <w:marLeft w:val="0"/>
                  <w:marRight w:val="0"/>
                  <w:marTop w:val="0"/>
                  <w:marBottom w:val="0"/>
                  <w:divBdr>
                    <w:top w:val="none" w:sz="0" w:space="0" w:color="auto"/>
                    <w:left w:val="none" w:sz="0" w:space="0" w:color="auto"/>
                    <w:bottom w:val="none" w:sz="0" w:space="0" w:color="auto"/>
                    <w:right w:val="none" w:sz="0" w:space="0" w:color="auto"/>
                  </w:divBdr>
                </w:div>
                <w:div w:id="1697190069">
                  <w:marLeft w:val="0"/>
                  <w:marRight w:val="0"/>
                  <w:marTop w:val="0"/>
                  <w:marBottom w:val="0"/>
                  <w:divBdr>
                    <w:top w:val="none" w:sz="0" w:space="0" w:color="auto"/>
                    <w:left w:val="none" w:sz="0" w:space="0" w:color="auto"/>
                    <w:bottom w:val="none" w:sz="0" w:space="0" w:color="auto"/>
                    <w:right w:val="none" w:sz="0" w:space="0" w:color="auto"/>
                  </w:divBdr>
                  <w:divsChild>
                    <w:div w:id="1897741584">
                      <w:marLeft w:val="0"/>
                      <w:marRight w:val="0"/>
                      <w:marTop w:val="0"/>
                      <w:marBottom w:val="0"/>
                      <w:divBdr>
                        <w:top w:val="none" w:sz="0" w:space="0" w:color="auto"/>
                        <w:left w:val="none" w:sz="0" w:space="0" w:color="auto"/>
                        <w:bottom w:val="none" w:sz="0" w:space="0" w:color="auto"/>
                        <w:right w:val="none" w:sz="0" w:space="0" w:color="auto"/>
                      </w:divBdr>
                    </w:div>
                    <w:div w:id="916090928">
                      <w:marLeft w:val="0"/>
                      <w:marRight w:val="0"/>
                      <w:marTop w:val="0"/>
                      <w:marBottom w:val="0"/>
                      <w:divBdr>
                        <w:top w:val="none" w:sz="0" w:space="0" w:color="auto"/>
                        <w:left w:val="none" w:sz="0" w:space="0" w:color="auto"/>
                        <w:bottom w:val="none" w:sz="0" w:space="0" w:color="auto"/>
                        <w:right w:val="none" w:sz="0" w:space="0" w:color="auto"/>
                      </w:divBdr>
                      <w:divsChild>
                        <w:div w:id="1041247890">
                          <w:marLeft w:val="0"/>
                          <w:marRight w:val="0"/>
                          <w:marTop w:val="0"/>
                          <w:marBottom w:val="0"/>
                          <w:divBdr>
                            <w:top w:val="none" w:sz="0" w:space="0" w:color="auto"/>
                            <w:left w:val="none" w:sz="0" w:space="0" w:color="auto"/>
                            <w:bottom w:val="none" w:sz="0" w:space="0" w:color="auto"/>
                            <w:right w:val="none" w:sz="0" w:space="0" w:color="auto"/>
                          </w:divBdr>
                          <w:divsChild>
                            <w:div w:id="16482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8439">
                      <w:marLeft w:val="0"/>
                      <w:marRight w:val="0"/>
                      <w:marTop w:val="0"/>
                      <w:marBottom w:val="0"/>
                      <w:divBdr>
                        <w:top w:val="none" w:sz="0" w:space="0" w:color="auto"/>
                        <w:left w:val="none" w:sz="0" w:space="0" w:color="auto"/>
                        <w:bottom w:val="none" w:sz="0" w:space="0" w:color="auto"/>
                        <w:right w:val="none" w:sz="0" w:space="0" w:color="auto"/>
                      </w:divBdr>
                      <w:divsChild>
                        <w:div w:id="185602487">
                          <w:marLeft w:val="0"/>
                          <w:marRight w:val="0"/>
                          <w:marTop w:val="0"/>
                          <w:marBottom w:val="0"/>
                          <w:divBdr>
                            <w:top w:val="none" w:sz="0" w:space="0" w:color="auto"/>
                            <w:left w:val="none" w:sz="0" w:space="0" w:color="auto"/>
                            <w:bottom w:val="none" w:sz="0" w:space="0" w:color="auto"/>
                            <w:right w:val="none" w:sz="0" w:space="0" w:color="auto"/>
                          </w:divBdr>
                        </w:div>
                      </w:divsChild>
                    </w:div>
                    <w:div w:id="672799881">
                      <w:marLeft w:val="0"/>
                      <w:marRight w:val="0"/>
                      <w:marTop w:val="0"/>
                      <w:marBottom w:val="0"/>
                      <w:divBdr>
                        <w:top w:val="none" w:sz="0" w:space="0" w:color="auto"/>
                        <w:left w:val="none" w:sz="0" w:space="0" w:color="auto"/>
                        <w:bottom w:val="none" w:sz="0" w:space="0" w:color="auto"/>
                        <w:right w:val="none" w:sz="0" w:space="0" w:color="auto"/>
                      </w:divBdr>
                      <w:divsChild>
                        <w:div w:id="1994868428">
                          <w:marLeft w:val="0"/>
                          <w:marRight w:val="0"/>
                          <w:marTop w:val="0"/>
                          <w:marBottom w:val="0"/>
                          <w:divBdr>
                            <w:top w:val="none" w:sz="0" w:space="0" w:color="auto"/>
                            <w:left w:val="none" w:sz="0" w:space="0" w:color="auto"/>
                            <w:bottom w:val="none" w:sz="0" w:space="0" w:color="auto"/>
                            <w:right w:val="none" w:sz="0" w:space="0" w:color="auto"/>
                          </w:divBdr>
                        </w:div>
                        <w:div w:id="1060862779">
                          <w:marLeft w:val="0"/>
                          <w:marRight w:val="0"/>
                          <w:marTop w:val="0"/>
                          <w:marBottom w:val="0"/>
                          <w:divBdr>
                            <w:top w:val="none" w:sz="0" w:space="0" w:color="auto"/>
                            <w:left w:val="none" w:sz="0" w:space="0" w:color="auto"/>
                            <w:bottom w:val="none" w:sz="0" w:space="0" w:color="auto"/>
                            <w:right w:val="none" w:sz="0" w:space="0" w:color="auto"/>
                          </w:divBdr>
                          <w:divsChild>
                            <w:div w:id="457141267">
                              <w:marLeft w:val="0"/>
                              <w:marRight w:val="0"/>
                              <w:marTop w:val="0"/>
                              <w:marBottom w:val="0"/>
                              <w:divBdr>
                                <w:top w:val="none" w:sz="0" w:space="0" w:color="auto"/>
                                <w:left w:val="none" w:sz="0" w:space="0" w:color="auto"/>
                                <w:bottom w:val="none" w:sz="0" w:space="0" w:color="auto"/>
                                <w:right w:val="none" w:sz="0" w:space="0" w:color="auto"/>
                              </w:divBdr>
                              <w:divsChild>
                                <w:div w:id="50968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60497">
                      <w:marLeft w:val="0"/>
                      <w:marRight w:val="0"/>
                      <w:marTop w:val="0"/>
                      <w:marBottom w:val="0"/>
                      <w:divBdr>
                        <w:top w:val="none" w:sz="0" w:space="0" w:color="auto"/>
                        <w:left w:val="none" w:sz="0" w:space="0" w:color="auto"/>
                        <w:bottom w:val="none" w:sz="0" w:space="0" w:color="auto"/>
                        <w:right w:val="none" w:sz="0" w:space="0" w:color="auto"/>
                      </w:divBdr>
                      <w:divsChild>
                        <w:div w:id="13228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87589">
              <w:marLeft w:val="0"/>
              <w:marRight w:val="0"/>
              <w:marTop w:val="0"/>
              <w:marBottom w:val="0"/>
              <w:divBdr>
                <w:top w:val="none" w:sz="0" w:space="0" w:color="auto"/>
                <w:left w:val="none" w:sz="0" w:space="0" w:color="auto"/>
                <w:bottom w:val="none" w:sz="0" w:space="0" w:color="auto"/>
                <w:right w:val="none" w:sz="0" w:space="0" w:color="auto"/>
              </w:divBdr>
              <w:divsChild>
                <w:div w:id="61147554">
                  <w:marLeft w:val="0"/>
                  <w:marRight w:val="0"/>
                  <w:marTop w:val="0"/>
                  <w:marBottom w:val="0"/>
                  <w:divBdr>
                    <w:top w:val="none" w:sz="0" w:space="0" w:color="auto"/>
                    <w:left w:val="none" w:sz="0" w:space="0" w:color="auto"/>
                    <w:bottom w:val="none" w:sz="0" w:space="0" w:color="auto"/>
                    <w:right w:val="none" w:sz="0" w:space="0" w:color="auto"/>
                  </w:divBdr>
                </w:div>
                <w:div w:id="2106270577">
                  <w:marLeft w:val="0"/>
                  <w:marRight w:val="0"/>
                  <w:marTop w:val="0"/>
                  <w:marBottom w:val="0"/>
                  <w:divBdr>
                    <w:top w:val="none" w:sz="0" w:space="0" w:color="auto"/>
                    <w:left w:val="none" w:sz="0" w:space="0" w:color="auto"/>
                    <w:bottom w:val="none" w:sz="0" w:space="0" w:color="auto"/>
                    <w:right w:val="none" w:sz="0" w:space="0" w:color="auto"/>
                  </w:divBdr>
                  <w:divsChild>
                    <w:div w:id="381248765">
                      <w:marLeft w:val="0"/>
                      <w:marRight w:val="0"/>
                      <w:marTop w:val="0"/>
                      <w:marBottom w:val="0"/>
                      <w:divBdr>
                        <w:top w:val="none" w:sz="0" w:space="0" w:color="auto"/>
                        <w:left w:val="none" w:sz="0" w:space="0" w:color="auto"/>
                        <w:bottom w:val="none" w:sz="0" w:space="0" w:color="auto"/>
                        <w:right w:val="none" w:sz="0" w:space="0" w:color="auto"/>
                      </w:divBdr>
                    </w:div>
                    <w:div w:id="100732334">
                      <w:marLeft w:val="0"/>
                      <w:marRight w:val="0"/>
                      <w:marTop w:val="0"/>
                      <w:marBottom w:val="0"/>
                      <w:divBdr>
                        <w:top w:val="none" w:sz="0" w:space="0" w:color="auto"/>
                        <w:left w:val="none" w:sz="0" w:space="0" w:color="auto"/>
                        <w:bottom w:val="none" w:sz="0" w:space="0" w:color="auto"/>
                        <w:right w:val="none" w:sz="0" w:space="0" w:color="auto"/>
                      </w:divBdr>
                      <w:divsChild>
                        <w:div w:id="1793477280">
                          <w:marLeft w:val="0"/>
                          <w:marRight w:val="0"/>
                          <w:marTop w:val="0"/>
                          <w:marBottom w:val="0"/>
                          <w:divBdr>
                            <w:top w:val="none" w:sz="0" w:space="0" w:color="auto"/>
                            <w:left w:val="none" w:sz="0" w:space="0" w:color="auto"/>
                            <w:bottom w:val="none" w:sz="0" w:space="0" w:color="auto"/>
                            <w:right w:val="none" w:sz="0" w:space="0" w:color="auto"/>
                          </w:divBdr>
                        </w:div>
                      </w:divsChild>
                    </w:div>
                    <w:div w:id="1417433858">
                      <w:marLeft w:val="0"/>
                      <w:marRight w:val="0"/>
                      <w:marTop w:val="0"/>
                      <w:marBottom w:val="0"/>
                      <w:divBdr>
                        <w:top w:val="none" w:sz="0" w:space="0" w:color="auto"/>
                        <w:left w:val="none" w:sz="0" w:space="0" w:color="auto"/>
                        <w:bottom w:val="none" w:sz="0" w:space="0" w:color="auto"/>
                        <w:right w:val="none" w:sz="0" w:space="0" w:color="auto"/>
                      </w:divBdr>
                      <w:divsChild>
                        <w:div w:id="1781408300">
                          <w:marLeft w:val="0"/>
                          <w:marRight w:val="0"/>
                          <w:marTop w:val="0"/>
                          <w:marBottom w:val="0"/>
                          <w:divBdr>
                            <w:top w:val="none" w:sz="0" w:space="0" w:color="auto"/>
                            <w:left w:val="none" w:sz="0" w:space="0" w:color="auto"/>
                            <w:bottom w:val="none" w:sz="0" w:space="0" w:color="auto"/>
                            <w:right w:val="none" w:sz="0" w:space="0" w:color="auto"/>
                          </w:divBdr>
                        </w:div>
                        <w:div w:id="1771121416">
                          <w:marLeft w:val="0"/>
                          <w:marRight w:val="0"/>
                          <w:marTop w:val="0"/>
                          <w:marBottom w:val="0"/>
                          <w:divBdr>
                            <w:top w:val="none" w:sz="0" w:space="0" w:color="auto"/>
                            <w:left w:val="none" w:sz="0" w:space="0" w:color="auto"/>
                            <w:bottom w:val="none" w:sz="0" w:space="0" w:color="auto"/>
                            <w:right w:val="none" w:sz="0" w:space="0" w:color="auto"/>
                          </w:divBdr>
                          <w:divsChild>
                            <w:div w:id="1060710088">
                              <w:marLeft w:val="0"/>
                              <w:marRight w:val="0"/>
                              <w:marTop w:val="0"/>
                              <w:marBottom w:val="0"/>
                              <w:divBdr>
                                <w:top w:val="none" w:sz="0" w:space="0" w:color="auto"/>
                                <w:left w:val="none" w:sz="0" w:space="0" w:color="auto"/>
                                <w:bottom w:val="none" w:sz="0" w:space="0" w:color="auto"/>
                                <w:right w:val="none" w:sz="0" w:space="0" w:color="auto"/>
                              </w:divBdr>
                              <w:divsChild>
                                <w:div w:id="1269580830">
                                  <w:marLeft w:val="0"/>
                                  <w:marRight w:val="0"/>
                                  <w:marTop w:val="0"/>
                                  <w:marBottom w:val="0"/>
                                  <w:divBdr>
                                    <w:top w:val="none" w:sz="0" w:space="0" w:color="auto"/>
                                    <w:left w:val="none" w:sz="0" w:space="0" w:color="auto"/>
                                    <w:bottom w:val="none" w:sz="0" w:space="0" w:color="auto"/>
                                    <w:right w:val="none" w:sz="0" w:space="0" w:color="auto"/>
                                  </w:divBdr>
                                </w:div>
                                <w:div w:id="41370076">
                                  <w:marLeft w:val="0"/>
                                  <w:marRight w:val="0"/>
                                  <w:marTop w:val="0"/>
                                  <w:marBottom w:val="0"/>
                                  <w:divBdr>
                                    <w:top w:val="none" w:sz="0" w:space="0" w:color="auto"/>
                                    <w:left w:val="none" w:sz="0" w:space="0" w:color="auto"/>
                                    <w:bottom w:val="none" w:sz="0" w:space="0" w:color="auto"/>
                                    <w:right w:val="none" w:sz="0" w:space="0" w:color="auto"/>
                                  </w:divBdr>
                                </w:div>
                                <w:div w:id="1071076639">
                                  <w:marLeft w:val="0"/>
                                  <w:marRight w:val="0"/>
                                  <w:marTop w:val="0"/>
                                  <w:marBottom w:val="0"/>
                                  <w:divBdr>
                                    <w:top w:val="none" w:sz="0" w:space="0" w:color="auto"/>
                                    <w:left w:val="none" w:sz="0" w:space="0" w:color="auto"/>
                                    <w:bottom w:val="none" w:sz="0" w:space="0" w:color="auto"/>
                                    <w:right w:val="none" w:sz="0" w:space="0" w:color="auto"/>
                                  </w:divBdr>
                                </w:div>
                                <w:div w:id="1993560201">
                                  <w:marLeft w:val="0"/>
                                  <w:marRight w:val="0"/>
                                  <w:marTop w:val="0"/>
                                  <w:marBottom w:val="0"/>
                                  <w:divBdr>
                                    <w:top w:val="none" w:sz="0" w:space="0" w:color="auto"/>
                                    <w:left w:val="none" w:sz="0" w:space="0" w:color="auto"/>
                                    <w:bottom w:val="none" w:sz="0" w:space="0" w:color="auto"/>
                                    <w:right w:val="none" w:sz="0" w:space="0" w:color="auto"/>
                                  </w:divBdr>
                                </w:div>
                                <w:div w:id="610819061">
                                  <w:marLeft w:val="0"/>
                                  <w:marRight w:val="0"/>
                                  <w:marTop w:val="0"/>
                                  <w:marBottom w:val="0"/>
                                  <w:divBdr>
                                    <w:top w:val="none" w:sz="0" w:space="0" w:color="auto"/>
                                    <w:left w:val="none" w:sz="0" w:space="0" w:color="auto"/>
                                    <w:bottom w:val="none" w:sz="0" w:space="0" w:color="auto"/>
                                    <w:right w:val="none" w:sz="0" w:space="0" w:color="auto"/>
                                  </w:divBdr>
                                </w:div>
                                <w:div w:id="544760323">
                                  <w:marLeft w:val="0"/>
                                  <w:marRight w:val="0"/>
                                  <w:marTop w:val="0"/>
                                  <w:marBottom w:val="0"/>
                                  <w:divBdr>
                                    <w:top w:val="none" w:sz="0" w:space="0" w:color="auto"/>
                                    <w:left w:val="none" w:sz="0" w:space="0" w:color="auto"/>
                                    <w:bottom w:val="none" w:sz="0" w:space="0" w:color="auto"/>
                                    <w:right w:val="none" w:sz="0" w:space="0" w:color="auto"/>
                                  </w:divBdr>
                                </w:div>
                                <w:div w:id="295723548">
                                  <w:marLeft w:val="0"/>
                                  <w:marRight w:val="0"/>
                                  <w:marTop w:val="0"/>
                                  <w:marBottom w:val="0"/>
                                  <w:divBdr>
                                    <w:top w:val="none" w:sz="0" w:space="0" w:color="auto"/>
                                    <w:left w:val="none" w:sz="0" w:space="0" w:color="auto"/>
                                    <w:bottom w:val="none" w:sz="0" w:space="0" w:color="auto"/>
                                    <w:right w:val="none" w:sz="0" w:space="0" w:color="auto"/>
                                  </w:divBdr>
                                </w:div>
                                <w:div w:id="1671564287">
                                  <w:marLeft w:val="0"/>
                                  <w:marRight w:val="0"/>
                                  <w:marTop w:val="0"/>
                                  <w:marBottom w:val="0"/>
                                  <w:divBdr>
                                    <w:top w:val="none" w:sz="0" w:space="0" w:color="auto"/>
                                    <w:left w:val="none" w:sz="0" w:space="0" w:color="auto"/>
                                    <w:bottom w:val="none" w:sz="0" w:space="0" w:color="auto"/>
                                    <w:right w:val="none" w:sz="0" w:space="0" w:color="auto"/>
                                  </w:divBdr>
                                </w:div>
                                <w:div w:id="195208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92873">
                      <w:marLeft w:val="0"/>
                      <w:marRight w:val="0"/>
                      <w:marTop w:val="0"/>
                      <w:marBottom w:val="0"/>
                      <w:divBdr>
                        <w:top w:val="none" w:sz="0" w:space="0" w:color="auto"/>
                        <w:left w:val="none" w:sz="0" w:space="0" w:color="auto"/>
                        <w:bottom w:val="none" w:sz="0" w:space="0" w:color="auto"/>
                        <w:right w:val="none" w:sz="0" w:space="0" w:color="auto"/>
                      </w:divBdr>
                      <w:divsChild>
                        <w:div w:id="2207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393948">
              <w:marLeft w:val="0"/>
              <w:marRight w:val="0"/>
              <w:marTop w:val="0"/>
              <w:marBottom w:val="0"/>
              <w:divBdr>
                <w:top w:val="none" w:sz="0" w:space="0" w:color="auto"/>
                <w:left w:val="none" w:sz="0" w:space="0" w:color="auto"/>
                <w:bottom w:val="none" w:sz="0" w:space="0" w:color="auto"/>
                <w:right w:val="none" w:sz="0" w:space="0" w:color="auto"/>
              </w:divBdr>
              <w:divsChild>
                <w:div w:id="870803525">
                  <w:marLeft w:val="0"/>
                  <w:marRight w:val="0"/>
                  <w:marTop w:val="0"/>
                  <w:marBottom w:val="0"/>
                  <w:divBdr>
                    <w:top w:val="none" w:sz="0" w:space="0" w:color="auto"/>
                    <w:left w:val="none" w:sz="0" w:space="0" w:color="auto"/>
                    <w:bottom w:val="none" w:sz="0" w:space="0" w:color="auto"/>
                    <w:right w:val="none" w:sz="0" w:space="0" w:color="auto"/>
                  </w:divBdr>
                </w:div>
                <w:div w:id="474952645">
                  <w:marLeft w:val="0"/>
                  <w:marRight w:val="0"/>
                  <w:marTop w:val="0"/>
                  <w:marBottom w:val="0"/>
                  <w:divBdr>
                    <w:top w:val="none" w:sz="0" w:space="0" w:color="auto"/>
                    <w:left w:val="none" w:sz="0" w:space="0" w:color="auto"/>
                    <w:bottom w:val="none" w:sz="0" w:space="0" w:color="auto"/>
                    <w:right w:val="none" w:sz="0" w:space="0" w:color="auto"/>
                  </w:divBdr>
                  <w:divsChild>
                    <w:div w:id="913200150">
                      <w:marLeft w:val="0"/>
                      <w:marRight w:val="0"/>
                      <w:marTop w:val="0"/>
                      <w:marBottom w:val="0"/>
                      <w:divBdr>
                        <w:top w:val="none" w:sz="0" w:space="0" w:color="auto"/>
                        <w:left w:val="none" w:sz="0" w:space="0" w:color="auto"/>
                        <w:bottom w:val="none" w:sz="0" w:space="0" w:color="auto"/>
                        <w:right w:val="none" w:sz="0" w:space="0" w:color="auto"/>
                      </w:divBdr>
                    </w:div>
                    <w:div w:id="733510892">
                      <w:marLeft w:val="0"/>
                      <w:marRight w:val="0"/>
                      <w:marTop w:val="0"/>
                      <w:marBottom w:val="0"/>
                      <w:divBdr>
                        <w:top w:val="none" w:sz="0" w:space="0" w:color="auto"/>
                        <w:left w:val="none" w:sz="0" w:space="0" w:color="auto"/>
                        <w:bottom w:val="none" w:sz="0" w:space="0" w:color="auto"/>
                        <w:right w:val="none" w:sz="0" w:space="0" w:color="auto"/>
                      </w:divBdr>
                      <w:divsChild>
                        <w:div w:id="1669944478">
                          <w:marLeft w:val="0"/>
                          <w:marRight w:val="0"/>
                          <w:marTop w:val="0"/>
                          <w:marBottom w:val="0"/>
                          <w:divBdr>
                            <w:top w:val="none" w:sz="0" w:space="0" w:color="auto"/>
                            <w:left w:val="none" w:sz="0" w:space="0" w:color="auto"/>
                            <w:bottom w:val="none" w:sz="0" w:space="0" w:color="auto"/>
                            <w:right w:val="none" w:sz="0" w:space="0" w:color="auto"/>
                          </w:divBdr>
                        </w:div>
                        <w:div w:id="643588407">
                          <w:marLeft w:val="0"/>
                          <w:marRight w:val="0"/>
                          <w:marTop w:val="0"/>
                          <w:marBottom w:val="0"/>
                          <w:divBdr>
                            <w:top w:val="none" w:sz="0" w:space="0" w:color="auto"/>
                            <w:left w:val="none" w:sz="0" w:space="0" w:color="auto"/>
                            <w:bottom w:val="none" w:sz="0" w:space="0" w:color="auto"/>
                            <w:right w:val="none" w:sz="0" w:space="0" w:color="auto"/>
                          </w:divBdr>
                          <w:divsChild>
                            <w:div w:id="1184323171">
                              <w:marLeft w:val="0"/>
                              <w:marRight w:val="0"/>
                              <w:marTop w:val="0"/>
                              <w:marBottom w:val="0"/>
                              <w:divBdr>
                                <w:top w:val="none" w:sz="0" w:space="0" w:color="auto"/>
                                <w:left w:val="none" w:sz="0" w:space="0" w:color="auto"/>
                                <w:bottom w:val="none" w:sz="0" w:space="0" w:color="auto"/>
                                <w:right w:val="none" w:sz="0" w:space="0" w:color="auto"/>
                              </w:divBdr>
                              <w:divsChild>
                                <w:div w:id="19940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09774">
                      <w:marLeft w:val="0"/>
                      <w:marRight w:val="0"/>
                      <w:marTop w:val="0"/>
                      <w:marBottom w:val="0"/>
                      <w:divBdr>
                        <w:top w:val="none" w:sz="0" w:space="0" w:color="auto"/>
                        <w:left w:val="none" w:sz="0" w:space="0" w:color="auto"/>
                        <w:bottom w:val="none" w:sz="0" w:space="0" w:color="auto"/>
                        <w:right w:val="none" w:sz="0" w:space="0" w:color="auto"/>
                      </w:divBdr>
                      <w:divsChild>
                        <w:div w:id="54749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3515">
              <w:marLeft w:val="0"/>
              <w:marRight w:val="0"/>
              <w:marTop w:val="0"/>
              <w:marBottom w:val="0"/>
              <w:divBdr>
                <w:top w:val="none" w:sz="0" w:space="0" w:color="auto"/>
                <w:left w:val="none" w:sz="0" w:space="0" w:color="auto"/>
                <w:bottom w:val="none" w:sz="0" w:space="0" w:color="auto"/>
                <w:right w:val="none" w:sz="0" w:space="0" w:color="auto"/>
              </w:divBdr>
              <w:divsChild>
                <w:div w:id="1007016">
                  <w:marLeft w:val="0"/>
                  <w:marRight w:val="0"/>
                  <w:marTop w:val="0"/>
                  <w:marBottom w:val="0"/>
                  <w:divBdr>
                    <w:top w:val="none" w:sz="0" w:space="0" w:color="auto"/>
                    <w:left w:val="none" w:sz="0" w:space="0" w:color="auto"/>
                    <w:bottom w:val="none" w:sz="0" w:space="0" w:color="auto"/>
                    <w:right w:val="none" w:sz="0" w:space="0" w:color="auto"/>
                  </w:divBdr>
                </w:div>
                <w:div w:id="1971394368">
                  <w:marLeft w:val="0"/>
                  <w:marRight w:val="0"/>
                  <w:marTop w:val="0"/>
                  <w:marBottom w:val="0"/>
                  <w:divBdr>
                    <w:top w:val="none" w:sz="0" w:space="0" w:color="auto"/>
                    <w:left w:val="none" w:sz="0" w:space="0" w:color="auto"/>
                    <w:bottom w:val="none" w:sz="0" w:space="0" w:color="auto"/>
                    <w:right w:val="none" w:sz="0" w:space="0" w:color="auto"/>
                  </w:divBdr>
                  <w:divsChild>
                    <w:div w:id="192690455">
                      <w:marLeft w:val="0"/>
                      <w:marRight w:val="0"/>
                      <w:marTop w:val="0"/>
                      <w:marBottom w:val="0"/>
                      <w:divBdr>
                        <w:top w:val="none" w:sz="0" w:space="0" w:color="auto"/>
                        <w:left w:val="none" w:sz="0" w:space="0" w:color="auto"/>
                        <w:bottom w:val="none" w:sz="0" w:space="0" w:color="auto"/>
                        <w:right w:val="none" w:sz="0" w:space="0" w:color="auto"/>
                      </w:divBdr>
                    </w:div>
                    <w:div w:id="2049642678">
                      <w:marLeft w:val="0"/>
                      <w:marRight w:val="0"/>
                      <w:marTop w:val="0"/>
                      <w:marBottom w:val="0"/>
                      <w:divBdr>
                        <w:top w:val="none" w:sz="0" w:space="0" w:color="auto"/>
                        <w:left w:val="none" w:sz="0" w:space="0" w:color="auto"/>
                        <w:bottom w:val="none" w:sz="0" w:space="0" w:color="auto"/>
                        <w:right w:val="none" w:sz="0" w:space="0" w:color="auto"/>
                      </w:divBdr>
                      <w:divsChild>
                        <w:div w:id="1238173170">
                          <w:marLeft w:val="0"/>
                          <w:marRight w:val="0"/>
                          <w:marTop w:val="0"/>
                          <w:marBottom w:val="0"/>
                          <w:divBdr>
                            <w:top w:val="none" w:sz="0" w:space="0" w:color="auto"/>
                            <w:left w:val="none" w:sz="0" w:space="0" w:color="auto"/>
                            <w:bottom w:val="none" w:sz="0" w:space="0" w:color="auto"/>
                            <w:right w:val="none" w:sz="0" w:space="0" w:color="auto"/>
                          </w:divBdr>
                        </w:div>
                        <w:div w:id="1767193280">
                          <w:marLeft w:val="0"/>
                          <w:marRight w:val="0"/>
                          <w:marTop w:val="0"/>
                          <w:marBottom w:val="0"/>
                          <w:divBdr>
                            <w:top w:val="none" w:sz="0" w:space="0" w:color="auto"/>
                            <w:left w:val="none" w:sz="0" w:space="0" w:color="auto"/>
                            <w:bottom w:val="none" w:sz="0" w:space="0" w:color="auto"/>
                            <w:right w:val="none" w:sz="0" w:space="0" w:color="auto"/>
                          </w:divBdr>
                          <w:divsChild>
                            <w:div w:id="1994794443">
                              <w:marLeft w:val="0"/>
                              <w:marRight w:val="0"/>
                              <w:marTop w:val="0"/>
                              <w:marBottom w:val="0"/>
                              <w:divBdr>
                                <w:top w:val="none" w:sz="0" w:space="0" w:color="auto"/>
                                <w:left w:val="none" w:sz="0" w:space="0" w:color="auto"/>
                                <w:bottom w:val="none" w:sz="0" w:space="0" w:color="auto"/>
                                <w:right w:val="none" w:sz="0" w:space="0" w:color="auto"/>
                              </w:divBdr>
                              <w:divsChild>
                                <w:div w:id="8212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041257">
                      <w:marLeft w:val="0"/>
                      <w:marRight w:val="0"/>
                      <w:marTop w:val="0"/>
                      <w:marBottom w:val="0"/>
                      <w:divBdr>
                        <w:top w:val="none" w:sz="0" w:space="0" w:color="auto"/>
                        <w:left w:val="none" w:sz="0" w:space="0" w:color="auto"/>
                        <w:bottom w:val="none" w:sz="0" w:space="0" w:color="auto"/>
                        <w:right w:val="none" w:sz="0" w:space="0" w:color="auto"/>
                      </w:divBdr>
                      <w:divsChild>
                        <w:div w:id="7504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42276">
              <w:marLeft w:val="0"/>
              <w:marRight w:val="0"/>
              <w:marTop w:val="0"/>
              <w:marBottom w:val="0"/>
              <w:divBdr>
                <w:top w:val="none" w:sz="0" w:space="0" w:color="auto"/>
                <w:left w:val="none" w:sz="0" w:space="0" w:color="auto"/>
                <w:bottom w:val="none" w:sz="0" w:space="0" w:color="auto"/>
                <w:right w:val="none" w:sz="0" w:space="0" w:color="auto"/>
              </w:divBdr>
              <w:divsChild>
                <w:div w:id="1940790414">
                  <w:marLeft w:val="0"/>
                  <w:marRight w:val="0"/>
                  <w:marTop w:val="0"/>
                  <w:marBottom w:val="0"/>
                  <w:divBdr>
                    <w:top w:val="none" w:sz="0" w:space="0" w:color="auto"/>
                    <w:left w:val="none" w:sz="0" w:space="0" w:color="auto"/>
                    <w:bottom w:val="none" w:sz="0" w:space="0" w:color="auto"/>
                    <w:right w:val="none" w:sz="0" w:space="0" w:color="auto"/>
                  </w:divBdr>
                </w:div>
                <w:div w:id="1236552643">
                  <w:marLeft w:val="0"/>
                  <w:marRight w:val="0"/>
                  <w:marTop w:val="0"/>
                  <w:marBottom w:val="0"/>
                  <w:divBdr>
                    <w:top w:val="none" w:sz="0" w:space="0" w:color="auto"/>
                    <w:left w:val="none" w:sz="0" w:space="0" w:color="auto"/>
                    <w:bottom w:val="none" w:sz="0" w:space="0" w:color="auto"/>
                    <w:right w:val="none" w:sz="0" w:space="0" w:color="auto"/>
                  </w:divBdr>
                  <w:divsChild>
                    <w:div w:id="182400581">
                      <w:marLeft w:val="0"/>
                      <w:marRight w:val="0"/>
                      <w:marTop w:val="0"/>
                      <w:marBottom w:val="0"/>
                      <w:divBdr>
                        <w:top w:val="none" w:sz="0" w:space="0" w:color="auto"/>
                        <w:left w:val="none" w:sz="0" w:space="0" w:color="auto"/>
                        <w:bottom w:val="none" w:sz="0" w:space="0" w:color="auto"/>
                        <w:right w:val="none" w:sz="0" w:space="0" w:color="auto"/>
                      </w:divBdr>
                    </w:div>
                    <w:div w:id="1069231827">
                      <w:marLeft w:val="0"/>
                      <w:marRight w:val="0"/>
                      <w:marTop w:val="0"/>
                      <w:marBottom w:val="0"/>
                      <w:divBdr>
                        <w:top w:val="none" w:sz="0" w:space="0" w:color="auto"/>
                        <w:left w:val="none" w:sz="0" w:space="0" w:color="auto"/>
                        <w:bottom w:val="none" w:sz="0" w:space="0" w:color="auto"/>
                        <w:right w:val="none" w:sz="0" w:space="0" w:color="auto"/>
                      </w:divBdr>
                      <w:divsChild>
                        <w:div w:id="484783049">
                          <w:marLeft w:val="0"/>
                          <w:marRight w:val="0"/>
                          <w:marTop w:val="0"/>
                          <w:marBottom w:val="0"/>
                          <w:divBdr>
                            <w:top w:val="none" w:sz="0" w:space="0" w:color="auto"/>
                            <w:left w:val="none" w:sz="0" w:space="0" w:color="auto"/>
                            <w:bottom w:val="none" w:sz="0" w:space="0" w:color="auto"/>
                            <w:right w:val="none" w:sz="0" w:space="0" w:color="auto"/>
                          </w:divBdr>
                        </w:div>
                      </w:divsChild>
                    </w:div>
                    <w:div w:id="932512175">
                      <w:marLeft w:val="0"/>
                      <w:marRight w:val="0"/>
                      <w:marTop w:val="0"/>
                      <w:marBottom w:val="0"/>
                      <w:divBdr>
                        <w:top w:val="none" w:sz="0" w:space="0" w:color="auto"/>
                        <w:left w:val="none" w:sz="0" w:space="0" w:color="auto"/>
                        <w:bottom w:val="none" w:sz="0" w:space="0" w:color="auto"/>
                        <w:right w:val="none" w:sz="0" w:space="0" w:color="auto"/>
                      </w:divBdr>
                      <w:divsChild>
                        <w:div w:id="1716078204">
                          <w:marLeft w:val="0"/>
                          <w:marRight w:val="0"/>
                          <w:marTop w:val="0"/>
                          <w:marBottom w:val="0"/>
                          <w:divBdr>
                            <w:top w:val="none" w:sz="0" w:space="0" w:color="auto"/>
                            <w:left w:val="none" w:sz="0" w:space="0" w:color="auto"/>
                            <w:bottom w:val="none" w:sz="0" w:space="0" w:color="auto"/>
                            <w:right w:val="none" w:sz="0" w:space="0" w:color="auto"/>
                          </w:divBdr>
                        </w:div>
                        <w:div w:id="1274940528">
                          <w:marLeft w:val="0"/>
                          <w:marRight w:val="0"/>
                          <w:marTop w:val="0"/>
                          <w:marBottom w:val="0"/>
                          <w:divBdr>
                            <w:top w:val="none" w:sz="0" w:space="0" w:color="auto"/>
                            <w:left w:val="none" w:sz="0" w:space="0" w:color="auto"/>
                            <w:bottom w:val="none" w:sz="0" w:space="0" w:color="auto"/>
                            <w:right w:val="none" w:sz="0" w:space="0" w:color="auto"/>
                          </w:divBdr>
                          <w:divsChild>
                            <w:div w:id="922102395">
                              <w:marLeft w:val="0"/>
                              <w:marRight w:val="0"/>
                              <w:marTop w:val="0"/>
                              <w:marBottom w:val="0"/>
                              <w:divBdr>
                                <w:top w:val="none" w:sz="0" w:space="0" w:color="auto"/>
                                <w:left w:val="none" w:sz="0" w:space="0" w:color="auto"/>
                                <w:bottom w:val="none" w:sz="0" w:space="0" w:color="auto"/>
                                <w:right w:val="none" w:sz="0" w:space="0" w:color="auto"/>
                              </w:divBdr>
                              <w:divsChild>
                                <w:div w:id="1865943145">
                                  <w:marLeft w:val="0"/>
                                  <w:marRight w:val="0"/>
                                  <w:marTop w:val="0"/>
                                  <w:marBottom w:val="0"/>
                                  <w:divBdr>
                                    <w:top w:val="none" w:sz="0" w:space="0" w:color="auto"/>
                                    <w:left w:val="none" w:sz="0" w:space="0" w:color="auto"/>
                                    <w:bottom w:val="none" w:sz="0" w:space="0" w:color="auto"/>
                                    <w:right w:val="none" w:sz="0" w:space="0" w:color="auto"/>
                                  </w:divBdr>
                                </w:div>
                                <w:div w:id="679115760">
                                  <w:marLeft w:val="0"/>
                                  <w:marRight w:val="0"/>
                                  <w:marTop w:val="0"/>
                                  <w:marBottom w:val="0"/>
                                  <w:divBdr>
                                    <w:top w:val="none" w:sz="0" w:space="0" w:color="auto"/>
                                    <w:left w:val="none" w:sz="0" w:space="0" w:color="auto"/>
                                    <w:bottom w:val="none" w:sz="0" w:space="0" w:color="auto"/>
                                    <w:right w:val="none" w:sz="0" w:space="0" w:color="auto"/>
                                  </w:divBdr>
                                </w:div>
                                <w:div w:id="436561384">
                                  <w:marLeft w:val="0"/>
                                  <w:marRight w:val="0"/>
                                  <w:marTop w:val="0"/>
                                  <w:marBottom w:val="0"/>
                                  <w:divBdr>
                                    <w:top w:val="none" w:sz="0" w:space="0" w:color="auto"/>
                                    <w:left w:val="none" w:sz="0" w:space="0" w:color="auto"/>
                                    <w:bottom w:val="none" w:sz="0" w:space="0" w:color="auto"/>
                                    <w:right w:val="none" w:sz="0" w:space="0" w:color="auto"/>
                                  </w:divBdr>
                                </w:div>
                                <w:div w:id="1841004179">
                                  <w:marLeft w:val="0"/>
                                  <w:marRight w:val="0"/>
                                  <w:marTop w:val="0"/>
                                  <w:marBottom w:val="0"/>
                                  <w:divBdr>
                                    <w:top w:val="none" w:sz="0" w:space="0" w:color="auto"/>
                                    <w:left w:val="none" w:sz="0" w:space="0" w:color="auto"/>
                                    <w:bottom w:val="none" w:sz="0" w:space="0" w:color="auto"/>
                                    <w:right w:val="none" w:sz="0" w:space="0" w:color="auto"/>
                                  </w:divBdr>
                                </w:div>
                                <w:div w:id="625430730">
                                  <w:marLeft w:val="0"/>
                                  <w:marRight w:val="0"/>
                                  <w:marTop w:val="0"/>
                                  <w:marBottom w:val="0"/>
                                  <w:divBdr>
                                    <w:top w:val="none" w:sz="0" w:space="0" w:color="auto"/>
                                    <w:left w:val="none" w:sz="0" w:space="0" w:color="auto"/>
                                    <w:bottom w:val="none" w:sz="0" w:space="0" w:color="auto"/>
                                    <w:right w:val="none" w:sz="0" w:space="0" w:color="auto"/>
                                  </w:divBdr>
                                </w:div>
                                <w:div w:id="717362129">
                                  <w:marLeft w:val="0"/>
                                  <w:marRight w:val="0"/>
                                  <w:marTop w:val="0"/>
                                  <w:marBottom w:val="0"/>
                                  <w:divBdr>
                                    <w:top w:val="none" w:sz="0" w:space="0" w:color="auto"/>
                                    <w:left w:val="none" w:sz="0" w:space="0" w:color="auto"/>
                                    <w:bottom w:val="none" w:sz="0" w:space="0" w:color="auto"/>
                                    <w:right w:val="none" w:sz="0" w:space="0" w:color="auto"/>
                                  </w:divBdr>
                                </w:div>
                                <w:div w:id="1088962983">
                                  <w:marLeft w:val="0"/>
                                  <w:marRight w:val="0"/>
                                  <w:marTop w:val="0"/>
                                  <w:marBottom w:val="0"/>
                                  <w:divBdr>
                                    <w:top w:val="none" w:sz="0" w:space="0" w:color="auto"/>
                                    <w:left w:val="none" w:sz="0" w:space="0" w:color="auto"/>
                                    <w:bottom w:val="none" w:sz="0" w:space="0" w:color="auto"/>
                                    <w:right w:val="none" w:sz="0" w:space="0" w:color="auto"/>
                                  </w:divBdr>
                                </w:div>
                                <w:div w:id="644551745">
                                  <w:marLeft w:val="0"/>
                                  <w:marRight w:val="0"/>
                                  <w:marTop w:val="0"/>
                                  <w:marBottom w:val="0"/>
                                  <w:divBdr>
                                    <w:top w:val="none" w:sz="0" w:space="0" w:color="auto"/>
                                    <w:left w:val="none" w:sz="0" w:space="0" w:color="auto"/>
                                    <w:bottom w:val="none" w:sz="0" w:space="0" w:color="auto"/>
                                    <w:right w:val="none" w:sz="0" w:space="0" w:color="auto"/>
                                  </w:divBdr>
                                </w:div>
                                <w:div w:id="56191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65435">
                      <w:marLeft w:val="0"/>
                      <w:marRight w:val="0"/>
                      <w:marTop w:val="0"/>
                      <w:marBottom w:val="0"/>
                      <w:divBdr>
                        <w:top w:val="none" w:sz="0" w:space="0" w:color="auto"/>
                        <w:left w:val="none" w:sz="0" w:space="0" w:color="auto"/>
                        <w:bottom w:val="none" w:sz="0" w:space="0" w:color="auto"/>
                        <w:right w:val="none" w:sz="0" w:space="0" w:color="auto"/>
                      </w:divBdr>
                      <w:divsChild>
                        <w:div w:id="7093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97760">
              <w:marLeft w:val="0"/>
              <w:marRight w:val="0"/>
              <w:marTop w:val="0"/>
              <w:marBottom w:val="0"/>
              <w:divBdr>
                <w:top w:val="none" w:sz="0" w:space="0" w:color="auto"/>
                <w:left w:val="none" w:sz="0" w:space="0" w:color="auto"/>
                <w:bottom w:val="none" w:sz="0" w:space="0" w:color="auto"/>
                <w:right w:val="none" w:sz="0" w:space="0" w:color="auto"/>
              </w:divBdr>
              <w:divsChild>
                <w:div w:id="231701912">
                  <w:marLeft w:val="0"/>
                  <w:marRight w:val="0"/>
                  <w:marTop w:val="0"/>
                  <w:marBottom w:val="0"/>
                  <w:divBdr>
                    <w:top w:val="none" w:sz="0" w:space="0" w:color="auto"/>
                    <w:left w:val="none" w:sz="0" w:space="0" w:color="auto"/>
                    <w:bottom w:val="none" w:sz="0" w:space="0" w:color="auto"/>
                    <w:right w:val="none" w:sz="0" w:space="0" w:color="auto"/>
                  </w:divBdr>
                </w:div>
                <w:div w:id="1161238487">
                  <w:marLeft w:val="0"/>
                  <w:marRight w:val="0"/>
                  <w:marTop w:val="0"/>
                  <w:marBottom w:val="0"/>
                  <w:divBdr>
                    <w:top w:val="none" w:sz="0" w:space="0" w:color="auto"/>
                    <w:left w:val="none" w:sz="0" w:space="0" w:color="auto"/>
                    <w:bottom w:val="none" w:sz="0" w:space="0" w:color="auto"/>
                    <w:right w:val="none" w:sz="0" w:space="0" w:color="auto"/>
                  </w:divBdr>
                  <w:divsChild>
                    <w:div w:id="1817529375">
                      <w:marLeft w:val="0"/>
                      <w:marRight w:val="0"/>
                      <w:marTop w:val="0"/>
                      <w:marBottom w:val="0"/>
                      <w:divBdr>
                        <w:top w:val="none" w:sz="0" w:space="0" w:color="auto"/>
                        <w:left w:val="none" w:sz="0" w:space="0" w:color="auto"/>
                        <w:bottom w:val="none" w:sz="0" w:space="0" w:color="auto"/>
                        <w:right w:val="none" w:sz="0" w:space="0" w:color="auto"/>
                      </w:divBdr>
                    </w:div>
                    <w:div w:id="34233145">
                      <w:marLeft w:val="0"/>
                      <w:marRight w:val="0"/>
                      <w:marTop w:val="0"/>
                      <w:marBottom w:val="0"/>
                      <w:divBdr>
                        <w:top w:val="none" w:sz="0" w:space="0" w:color="auto"/>
                        <w:left w:val="none" w:sz="0" w:space="0" w:color="auto"/>
                        <w:bottom w:val="none" w:sz="0" w:space="0" w:color="auto"/>
                        <w:right w:val="none" w:sz="0" w:space="0" w:color="auto"/>
                      </w:divBdr>
                      <w:divsChild>
                        <w:div w:id="1475366530">
                          <w:marLeft w:val="0"/>
                          <w:marRight w:val="0"/>
                          <w:marTop w:val="0"/>
                          <w:marBottom w:val="0"/>
                          <w:divBdr>
                            <w:top w:val="none" w:sz="0" w:space="0" w:color="auto"/>
                            <w:left w:val="none" w:sz="0" w:space="0" w:color="auto"/>
                            <w:bottom w:val="none" w:sz="0" w:space="0" w:color="auto"/>
                            <w:right w:val="none" w:sz="0" w:space="0" w:color="auto"/>
                          </w:divBdr>
                        </w:div>
                        <w:div w:id="1222865087">
                          <w:marLeft w:val="0"/>
                          <w:marRight w:val="0"/>
                          <w:marTop w:val="0"/>
                          <w:marBottom w:val="0"/>
                          <w:divBdr>
                            <w:top w:val="none" w:sz="0" w:space="0" w:color="auto"/>
                            <w:left w:val="none" w:sz="0" w:space="0" w:color="auto"/>
                            <w:bottom w:val="none" w:sz="0" w:space="0" w:color="auto"/>
                            <w:right w:val="none" w:sz="0" w:space="0" w:color="auto"/>
                          </w:divBdr>
                          <w:divsChild>
                            <w:div w:id="1361668896">
                              <w:marLeft w:val="0"/>
                              <w:marRight w:val="0"/>
                              <w:marTop w:val="0"/>
                              <w:marBottom w:val="0"/>
                              <w:divBdr>
                                <w:top w:val="none" w:sz="0" w:space="0" w:color="auto"/>
                                <w:left w:val="none" w:sz="0" w:space="0" w:color="auto"/>
                                <w:bottom w:val="none" w:sz="0" w:space="0" w:color="auto"/>
                                <w:right w:val="none" w:sz="0" w:space="0" w:color="auto"/>
                              </w:divBdr>
                              <w:divsChild>
                                <w:div w:id="351493762">
                                  <w:marLeft w:val="0"/>
                                  <w:marRight w:val="0"/>
                                  <w:marTop w:val="0"/>
                                  <w:marBottom w:val="0"/>
                                  <w:divBdr>
                                    <w:top w:val="none" w:sz="0" w:space="0" w:color="auto"/>
                                    <w:left w:val="none" w:sz="0" w:space="0" w:color="auto"/>
                                    <w:bottom w:val="none" w:sz="0" w:space="0" w:color="auto"/>
                                    <w:right w:val="none" w:sz="0" w:space="0" w:color="auto"/>
                                  </w:divBdr>
                                </w:div>
                                <w:div w:id="1056928017">
                                  <w:marLeft w:val="0"/>
                                  <w:marRight w:val="0"/>
                                  <w:marTop w:val="0"/>
                                  <w:marBottom w:val="0"/>
                                  <w:divBdr>
                                    <w:top w:val="none" w:sz="0" w:space="0" w:color="auto"/>
                                    <w:left w:val="none" w:sz="0" w:space="0" w:color="auto"/>
                                    <w:bottom w:val="none" w:sz="0" w:space="0" w:color="auto"/>
                                    <w:right w:val="none" w:sz="0" w:space="0" w:color="auto"/>
                                  </w:divBdr>
                                </w:div>
                                <w:div w:id="1575434834">
                                  <w:marLeft w:val="0"/>
                                  <w:marRight w:val="0"/>
                                  <w:marTop w:val="0"/>
                                  <w:marBottom w:val="0"/>
                                  <w:divBdr>
                                    <w:top w:val="none" w:sz="0" w:space="0" w:color="auto"/>
                                    <w:left w:val="none" w:sz="0" w:space="0" w:color="auto"/>
                                    <w:bottom w:val="none" w:sz="0" w:space="0" w:color="auto"/>
                                    <w:right w:val="none" w:sz="0" w:space="0" w:color="auto"/>
                                  </w:divBdr>
                                </w:div>
                                <w:div w:id="871265575">
                                  <w:marLeft w:val="0"/>
                                  <w:marRight w:val="0"/>
                                  <w:marTop w:val="0"/>
                                  <w:marBottom w:val="0"/>
                                  <w:divBdr>
                                    <w:top w:val="none" w:sz="0" w:space="0" w:color="auto"/>
                                    <w:left w:val="none" w:sz="0" w:space="0" w:color="auto"/>
                                    <w:bottom w:val="none" w:sz="0" w:space="0" w:color="auto"/>
                                    <w:right w:val="none" w:sz="0" w:space="0" w:color="auto"/>
                                  </w:divBdr>
                                </w:div>
                                <w:div w:id="855119274">
                                  <w:marLeft w:val="0"/>
                                  <w:marRight w:val="0"/>
                                  <w:marTop w:val="0"/>
                                  <w:marBottom w:val="0"/>
                                  <w:divBdr>
                                    <w:top w:val="none" w:sz="0" w:space="0" w:color="auto"/>
                                    <w:left w:val="none" w:sz="0" w:space="0" w:color="auto"/>
                                    <w:bottom w:val="none" w:sz="0" w:space="0" w:color="auto"/>
                                    <w:right w:val="none" w:sz="0" w:space="0" w:color="auto"/>
                                  </w:divBdr>
                                </w:div>
                                <w:div w:id="1813138313">
                                  <w:marLeft w:val="0"/>
                                  <w:marRight w:val="0"/>
                                  <w:marTop w:val="0"/>
                                  <w:marBottom w:val="0"/>
                                  <w:divBdr>
                                    <w:top w:val="none" w:sz="0" w:space="0" w:color="auto"/>
                                    <w:left w:val="none" w:sz="0" w:space="0" w:color="auto"/>
                                    <w:bottom w:val="none" w:sz="0" w:space="0" w:color="auto"/>
                                    <w:right w:val="none" w:sz="0" w:space="0" w:color="auto"/>
                                  </w:divBdr>
                                </w:div>
                                <w:div w:id="1412236282">
                                  <w:marLeft w:val="0"/>
                                  <w:marRight w:val="0"/>
                                  <w:marTop w:val="0"/>
                                  <w:marBottom w:val="0"/>
                                  <w:divBdr>
                                    <w:top w:val="none" w:sz="0" w:space="0" w:color="auto"/>
                                    <w:left w:val="none" w:sz="0" w:space="0" w:color="auto"/>
                                    <w:bottom w:val="none" w:sz="0" w:space="0" w:color="auto"/>
                                    <w:right w:val="none" w:sz="0" w:space="0" w:color="auto"/>
                                  </w:divBdr>
                                </w:div>
                                <w:div w:id="1327129659">
                                  <w:marLeft w:val="0"/>
                                  <w:marRight w:val="0"/>
                                  <w:marTop w:val="0"/>
                                  <w:marBottom w:val="0"/>
                                  <w:divBdr>
                                    <w:top w:val="none" w:sz="0" w:space="0" w:color="auto"/>
                                    <w:left w:val="none" w:sz="0" w:space="0" w:color="auto"/>
                                    <w:bottom w:val="none" w:sz="0" w:space="0" w:color="auto"/>
                                    <w:right w:val="none" w:sz="0" w:space="0" w:color="auto"/>
                                  </w:divBdr>
                                </w:div>
                                <w:div w:id="1519197222">
                                  <w:marLeft w:val="0"/>
                                  <w:marRight w:val="0"/>
                                  <w:marTop w:val="0"/>
                                  <w:marBottom w:val="0"/>
                                  <w:divBdr>
                                    <w:top w:val="none" w:sz="0" w:space="0" w:color="auto"/>
                                    <w:left w:val="none" w:sz="0" w:space="0" w:color="auto"/>
                                    <w:bottom w:val="none" w:sz="0" w:space="0" w:color="auto"/>
                                    <w:right w:val="none" w:sz="0" w:space="0" w:color="auto"/>
                                  </w:divBdr>
                                </w:div>
                                <w:div w:id="2017419727">
                                  <w:marLeft w:val="0"/>
                                  <w:marRight w:val="0"/>
                                  <w:marTop w:val="0"/>
                                  <w:marBottom w:val="0"/>
                                  <w:divBdr>
                                    <w:top w:val="none" w:sz="0" w:space="0" w:color="auto"/>
                                    <w:left w:val="none" w:sz="0" w:space="0" w:color="auto"/>
                                    <w:bottom w:val="none" w:sz="0" w:space="0" w:color="auto"/>
                                    <w:right w:val="none" w:sz="0" w:space="0" w:color="auto"/>
                                  </w:divBdr>
                                </w:div>
                                <w:div w:id="1722049064">
                                  <w:marLeft w:val="0"/>
                                  <w:marRight w:val="0"/>
                                  <w:marTop w:val="0"/>
                                  <w:marBottom w:val="0"/>
                                  <w:divBdr>
                                    <w:top w:val="none" w:sz="0" w:space="0" w:color="auto"/>
                                    <w:left w:val="none" w:sz="0" w:space="0" w:color="auto"/>
                                    <w:bottom w:val="none" w:sz="0" w:space="0" w:color="auto"/>
                                    <w:right w:val="none" w:sz="0" w:space="0" w:color="auto"/>
                                  </w:divBdr>
                                </w:div>
                                <w:div w:id="765275494">
                                  <w:marLeft w:val="0"/>
                                  <w:marRight w:val="0"/>
                                  <w:marTop w:val="0"/>
                                  <w:marBottom w:val="0"/>
                                  <w:divBdr>
                                    <w:top w:val="none" w:sz="0" w:space="0" w:color="auto"/>
                                    <w:left w:val="none" w:sz="0" w:space="0" w:color="auto"/>
                                    <w:bottom w:val="none" w:sz="0" w:space="0" w:color="auto"/>
                                    <w:right w:val="none" w:sz="0" w:space="0" w:color="auto"/>
                                  </w:divBdr>
                                </w:div>
                                <w:div w:id="1420642607">
                                  <w:marLeft w:val="0"/>
                                  <w:marRight w:val="0"/>
                                  <w:marTop w:val="0"/>
                                  <w:marBottom w:val="0"/>
                                  <w:divBdr>
                                    <w:top w:val="none" w:sz="0" w:space="0" w:color="auto"/>
                                    <w:left w:val="none" w:sz="0" w:space="0" w:color="auto"/>
                                    <w:bottom w:val="none" w:sz="0" w:space="0" w:color="auto"/>
                                    <w:right w:val="none" w:sz="0" w:space="0" w:color="auto"/>
                                  </w:divBdr>
                                </w:div>
                                <w:div w:id="1334067335">
                                  <w:marLeft w:val="0"/>
                                  <w:marRight w:val="0"/>
                                  <w:marTop w:val="0"/>
                                  <w:marBottom w:val="0"/>
                                  <w:divBdr>
                                    <w:top w:val="none" w:sz="0" w:space="0" w:color="auto"/>
                                    <w:left w:val="none" w:sz="0" w:space="0" w:color="auto"/>
                                    <w:bottom w:val="none" w:sz="0" w:space="0" w:color="auto"/>
                                    <w:right w:val="none" w:sz="0" w:space="0" w:color="auto"/>
                                  </w:divBdr>
                                </w:div>
                                <w:div w:id="1820148691">
                                  <w:marLeft w:val="0"/>
                                  <w:marRight w:val="0"/>
                                  <w:marTop w:val="0"/>
                                  <w:marBottom w:val="0"/>
                                  <w:divBdr>
                                    <w:top w:val="none" w:sz="0" w:space="0" w:color="auto"/>
                                    <w:left w:val="none" w:sz="0" w:space="0" w:color="auto"/>
                                    <w:bottom w:val="none" w:sz="0" w:space="0" w:color="auto"/>
                                    <w:right w:val="none" w:sz="0" w:space="0" w:color="auto"/>
                                  </w:divBdr>
                                </w:div>
                                <w:div w:id="80757477">
                                  <w:marLeft w:val="0"/>
                                  <w:marRight w:val="0"/>
                                  <w:marTop w:val="0"/>
                                  <w:marBottom w:val="0"/>
                                  <w:divBdr>
                                    <w:top w:val="none" w:sz="0" w:space="0" w:color="auto"/>
                                    <w:left w:val="none" w:sz="0" w:space="0" w:color="auto"/>
                                    <w:bottom w:val="none" w:sz="0" w:space="0" w:color="auto"/>
                                    <w:right w:val="none" w:sz="0" w:space="0" w:color="auto"/>
                                  </w:divBdr>
                                </w:div>
                                <w:div w:id="1152408282">
                                  <w:marLeft w:val="0"/>
                                  <w:marRight w:val="0"/>
                                  <w:marTop w:val="0"/>
                                  <w:marBottom w:val="0"/>
                                  <w:divBdr>
                                    <w:top w:val="none" w:sz="0" w:space="0" w:color="auto"/>
                                    <w:left w:val="none" w:sz="0" w:space="0" w:color="auto"/>
                                    <w:bottom w:val="none" w:sz="0" w:space="0" w:color="auto"/>
                                    <w:right w:val="none" w:sz="0" w:space="0" w:color="auto"/>
                                  </w:divBdr>
                                </w:div>
                                <w:div w:id="1162937986">
                                  <w:marLeft w:val="0"/>
                                  <w:marRight w:val="0"/>
                                  <w:marTop w:val="0"/>
                                  <w:marBottom w:val="0"/>
                                  <w:divBdr>
                                    <w:top w:val="none" w:sz="0" w:space="0" w:color="auto"/>
                                    <w:left w:val="none" w:sz="0" w:space="0" w:color="auto"/>
                                    <w:bottom w:val="none" w:sz="0" w:space="0" w:color="auto"/>
                                    <w:right w:val="none" w:sz="0" w:space="0" w:color="auto"/>
                                  </w:divBdr>
                                </w:div>
                                <w:div w:id="1388870267">
                                  <w:marLeft w:val="0"/>
                                  <w:marRight w:val="0"/>
                                  <w:marTop w:val="0"/>
                                  <w:marBottom w:val="0"/>
                                  <w:divBdr>
                                    <w:top w:val="none" w:sz="0" w:space="0" w:color="auto"/>
                                    <w:left w:val="none" w:sz="0" w:space="0" w:color="auto"/>
                                    <w:bottom w:val="none" w:sz="0" w:space="0" w:color="auto"/>
                                    <w:right w:val="none" w:sz="0" w:space="0" w:color="auto"/>
                                  </w:divBdr>
                                </w:div>
                                <w:div w:id="13293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51060">
                      <w:marLeft w:val="0"/>
                      <w:marRight w:val="0"/>
                      <w:marTop w:val="0"/>
                      <w:marBottom w:val="0"/>
                      <w:divBdr>
                        <w:top w:val="none" w:sz="0" w:space="0" w:color="auto"/>
                        <w:left w:val="none" w:sz="0" w:space="0" w:color="auto"/>
                        <w:bottom w:val="none" w:sz="0" w:space="0" w:color="auto"/>
                        <w:right w:val="none" w:sz="0" w:space="0" w:color="auto"/>
                      </w:divBdr>
                      <w:divsChild>
                        <w:div w:id="87257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12295">
              <w:marLeft w:val="0"/>
              <w:marRight w:val="0"/>
              <w:marTop w:val="0"/>
              <w:marBottom w:val="0"/>
              <w:divBdr>
                <w:top w:val="none" w:sz="0" w:space="0" w:color="auto"/>
                <w:left w:val="none" w:sz="0" w:space="0" w:color="auto"/>
                <w:bottom w:val="none" w:sz="0" w:space="0" w:color="auto"/>
                <w:right w:val="none" w:sz="0" w:space="0" w:color="auto"/>
              </w:divBdr>
              <w:divsChild>
                <w:div w:id="831484534">
                  <w:marLeft w:val="0"/>
                  <w:marRight w:val="0"/>
                  <w:marTop w:val="0"/>
                  <w:marBottom w:val="0"/>
                  <w:divBdr>
                    <w:top w:val="none" w:sz="0" w:space="0" w:color="auto"/>
                    <w:left w:val="none" w:sz="0" w:space="0" w:color="auto"/>
                    <w:bottom w:val="none" w:sz="0" w:space="0" w:color="auto"/>
                    <w:right w:val="none" w:sz="0" w:space="0" w:color="auto"/>
                  </w:divBdr>
                </w:div>
                <w:div w:id="2068331986">
                  <w:marLeft w:val="0"/>
                  <w:marRight w:val="0"/>
                  <w:marTop w:val="0"/>
                  <w:marBottom w:val="0"/>
                  <w:divBdr>
                    <w:top w:val="none" w:sz="0" w:space="0" w:color="auto"/>
                    <w:left w:val="none" w:sz="0" w:space="0" w:color="auto"/>
                    <w:bottom w:val="none" w:sz="0" w:space="0" w:color="auto"/>
                    <w:right w:val="none" w:sz="0" w:space="0" w:color="auto"/>
                  </w:divBdr>
                  <w:divsChild>
                    <w:div w:id="1422069225">
                      <w:marLeft w:val="0"/>
                      <w:marRight w:val="0"/>
                      <w:marTop w:val="0"/>
                      <w:marBottom w:val="0"/>
                      <w:divBdr>
                        <w:top w:val="none" w:sz="0" w:space="0" w:color="auto"/>
                        <w:left w:val="none" w:sz="0" w:space="0" w:color="auto"/>
                        <w:bottom w:val="none" w:sz="0" w:space="0" w:color="auto"/>
                        <w:right w:val="none" w:sz="0" w:space="0" w:color="auto"/>
                      </w:divBdr>
                    </w:div>
                    <w:div w:id="44110000">
                      <w:marLeft w:val="0"/>
                      <w:marRight w:val="0"/>
                      <w:marTop w:val="0"/>
                      <w:marBottom w:val="0"/>
                      <w:divBdr>
                        <w:top w:val="none" w:sz="0" w:space="0" w:color="auto"/>
                        <w:left w:val="none" w:sz="0" w:space="0" w:color="auto"/>
                        <w:bottom w:val="none" w:sz="0" w:space="0" w:color="auto"/>
                        <w:right w:val="none" w:sz="0" w:space="0" w:color="auto"/>
                      </w:divBdr>
                      <w:divsChild>
                        <w:div w:id="1060908464">
                          <w:marLeft w:val="0"/>
                          <w:marRight w:val="0"/>
                          <w:marTop w:val="0"/>
                          <w:marBottom w:val="0"/>
                          <w:divBdr>
                            <w:top w:val="none" w:sz="0" w:space="0" w:color="auto"/>
                            <w:left w:val="none" w:sz="0" w:space="0" w:color="auto"/>
                            <w:bottom w:val="none" w:sz="0" w:space="0" w:color="auto"/>
                            <w:right w:val="none" w:sz="0" w:space="0" w:color="auto"/>
                          </w:divBdr>
                        </w:div>
                      </w:divsChild>
                    </w:div>
                    <w:div w:id="1924558749">
                      <w:marLeft w:val="0"/>
                      <w:marRight w:val="0"/>
                      <w:marTop w:val="0"/>
                      <w:marBottom w:val="0"/>
                      <w:divBdr>
                        <w:top w:val="none" w:sz="0" w:space="0" w:color="auto"/>
                        <w:left w:val="none" w:sz="0" w:space="0" w:color="auto"/>
                        <w:bottom w:val="none" w:sz="0" w:space="0" w:color="auto"/>
                        <w:right w:val="none" w:sz="0" w:space="0" w:color="auto"/>
                      </w:divBdr>
                      <w:divsChild>
                        <w:div w:id="882863547">
                          <w:marLeft w:val="0"/>
                          <w:marRight w:val="0"/>
                          <w:marTop w:val="0"/>
                          <w:marBottom w:val="0"/>
                          <w:divBdr>
                            <w:top w:val="none" w:sz="0" w:space="0" w:color="auto"/>
                            <w:left w:val="none" w:sz="0" w:space="0" w:color="auto"/>
                            <w:bottom w:val="none" w:sz="0" w:space="0" w:color="auto"/>
                            <w:right w:val="none" w:sz="0" w:space="0" w:color="auto"/>
                          </w:divBdr>
                        </w:div>
                        <w:div w:id="1525092686">
                          <w:marLeft w:val="0"/>
                          <w:marRight w:val="0"/>
                          <w:marTop w:val="0"/>
                          <w:marBottom w:val="0"/>
                          <w:divBdr>
                            <w:top w:val="none" w:sz="0" w:space="0" w:color="auto"/>
                            <w:left w:val="none" w:sz="0" w:space="0" w:color="auto"/>
                            <w:bottom w:val="none" w:sz="0" w:space="0" w:color="auto"/>
                            <w:right w:val="none" w:sz="0" w:space="0" w:color="auto"/>
                          </w:divBdr>
                          <w:divsChild>
                            <w:div w:id="386077953">
                              <w:marLeft w:val="0"/>
                              <w:marRight w:val="0"/>
                              <w:marTop w:val="0"/>
                              <w:marBottom w:val="0"/>
                              <w:divBdr>
                                <w:top w:val="none" w:sz="0" w:space="0" w:color="auto"/>
                                <w:left w:val="none" w:sz="0" w:space="0" w:color="auto"/>
                                <w:bottom w:val="none" w:sz="0" w:space="0" w:color="auto"/>
                                <w:right w:val="none" w:sz="0" w:space="0" w:color="auto"/>
                              </w:divBdr>
                              <w:divsChild>
                                <w:div w:id="816727300">
                                  <w:marLeft w:val="0"/>
                                  <w:marRight w:val="0"/>
                                  <w:marTop w:val="0"/>
                                  <w:marBottom w:val="0"/>
                                  <w:divBdr>
                                    <w:top w:val="none" w:sz="0" w:space="0" w:color="auto"/>
                                    <w:left w:val="none" w:sz="0" w:space="0" w:color="auto"/>
                                    <w:bottom w:val="none" w:sz="0" w:space="0" w:color="auto"/>
                                    <w:right w:val="none" w:sz="0" w:space="0" w:color="auto"/>
                                  </w:divBdr>
                                </w:div>
                                <w:div w:id="447312079">
                                  <w:marLeft w:val="0"/>
                                  <w:marRight w:val="0"/>
                                  <w:marTop w:val="0"/>
                                  <w:marBottom w:val="0"/>
                                  <w:divBdr>
                                    <w:top w:val="none" w:sz="0" w:space="0" w:color="auto"/>
                                    <w:left w:val="none" w:sz="0" w:space="0" w:color="auto"/>
                                    <w:bottom w:val="none" w:sz="0" w:space="0" w:color="auto"/>
                                    <w:right w:val="none" w:sz="0" w:space="0" w:color="auto"/>
                                  </w:divBdr>
                                </w:div>
                                <w:div w:id="563443961">
                                  <w:marLeft w:val="0"/>
                                  <w:marRight w:val="0"/>
                                  <w:marTop w:val="0"/>
                                  <w:marBottom w:val="0"/>
                                  <w:divBdr>
                                    <w:top w:val="none" w:sz="0" w:space="0" w:color="auto"/>
                                    <w:left w:val="none" w:sz="0" w:space="0" w:color="auto"/>
                                    <w:bottom w:val="none" w:sz="0" w:space="0" w:color="auto"/>
                                    <w:right w:val="none" w:sz="0" w:space="0" w:color="auto"/>
                                  </w:divBdr>
                                </w:div>
                                <w:div w:id="1997223992">
                                  <w:marLeft w:val="0"/>
                                  <w:marRight w:val="0"/>
                                  <w:marTop w:val="0"/>
                                  <w:marBottom w:val="0"/>
                                  <w:divBdr>
                                    <w:top w:val="none" w:sz="0" w:space="0" w:color="auto"/>
                                    <w:left w:val="none" w:sz="0" w:space="0" w:color="auto"/>
                                    <w:bottom w:val="none" w:sz="0" w:space="0" w:color="auto"/>
                                    <w:right w:val="none" w:sz="0" w:space="0" w:color="auto"/>
                                  </w:divBdr>
                                </w:div>
                                <w:div w:id="418451508">
                                  <w:marLeft w:val="0"/>
                                  <w:marRight w:val="0"/>
                                  <w:marTop w:val="0"/>
                                  <w:marBottom w:val="0"/>
                                  <w:divBdr>
                                    <w:top w:val="none" w:sz="0" w:space="0" w:color="auto"/>
                                    <w:left w:val="none" w:sz="0" w:space="0" w:color="auto"/>
                                    <w:bottom w:val="none" w:sz="0" w:space="0" w:color="auto"/>
                                    <w:right w:val="none" w:sz="0" w:space="0" w:color="auto"/>
                                  </w:divBdr>
                                </w:div>
                                <w:div w:id="1078592939">
                                  <w:marLeft w:val="0"/>
                                  <w:marRight w:val="0"/>
                                  <w:marTop w:val="0"/>
                                  <w:marBottom w:val="0"/>
                                  <w:divBdr>
                                    <w:top w:val="none" w:sz="0" w:space="0" w:color="auto"/>
                                    <w:left w:val="none" w:sz="0" w:space="0" w:color="auto"/>
                                    <w:bottom w:val="none" w:sz="0" w:space="0" w:color="auto"/>
                                    <w:right w:val="none" w:sz="0" w:space="0" w:color="auto"/>
                                  </w:divBdr>
                                </w:div>
                                <w:div w:id="1288270247">
                                  <w:marLeft w:val="0"/>
                                  <w:marRight w:val="0"/>
                                  <w:marTop w:val="0"/>
                                  <w:marBottom w:val="0"/>
                                  <w:divBdr>
                                    <w:top w:val="none" w:sz="0" w:space="0" w:color="auto"/>
                                    <w:left w:val="none" w:sz="0" w:space="0" w:color="auto"/>
                                    <w:bottom w:val="none" w:sz="0" w:space="0" w:color="auto"/>
                                    <w:right w:val="none" w:sz="0" w:space="0" w:color="auto"/>
                                  </w:divBdr>
                                </w:div>
                                <w:div w:id="281619785">
                                  <w:marLeft w:val="0"/>
                                  <w:marRight w:val="0"/>
                                  <w:marTop w:val="0"/>
                                  <w:marBottom w:val="0"/>
                                  <w:divBdr>
                                    <w:top w:val="none" w:sz="0" w:space="0" w:color="auto"/>
                                    <w:left w:val="none" w:sz="0" w:space="0" w:color="auto"/>
                                    <w:bottom w:val="none" w:sz="0" w:space="0" w:color="auto"/>
                                    <w:right w:val="none" w:sz="0" w:space="0" w:color="auto"/>
                                  </w:divBdr>
                                </w:div>
                                <w:div w:id="1994869288">
                                  <w:marLeft w:val="0"/>
                                  <w:marRight w:val="0"/>
                                  <w:marTop w:val="0"/>
                                  <w:marBottom w:val="0"/>
                                  <w:divBdr>
                                    <w:top w:val="none" w:sz="0" w:space="0" w:color="auto"/>
                                    <w:left w:val="none" w:sz="0" w:space="0" w:color="auto"/>
                                    <w:bottom w:val="none" w:sz="0" w:space="0" w:color="auto"/>
                                    <w:right w:val="none" w:sz="0" w:space="0" w:color="auto"/>
                                  </w:divBdr>
                                </w:div>
                                <w:div w:id="1218979824">
                                  <w:marLeft w:val="0"/>
                                  <w:marRight w:val="0"/>
                                  <w:marTop w:val="0"/>
                                  <w:marBottom w:val="0"/>
                                  <w:divBdr>
                                    <w:top w:val="none" w:sz="0" w:space="0" w:color="auto"/>
                                    <w:left w:val="none" w:sz="0" w:space="0" w:color="auto"/>
                                    <w:bottom w:val="none" w:sz="0" w:space="0" w:color="auto"/>
                                    <w:right w:val="none" w:sz="0" w:space="0" w:color="auto"/>
                                  </w:divBdr>
                                </w:div>
                                <w:div w:id="1210607320">
                                  <w:marLeft w:val="0"/>
                                  <w:marRight w:val="0"/>
                                  <w:marTop w:val="0"/>
                                  <w:marBottom w:val="0"/>
                                  <w:divBdr>
                                    <w:top w:val="none" w:sz="0" w:space="0" w:color="auto"/>
                                    <w:left w:val="none" w:sz="0" w:space="0" w:color="auto"/>
                                    <w:bottom w:val="none" w:sz="0" w:space="0" w:color="auto"/>
                                    <w:right w:val="none" w:sz="0" w:space="0" w:color="auto"/>
                                  </w:divBdr>
                                </w:div>
                                <w:div w:id="1835753811">
                                  <w:marLeft w:val="0"/>
                                  <w:marRight w:val="0"/>
                                  <w:marTop w:val="0"/>
                                  <w:marBottom w:val="0"/>
                                  <w:divBdr>
                                    <w:top w:val="none" w:sz="0" w:space="0" w:color="auto"/>
                                    <w:left w:val="none" w:sz="0" w:space="0" w:color="auto"/>
                                    <w:bottom w:val="none" w:sz="0" w:space="0" w:color="auto"/>
                                    <w:right w:val="none" w:sz="0" w:space="0" w:color="auto"/>
                                  </w:divBdr>
                                </w:div>
                                <w:div w:id="1836073216">
                                  <w:marLeft w:val="0"/>
                                  <w:marRight w:val="0"/>
                                  <w:marTop w:val="0"/>
                                  <w:marBottom w:val="0"/>
                                  <w:divBdr>
                                    <w:top w:val="none" w:sz="0" w:space="0" w:color="auto"/>
                                    <w:left w:val="none" w:sz="0" w:space="0" w:color="auto"/>
                                    <w:bottom w:val="none" w:sz="0" w:space="0" w:color="auto"/>
                                    <w:right w:val="none" w:sz="0" w:space="0" w:color="auto"/>
                                  </w:divBdr>
                                </w:div>
                                <w:div w:id="813720596">
                                  <w:marLeft w:val="0"/>
                                  <w:marRight w:val="0"/>
                                  <w:marTop w:val="0"/>
                                  <w:marBottom w:val="0"/>
                                  <w:divBdr>
                                    <w:top w:val="none" w:sz="0" w:space="0" w:color="auto"/>
                                    <w:left w:val="none" w:sz="0" w:space="0" w:color="auto"/>
                                    <w:bottom w:val="none" w:sz="0" w:space="0" w:color="auto"/>
                                    <w:right w:val="none" w:sz="0" w:space="0" w:color="auto"/>
                                  </w:divBdr>
                                </w:div>
                                <w:div w:id="1008865785">
                                  <w:marLeft w:val="0"/>
                                  <w:marRight w:val="0"/>
                                  <w:marTop w:val="0"/>
                                  <w:marBottom w:val="0"/>
                                  <w:divBdr>
                                    <w:top w:val="none" w:sz="0" w:space="0" w:color="auto"/>
                                    <w:left w:val="none" w:sz="0" w:space="0" w:color="auto"/>
                                    <w:bottom w:val="none" w:sz="0" w:space="0" w:color="auto"/>
                                    <w:right w:val="none" w:sz="0" w:space="0" w:color="auto"/>
                                  </w:divBdr>
                                </w:div>
                                <w:div w:id="1049502122">
                                  <w:marLeft w:val="0"/>
                                  <w:marRight w:val="0"/>
                                  <w:marTop w:val="0"/>
                                  <w:marBottom w:val="0"/>
                                  <w:divBdr>
                                    <w:top w:val="none" w:sz="0" w:space="0" w:color="auto"/>
                                    <w:left w:val="none" w:sz="0" w:space="0" w:color="auto"/>
                                    <w:bottom w:val="none" w:sz="0" w:space="0" w:color="auto"/>
                                    <w:right w:val="none" w:sz="0" w:space="0" w:color="auto"/>
                                  </w:divBdr>
                                </w:div>
                                <w:div w:id="876040046">
                                  <w:marLeft w:val="0"/>
                                  <w:marRight w:val="0"/>
                                  <w:marTop w:val="0"/>
                                  <w:marBottom w:val="0"/>
                                  <w:divBdr>
                                    <w:top w:val="none" w:sz="0" w:space="0" w:color="auto"/>
                                    <w:left w:val="none" w:sz="0" w:space="0" w:color="auto"/>
                                    <w:bottom w:val="none" w:sz="0" w:space="0" w:color="auto"/>
                                    <w:right w:val="none" w:sz="0" w:space="0" w:color="auto"/>
                                  </w:divBdr>
                                </w:div>
                                <w:div w:id="357043756">
                                  <w:marLeft w:val="0"/>
                                  <w:marRight w:val="0"/>
                                  <w:marTop w:val="0"/>
                                  <w:marBottom w:val="0"/>
                                  <w:divBdr>
                                    <w:top w:val="none" w:sz="0" w:space="0" w:color="auto"/>
                                    <w:left w:val="none" w:sz="0" w:space="0" w:color="auto"/>
                                    <w:bottom w:val="none" w:sz="0" w:space="0" w:color="auto"/>
                                    <w:right w:val="none" w:sz="0" w:space="0" w:color="auto"/>
                                  </w:divBdr>
                                </w:div>
                                <w:div w:id="837841047">
                                  <w:marLeft w:val="0"/>
                                  <w:marRight w:val="0"/>
                                  <w:marTop w:val="0"/>
                                  <w:marBottom w:val="0"/>
                                  <w:divBdr>
                                    <w:top w:val="none" w:sz="0" w:space="0" w:color="auto"/>
                                    <w:left w:val="none" w:sz="0" w:space="0" w:color="auto"/>
                                    <w:bottom w:val="none" w:sz="0" w:space="0" w:color="auto"/>
                                    <w:right w:val="none" w:sz="0" w:space="0" w:color="auto"/>
                                  </w:divBdr>
                                </w:div>
                                <w:div w:id="216284482">
                                  <w:marLeft w:val="0"/>
                                  <w:marRight w:val="0"/>
                                  <w:marTop w:val="0"/>
                                  <w:marBottom w:val="0"/>
                                  <w:divBdr>
                                    <w:top w:val="none" w:sz="0" w:space="0" w:color="auto"/>
                                    <w:left w:val="none" w:sz="0" w:space="0" w:color="auto"/>
                                    <w:bottom w:val="none" w:sz="0" w:space="0" w:color="auto"/>
                                    <w:right w:val="none" w:sz="0" w:space="0" w:color="auto"/>
                                  </w:divBdr>
                                </w:div>
                                <w:div w:id="168074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18403">
                      <w:marLeft w:val="0"/>
                      <w:marRight w:val="0"/>
                      <w:marTop w:val="0"/>
                      <w:marBottom w:val="0"/>
                      <w:divBdr>
                        <w:top w:val="none" w:sz="0" w:space="0" w:color="auto"/>
                        <w:left w:val="none" w:sz="0" w:space="0" w:color="auto"/>
                        <w:bottom w:val="none" w:sz="0" w:space="0" w:color="auto"/>
                        <w:right w:val="none" w:sz="0" w:space="0" w:color="auto"/>
                      </w:divBdr>
                      <w:divsChild>
                        <w:div w:id="1188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953880">
              <w:marLeft w:val="0"/>
              <w:marRight w:val="0"/>
              <w:marTop w:val="0"/>
              <w:marBottom w:val="0"/>
              <w:divBdr>
                <w:top w:val="none" w:sz="0" w:space="0" w:color="auto"/>
                <w:left w:val="none" w:sz="0" w:space="0" w:color="auto"/>
                <w:bottom w:val="none" w:sz="0" w:space="0" w:color="auto"/>
                <w:right w:val="none" w:sz="0" w:space="0" w:color="auto"/>
              </w:divBdr>
              <w:divsChild>
                <w:div w:id="1765300912">
                  <w:marLeft w:val="0"/>
                  <w:marRight w:val="0"/>
                  <w:marTop w:val="0"/>
                  <w:marBottom w:val="0"/>
                  <w:divBdr>
                    <w:top w:val="none" w:sz="0" w:space="0" w:color="auto"/>
                    <w:left w:val="none" w:sz="0" w:space="0" w:color="auto"/>
                    <w:bottom w:val="none" w:sz="0" w:space="0" w:color="auto"/>
                    <w:right w:val="none" w:sz="0" w:space="0" w:color="auto"/>
                  </w:divBdr>
                </w:div>
                <w:div w:id="2110200128">
                  <w:marLeft w:val="0"/>
                  <w:marRight w:val="0"/>
                  <w:marTop w:val="0"/>
                  <w:marBottom w:val="0"/>
                  <w:divBdr>
                    <w:top w:val="none" w:sz="0" w:space="0" w:color="auto"/>
                    <w:left w:val="none" w:sz="0" w:space="0" w:color="auto"/>
                    <w:bottom w:val="none" w:sz="0" w:space="0" w:color="auto"/>
                    <w:right w:val="none" w:sz="0" w:space="0" w:color="auto"/>
                  </w:divBdr>
                  <w:divsChild>
                    <w:div w:id="945430378">
                      <w:marLeft w:val="0"/>
                      <w:marRight w:val="0"/>
                      <w:marTop w:val="0"/>
                      <w:marBottom w:val="0"/>
                      <w:divBdr>
                        <w:top w:val="none" w:sz="0" w:space="0" w:color="auto"/>
                        <w:left w:val="none" w:sz="0" w:space="0" w:color="auto"/>
                        <w:bottom w:val="none" w:sz="0" w:space="0" w:color="auto"/>
                        <w:right w:val="none" w:sz="0" w:space="0" w:color="auto"/>
                      </w:divBdr>
                    </w:div>
                    <w:div w:id="338890286">
                      <w:marLeft w:val="0"/>
                      <w:marRight w:val="0"/>
                      <w:marTop w:val="0"/>
                      <w:marBottom w:val="0"/>
                      <w:divBdr>
                        <w:top w:val="none" w:sz="0" w:space="0" w:color="auto"/>
                        <w:left w:val="none" w:sz="0" w:space="0" w:color="auto"/>
                        <w:bottom w:val="none" w:sz="0" w:space="0" w:color="auto"/>
                        <w:right w:val="none" w:sz="0" w:space="0" w:color="auto"/>
                      </w:divBdr>
                      <w:divsChild>
                        <w:div w:id="302850478">
                          <w:marLeft w:val="0"/>
                          <w:marRight w:val="0"/>
                          <w:marTop w:val="0"/>
                          <w:marBottom w:val="0"/>
                          <w:divBdr>
                            <w:top w:val="none" w:sz="0" w:space="0" w:color="auto"/>
                            <w:left w:val="none" w:sz="0" w:space="0" w:color="auto"/>
                            <w:bottom w:val="none" w:sz="0" w:space="0" w:color="auto"/>
                            <w:right w:val="none" w:sz="0" w:space="0" w:color="auto"/>
                          </w:divBdr>
                          <w:divsChild>
                            <w:div w:id="1428042345">
                              <w:marLeft w:val="0"/>
                              <w:marRight w:val="0"/>
                              <w:marTop w:val="0"/>
                              <w:marBottom w:val="0"/>
                              <w:divBdr>
                                <w:top w:val="none" w:sz="0" w:space="0" w:color="auto"/>
                                <w:left w:val="none" w:sz="0" w:space="0" w:color="auto"/>
                                <w:bottom w:val="none" w:sz="0" w:space="0" w:color="auto"/>
                                <w:right w:val="none" w:sz="0" w:space="0" w:color="auto"/>
                              </w:divBdr>
                            </w:div>
                            <w:div w:id="35503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81206">
                      <w:marLeft w:val="0"/>
                      <w:marRight w:val="0"/>
                      <w:marTop w:val="0"/>
                      <w:marBottom w:val="0"/>
                      <w:divBdr>
                        <w:top w:val="none" w:sz="0" w:space="0" w:color="auto"/>
                        <w:left w:val="none" w:sz="0" w:space="0" w:color="auto"/>
                        <w:bottom w:val="none" w:sz="0" w:space="0" w:color="auto"/>
                        <w:right w:val="none" w:sz="0" w:space="0" w:color="auto"/>
                      </w:divBdr>
                      <w:divsChild>
                        <w:div w:id="228224239">
                          <w:marLeft w:val="0"/>
                          <w:marRight w:val="0"/>
                          <w:marTop w:val="0"/>
                          <w:marBottom w:val="0"/>
                          <w:divBdr>
                            <w:top w:val="none" w:sz="0" w:space="0" w:color="auto"/>
                            <w:left w:val="none" w:sz="0" w:space="0" w:color="auto"/>
                            <w:bottom w:val="none" w:sz="0" w:space="0" w:color="auto"/>
                            <w:right w:val="none" w:sz="0" w:space="0" w:color="auto"/>
                          </w:divBdr>
                        </w:div>
                      </w:divsChild>
                    </w:div>
                    <w:div w:id="1801026756">
                      <w:marLeft w:val="0"/>
                      <w:marRight w:val="0"/>
                      <w:marTop w:val="0"/>
                      <w:marBottom w:val="0"/>
                      <w:divBdr>
                        <w:top w:val="none" w:sz="0" w:space="0" w:color="auto"/>
                        <w:left w:val="none" w:sz="0" w:space="0" w:color="auto"/>
                        <w:bottom w:val="none" w:sz="0" w:space="0" w:color="auto"/>
                        <w:right w:val="none" w:sz="0" w:space="0" w:color="auto"/>
                      </w:divBdr>
                      <w:divsChild>
                        <w:div w:id="2026786169">
                          <w:marLeft w:val="0"/>
                          <w:marRight w:val="0"/>
                          <w:marTop w:val="0"/>
                          <w:marBottom w:val="0"/>
                          <w:divBdr>
                            <w:top w:val="none" w:sz="0" w:space="0" w:color="auto"/>
                            <w:left w:val="none" w:sz="0" w:space="0" w:color="auto"/>
                            <w:bottom w:val="none" w:sz="0" w:space="0" w:color="auto"/>
                            <w:right w:val="none" w:sz="0" w:space="0" w:color="auto"/>
                          </w:divBdr>
                        </w:div>
                        <w:div w:id="1355690917">
                          <w:marLeft w:val="0"/>
                          <w:marRight w:val="0"/>
                          <w:marTop w:val="0"/>
                          <w:marBottom w:val="0"/>
                          <w:divBdr>
                            <w:top w:val="none" w:sz="0" w:space="0" w:color="auto"/>
                            <w:left w:val="none" w:sz="0" w:space="0" w:color="auto"/>
                            <w:bottom w:val="none" w:sz="0" w:space="0" w:color="auto"/>
                            <w:right w:val="none" w:sz="0" w:space="0" w:color="auto"/>
                          </w:divBdr>
                          <w:divsChild>
                            <w:div w:id="1958366058">
                              <w:marLeft w:val="0"/>
                              <w:marRight w:val="0"/>
                              <w:marTop w:val="0"/>
                              <w:marBottom w:val="0"/>
                              <w:divBdr>
                                <w:top w:val="none" w:sz="0" w:space="0" w:color="auto"/>
                                <w:left w:val="none" w:sz="0" w:space="0" w:color="auto"/>
                                <w:bottom w:val="none" w:sz="0" w:space="0" w:color="auto"/>
                                <w:right w:val="none" w:sz="0" w:space="0" w:color="auto"/>
                              </w:divBdr>
                              <w:divsChild>
                                <w:div w:id="1931235069">
                                  <w:marLeft w:val="0"/>
                                  <w:marRight w:val="0"/>
                                  <w:marTop w:val="0"/>
                                  <w:marBottom w:val="0"/>
                                  <w:divBdr>
                                    <w:top w:val="none" w:sz="0" w:space="0" w:color="auto"/>
                                    <w:left w:val="none" w:sz="0" w:space="0" w:color="auto"/>
                                    <w:bottom w:val="none" w:sz="0" w:space="0" w:color="auto"/>
                                    <w:right w:val="none" w:sz="0" w:space="0" w:color="auto"/>
                                  </w:divBdr>
                                </w:div>
                                <w:div w:id="240876487">
                                  <w:marLeft w:val="0"/>
                                  <w:marRight w:val="0"/>
                                  <w:marTop w:val="0"/>
                                  <w:marBottom w:val="0"/>
                                  <w:divBdr>
                                    <w:top w:val="none" w:sz="0" w:space="0" w:color="auto"/>
                                    <w:left w:val="none" w:sz="0" w:space="0" w:color="auto"/>
                                    <w:bottom w:val="none" w:sz="0" w:space="0" w:color="auto"/>
                                    <w:right w:val="none" w:sz="0" w:space="0" w:color="auto"/>
                                  </w:divBdr>
                                </w:div>
                                <w:div w:id="795365914">
                                  <w:marLeft w:val="0"/>
                                  <w:marRight w:val="0"/>
                                  <w:marTop w:val="0"/>
                                  <w:marBottom w:val="0"/>
                                  <w:divBdr>
                                    <w:top w:val="none" w:sz="0" w:space="0" w:color="auto"/>
                                    <w:left w:val="none" w:sz="0" w:space="0" w:color="auto"/>
                                    <w:bottom w:val="none" w:sz="0" w:space="0" w:color="auto"/>
                                    <w:right w:val="none" w:sz="0" w:space="0" w:color="auto"/>
                                  </w:divBdr>
                                </w:div>
                                <w:div w:id="1704595779">
                                  <w:marLeft w:val="0"/>
                                  <w:marRight w:val="0"/>
                                  <w:marTop w:val="0"/>
                                  <w:marBottom w:val="0"/>
                                  <w:divBdr>
                                    <w:top w:val="none" w:sz="0" w:space="0" w:color="auto"/>
                                    <w:left w:val="none" w:sz="0" w:space="0" w:color="auto"/>
                                    <w:bottom w:val="none" w:sz="0" w:space="0" w:color="auto"/>
                                    <w:right w:val="none" w:sz="0" w:space="0" w:color="auto"/>
                                  </w:divBdr>
                                </w:div>
                                <w:div w:id="463043674">
                                  <w:marLeft w:val="0"/>
                                  <w:marRight w:val="0"/>
                                  <w:marTop w:val="0"/>
                                  <w:marBottom w:val="0"/>
                                  <w:divBdr>
                                    <w:top w:val="none" w:sz="0" w:space="0" w:color="auto"/>
                                    <w:left w:val="none" w:sz="0" w:space="0" w:color="auto"/>
                                    <w:bottom w:val="none" w:sz="0" w:space="0" w:color="auto"/>
                                    <w:right w:val="none" w:sz="0" w:space="0" w:color="auto"/>
                                  </w:divBdr>
                                </w:div>
                                <w:div w:id="84688881">
                                  <w:marLeft w:val="0"/>
                                  <w:marRight w:val="0"/>
                                  <w:marTop w:val="0"/>
                                  <w:marBottom w:val="0"/>
                                  <w:divBdr>
                                    <w:top w:val="none" w:sz="0" w:space="0" w:color="auto"/>
                                    <w:left w:val="none" w:sz="0" w:space="0" w:color="auto"/>
                                    <w:bottom w:val="none" w:sz="0" w:space="0" w:color="auto"/>
                                    <w:right w:val="none" w:sz="0" w:space="0" w:color="auto"/>
                                  </w:divBdr>
                                </w:div>
                                <w:div w:id="172230630">
                                  <w:marLeft w:val="0"/>
                                  <w:marRight w:val="0"/>
                                  <w:marTop w:val="0"/>
                                  <w:marBottom w:val="0"/>
                                  <w:divBdr>
                                    <w:top w:val="none" w:sz="0" w:space="0" w:color="auto"/>
                                    <w:left w:val="none" w:sz="0" w:space="0" w:color="auto"/>
                                    <w:bottom w:val="none" w:sz="0" w:space="0" w:color="auto"/>
                                    <w:right w:val="none" w:sz="0" w:space="0" w:color="auto"/>
                                  </w:divBdr>
                                </w:div>
                                <w:div w:id="842088689">
                                  <w:marLeft w:val="0"/>
                                  <w:marRight w:val="0"/>
                                  <w:marTop w:val="0"/>
                                  <w:marBottom w:val="0"/>
                                  <w:divBdr>
                                    <w:top w:val="none" w:sz="0" w:space="0" w:color="auto"/>
                                    <w:left w:val="none" w:sz="0" w:space="0" w:color="auto"/>
                                    <w:bottom w:val="none" w:sz="0" w:space="0" w:color="auto"/>
                                    <w:right w:val="none" w:sz="0" w:space="0" w:color="auto"/>
                                  </w:divBdr>
                                </w:div>
                                <w:div w:id="17743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471695">
                      <w:marLeft w:val="0"/>
                      <w:marRight w:val="0"/>
                      <w:marTop w:val="0"/>
                      <w:marBottom w:val="0"/>
                      <w:divBdr>
                        <w:top w:val="none" w:sz="0" w:space="0" w:color="auto"/>
                        <w:left w:val="none" w:sz="0" w:space="0" w:color="auto"/>
                        <w:bottom w:val="none" w:sz="0" w:space="0" w:color="auto"/>
                        <w:right w:val="none" w:sz="0" w:space="0" w:color="auto"/>
                      </w:divBdr>
                      <w:divsChild>
                        <w:div w:id="910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985599">
              <w:marLeft w:val="0"/>
              <w:marRight w:val="0"/>
              <w:marTop w:val="0"/>
              <w:marBottom w:val="0"/>
              <w:divBdr>
                <w:top w:val="none" w:sz="0" w:space="0" w:color="auto"/>
                <w:left w:val="none" w:sz="0" w:space="0" w:color="auto"/>
                <w:bottom w:val="none" w:sz="0" w:space="0" w:color="auto"/>
                <w:right w:val="none" w:sz="0" w:space="0" w:color="auto"/>
              </w:divBdr>
              <w:divsChild>
                <w:div w:id="1399547596">
                  <w:marLeft w:val="0"/>
                  <w:marRight w:val="0"/>
                  <w:marTop w:val="0"/>
                  <w:marBottom w:val="0"/>
                  <w:divBdr>
                    <w:top w:val="none" w:sz="0" w:space="0" w:color="auto"/>
                    <w:left w:val="none" w:sz="0" w:space="0" w:color="auto"/>
                    <w:bottom w:val="none" w:sz="0" w:space="0" w:color="auto"/>
                    <w:right w:val="none" w:sz="0" w:space="0" w:color="auto"/>
                  </w:divBdr>
                </w:div>
                <w:div w:id="270861820">
                  <w:marLeft w:val="0"/>
                  <w:marRight w:val="0"/>
                  <w:marTop w:val="0"/>
                  <w:marBottom w:val="0"/>
                  <w:divBdr>
                    <w:top w:val="none" w:sz="0" w:space="0" w:color="auto"/>
                    <w:left w:val="none" w:sz="0" w:space="0" w:color="auto"/>
                    <w:bottom w:val="none" w:sz="0" w:space="0" w:color="auto"/>
                    <w:right w:val="none" w:sz="0" w:space="0" w:color="auto"/>
                  </w:divBdr>
                  <w:divsChild>
                    <w:div w:id="1103955618">
                      <w:marLeft w:val="0"/>
                      <w:marRight w:val="0"/>
                      <w:marTop w:val="0"/>
                      <w:marBottom w:val="0"/>
                      <w:divBdr>
                        <w:top w:val="none" w:sz="0" w:space="0" w:color="auto"/>
                        <w:left w:val="none" w:sz="0" w:space="0" w:color="auto"/>
                        <w:bottom w:val="none" w:sz="0" w:space="0" w:color="auto"/>
                        <w:right w:val="none" w:sz="0" w:space="0" w:color="auto"/>
                      </w:divBdr>
                    </w:div>
                    <w:div w:id="2064253088">
                      <w:marLeft w:val="0"/>
                      <w:marRight w:val="0"/>
                      <w:marTop w:val="0"/>
                      <w:marBottom w:val="0"/>
                      <w:divBdr>
                        <w:top w:val="none" w:sz="0" w:space="0" w:color="auto"/>
                        <w:left w:val="none" w:sz="0" w:space="0" w:color="auto"/>
                        <w:bottom w:val="none" w:sz="0" w:space="0" w:color="auto"/>
                        <w:right w:val="none" w:sz="0" w:space="0" w:color="auto"/>
                      </w:divBdr>
                      <w:divsChild>
                        <w:div w:id="299723712">
                          <w:marLeft w:val="0"/>
                          <w:marRight w:val="0"/>
                          <w:marTop w:val="0"/>
                          <w:marBottom w:val="0"/>
                          <w:divBdr>
                            <w:top w:val="none" w:sz="0" w:space="0" w:color="auto"/>
                            <w:left w:val="none" w:sz="0" w:space="0" w:color="auto"/>
                            <w:bottom w:val="none" w:sz="0" w:space="0" w:color="auto"/>
                            <w:right w:val="none" w:sz="0" w:space="0" w:color="auto"/>
                          </w:divBdr>
                        </w:div>
                        <w:div w:id="483742472">
                          <w:marLeft w:val="0"/>
                          <w:marRight w:val="0"/>
                          <w:marTop w:val="0"/>
                          <w:marBottom w:val="0"/>
                          <w:divBdr>
                            <w:top w:val="none" w:sz="0" w:space="0" w:color="auto"/>
                            <w:left w:val="none" w:sz="0" w:space="0" w:color="auto"/>
                            <w:bottom w:val="none" w:sz="0" w:space="0" w:color="auto"/>
                            <w:right w:val="none" w:sz="0" w:space="0" w:color="auto"/>
                          </w:divBdr>
                          <w:divsChild>
                            <w:div w:id="1724600213">
                              <w:marLeft w:val="0"/>
                              <w:marRight w:val="0"/>
                              <w:marTop w:val="0"/>
                              <w:marBottom w:val="0"/>
                              <w:divBdr>
                                <w:top w:val="none" w:sz="0" w:space="0" w:color="auto"/>
                                <w:left w:val="none" w:sz="0" w:space="0" w:color="auto"/>
                                <w:bottom w:val="none" w:sz="0" w:space="0" w:color="auto"/>
                                <w:right w:val="none" w:sz="0" w:space="0" w:color="auto"/>
                              </w:divBdr>
                              <w:divsChild>
                                <w:div w:id="441262254">
                                  <w:marLeft w:val="0"/>
                                  <w:marRight w:val="0"/>
                                  <w:marTop w:val="0"/>
                                  <w:marBottom w:val="0"/>
                                  <w:divBdr>
                                    <w:top w:val="none" w:sz="0" w:space="0" w:color="auto"/>
                                    <w:left w:val="none" w:sz="0" w:space="0" w:color="auto"/>
                                    <w:bottom w:val="none" w:sz="0" w:space="0" w:color="auto"/>
                                    <w:right w:val="none" w:sz="0" w:space="0" w:color="auto"/>
                                  </w:divBdr>
                                </w:div>
                                <w:div w:id="913055185">
                                  <w:marLeft w:val="0"/>
                                  <w:marRight w:val="0"/>
                                  <w:marTop w:val="0"/>
                                  <w:marBottom w:val="0"/>
                                  <w:divBdr>
                                    <w:top w:val="none" w:sz="0" w:space="0" w:color="auto"/>
                                    <w:left w:val="none" w:sz="0" w:space="0" w:color="auto"/>
                                    <w:bottom w:val="none" w:sz="0" w:space="0" w:color="auto"/>
                                    <w:right w:val="none" w:sz="0" w:space="0" w:color="auto"/>
                                  </w:divBdr>
                                </w:div>
                                <w:div w:id="1653824277">
                                  <w:marLeft w:val="0"/>
                                  <w:marRight w:val="0"/>
                                  <w:marTop w:val="0"/>
                                  <w:marBottom w:val="0"/>
                                  <w:divBdr>
                                    <w:top w:val="none" w:sz="0" w:space="0" w:color="auto"/>
                                    <w:left w:val="none" w:sz="0" w:space="0" w:color="auto"/>
                                    <w:bottom w:val="none" w:sz="0" w:space="0" w:color="auto"/>
                                    <w:right w:val="none" w:sz="0" w:space="0" w:color="auto"/>
                                  </w:divBdr>
                                </w:div>
                                <w:div w:id="1748991085">
                                  <w:marLeft w:val="0"/>
                                  <w:marRight w:val="0"/>
                                  <w:marTop w:val="0"/>
                                  <w:marBottom w:val="0"/>
                                  <w:divBdr>
                                    <w:top w:val="none" w:sz="0" w:space="0" w:color="auto"/>
                                    <w:left w:val="none" w:sz="0" w:space="0" w:color="auto"/>
                                    <w:bottom w:val="none" w:sz="0" w:space="0" w:color="auto"/>
                                    <w:right w:val="none" w:sz="0" w:space="0" w:color="auto"/>
                                  </w:divBdr>
                                </w:div>
                                <w:div w:id="455295975">
                                  <w:marLeft w:val="0"/>
                                  <w:marRight w:val="0"/>
                                  <w:marTop w:val="0"/>
                                  <w:marBottom w:val="0"/>
                                  <w:divBdr>
                                    <w:top w:val="none" w:sz="0" w:space="0" w:color="auto"/>
                                    <w:left w:val="none" w:sz="0" w:space="0" w:color="auto"/>
                                    <w:bottom w:val="none" w:sz="0" w:space="0" w:color="auto"/>
                                    <w:right w:val="none" w:sz="0" w:space="0" w:color="auto"/>
                                  </w:divBdr>
                                </w:div>
                                <w:div w:id="902638154">
                                  <w:marLeft w:val="0"/>
                                  <w:marRight w:val="0"/>
                                  <w:marTop w:val="0"/>
                                  <w:marBottom w:val="0"/>
                                  <w:divBdr>
                                    <w:top w:val="none" w:sz="0" w:space="0" w:color="auto"/>
                                    <w:left w:val="none" w:sz="0" w:space="0" w:color="auto"/>
                                    <w:bottom w:val="none" w:sz="0" w:space="0" w:color="auto"/>
                                    <w:right w:val="none" w:sz="0" w:space="0" w:color="auto"/>
                                  </w:divBdr>
                                </w:div>
                                <w:div w:id="1415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421360">
                      <w:marLeft w:val="0"/>
                      <w:marRight w:val="0"/>
                      <w:marTop w:val="0"/>
                      <w:marBottom w:val="0"/>
                      <w:divBdr>
                        <w:top w:val="none" w:sz="0" w:space="0" w:color="auto"/>
                        <w:left w:val="none" w:sz="0" w:space="0" w:color="auto"/>
                        <w:bottom w:val="none" w:sz="0" w:space="0" w:color="auto"/>
                        <w:right w:val="none" w:sz="0" w:space="0" w:color="auto"/>
                      </w:divBdr>
                      <w:divsChild>
                        <w:div w:id="1244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7379">
              <w:marLeft w:val="0"/>
              <w:marRight w:val="0"/>
              <w:marTop w:val="0"/>
              <w:marBottom w:val="0"/>
              <w:divBdr>
                <w:top w:val="none" w:sz="0" w:space="0" w:color="auto"/>
                <w:left w:val="none" w:sz="0" w:space="0" w:color="auto"/>
                <w:bottom w:val="none" w:sz="0" w:space="0" w:color="auto"/>
                <w:right w:val="none" w:sz="0" w:space="0" w:color="auto"/>
              </w:divBdr>
              <w:divsChild>
                <w:div w:id="812328024">
                  <w:marLeft w:val="0"/>
                  <w:marRight w:val="0"/>
                  <w:marTop w:val="0"/>
                  <w:marBottom w:val="0"/>
                  <w:divBdr>
                    <w:top w:val="none" w:sz="0" w:space="0" w:color="auto"/>
                    <w:left w:val="none" w:sz="0" w:space="0" w:color="auto"/>
                    <w:bottom w:val="none" w:sz="0" w:space="0" w:color="auto"/>
                    <w:right w:val="none" w:sz="0" w:space="0" w:color="auto"/>
                  </w:divBdr>
                </w:div>
                <w:div w:id="176316093">
                  <w:marLeft w:val="0"/>
                  <w:marRight w:val="0"/>
                  <w:marTop w:val="0"/>
                  <w:marBottom w:val="0"/>
                  <w:divBdr>
                    <w:top w:val="none" w:sz="0" w:space="0" w:color="auto"/>
                    <w:left w:val="none" w:sz="0" w:space="0" w:color="auto"/>
                    <w:bottom w:val="none" w:sz="0" w:space="0" w:color="auto"/>
                    <w:right w:val="none" w:sz="0" w:space="0" w:color="auto"/>
                  </w:divBdr>
                  <w:divsChild>
                    <w:div w:id="1444687584">
                      <w:marLeft w:val="0"/>
                      <w:marRight w:val="0"/>
                      <w:marTop w:val="0"/>
                      <w:marBottom w:val="0"/>
                      <w:divBdr>
                        <w:top w:val="none" w:sz="0" w:space="0" w:color="auto"/>
                        <w:left w:val="none" w:sz="0" w:space="0" w:color="auto"/>
                        <w:bottom w:val="none" w:sz="0" w:space="0" w:color="auto"/>
                        <w:right w:val="none" w:sz="0" w:space="0" w:color="auto"/>
                      </w:divBdr>
                    </w:div>
                    <w:div w:id="35353584">
                      <w:marLeft w:val="0"/>
                      <w:marRight w:val="0"/>
                      <w:marTop w:val="0"/>
                      <w:marBottom w:val="0"/>
                      <w:divBdr>
                        <w:top w:val="none" w:sz="0" w:space="0" w:color="auto"/>
                        <w:left w:val="none" w:sz="0" w:space="0" w:color="auto"/>
                        <w:bottom w:val="none" w:sz="0" w:space="0" w:color="auto"/>
                        <w:right w:val="none" w:sz="0" w:space="0" w:color="auto"/>
                      </w:divBdr>
                      <w:divsChild>
                        <w:div w:id="1412654064">
                          <w:marLeft w:val="0"/>
                          <w:marRight w:val="0"/>
                          <w:marTop w:val="0"/>
                          <w:marBottom w:val="0"/>
                          <w:divBdr>
                            <w:top w:val="none" w:sz="0" w:space="0" w:color="auto"/>
                            <w:left w:val="none" w:sz="0" w:space="0" w:color="auto"/>
                            <w:bottom w:val="none" w:sz="0" w:space="0" w:color="auto"/>
                            <w:right w:val="none" w:sz="0" w:space="0" w:color="auto"/>
                          </w:divBdr>
                        </w:div>
                        <w:div w:id="1394158208">
                          <w:marLeft w:val="0"/>
                          <w:marRight w:val="0"/>
                          <w:marTop w:val="0"/>
                          <w:marBottom w:val="0"/>
                          <w:divBdr>
                            <w:top w:val="none" w:sz="0" w:space="0" w:color="auto"/>
                            <w:left w:val="none" w:sz="0" w:space="0" w:color="auto"/>
                            <w:bottom w:val="none" w:sz="0" w:space="0" w:color="auto"/>
                            <w:right w:val="none" w:sz="0" w:space="0" w:color="auto"/>
                          </w:divBdr>
                          <w:divsChild>
                            <w:div w:id="458576957">
                              <w:marLeft w:val="0"/>
                              <w:marRight w:val="0"/>
                              <w:marTop w:val="0"/>
                              <w:marBottom w:val="0"/>
                              <w:divBdr>
                                <w:top w:val="none" w:sz="0" w:space="0" w:color="auto"/>
                                <w:left w:val="none" w:sz="0" w:space="0" w:color="auto"/>
                                <w:bottom w:val="none" w:sz="0" w:space="0" w:color="auto"/>
                                <w:right w:val="none" w:sz="0" w:space="0" w:color="auto"/>
                              </w:divBdr>
                              <w:divsChild>
                                <w:div w:id="290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80333">
                      <w:marLeft w:val="0"/>
                      <w:marRight w:val="0"/>
                      <w:marTop w:val="0"/>
                      <w:marBottom w:val="0"/>
                      <w:divBdr>
                        <w:top w:val="none" w:sz="0" w:space="0" w:color="auto"/>
                        <w:left w:val="none" w:sz="0" w:space="0" w:color="auto"/>
                        <w:bottom w:val="none" w:sz="0" w:space="0" w:color="auto"/>
                        <w:right w:val="none" w:sz="0" w:space="0" w:color="auto"/>
                      </w:divBdr>
                      <w:divsChild>
                        <w:div w:id="18743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717194">
              <w:marLeft w:val="0"/>
              <w:marRight w:val="0"/>
              <w:marTop w:val="0"/>
              <w:marBottom w:val="0"/>
              <w:divBdr>
                <w:top w:val="none" w:sz="0" w:space="0" w:color="auto"/>
                <w:left w:val="none" w:sz="0" w:space="0" w:color="auto"/>
                <w:bottom w:val="none" w:sz="0" w:space="0" w:color="auto"/>
                <w:right w:val="none" w:sz="0" w:space="0" w:color="auto"/>
              </w:divBdr>
              <w:divsChild>
                <w:div w:id="372730735">
                  <w:marLeft w:val="0"/>
                  <w:marRight w:val="0"/>
                  <w:marTop w:val="0"/>
                  <w:marBottom w:val="0"/>
                  <w:divBdr>
                    <w:top w:val="none" w:sz="0" w:space="0" w:color="auto"/>
                    <w:left w:val="none" w:sz="0" w:space="0" w:color="auto"/>
                    <w:bottom w:val="none" w:sz="0" w:space="0" w:color="auto"/>
                    <w:right w:val="none" w:sz="0" w:space="0" w:color="auto"/>
                  </w:divBdr>
                </w:div>
                <w:div w:id="1551922668">
                  <w:marLeft w:val="0"/>
                  <w:marRight w:val="0"/>
                  <w:marTop w:val="0"/>
                  <w:marBottom w:val="0"/>
                  <w:divBdr>
                    <w:top w:val="none" w:sz="0" w:space="0" w:color="auto"/>
                    <w:left w:val="none" w:sz="0" w:space="0" w:color="auto"/>
                    <w:bottom w:val="none" w:sz="0" w:space="0" w:color="auto"/>
                    <w:right w:val="none" w:sz="0" w:space="0" w:color="auto"/>
                  </w:divBdr>
                  <w:divsChild>
                    <w:div w:id="457378069">
                      <w:marLeft w:val="0"/>
                      <w:marRight w:val="0"/>
                      <w:marTop w:val="0"/>
                      <w:marBottom w:val="0"/>
                      <w:divBdr>
                        <w:top w:val="none" w:sz="0" w:space="0" w:color="auto"/>
                        <w:left w:val="none" w:sz="0" w:space="0" w:color="auto"/>
                        <w:bottom w:val="none" w:sz="0" w:space="0" w:color="auto"/>
                        <w:right w:val="none" w:sz="0" w:space="0" w:color="auto"/>
                      </w:divBdr>
                    </w:div>
                    <w:div w:id="1753159338">
                      <w:marLeft w:val="0"/>
                      <w:marRight w:val="0"/>
                      <w:marTop w:val="0"/>
                      <w:marBottom w:val="0"/>
                      <w:divBdr>
                        <w:top w:val="none" w:sz="0" w:space="0" w:color="auto"/>
                        <w:left w:val="none" w:sz="0" w:space="0" w:color="auto"/>
                        <w:bottom w:val="none" w:sz="0" w:space="0" w:color="auto"/>
                        <w:right w:val="none" w:sz="0" w:space="0" w:color="auto"/>
                      </w:divBdr>
                      <w:divsChild>
                        <w:div w:id="73166472">
                          <w:marLeft w:val="0"/>
                          <w:marRight w:val="0"/>
                          <w:marTop w:val="0"/>
                          <w:marBottom w:val="0"/>
                          <w:divBdr>
                            <w:top w:val="none" w:sz="0" w:space="0" w:color="auto"/>
                            <w:left w:val="none" w:sz="0" w:space="0" w:color="auto"/>
                            <w:bottom w:val="none" w:sz="0" w:space="0" w:color="auto"/>
                            <w:right w:val="none" w:sz="0" w:space="0" w:color="auto"/>
                          </w:divBdr>
                        </w:div>
                        <w:div w:id="1456488852">
                          <w:marLeft w:val="0"/>
                          <w:marRight w:val="0"/>
                          <w:marTop w:val="0"/>
                          <w:marBottom w:val="0"/>
                          <w:divBdr>
                            <w:top w:val="none" w:sz="0" w:space="0" w:color="auto"/>
                            <w:left w:val="none" w:sz="0" w:space="0" w:color="auto"/>
                            <w:bottom w:val="none" w:sz="0" w:space="0" w:color="auto"/>
                            <w:right w:val="none" w:sz="0" w:space="0" w:color="auto"/>
                          </w:divBdr>
                          <w:divsChild>
                            <w:div w:id="2045473682">
                              <w:marLeft w:val="0"/>
                              <w:marRight w:val="0"/>
                              <w:marTop w:val="0"/>
                              <w:marBottom w:val="0"/>
                              <w:divBdr>
                                <w:top w:val="none" w:sz="0" w:space="0" w:color="auto"/>
                                <w:left w:val="none" w:sz="0" w:space="0" w:color="auto"/>
                                <w:bottom w:val="none" w:sz="0" w:space="0" w:color="auto"/>
                                <w:right w:val="none" w:sz="0" w:space="0" w:color="auto"/>
                              </w:divBdr>
                              <w:divsChild>
                                <w:div w:id="3308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506814">
                      <w:marLeft w:val="0"/>
                      <w:marRight w:val="0"/>
                      <w:marTop w:val="0"/>
                      <w:marBottom w:val="0"/>
                      <w:divBdr>
                        <w:top w:val="none" w:sz="0" w:space="0" w:color="auto"/>
                        <w:left w:val="none" w:sz="0" w:space="0" w:color="auto"/>
                        <w:bottom w:val="none" w:sz="0" w:space="0" w:color="auto"/>
                        <w:right w:val="none" w:sz="0" w:space="0" w:color="auto"/>
                      </w:divBdr>
                      <w:divsChild>
                        <w:div w:id="21406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93458">
              <w:marLeft w:val="0"/>
              <w:marRight w:val="0"/>
              <w:marTop w:val="0"/>
              <w:marBottom w:val="0"/>
              <w:divBdr>
                <w:top w:val="none" w:sz="0" w:space="0" w:color="auto"/>
                <w:left w:val="none" w:sz="0" w:space="0" w:color="auto"/>
                <w:bottom w:val="none" w:sz="0" w:space="0" w:color="auto"/>
                <w:right w:val="none" w:sz="0" w:space="0" w:color="auto"/>
              </w:divBdr>
              <w:divsChild>
                <w:div w:id="1146699315">
                  <w:marLeft w:val="0"/>
                  <w:marRight w:val="0"/>
                  <w:marTop w:val="0"/>
                  <w:marBottom w:val="0"/>
                  <w:divBdr>
                    <w:top w:val="none" w:sz="0" w:space="0" w:color="auto"/>
                    <w:left w:val="none" w:sz="0" w:space="0" w:color="auto"/>
                    <w:bottom w:val="none" w:sz="0" w:space="0" w:color="auto"/>
                    <w:right w:val="none" w:sz="0" w:space="0" w:color="auto"/>
                  </w:divBdr>
                </w:div>
                <w:div w:id="1076316354">
                  <w:marLeft w:val="0"/>
                  <w:marRight w:val="0"/>
                  <w:marTop w:val="0"/>
                  <w:marBottom w:val="0"/>
                  <w:divBdr>
                    <w:top w:val="none" w:sz="0" w:space="0" w:color="auto"/>
                    <w:left w:val="none" w:sz="0" w:space="0" w:color="auto"/>
                    <w:bottom w:val="none" w:sz="0" w:space="0" w:color="auto"/>
                    <w:right w:val="none" w:sz="0" w:space="0" w:color="auto"/>
                  </w:divBdr>
                  <w:divsChild>
                    <w:div w:id="874658280">
                      <w:marLeft w:val="0"/>
                      <w:marRight w:val="0"/>
                      <w:marTop w:val="0"/>
                      <w:marBottom w:val="0"/>
                      <w:divBdr>
                        <w:top w:val="none" w:sz="0" w:space="0" w:color="auto"/>
                        <w:left w:val="none" w:sz="0" w:space="0" w:color="auto"/>
                        <w:bottom w:val="none" w:sz="0" w:space="0" w:color="auto"/>
                        <w:right w:val="none" w:sz="0" w:space="0" w:color="auto"/>
                      </w:divBdr>
                    </w:div>
                    <w:div w:id="648899199">
                      <w:marLeft w:val="0"/>
                      <w:marRight w:val="0"/>
                      <w:marTop w:val="0"/>
                      <w:marBottom w:val="0"/>
                      <w:divBdr>
                        <w:top w:val="none" w:sz="0" w:space="0" w:color="auto"/>
                        <w:left w:val="none" w:sz="0" w:space="0" w:color="auto"/>
                        <w:bottom w:val="none" w:sz="0" w:space="0" w:color="auto"/>
                        <w:right w:val="none" w:sz="0" w:space="0" w:color="auto"/>
                      </w:divBdr>
                      <w:divsChild>
                        <w:div w:id="167720889">
                          <w:marLeft w:val="0"/>
                          <w:marRight w:val="0"/>
                          <w:marTop w:val="0"/>
                          <w:marBottom w:val="0"/>
                          <w:divBdr>
                            <w:top w:val="none" w:sz="0" w:space="0" w:color="auto"/>
                            <w:left w:val="none" w:sz="0" w:space="0" w:color="auto"/>
                            <w:bottom w:val="none" w:sz="0" w:space="0" w:color="auto"/>
                            <w:right w:val="none" w:sz="0" w:space="0" w:color="auto"/>
                          </w:divBdr>
                        </w:div>
                      </w:divsChild>
                    </w:div>
                    <w:div w:id="1010453992">
                      <w:marLeft w:val="0"/>
                      <w:marRight w:val="0"/>
                      <w:marTop w:val="0"/>
                      <w:marBottom w:val="0"/>
                      <w:divBdr>
                        <w:top w:val="none" w:sz="0" w:space="0" w:color="auto"/>
                        <w:left w:val="none" w:sz="0" w:space="0" w:color="auto"/>
                        <w:bottom w:val="none" w:sz="0" w:space="0" w:color="auto"/>
                        <w:right w:val="none" w:sz="0" w:space="0" w:color="auto"/>
                      </w:divBdr>
                      <w:divsChild>
                        <w:div w:id="812989471">
                          <w:marLeft w:val="0"/>
                          <w:marRight w:val="0"/>
                          <w:marTop w:val="0"/>
                          <w:marBottom w:val="0"/>
                          <w:divBdr>
                            <w:top w:val="none" w:sz="0" w:space="0" w:color="auto"/>
                            <w:left w:val="none" w:sz="0" w:space="0" w:color="auto"/>
                            <w:bottom w:val="none" w:sz="0" w:space="0" w:color="auto"/>
                            <w:right w:val="none" w:sz="0" w:space="0" w:color="auto"/>
                          </w:divBdr>
                        </w:div>
                        <w:div w:id="1262564671">
                          <w:marLeft w:val="0"/>
                          <w:marRight w:val="0"/>
                          <w:marTop w:val="0"/>
                          <w:marBottom w:val="0"/>
                          <w:divBdr>
                            <w:top w:val="none" w:sz="0" w:space="0" w:color="auto"/>
                            <w:left w:val="none" w:sz="0" w:space="0" w:color="auto"/>
                            <w:bottom w:val="none" w:sz="0" w:space="0" w:color="auto"/>
                            <w:right w:val="none" w:sz="0" w:space="0" w:color="auto"/>
                          </w:divBdr>
                          <w:divsChild>
                            <w:div w:id="1695570742">
                              <w:marLeft w:val="0"/>
                              <w:marRight w:val="0"/>
                              <w:marTop w:val="0"/>
                              <w:marBottom w:val="0"/>
                              <w:divBdr>
                                <w:top w:val="none" w:sz="0" w:space="0" w:color="auto"/>
                                <w:left w:val="none" w:sz="0" w:space="0" w:color="auto"/>
                                <w:bottom w:val="none" w:sz="0" w:space="0" w:color="auto"/>
                                <w:right w:val="none" w:sz="0" w:space="0" w:color="auto"/>
                              </w:divBdr>
                              <w:divsChild>
                                <w:div w:id="1053189735">
                                  <w:marLeft w:val="0"/>
                                  <w:marRight w:val="0"/>
                                  <w:marTop w:val="0"/>
                                  <w:marBottom w:val="0"/>
                                  <w:divBdr>
                                    <w:top w:val="none" w:sz="0" w:space="0" w:color="auto"/>
                                    <w:left w:val="none" w:sz="0" w:space="0" w:color="auto"/>
                                    <w:bottom w:val="none" w:sz="0" w:space="0" w:color="auto"/>
                                    <w:right w:val="none" w:sz="0" w:space="0" w:color="auto"/>
                                  </w:divBdr>
                                </w:div>
                                <w:div w:id="798690404">
                                  <w:marLeft w:val="0"/>
                                  <w:marRight w:val="0"/>
                                  <w:marTop w:val="0"/>
                                  <w:marBottom w:val="0"/>
                                  <w:divBdr>
                                    <w:top w:val="none" w:sz="0" w:space="0" w:color="auto"/>
                                    <w:left w:val="none" w:sz="0" w:space="0" w:color="auto"/>
                                    <w:bottom w:val="none" w:sz="0" w:space="0" w:color="auto"/>
                                    <w:right w:val="none" w:sz="0" w:space="0" w:color="auto"/>
                                  </w:divBdr>
                                </w:div>
                                <w:div w:id="807430499">
                                  <w:marLeft w:val="0"/>
                                  <w:marRight w:val="0"/>
                                  <w:marTop w:val="0"/>
                                  <w:marBottom w:val="0"/>
                                  <w:divBdr>
                                    <w:top w:val="none" w:sz="0" w:space="0" w:color="auto"/>
                                    <w:left w:val="none" w:sz="0" w:space="0" w:color="auto"/>
                                    <w:bottom w:val="none" w:sz="0" w:space="0" w:color="auto"/>
                                    <w:right w:val="none" w:sz="0" w:space="0" w:color="auto"/>
                                  </w:divBdr>
                                </w:div>
                                <w:div w:id="870385820">
                                  <w:marLeft w:val="0"/>
                                  <w:marRight w:val="0"/>
                                  <w:marTop w:val="0"/>
                                  <w:marBottom w:val="0"/>
                                  <w:divBdr>
                                    <w:top w:val="none" w:sz="0" w:space="0" w:color="auto"/>
                                    <w:left w:val="none" w:sz="0" w:space="0" w:color="auto"/>
                                    <w:bottom w:val="none" w:sz="0" w:space="0" w:color="auto"/>
                                    <w:right w:val="none" w:sz="0" w:space="0" w:color="auto"/>
                                  </w:divBdr>
                                </w:div>
                                <w:div w:id="879590216">
                                  <w:marLeft w:val="0"/>
                                  <w:marRight w:val="0"/>
                                  <w:marTop w:val="0"/>
                                  <w:marBottom w:val="0"/>
                                  <w:divBdr>
                                    <w:top w:val="none" w:sz="0" w:space="0" w:color="auto"/>
                                    <w:left w:val="none" w:sz="0" w:space="0" w:color="auto"/>
                                    <w:bottom w:val="none" w:sz="0" w:space="0" w:color="auto"/>
                                    <w:right w:val="none" w:sz="0" w:space="0" w:color="auto"/>
                                  </w:divBdr>
                                </w:div>
                                <w:div w:id="1022320556">
                                  <w:marLeft w:val="0"/>
                                  <w:marRight w:val="0"/>
                                  <w:marTop w:val="0"/>
                                  <w:marBottom w:val="0"/>
                                  <w:divBdr>
                                    <w:top w:val="none" w:sz="0" w:space="0" w:color="auto"/>
                                    <w:left w:val="none" w:sz="0" w:space="0" w:color="auto"/>
                                    <w:bottom w:val="none" w:sz="0" w:space="0" w:color="auto"/>
                                    <w:right w:val="none" w:sz="0" w:space="0" w:color="auto"/>
                                  </w:divBdr>
                                </w:div>
                                <w:div w:id="987825229">
                                  <w:marLeft w:val="0"/>
                                  <w:marRight w:val="0"/>
                                  <w:marTop w:val="0"/>
                                  <w:marBottom w:val="0"/>
                                  <w:divBdr>
                                    <w:top w:val="none" w:sz="0" w:space="0" w:color="auto"/>
                                    <w:left w:val="none" w:sz="0" w:space="0" w:color="auto"/>
                                    <w:bottom w:val="none" w:sz="0" w:space="0" w:color="auto"/>
                                    <w:right w:val="none" w:sz="0" w:space="0" w:color="auto"/>
                                  </w:divBdr>
                                </w:div>
                                <w:div w:id="147940496">
                                  <w:marLeft w:val="0"/>
                                  <w:marRight w:val="0"/>
                                  <w:marTop w:val="0"/>
                                  <w:marBottom w:val="0"/>
                                  <w:divBdr>
                                    <w:top w:val="none" w:sz="0" w:space="0" w:color="auto"/>
                                    <w:left w:val="none" w:sz="0" w:space="0" w:color="auto"/>
                                    <w:bottom w:val="none" w:sz="0" w:space="0" w:color="auto"/>
                                    <w:right w:val="none" w:sz="0" w:space="0" w:color="auto"/>
                                  </w:divBdr>
                                </w:div>
                                <w:div w:id="1372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50024">
                      <w:marLeft w:val="0"/>
                      <w:marRight w:val="0"/>
                      <w:marTop w:val="0"/>
                      <w:marBottom w:val="0"/>
                      <w:divBdr>
                        <w:top w:val="none" w:sz="0" w:space="0" w:color="auto"/>
                        <w:left w:val="none" w:sz="0" w:space="0" w:color="auto"/>
                        <w:bottom w:val="none" w:sz="0" w:space="0" w:color="auto"/>
                        <w:right w:val="none" w:sz="0" w:space="0" w:color="auto"/>
                      </w:divBdr>
                      <w:divsChild>
                        <w:div w:id="124125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pentaho.com/Documentation/7.0/0R0/070/010/0A0/0O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ira.pentaho.com/browse/ESR-561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pentaho/pentaho-platform/blob/master/extensions/src/org/pentaho/platform/web/http/api/resources/FileResource.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Vandenbelt</dc:creator>
  <cp:keywords/>
  <dc:description/>
  <cp:lastModifiedBy>David Vandenbelt</cp:lastModifiedBy>
  <cp:revision>10</cp:revision>
  <dcterms:created xsi:type="dcterms:W3CDTF">2016-11-21T20:58:00Z</dcterms:created>
  <dcterms:modified xsi:type="dcterms:W3CDTF">2016-11-22T20:27:00Z</dcterms:modified>
</cp:coreProperties>
</file>