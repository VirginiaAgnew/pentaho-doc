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3C8" w:rsidRDefault="00A703C8">
      <w:r>
        <w:t xml:space="preserve">{JIRA Case: </w:t>
      </w:r>
      <w:hyperlink r:id="rId8" w:history="1">
        <w:r w:rsidRPr="00370497">
          <w:rPr>
            <w:rStyle w:val="Hyperlink"/>
          </w:rPr>
          <w:t>http://jira.pentaho.com/browse/DOC-3058</w:t>
        </w:r>
      </w:hyperlink>
      <w:r>
        <w:t xml:space="preserve">} </w:t>
      </w:r>
    </w:p>
    <w:p w:rsidR="00A703C8" w:rsidRDefault="00A703C8">
      <w:pPr>
        <w:pBdr>
          <w:bottom w:val="double" w:sz="6" w:space="1" w:color="auto"/>
        </w:pBdr>
      </w:pPr>
      <w:r>
        <w:t>The following sections from the 7.0 Help site contain references to “tomcat 6”:</w:t>
      </w:r>
    </w:p>
    <w:p w:rsidR="00A703C8" w:rsidRDefault="00A703C8">
      <w:pPr>
        <w:pBdr>
          <w:bottom w:val="double" w:sz="6" w:space="1" w:color="auto"/>
        </w:pBdr>
      </w:pPr>
    </w:p>
    <w:p w:rsidR="00823D99" w:rsidRDefault="003335E4">
      <w:r>
        <w:t xml:space="preserve">From </w:t>
      </w:r>
      <w:hyperlink r:id="rId9" w:anchor="Windows_service_modification" w:history="1">
        <w:r w:rsidRPr="00370497">
          <w:rPr>
            <w:rStyle w:val="Hyperlink"/>
          </w:rPr>
          <w:t>https://help.pentaho.com/Documentation/7.0/0P0/Managing_the_Pentaho_Server/Change_the_PDI_Home_Directory_Location#Windows_service_modification</w:t>
        </w:r>
      </w:hyperlink>
      <w:r>
        <w:t>,</w:t>
      </w:r>
    </w:p>
    <w:p w:rsidR="003335E4" w:rsidRDefault="003335E4" w:rsidP="003335E4">
      <w:pPr>
        <w:pStyle w:val="Heading1"/>
      </w:pPr>
      <w:r>
        <w:t>Windows service modification</w:t>
      </w:r>
    </w:p>
    <w:p w:rsidR="003335E4" w:rsidRDefault="003335E4" w:rsidP="003335E4">
      <w:pPr>
        <w:rPr>
          <w:rFonts w:ascii="Times New Roman" w:hAnsi="Times New Roman" w:cs="Times New Roman"/>
          <w:color w:val="000000"/>
        </w:rPr>
      </w:pPr>
      <w:bookmarkStart w:id="0" w:name="_GoBack"/>
      <w:bookmarkEnd w:id="0"/>
      <w:r>
        <w:t>If you used the graphical utility to install the Pentaho Server, then you must modify the Java options flag that runs the Pentaho Server Tomcat service. Here is an example command that will change the value of KETTLE_HOME to</w:t>
      </w:r>
      <w:r>
        <w:rPr>
          <w:rStyle w:val="apple-converted-space"/>
          <w:rFonts w:ascii="Open Sans" w:hAnsi="Open Sans" w:cs="Open Sans"/>
          <w:color w:val="333333"/>
        </w:rPr>
        <w:t> </w:t>
      </w:r>
      <w:r>
        <w:rPr>
          <w:rStyle w:val="ph"/>
          <w:rFonts w:ascii="Courier New" w:hAnsi="Courier New" w:cs="Courier New"/>
          <w:color w:val="333333"/>
        </w:rPr>
        <w:t>C:\&lt;examplepath&gt;\pdi\.kettle</w:t>
      </w:r>
      <w:r>
        <w:t>:</w:t>
      </w:r>
      <w:r>
        <w:rPr>
          <w:rFonts w:ascii="Times New Roman" w:hAnsi="Times New Roman" w:cs="Times New Roman"/>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397"/>
      </w:tblGrid>
      <w:tr w:rsidR="003335E4" w:rsidTr="003335E4">
        <w:trPr>
          <w:tblCellSpacing w:w="15" w:type="dxa"/>
        </w:trPr>
        <w:tc>
          <w:tcPr>
            <w:tcW w:w="0" w:type="auto"/>
            <w:tcBorders>
              <w:bottom w:val="nil"/>
            </w:tcBorders>
            <w:vAlign w:val="center"/>
            <w:hideMark/>
          </w:tcPr>
          <w:p w:rsidR="003335E4" w:rsidRDefault="003335E4" w:rsidP="003335E4">
            <w:r>
              <w:rPr>
                <w:rStyle w:val="HTMLCode"/>
                <w:rFonts w:eastAsiaTheme="minorHAnsi"/>
              </w:rPr>
              <w:t>1</w:t>
            </w:r>
          </w:p>
        </w:tc>
        <w:tc>
          <w:tcPr>
            <w:tcW w:w="0" w:type="auto"/>
            <w:tcBorders>
              <w:bottom w:val="nil"/>
              <w:right w:val="nil"/>
            </w:tcBorders>
            <w:vAlign w:val="center"/>
            <w:hideMark/>
          </w:tcPr>
          <w:p w:rsidR="003335E4" w:rsidRDefault="003335E4" w:rsidP="00A14718">
            <w:del w:id="1" w:author="David Vandenbelt" w:date="2016-12-01T13:24:00Z">
              <w:r w:rsidDel="00A14718">
                <w:rPr>
                  <w:rStyle w:val="HTMLCode"/>
                  <w:rFonts w:eastAsiaTheme="minorHAnsi"/>
                </w:rPr>
                <w:delText>tomcat6</w:delText>
              </w:r>
            </w:del>
            <w:ins w:id="2" w:author="David Vandenbelt" w:date="2016-12-01T13:24:00Z">
              <w:r w:rsidR="00A14718">
                <w:rPr>
                  <w:rStyle w:val="HTMLCode"/>
                  <w:rFonts w:eastAsiaTheme="minorHAnsi"/>
                </w:rPr>
                <w:t>tomcat</w:t>
              </w:r>
              <w:r w:rsidR="00A14718">
                <w:rPr>
                  <w:rStyle w:val="HTMLCode"/>
                  <w:rFonts w:eastAsiaTheme="minorHAnsi"/>
                </w:rPr>
                <w:t>8</w:t>
              </w:r>
            </w:ins>
            <w:r>
              <w:rPr>
                <w:rStyle w:val="HTMLCode"/>
                <w:rFonts w:eastAsiaTheme="minorHAnsi"/>
              </w:rPr>
              <w:t>.exe //US//</w:t>
            </w:r>
            <w:proofErr w:type="spellStart"/>
            <w:r>
              <w:rPr>
                <w:rStyle w:val="HTMLCode"/>
                <w:rFonts w:eastAsiaTheme="minorHAnsi"/>
              </w:rPr>
              <w:t>pentaho</w:t>
            </w:r>
            <w:del w:id="3" w:author="David Vandenbelt" w:date="2016-12-01T14:16:00Z">
              <w:r w:rsidDel="00D245F2">
                <w:rPr>
                  <w:rStyle w:val="HTMLCode"/>
                  <w:rFonts w:eastAsiaTheme="minorHAnsi"/>
                </w:rPr>
                <w:delText>bi</w:delText>
              </w:r>
            </w:del>
            <w:r>
              <w:rPr>
                <w:rStyle w:val="HTMLCode"/>
                <w:rFonts w:eastAsiaTheme="minorHAnsi"/>
              </w:rPr>
              <w:t>server</w:t>
            </w:r>
            <w:proofErr w:type="spellEnd"/>
            <w:r>
              <w:rPr>
                <w:rStyle w:val="HTMLCode"/>
                <w:rFonts w:eastAsiaTheme="minorHAnsi"/>
              </w:rPr>
              <w:t xml:space="preserve"> ++</w:t>
            </w:r>
            <w:proofErr w:type="spellStart"/>
            <w:r>
              <w:rPr>
                <w:rStyle w:val="HTMLCode"/>
                <w:rFonts w:eastAsiaTheme="minorHAnsi"/>
              </w:rPr>
              <w:t>JvmOptions</w:t>
            </w:r>
            <w:proofErr w:type="spellEnd"/>
            <w:r>
              <w:rPr>
                <w:rStyle w:val="HTMLCode"/>
                <w:rFonts w:eastAsiaTheme="minorHAnsi"/>
              </w:rPr>
              <w:t xml:space="preserve"> -DKETTLE_HOME=C:\examplepath\pdi</w:t>
            </w:r>
          </w:p>
        </w:tc>
      </w:tr>
    </w:tbl>
    <w:p w:rsidR="003335E4" w:rsidRDefault="003335E4" w:rsidP="003335E4">
      <w:pPr>
        <w:pBdr>
          <w:bottom w:val="double" w:sz="6" w:space="1" w:color="auto"/>
        </w:pBdr>
      </w:pPr>
    </w:p>
    <w:p w:rsidR="003335E4" w:rsidRDefault="003335E4" w:rsidP="003335E4">
      <w:r>
        <w:t xml:space="preserve">From </w:t>
      </w:r>
      <w:hyperlink r:id="rId10" w:history="1">
        <w:r w:rsidRPr="00370497">
          <w:rPr>
            <w:rStyle w:val="Hyperlink"/>
          </w:rPr>
          <w:t>https://help.pentaho.com/Documentation/7.0/0P0/Setting_Up_User_Security/Securing_Pentaho_Server_and_Pentaho_User_Console_(PUC)_with_SSL/000/000</w:t>
        </w:r>
      </w:hyperlink>
      <w:r>
        <w:t>,</w:t>
      </w:r>
    </w:p>
    <w:p w:rsidR="003335E4" w:rsidRPr="003335E4" w:rsidRDefault="003335E4" w:rsidP="003335E4">
      <w:pPr>
        <w:pStyle w:val="Title"/>
      </w:pPr>
      <w:r w:rsidRPr="003335E4">
        <w:rPr>
          <w:rStyle w:val="Title1"/>
        </w:rPr>
        <w:t>Enable SSL in the Pentaho Server with a Certificate Authority</w:t>
      </w:r>
    </w:p>
    <w:p w:rsidR="003335E4" w:rsidRDefault="003335E4" w:rsidP="003335E4">
      <w:r>
        <w:t>If you already have an SSL certificate through a certificate authority such as Thawte or Verisign, you need to configure your application server to use the certificate. It can then be used by the Pentaho Server. Apache provides documentation for configuring Tomcat for CA-signed certificates:</w:t>
      </w:r>
      <w:r>
        <w:rPr>
          <w:rStyle w:val="apple-converted-space"/>
          <w:color w:val="333333"/>
        </w:rPr>
        <w:t> </w:t>
      </w:r>
      <w:r w:rsidR="00B3691D">
        <w:fldChar w:fldCharType="begin"/>
      </w:r>
      <w:ins w:id="4" w:author="David Vandenbelt" w:date="2016-12-01T13:27:00Z">
        <w:r w:rsidR="005A3AE5">
          <w:instrText>HYPERLINK "http://tomcat.apache.org/tomcat-8.0-doc/ssl-howto.html" \t "_blank"</w:instrText>
        </w:r>
      </w:ins>
      <w:del w:id="5" w:author="David Vandenbelt" w:date="2016-12-01T13:27:00Z">
        <w:r w:rsidR="00B3691D" w:rsidDel="005A3AE5">
          <w:delInstrText xml:space="preserve"> HYPERLINK "http://tomcat.apache.org/tomcat-6.0-doc/ssl-howto.html" \t "_blank" </w:delInstrText>
        </w:r>
      </w:del>
      <w:ins w:id="6" w:author="David Vandenbelt" w:date="2016-12-01T13:27:00Z"/>
      <w:r w:rsidR="00B3691D">
        <w:fldChar w:fldCharType="separate"/>
      </w:r>
      <w:del w:id="7" w:author="David Vandenbelt" w:date="2016-12-01T13:27:00Z">
        <w:r w:rsidDel="005A3AE5">
          <w:rPr>
            <w:rStyle w:val="Hyperlink"/>
            <w:color w:val="005DA6"/>
          </w:rPr>
          <w:delText>http://tomcat.apache.org/tomcat-6.0-doc/ssl-howto.html</w:delText>
        </w:r>
      </w:del>
      <w:ins w:id="8" w:author="David Vandenbelt" w:date="2016-12-01T13:27:00Z">
        <w:r w:rsidR="005A3AE5">
          <w:rPr>
            <w:rStyle w:val="Hyperlink"/>
            <w:color w:val="005DA6"/>
          </w:rPr>
          <w:t>http://tomcat.apache.org/tomcat-8.0-doc/ssl-howto.html</w:t>
        </w:r>
      </w:ins>
      <w:r w:rsidR="00B3691D">
        <w:rPr>
          <w:rStyle w:val="Hyperlink"/>
          <w:color w:val="005DA6"/>
        </w:rPr>
        <w:fldChar w:fldCharType="end"/>
      </w:r>
      <w:r>
        <w:t>. Just follow those procedures, and skip the sections below that deal with self-signed SSL certificates.</w:t>
      </w:r>
    </w:p>
    <w:p w:rsidR="003335E4" w:rsidRDefault="003335E4" w:rsidP="003335E4">
      <w:r>
        <w:t>After the application server is configured to use your certificate, you must modify the base URL tokens for both the Pentaho Server and the User Console. Make sure you follow the directions for</w:t>
      </w:r>
      <w:r>
        <w:rPr>
          <w:rStyle w:val="apple-converted-space"/>
          <w:color w:val="333333"/>
        </w:rPr>
        <w:t> </w:t>
      </w:r>
      <w:hyperlink r:id="rId11" w:tooltip="Change the Pentaho Server Fully Qualified URL" w:history="1">
        <w:r>
          <w:rPr>
            <w:rStyle w:val="Hyperlink"/>
            <w:color w:val="005DA6"/>
          </w:rPr>
          <w:t>changing the Pentaho Server Base URL</w:t>
        </w:r>
      </w:hyperlink>
      <w:r>
        <w:t>. Without executing those changes, your server will not work over HTTPS.</w:t>
      </w:r>
    </w:p>
    <w:p w:rsidR="00A703C8" w:rsidRDefault="00A703C8">
      <w:r>
        <w:br w:type="page"/>
      </w:r>
    </w:p>
    <w:p w:rsidR="003335E4" w:rsidRDefault="003335E4" w:rsidP="003335E4">
      <w:r>
        <w:lastRenderedPageBreak/>
        <w:t xml:space="preserve">From </w:t>
      </w:r>
      <w:hyperlink r:id="rId12" w:history="1">
        <w:r w:rsidRPr="00370497">
          <w:rPr>
            <w:rStyle w:val="Hyperlink"/>
          </w:rPr>
          <w:t>https://help.pentaho.com/Documentation/7.0/0P0/100/090/000</w:t>
        </w:r>
      </w:hyperlink>
      <w:r>
        <w:t>,</w:t>
      </w:r>
    </w:p>
    <w:p w:rsidR="003335E4" w:rsidRPr="003335E4" w:rsidRDefault="003335E4" w:rsidP="003335E4">
      <w:pPr>
        <w:pStyle w:val="Title"/>
      </w:pPr>
      <w:r w:rsidRPr="003335E4">
        <w:rPr>
          <w:rStyle w:val="Title1"/>
        </w:rPr>
        <w:t>Increase Memory Limits on Microsoft Windows with a Wizard Installation</w:t>
      </w:r>
    </w:p>
    <w:p w:rsidR="003335E4" w:rsidRDefault="003335E4" w:rsidP="003335E4">
      <w:r>
        <w:t>By default, Tomcat has a relatively low memory allotment. This can cause out-of-memory errors in the Pentaho Server from time to time. The following instructions will explain how to increase the memory so this error does not occur. Instructions are also included for renaming the</w:t>
      </w:r>
      <w:r>
        <w:rPr>
          <w:rStyle w:val="apple-converted-space"/>
          <w:color w:val="333333"/>
        </w:rPr>
        <w:t> </w:t>
      </w:r>
      <w:r>
        <w:rPr>
          <w:rStyle w:val="HTMLCode"/>
          <w:rFonts w:eastAsiaTheme="minorHAnsi"/>
          <w:color w:val="666666"/>
          <w:sz w:val="24"/>
          <w:szCs w:val="24"/>
        </w:rPr>
        <w:t>tomcat</w:t>
      </w:r>
      <w:ins w:id="9" w:author="David Vandenbelt" w:date="2016-12-01T13:24:00Z">
        <w:r w:rsidR="00A14718">
          <w:rPr>
            <w:rStyle w:val="HTMLCode"/>
            <w:rFonts w:eastAsiaTheme="minorHAnsi"/>
            <w:color w:val="666666"/>
            <w:sz w:val="24"/>
            <w:szCs w:val="24"/>
          </w:rPr>
          <w:t>8</w:t>
        </w:r>
      </w:ins>
      <w:del w:id="10" w:author="David Vandenbelt" w:date="2016-12-01T13:24:00Z">
        <w:r w:rsidDel="00A14718">
          <w:rPr>
            <w:rStyle w:val="HTMLCode"/>
            <w:rFonts w:eastAsiaTheme="minorHAnsi"/>
            <w:color w:val="666666"/>
            <w:sz w:val="24"/>
            <w:szCs w:val="24"/>
          </w:rPr>
          <w:delText>6</w:delText>
        </w:r>
      </w:del>
      <w:r>
        <w:rPr>
          <w:rStyle w:val="apple-converted-space"/>
          <w:color w:val="333333"/>
        </w:rPr>
        <w:t> </w:t>
      </w:r>
      <w:r>
        <w:t>executable file so that Pentaho Server starts automatically.</w:t>
      </w:r>
    </w:p>
    <w:p w:rsidR="003335E4" w:rsidRDefault="003335E4" w:rsidP="003335E4">
      <w:pPr>
        <w:rPr>
          <w:i/>
          <w:iCs/>
        </w:rPr>
      </w:pPr>
      <w:r w:rsidRPr="003335E4">
        <w:rPr>
          <w:b/>
          <w:i/>
          <w:iCs/>
        </w:rPr>
        <w:t>Note</w:t>
      </w:r>
      <w:r>
        <w:rPr>
          <w:i/>
          <w:iCs/>
        </w:rPr>
        <w:t>: These instructions are for those who installed the Pentaho software graphically (as opposed to manually) and are Windows users.</w:t>
      </w:r>
    </w:p>
    <w:p w:rsidR="003335E4" w:rsidRPr="003335E4" w:rsidRDefault="003335E4" w:rsidP="003335E4">
      <w:pPr>
        <w:pStyle w:val="ListParagraph"/>
        <w:numPr>
          <w:ilvl w:val="0"/>
          <w:numId w:val="3"/>
        </w:numPr>
        <w:rPr>
          <w:rStyle w:val="ph"/>
        </w:rPr>
      </w:pPr>
      <w:r w:rsidRPr="003335E4">
        <w:rPr>
          <w:rStyle w:val="ph"/>
          <w:color w:val="333333"/>
        </w:rPr>
        <w:t>Go to the</w:t>
      </w:r>
      <w:r w:rsidRPr="003335E4">
        <w:rPr>
          <w:rStyle w:val="apple-converted-space"/>
          <w:color w:val="333333"/>
        </w:rPr>
        <w:t> </w:t>
      </w:r>
      <w:r w:rsidRPr="003335E4">
        <w:rPr>
          <w:rStyle w:val="Strong"/>
          <w:color w:val="333333"/>
        </w:rPr>
        <w:t>Windows Search Box</w:t>
      </w:r>
      <w:r w:rsidRPr="003335E4">
        <w:rPr>
          <w:rStyle w:val="apple-converted-space"/>
          <w:color w:val="333333"/>
        </w:rPr>
        <w:t> </w:t>
      </w:r>
      <w:r w:rsidRPr="003335E4">
        <w:rPr>
          <w:rStyle w:val="ph"/>
          <w:color w:val="333333"/>
        </w:rPr>
        <w:t>and enter</w:t>
      </w:r>
      <w:r w:rsidRPr="003335E4">
        <w:rPr>
          <w:rStyle w:val="apple-converted-space"/>
          <w:color w:val="333333"/>
        </w:rPr>
        <w:t> </w:t>
      </w:r>
      <w:ins w:id="11" w:author="David Vandenbelt" w:date="2016-12-01T14:21:00Z">
        <w:r w:rsidR="00D245F2" w:rsidRPr="003335E4" w:rsidDel="00D245F2">
          <w:rPr>
            <w:rStyle w:val="ph"/>
            <w:rFonts w:ascii="Courier New" w:hAnsi="Courier New" w:cs="Courier New"/>
            <w:color w:val="333333"/>
          </w:rPr>
          <w:t xml:space="preserve"> </w:t>
        </w:r>
      </w:ins>
      <w:del w:id="12" w:author="David Vandenbelt" w:date="2016-12-01T14:21:00Z">
        <w:r w:rsidRPr="003335E4" w:rsidDel="00D245F2">
          <w:rPr>
            <w:rStyle w:val="ph"/>
            <w:rFonts w:ascii="Courier New" w:hAnsi="Courier New" w:cs="Courier New"/>
            <w:color w:val="333333"/>
          </w:rPr>
          <w:delText>C:\Program Files\</w:delText>
        </w:r>
      </w:del>
      <w:proofErr w:type="spellStart"/>
      <w:r w:rsidRPr="003335E4">
        <w:rPr>
          <w:rStyle w:val="ph"/>
          <w:rFonts w:ascii="Courier New" w:hAnsi="Courier New" w:cs="Courier New"/>
          <w:color w:val="333333"/>
        </w:rPr>
        <w:t>pentaho</w:t>
      </w:r>
      <w:proofErr w:type="spellEnd"/>
      <w:r w:rsidRPr="003335E4">
        <w:rPr>
          <w:rStyle w:val="ph"/>
          <w:rFonts w:ascii="Courier New" w:hAnsi="Courier New" w:cs="Courier New"/>
          <w:color w:val="333333"/>
        </w:rPr>
        <w:t>\server\</w:t>
      </w:r>
      <w:proofErr w:type="spellStart"/>
      <w:r w:rsidRPr="003335E4">
        <w:rPr>
          <w:rStyle w:val="ph"/>
          <w:rFonts w:ascii="Courier New" w:hAnsi="Courier New" w:cs="Courier New"/>
          <w:color w:val="333333"/>
        </w:rPr>
        <w:t>pentaho</w:t>
      </w:r>
      <w:proofErr w:type="spellEnd"/>
      <w:r w:rsidRPr="003335E4">
        <w:rPr>
          <w:rStyle w:val="ph"/>
          <w:rFonts w:ascii="Courier New" w:hAnsi="Courier New" w:cs="Courier New"/>
          <w:color w:val="333333"/>
        </w:rPr>
        <w:t>-server\tomcat\bin\shutdown.bat</w:t>
      </w:r>
      <w:r w:rsidRPr="003335E4">
        <w:rPr>
          <w:rStyle w:val="apple-converted-space"/>
          <w:color w:val="333333"/>
        </w:rPr>
        <w:t> </w:t>
      </w:r>
      <w:r w:rsidRPr="003335E4">
        <w:rPr>
          <w:rStyle w:val="ph"/>
          <w:color w:val="333333"/>
        </w:rPr>
        <w:t xml:space="preserve">to </w:t>
      </w:r>
      <w:proofErr w:type="spellStart"/>
      <w:r w:rsidRPr="003335E4">
        <w:rPr>
          <w:rStyle w:val="ph"/>
          <w:color w:val="333333"/>
        </w:rPr>
        <w:t>shutdown</w:t>
      </w:r>
      <w:proofErr w:type="spellEnd"/>
      <w:r w:rsidRPr="003335E4">
        <w:rPr>
          <w:rStyle w:val="ph"/>
          <w:color w:val="333333"/>
        </w:rPr>
        <w:t xml:space="preserve"> the Pentaho Server.</w:t>
      </w:r>
    </w:p>
    <w:p w:rsidR="003335E4" w:rsidRPr="003335E4" w:rsidRDefault="003335E4" w:rsidP="003335E4">
      <w:pPr>
        <w:pStyle w:val="ListParagraph"/>
        <w:numPr>
          <w:ilvl w:val="0"/>
          <w:numId w:val="3"/>
        </w:numPr>
        <w:rPr>
          <w:rStyle w:val="ph"/>
        </w:rPr>
      </w:pPr>
      <w:r w:rsidRPr="003335E4">
        <w:rPr>
          <w:rStyle w:val="ph"/>
          <w:color w:val="333333"/>
        </w:rPr>
        <w:t>Type</w:t>
      </w:r>
      <w:r w:rsidRPr="003335E4">
        <w:rPr>
          <w:rStyle w:val="apple-converted-space"/>
          <w:color w:val="333333"/>
        </w:rPr>
        <w:t> </w:t>
      </w:r>
      <w:proofErr w:type="spellStart"/>
      <w:r w:rsidRPr="003335E4">
        <w:rPr>
          <w:rStyle w:val="ph"/>
          <w:rFonts w:ascii="Courier New" w:hAnsi="Courier New" w:cs="Courier New"/>
          <w:color w:val="333333"/>
        </w:rPr>
        <w:t>services.msc</w:t>
      </w:r>
      <w:proofErr w:type="spellEnd"/>
      <w:r w:rsidRPr="003335E4">
        <w:rPr>
          <w:rStyle w:val="apple-converted-space"/>
          <w:color w:val="333333"/>
        </w:rPr>
        <w:t> </w:t>
      </w:r>
      <w:r w:rsidRPr="003335E4">
        <w:rPr>
          <w:rStyle w:val="ph"/>
          <w:color w:val="333333"/>
        </w:rPr>
        <w:t>into the</w:t>
      </w:r>
      <w:r w:rsidRPr="003335E4">
        <w:rPr>
          <w:rStyle w:val="apple-converted-space"/>
          <w:color w:val="333333"/>
        </w:rPr>
        <w:t> </w:t>
      </w:r>
      <w:r w:rsidRPr="003335E4">
        <w:rPr>
          <w:rStyle w:val="Strong"/>
          <w:color w:val="333333"/>
        </w:rPr>
        <w:t>Windows Search Box</w:t>
      </w:r>
      <w:r w:rsidRPr="003335E4">
        <w:rPr>
          <w:rStyle w:val="ph"/>
          <w:color w:val="333333"/>
        </w:rPr>
        <w:t>.</w:t>
      </w:r>
    </w:p>
    <w:p w:rsidR="003335E4" w:rsidRPr="003335E4" w:rsidRDefault="003335E4" w:rsidP="003335E4">
      <w:pPr>
        <w:pStyle w:val="ListParagraph"/>
        <w:numPr>
          <w:ilvl w:val="0"/>
          <w:numId w:val="3"/>
        </w:numPr>
        <w:rPr>
          <w:rStyle w:val="ph"/>
        </w:rPr>
      </w:pPr>
      <w:r w:rsidRPr="003335E4">
        <w:rPr>
          <w:rStyle w:val="ph"/>
          <w:color w:val="333333"/>
        </w:rPr>
        <w:t>Find the</w:t>
      </w:r>
      <w:r w:rsidRPr="003335E4">
        <w:rPr>
          <w:rStyle w:val="apple-converted-space"/>
          <w:color w:val="333333"/>
        </w:rPr>
        <w:t> </w:t>
      </w:r>
      <w:r w:rsidRPr="003335E4">
        <w:rPr>
          <w:rStyle w:val="Strong"/>
          <w:color w:val="333333"/>
        </w:rPr>
        <w:t>Pentaho Server</w:t>
      </w:r>
      <w:r w:rsidRPr="003335E4">
        <w:rPr>
          <w:rStyle w:val="apple-converted-space"/>
          <w:color w:val="333333"/>
        </w:rPr>
        <w:t> </w:t>
      </w:r>
      <w:r w:rsidRPr="003335E4">
        <w:rPr>
          <w:rStyle w:val="ph"/>
          <w:color w:val="333333"/>
        </w:rPr>
        <w:t>and open it so you can find the</w:t>
      </w:r>
      <w:r w:rsidRPr="003335E4">
        <w:rPr>
          <w:rStyle w:val="apple-converted-space"/>
          <w:color w:val="333333"/>
        </w:rPr>
        <w:t> </w:t>
      </w:r>
      <w:r w:rsidRPr="003335E4">
        <w:rPr>
          <w:rStyle w:val="Strong"/>
          <w:color w:val="333333"/>
        </w:rPr>
        <w:t>service name</w:t>
      </w:r>
      <w:r w:rsidRPr="003335E4">
        <w:rPr>
          <w:rStyle w:val="ph"/>
          <w:color w:val="333333"/>
        </w:rPr>
        <w:t>. The</w:t>
      </w:r>
      <w:r w:rsidRPr="003335E4">
        <w:rPr>
          <w:rStyle w:val="apple-converted-space"/>
          <w:color w:val="333333"/>
        </w:rPr>
        <w:t> </w:t>
      </w:r>
      <w:r w:rsidRPr="003335E4">
        <w:rPr>
          <w:rStyle w:val="Strong"/>
          <w:color w:val="333333"/>
        </w:rPr>
        <w:t>service name</w:t>
      </w:r>
      <w:r w:rsidRPr="003335E4">
        <w:rPr>
          <w:rStyle w:val="apple-converted-space"/>
          <w:color w:val="333333"/>
        </w:rPr>
        <w:t> </w:t>
      </w:r>
      <w:r w:rsidRPr="003335E4">
        <w:rPr>
          <w:rStyle w:val="ph"/>
          <w:color w:val="333333"/>
        </w:rPr>
        <w:t>should appear at the top of the first tab (</w:t>
      </w:r>
      <w:r w:rsidRPr="003335E4">
        <w:rPr>
          <w:rStyle w:val="Strong"/>
          <w:color w:val="333333"/>
        </w:rPr>
        <w:t>General</w:t>
      </w:r>
      <w:r w:rsidRPr="003335E4">
        <w:rPr>
          <w:rStyle w:val="ph"/>
          <w:color w:val="333333"/>
        </w:rPr>
        <w:t>). It will be</w:t>
      </w:r>
      <w:r w:rsidRPr="003335E4">
        <w:rPr>
          <w:rStyle w:val="apple-converted-space"/>
          <w:color w:val="333333"/>
        </w:rPr>
        <w:t> </w:t>
      </w:r>
      <w:proofErr w:type="spellStart"/>
      <w:r w:rsidRPr="003335E4">
        <w:rPr>
          <w:rStyle w:val="Strong"/>
          <w:color w:val="333333"/>
        </w:rPr>
        <w:t>pentahoserver</w:t>
      </w:r>
      <w:proofErr w:type="spellEnd"/>
      <w:r w:rsidRPr="003335E4">
        <w:rPr>
          <w:rStyle w:val="ph"/>
          <w:color w:val="333333"/>
        </w:rPr>
        <w:t>.</w:t>
      </w:r>
    </w:p>
    <w:p w:rsidR="003335E4" w:rsidRPr="003335E4" w:rsidRDefault="003335E4" w:rsidP="003335E4">
      <w:pPr>
        <w:pStyle w:val="ListParagraph"/>
        <w:numPr>
          <w:ilvl w:val="0"/>
          <w:numId w:val="3"/>
        </w:numPr>
        <w:rPr>
          <w:rStyle w:val="ph"/>
        </w:rPr>
      </w:pPr>
      <w:r w:rsidRPr="003335E4">
        <w:rPr>
          <w:rStyle w:val="ph"/>
          <w:color w:val="333333"/>
        </w:rPr>
        <w:t>Go into the bin file (</w:t>
      </w:r>
      <w:proofErr w:type="spellStart"/>
      <w:del w:id="13" w:author="David Vandenbelt" w:date="2016-12-01T14:21:00Z">
        <w:r w:rsidRPr="003335E4" w:rsidDel="00D245F2">
          <w:rPr>
            <w:rStyle w:val="ph"/>
            <w:rFonts w:ascii="Courier New" w:hAnsi="Courier New" w:cs="Courier New"/>
            <w:color w:val="333333"/>
          </w:rPr>
          <w:delText>C:\Program Files\</w:delText>
        </w:r>
      </w:del>
      <w:r w:rsidRPr="003335E4">
        <w:rPr>
          <w:rStyle w:val="ph"/>
          <w:rFonts w:ascii="Courier New" w:hAnsi="Courier New" w:cs="Courier New"/>
          <w:color w:val="333333"/>
        </w:rPr>
        <w:t>pentaho</w:t>
      </w:r>
      <w:proofErr w:type="spellEnd"/>
      <w:r w:rsidRPr="003335E4">
        <w:rPr>
          <w:rStyle w:val="ph"/>
          <w:rFonts w:ascii="Courier New" w:hAnsi="Courier New" w:cs="Courier New"/>
          <w:color w:val="333333"/>
        </w:rPr>
        <w:t>\server\</w:t>
      </w:r>
      <w:proofErr w:type="spellStart"/>
      <w:r w:rsidRPr="003335E4">
        <w:rPr>
          <w:rStyle w:val="ph"/>
          <w:rFonts w:ascii="Courier New" w:hAnsi="Courier New" w:cs="Courier New"/>
          <w:color w:val="333333"/>
        </w:rPr>
        <w:t>pentaho</w:t>
      </w:r>
      <w:proofErr w:type="spellEnd"/>
      <w:r w:rsidRPr="003335E4">
        <w:rPr>
          <w:rStyle w:val="ph"/>
          <w:rFonts w:ascii="Courier New" w:hAnsi="Courier New" w:cs="Courier New"/>
          <w:color w:val="333333"/>
        </w:rPr>
        <w:t>-server\tomcat\bin\</w:t>
      </w:r>
      <w:r w:rsidRPr="003335E4">
        <w:rPr>
          <w:rStyle w:val="ph"/>
          <w:color w:val="333333"/>
        </w:rPr>
        <w:t>) and rename the</w:t>
      </w:r>
      <w:r w:rsidRPr="003335E4">
        <w:rPr>
          <w:rStyle w:val="apple-converted-space"/>
          <w:color w:val="333333"/>
        </w:rPr>
        <w:t> </w:t>
      </w:r>
      <w:r w:rsidRPr="003335E4">
        <w:rPr>
          <w:rStyle w:val="HTMLCode"/>
          <w:rFonts w:eastAsiaTheme="minorHAnsi"/>
          <w:color w:val="666666"/>
          <w:sz w:val="24"/>
          <w:szCs w:val="24"/>
        </w:rPr>
        <w:t>tomcat</w:t>
      </w:r>
      <w:ins w:id="14" w:author="David Vandenbelt" w:date="2016-12-01T13:24:00Z">
        <w:r w:rsidR="00A14718">
          <w:rPr>
            <w:rStyle w:val="HTMLCode"/>
            <w:rFonts w:eastAsiaTheme="minorHAnsi"/>
            <w:color w:val="666666"/>
            <w:sz w:val="24"/>
            <w:szCs w:val="24"/>
          </w:rPr>
          <w:t>8</w:t>
        </w:r>
      </w:ins>
      <w:del w:id="15" w:author="David Vandenbelt" w:date="2016-12-01T13:24:00Z">
        <w:r w:rsidRPr="003335E4" w:rsidDel="00A14718">
          <w:rPr>
            <w:rStyle w:val="HTMLCode"/>
            <w:rFonts w:eastAsiaTheme="minorHAnsi"/>
            <w:color w:val="666666"/>
            <w:sz w:val="24"/>
            <w:szCs w:val="24"/>
          </w:rPr>
          <w:delText>6</w:delText>
        </w:r>
      </w:del>
      <w:r w:rsidRPr="003335E4">
        <w:rPr>
          <w:rStyle w:val="HTMLCode"/>
          <w:rFonts w:eastAsiaTheme="minorHAnsi"/>
          <w:color w:val="666666"/>
          <w:sz w:val="24"/>
          <w:szCs w:val="24"/>
        </w:rPr>
        <w:t>w.exe</w:t>
      </w:r>
      <w:r w:rsidRPr="003335E4">
        <w:rPr>
          <w:rStyle w:val="ph"/>
          <w:color w:val="333333"/>
        </w:rPr>
        <w:t> file to match the</w:t>
      </w:r>
      <w:r w:rsidRPr="003335E4">
        <w:rPr>
          <w:rStyle w:val="apple-converted-space"/>
          <w:color w:val="333333"/>
        </w:rPr>
        <w:t> </w:t>
      </w:r>
      <w:r w:rsidRPr="003335E4">
        <w:rPr>
          <w:rStyle w:val="Strong"/>
          <w:color w:val="333333"/>
        </w:rPr>
        <w:t>service name</w:t>
      </w:r>
      <w:r w:rsidRPr="003335E4">
        <w:rPr>
          <w:rStyle w:val="ph"/>
          <w:color w:val="333333"/>
        </w:rPr>
        <w:t>(</w:t>
      </w:r>
      <w:proofErr w:type="spellStart"/>
      <w:r w:rsidRPr="003335E4">
        <w:rPr>
          <w:rStyle w:val="Strong"/>
          <w:color w:val="333333"/>
        </w:rPr>
        <w:t>pentahoserver</w:t>
      </w:r>
      <w:proofErr w:type="spellEnd"/>
      <w:r w:rsidRPr="003335E4">
        <w:rPr>
          <w:rStyle w:val="ph"/>
          <w:color w:val="333333"/>
        </w:rPr>
        <w:t>). This will ensure that the server starts with the software.</w:t>
      </w:r>
    </w:p>
    <w:p w:rsidR="003335E4" w:rsidRDefault="003335E4" w:rsidP="003335E4">
      <w:pPr>
        <w:pStyle w:val="ListParagraph"/>
        <w:numPr>
          <w:ilvl w:val="0"/>
          <w:numId w:val="3"/>
        </w:numPr>
      </w:pPr>
      <w:r w:rsidRPr="003335E4">
        <w:rPr>
          <w:rStyle w:val="ph"/>
          <w:color w:val="333333"/>
        </w:rPr>
        <w:t xml:space="preserve">After you have renamed the file, open it by double-clicking on it. This will not open the </w:t>
      </w:r>
      <w:proofErr w:type="gramStart"/>
      <w:r w:rsidRPr="003335E4">
        <w:rPr>
          <w:rStyle w:val="ph"/>
          <w:color w:val="333333"/>
        </w:rPr>
        <w:t>file,</w:t>
      </w:r>
      <w:proofErr w:type="gramEnd"/>
      <w:r w:rsidRPr="003335E4">
        <w:rPr>
          <w:rStyle w:val="ph"/>
          <w:color w:val="333333"/>
        </w:rPr>
        <w:t xml:space="preserve"> it will allow you to edit it. You may need to right-click and select</w:t>
      </w:r>
      <w:r w:rsidRPr="003335E4">
        <w:rPr>
          <w:rStyle w:val="apple-converted-space"/>
          <w:color w:val="333333"/>
        </w:rPr>
        <w:t> </w:t>
      </w:r>
      <w:r w:rsidRPr="003335E4">
        <w:rPr>
          <w:rStyle w:val="ph"/>
          <w:b/>
          <w:bCs/>
          <w:color w:val="333333"/>
        </w:rPr>
        <w:t>Run as Administrator</w:t>
      </w:r>
      <w:r w:rsidRPr="003335E4">
        <w:rPr>
          <w:rStyle w:val="ph"/>
          <w:color w:val="333333"/>
        </w:rPr>
        <w:t>. This depends on your user permission settings.</w:t>
      </w:r>
      <w:r w:rsidRPr="003335E4">
        <w:rPr>
          <w:rStyle w:val="apple-converted-space"/>
          <w:color w:val="333333"/>
        </w:rPr>
        <w:t> </w:t>
      </w:r>
      <w:r>
        <w:t>The</w:t>
      </w:r>
      <w:r w:rsidRPr="003335E4">
        <w:rPr>
          <w:rStyle w:val="apple-converted-space"/>
          <w:color w:val="333333"/>
        </w:rPr>
        <w:t> </w:t>
      </w:r>
      <w:r w:rsidRPr="003335E4">
        <w:rPr>
          <w:rStyle w:val="Strong"/>
          <w:color w:val="333333"/>
        </w:rPr>
        <w:t>Properties Window</w:t>
      </w:r>
      <w:r w:rsidRPr="003335E4">
        <w:rPr>
          <w:rStyle w:val="apple-converted-space"/>
          <w:color w:val="333333"/>
        </w:rPr>
        <w:t> </w:t>
      </w:r>
      <w:r>
        <w:t>will open.</w:t>
      </w:r>
    </w:p>
    <w:p w:rsidR="003335E4" w:rsidRPr="003335E4" w:rsidRDefault="003335E4" w:rsidP="003335E4">
      <w:pPr>
        <w:pStyle w:val="ListParagraph"/>
        <w:numPr>
          <w:ilvl w:val="0"/>
          <w:numId w:val="3"/>
        </w:numPr>
        <w:rPr>
          <w:rStyle w:val="ph"/>
        </w:rPr>
      </w:pPr>
      <w:r w:rsidRPr="003335E4">
        <w:rPr>
          <w:rStyle w:val="ph"/>
          <w:color w:val="333333"/>
        </w:rPr>
        <w:t>Select the</w:t>
      </w:r>
      <w:r w:rsidRPr="003335E4">
        <w:rPr>
          <w:rStyle w:val="apple-converted-space"/>
          <w:color w:val="333333"/>
        </w:rPr>
        <w:t> </w:t>
      </w:r>
      <w:r w:rsidRPr="003335E4">
        <w:rPr>
          <w:rStyle w:val="Strong"/>
          <w:color w:val="333333"/>
        </w:rPr>
        <w:t>Java</w:t>
      </w:r>
      <w:r w:rsidRPr="003335E4">
        <w:rPr>
          <w:rStyle w:val="apple-converted-space"/>
          <w:color w:val="333333"/>
        </w:rPr>
        <w:t> </w:t>
      </w:r>
      <w:r w:rsidRPr="003335E4">
        <w:rPr>
          <w:rStyle w:val="ph"/>
          <w:color w:val="333333"/>
        </w:rPr>
        <w:t>tab.</w:t>
      </w:r>
    </w:p>
    <w:p w:rsidR="003335E4" w:rsidRPr="003335E4" w:rsidRDefault="003335E4" w:rsidP="003335E4">
      <w:pPr>
        <w:pStyle w:val="ListParagraph"/>
        <w:numPr>
          <w:ilvl w:val="0"/>
          <w:numId w:val="3"/>
        </w:numPr>
        <w:rPr>
          <w:rStyle w:val="ph"/>
        </w:rPr>
      </w:pPr>
      <w:r w:rsidRPr="003335E4">
        <w:rPr>
          <w:rStyle w:val="ph"/>
          <w:color w:val="333333"/>
        </w:rPr>
        <w:t>Set the memory setting to a minimum of</w:t>
      </w:r>
      <w:r w:rsidRPr="003335E4">
        <w:rPr>
          <w:rStyle w:val="apple-converted-space"/>
          <w:color w:val="333333"/>
        </w:rPr>
        <w:t> </w:t>
      </w:r>
      <w:r w:rsidRPr="003335E4">
        <w:rPr>
          <w:rStyle w:val="Strong"/>
          <w:color w:val="333333"/>
        </w:rPr>
        <w:t>4096 M</w:t>
      </w:r>
      <w:r w:rsidRPr="003335E4">
        <w:rPr>
          <w:rStyle w:val="apple-converted-space"/>
          <w:color w:val="333333"/>
        </w:rPr>
        <w:t> </w:t>
      </w:r>
      <w:r w:rsidRPr="003335E4">
        <w:rPr>
          <w:rStyle w:val="ph"/>
          <w:color w:val="333333"/>
        </w:rPr>
        <w:t>and a maximum of</w:t>
      </w:r>
      <w:r w:rsidRPr="003335E4">
        <w:rPr>
          <w:rStyle w:val="apple-converted-space"/>
          <w:color w:val="333333"/>
        </w:rPr>
        <w:t> </w:t>
      </w:r>
      <w:r w:rsidRPr="003335E4">
        <w:rPr>
          <w:rStyle w:val="Strong"/>
          <w:color w:val="333333"/>
        </w:rPr>
        <w:t>6144 M</w:t>
      </w:r>
      <w:r w:rsidRPr="003335E4">
        <w:rPr>
          <w:rStyle w:val="ph"/>
          <w:color w:val="333333"/>
        </w:rPr>
        <w:t>, depending on your computer's memory capabilities.</w:t>
      </w:r>
    </w:p>
    <w:p w:rsidR="003335E4" w:rsidRDefault="003335E4" w:rsidP="003335E4">
      <w:pPr>
        <w:pStyle w:val="ListParagraph"/>
        <w:numPr>
          <w:ilvl w:val="0"/>
          <w:numId w:val="3"/>
        </w:numPr>
      </w:pPr>
      <w:r w:rsidRPr="003335E4">
        <w:rPr>
          <w:rStyle w:val="ph"/>
          <w:color w:val="333333"/>
        </w:rPr>
        <w:t>Start the Tomcat server or service.</w:t>
      </w:r>
    </w:p>
    <w:p w:rsidR="003335E4" w:rsidRDefault="003335E4" w:rsidP="003335E4">
      <w:r>
        <w:t>Your Tomcat server now has increased minimum and maximum memory limits.</w:t>
      </w:r>
    </w:p>
    <w:p w:rsidR="003335E4" w:rsidRDefault="003335E4" w:rsidP="003335E4">
      <w:r>
        <w:t>You can adjust the</w:t>
      </w:r>
      <w:r>
        <w:rPr>
          <w:rStyle w:val="apple-converted-space"/>
          <w:color w:val="333333"/>
        </w:rPr>
        <w:t> </w:t>
      </w:r>
      <w:proofErr w:type="spellStart"/>
      <w:r>
        <w:rPr>
          <w:rStyle w:val="HTMLCode"/>
          <w:rFonts w:eastAsiaTheme="minorHAnsi"/>
          <w:color w:val="666666"/>
          <w:sz w:val="24"/>
          <w:szCs w:val="24"/>
        </w:rPr>
        <w:t>JvmMx</w:t>
      </w:r>
      <w:proofErr w:type="spellEnd"/>
      <w:r>
        <w:rPr>
          <w:rStyle w:val="apple-converted-space"/>
          <w:color w:val="333333"/>
        </w:rPr>
        <w:t> </w:t>
      </w:r>
      <w:r>
        <w:t>number (a parameter that specifies the maximum memory limit for the Java virtual machine) to a higher number, if you prefer. However, a problem occurs when not enough contiguous memory is available to assign to the Java virtual machine (JVM). If the JVM refuses to start with the increased limits, then you will have to add more RAM to your system, stop some memory-intensive services, or lower the maximum memory limit allocation.</w:t>
      </w:r>
    </w:p>
    <w:p w:rsidR="00A703C8" w:rsidRDefault="00A703C8">
      <w:r>
        <w:br w:type="page"/>
      </w:r>
    </w:p>
    <w:p w:rsidR="003335E4" w:rsidRDefault="006F1332" w:rsidP="003335E4">
      <w:r>
        <w:lastRenderedPageBreak/>
        <w:t xml:space="preserve">From </w:t>
      </w:r>
      <w:hyperlink r:id="rId13" w:history="1">
        <w:r w:rsidRPr="00370497">
          <w:rPr>
            <w:rStyle w:val="Hyperlink"/>
          </w:rPr>
          <w:t>https://help.pentaho.com/Documentation/7.0/0P0/100/090/020</w:t>
        </w:r>
      </w:hyperlink>
      <w:r>
        <w:t>,</w:t>
      </w:r>
    </w:p>
    <w:p w:rsidR="006F1332" w:rsidRPr="006F1332" w:rsidRDefault="006F1332" w:rsidP="006F1332">
      <w:pPr>
        <w:pStyle w:val="Title"/>
      </w:pPr>
      <w:r w:rsidRPr="006F1332">
        <w:rPr>
          <w:rStyle w:val="Title1"/>
        </w:rPr>
        <w:t>Increase Memory Limits with a</w:t>
      </w:r>
      <w:del w:id="16" w:author="David Vandenbelt" w:date="2016-12-01T14:22:00Z">
        <w:r w:rsidRPr="006F1332" w:rsidDel="00D245F2">
          <w:rPr>
            <w:rStyle w:val="Title1"/>
          </w:rPr>
          <w:delText>n Archive or</w:delText>
        </w:r>
      </w:del>
      <w:r w:rsidRPr="006F1332">
        <w:rPr>
          <w:rStyle w:val="Title1"/>
        </w:rPr>
        <w:t xml:space="preserve"> Manual Deployment</w:t>
      </w:r>
    </w:p>
    <w:p w:rsidR="006F1332" w:rsidRDefault="006F1332" w:rsidP="006F1332">
      <w:r>
        <w:t>By default, Tomcat has a relatively low memory allotment. This can cause out-of-memory errors in the Pentaho Server from time to time. To increase the memory limit, follow the below process.</w:t>
      </w:r>
    </w:p>
    <w:p w:rsidR="006F1332" w:rsidRPr="006F1332" w:rsidRDefault="006F1332" w:rsidP="006F1332">
      <w:pPr>
        <w:pStyle w:val="ListParagraph"/>
        <w:numPr>
          <w:ilvl w:val="0"/>
          <w:numId w:val="6"/>
        </w:numPr>
        <w:rPr>
          <w:rStyle w:val="ph"/>
        </w:rPr>
      </w:pPr>
      <w:r w:rsidRPr="006F1332">
        <w:rPr>
          <w:rStyle w:val="ph"/>
          <w:color w:val="333333"/>
        </w:rPr>
        <w:t>Stop the Tomcat server or service.</w:t>
      </w:r>
    </w:p>
    <w:p w:rsidR="006F1332" w:rsidRDefault="006F1332" w:rsidP="006F1332">
      <w:pPr>
        <w:pStyle w:val="ListParagraph"/>
        <w:numPr>
          <w:ilvl w:val="0"/>
          <w:numId w:val="6"/>
        </w:numPr>
      </w:pPr>
      <w:r w:rsidRPr="006F1332">
        <w:rPr>
          <w:rStyle w:val="Strong"/>
          <w:color w:val="333333"/>
        </w:rPr>
        <w:t>Because you are modifying your own Tomcat instance</w:t>
      </w:r>
      <w:r w:rsidRPr="006F1332">
        <w:rPr>
          <w:rStyle w:val="apple-converted-space"/>
          <w:color w:val="333333"/>
        </w:rPr>
        <w:t> </w:t>
      </w:r>
      <w:r w:rsidRPr="006F1332">
        <w:rPr>
          <w:rStyle w:val="ph"/>
          <w:color w:val="333333"/>
        </w:rPr>
        <w:t>and have performed a manual deployment of the Pentaho Server WAR, edit the</w:t>
      </w:r>
      <w:r w:rsidRPr="006F1332">
        <w:rPr>
          <w:rStyle w:val="apple-converted-space"/>
          <w:color w:val="333333"/>
        </w:rPr>
        <w:t> </w:t>
      </w:r>
      <w:r w:rsidRPr="006F1332">
        <w:rPr>
          <w:rStyle w:val="ph"/>
          <w:rFonts w:ascii="Courier New" w:hAnsi="Courier New" w:cs="Courier New"/>
          <w:color w:val="333333"/>
        </w:rPr>
        <w:t>~</w:t>
      </w:r>
      <w:proofErr w:type="gramStart"/>
      <w:r w:rsidRPr="006F1332">
        <w:rPr>
          <w:rStyle w:val="ph"/>
          <w:rFonts w:ascii="Courier New" w:hAnsi="Courier New" w:cs="Courier New"/>
          <w:color w:val="333333"/>
        </w:rPr>
        <w:t>/.</w:t>
      </w:r>
      <w:proofErr w:type="spellStart"/>
      <w:r w:rsidRPr="006F1332">
        <w:rPr>
          <w:rStyle w:val="ph"/>
          <w:rFonts w:ascii="Courier New" w:hAnsi="Courier New" w:cs="Courier New"/>
          <w:color w:val="333333"/>
        </w:rPr>
        <w:t>bashrc</w:t>
      </w:r>
      <w:proofErr w:type="spellEnd"/>
      <w:proofErr w:type="gramEnd"/>
      <w:r w:rsidRPr="006F1332">
        <w:rPr>
          <w:rStyle w:val="apple-converted-space"/>
          <w:color w:val="333333"/>
        </w:rPr>
        <w:t> </w:t>
      </w:r>
      <w:r w:rsidRPr="006F1332">
        <w:rPr>
          <w:rStyle w:val="ph"/>
          <w:color w:val="333333"/>
        </w:rPr>
        <w:t>for the user account that starts the Tomcat service, or whatever configuration file or dialog box that contains global system variables on your Pentaho Server machine. Set or modify the</w:t>
      </w:r>
      <w:r w:rsidRPr="006F1332">
        <w:rPr>
          <w:rStyle w:val="apple-converted-space"/>
          <w:color w:val="333333"/>
        </w:rPr>
        <w:t> </w:t>
      </w:r>
      <w:r w:rsidRPr="006F1332">
        <w:rPr>
          <w:rStyle w:val="HTMLCode"/>
          <w:rFonts w:eastAsiaTheme="minorHAnsi"/>
          <w:color w:val="666666"/>
          <w:sz w:val="24"/>
          <w:szCs w:val="24"/>
        </w:rPr>
        <w:t>CATALINA_OPTS</w:t>
      </w:r>
      <w:r w:rsidRPr="006F1332">
        <w:rPr>
          <w:rStyle w:val="ph"/>
          <w:color w:val="333333"/>
        </w:rPr>
        <w:t> system variable to include reasonable minimum and maximum memory settings using the</w:t>
      </w:r>
      <w:r w:rsidRPr="006F1332">
        <w:rPr>
          <w:rStyle w:val="apple-converted-space"/>
          <w:color w:val="333333"/>
        </w:rPr>
        <w:t> </w:t>
      </w:r>
      <w:r w:rsidRPr="006F1332">
        <w:rPr>
          <w:rStyle w:val="HTMLCode"/>
          <w:rFonts w:eastAsiaTheme="minorHAnsi"/>
          <w:color w:val="666666"/>
          <w:sz w:val="24"/>
          <w:szCs w:val="24"/>
        </w:rPr>
        <w:t>-</w:t>
      </w:r>
      <w:proofErr w:type="spellStart"/>
      <w:r w:rsidRPr="006F1332">
        <w:rPr>
          <w:rStyle w:val="HTMLCode"/>
          <w:rFonts w:eastAsiaTheme="minorHAnsi"/>
          <w:color w:val="666666"/>
          <w:sz w:val="24"/>
          <w:szCs w:val="24"/>
        </w:rPr>
        <w:t>Xms</w:t>
      </w:r>
      <w:proofErr w:type="spellEnd"/>
      <w:r w:rsidRPr="006F1332">
        <w:rPr>
          <w:rStyle w:val="ph"/>
          <w:color w:val="333333"/>
        </w:rPr>
        <w:t> and </w:t>
      </w:r>
      <w:r w:rsidRPr="006F1332">
        <w:rPr>
          <w:rStyle w:val="HTMLCode"/>
          <w:rFonts w:eastAsiaTheme="minorHAnsi"/>
          <w:color w:val="666666"/>
          <w:sz w:val="24"/>
          <w:szCs w:val="24"/>
        </w:rPr>
        <w:t>-</w:t>
      </w:r>
      <w:proofErr w:type="spellStart"/>
      <w:r w:rsidRPr="006F1332">
        <w:rPr>
          <w:rStyle w:val="HTMLCode"/>
          <w:rFonts w:eastAsiaTheme="minorHAnsi"/>
          <w:color w:val="666666"/>
          <w:sz w:val="24"/>
          <w:szCs w:val="24"/>
        </w:rPr>
        <w:t>Xmx</w:t>
      </w:r>
      <w:proofErr w:type="spellEnd"/>
      <w:r w:rsidRPr="006F1332">
        <w:rPr>
          <w:rStyle w:val="ph"/>
          <w:color w:val="333333"/>
        </w:rPr>
        <w:t> options. Ensure you customize these settings to fit the needs of your system.</w:t>
      </w:r>
    </w:p>
    <w:p w:rsidR="006F1332" w:rsidRDefault="006F1332" w:rsidP="006F1332">
      <w:pPr>
        <w:ind w:left="1440"/>
        <w:rPr>
          <w:rFonts w:ascii="Courier New" w:hAnsi="Courier New" w:cs="Courier New"/>
          <w:color w:val="666666"/>
          <w:sz w:val="20"/>
          <w:szCs w:val="20"/>
        </w:rPr>
      </w:pPr>
      <w:r w:rsidRPr="006F1332">
        <w:rPr>
          <w:rFonts w:ascii="Courier New" w:hAnsi="Courier New" w:cs="Courier New"/>
          <w:color w:val="666666"/>
          <w:sz w:val="20"/>
          <w:szCs w:val="20"/>
        </w:rPr>
        <w:t xml:space="preserve">export CATALINA_OPTS="-Xms4096m -Xmx6144m" </w:t>
      </w:r>
    </w:p>
    <w:p w:rsidR="006F1332" w:rsidRPr="006F1332" w:rsidRDefault="006F1332" w:rsidP="006F1332">
      <w:pPr>
        <w:pStyle w:val="ListParagraph"/>
        <w:numPr>
          <w:ilvl w:val="0"/>
          <w:numId w:val="6"/>
        </w:numPr>
        <w:rPr>
          <w:rFonts w:ascii="Courier New" w:hAnsi="Courier New" w:cs="Courier New"/>
          <w:color w:val="666666"/>
          <w:sz w:val="20"/>
          <w:szCs w:val="20"/>
        </w:rPr>
      </w:pPr>
      <w:r w:rsidRPr="006F1332">
        <w:rPr>
          <w:rStyle w:val="Strong"/>
          <w:color w:val="333333"/>
        </w:rPr>
        <w:t>If you are using a Pentaho-supplied Tomcat instance</w:t>
      </w:r>
      <w:r w:rsidRPr="006F1332">
        <w:rPr>
          <w:rStyle w:val="apple-converted-space"/>
          <w:color w:val="333333"/>
        </w:rPr>
        <w:t> </w:t>
      </w:r>
      <w:r w:rsidRPr="006F1332">
        <w:rPr>
          <w:rStyle w:val="ph"/>
          <w:color w:val="333333"/>
        </w:rPr>
        <w:t>provided in Pentaho Server archive packages, edit the</w:t>
      </w:r>
      <w:r w:rsidRPr="006F1332">
        <w:rPr>
          <w:rStyle w:val="apple-converted-space"/>
          <w:color w:val="333333"/>
        </w:rPr>
        <w:t> </w:t>
      </w:r>
      <w:r w:rsidRPr="006F1332">
        <w:rPr>
          <w:rStyle w:val="HTMLCode"/>
          <w:rFonts w:eastAsiaTheme="minorHAnsi"/>
          <w:color w:val="666666"/>
          <w:sz w:val="24"/>
          <w:szCs w:val="24"/>
        </w:rPr>
        <w:t>start-</w:t>
      </w:r>
      <w:proofErr w:type="spellStart"/>
      <w:r w:rsidRPr="006F1332">
        <w:rPr>
          <w:rStyle w:val="HTMLCode"/>
          <w:rFonts w:eastAsiaTheme="minorHAnsi"/>
          <w:color w:val="666666"/>
          <w:sz w:val="24"/>
          <w:szCs w:val="24"/>
        </w:rPr>
        <w:t>pentaho</w:t>
      </w:r>
      <w:proofErr w:type="spellEnd"/>
      <w:r w:rsidRPr="006F1332">
        <w:rPr>
          <w:rStyle w:val="ph"/>
          <w:color w:val="333333"/>
        </w:rPr>
        <w:t> scripts (</w:t>
      </w:r>
      <w:r w:rsidRPr="006F1332">
        <w:rPr>
          <w:rStyle w:val="HTMLCode"/>
          <w:rFonts w:eastAsiaTheme="minorHAnsi"/>
          <w:color w:val="666666"/>
          <w:sz w:val="24"/>
          <w:szCs w:val="24"/>
        </w:rPr>
        <w:t>.bat</w:t>
      </w:r>
      <w:r w:rsidRPr="006F1332">
        <w:rPr>
          <w:rStyle w:val="apple-converted-space"/>
          <w:color w:val="333333"/>
        </w:rPr>
        <w:t> </w:t>
      </w:r>
      <w:r w:rsidRPr="006F1332">
        <w:rPr>
          <w:rStyle w:val="ph"/>
          <w:color w:val="333333"/>
        </w:rPr>
        <w:t>for Windows, and</w:t>
      </w:r>
      <w:r w:rsidRPr="006F1332">
        <w:rPr>
          <w:rStyle w:val="apple-converted-space"/>
          <w:color w:val="333333"/>
        </w:rPr>
        <w:t> </w:t>
      </w:r>
      <w:r w:rsidRPr="006F1332">
        <w:rPr>
          <w:rStyle w:val="HTMLCode"/>
          <w:rFonts w:eastAsiaTheme="minorHAnsi"/>
          <w:color w:val="666666"/>
          <w:sz w:val="24"/>
          <w:szCs w:val="24"/>
        </w:rPr>
        <w:t>.</w:t>
      </w:r>
      <w:proofErr w:type="spellStart"/>
      <w:r w:rsidRPr="006F1332">
        <w:rPr>
          <w:rStyle w:val="HTMLCode"/>
          <w:rFonts w:eastAsiaTheme="minorHAnsi"/>
          <w:color w:val="666666"/>
          <w:sz w:val="24"/>
          <w:szCs w:val="24"/>
        </w:rPr>
        <w:t>sh</w:t>
      </w:r>
      <w:proofErr w:type="spellEnd"/>
      <w:r w:rsidRPr="006F1332">
        <w:rPr>
          <w:rStyle w:val="apple-converted-space"/>
          <w:color w:val="333333"/>
        </w:rPr>
        <w:t> </w:t>
      </w:r>
      <w:r w:rsidRPr="006F1332">
        <w:rPr>
          <w:rStyle w:val="ph"/>
          <w:color w:val="333333"/>
        </w:rPr>
        <w:t>for Linux), and modify the</w:t>
      </w:r>
      <w:r w:rsidRPr="006F1332">
        <w:rPr>
          <w:rStyle w:val="apple-converted-space"/>
          <w:color w:val="333333"/>
        </w:rPr>
        <w:t> </w:t>
      </w:r>
      <w:r w:rsidRPr="006F1332">
        <w:rPr>
          <w:rStyle w:val="HTMLCode"/>
          <w:rFonts w:eastAsiaTheme="minorHAnsi"/>
          <w:color w:val="666666"/>
          <w:sz w:val="24"/>
          <w:szCs w:val="24"/>
        </w:rPr>
        <w:t>CATALINA_OPTS</w:t>
      </w:r>
      <w:r w:rsidRPr="006F1332">
        <w:rPr>
          <w:rStyle w:val="ph"/>
          <w:color w:val="333333"/>
        </w:rPr>
        <w:t> environment variable, adjusting the values of</w:t>
      </w:r>
      <w:r w:rsidRPr="006F1332">
        <w:rPr>
          <w:rStyle w:val="apple-converted-space"/>
          <w:color w:val="333333"/>
        </w:rPr>
        <w:t> </w:t>
      </w:r>
      <w:proofErr w:type="spellStart"/>
      <w:r w:rsidRPr="006F1332">
        <w:rPr>
          <w:rStyle w:val="HTMLCode"/>
          <w:rFonts w:eastAsiaTheme="minorHAnsi"/>
          <w:color w:val="666666"/>
          <w:sz w:val="24"/>
          <w:szCs w:val="24"/>
        </w:rPr>
        <w:t>Xms</w:t>
      </w:r>
      <w:proofErr w:type="spellEnd"/>
      <w:r w:rsidRPr="006F1332">
        <w:rPr>
          <w:rStyle w:val="ph"/>
          <w:color w:val="333333"/>
        </w:rPr>
        <w:t> and</w:t>
      </w:r>
      <w:r w:rsidRPr="006F1332">
        <w:rPr>
          <w:rStyle w:val="apple-converted-space"/>
          <w:color w:val="333333"/>
        </w:rPr>
        <w:t> </w:t>
      </w:r>
      <w:proofErr w:type="spellStart"/>
      <w:r w:rsidRPr="006F1332">
        <w:rPr>
          <w:rStyle w:val="HTMLCode"/>
          <w:rFonts w:eastAsiaTheme="minorHAnsi"/>
          <w:color w:val="666666"/>
          <w:sz w:val="24"/>
          <w:szCs w:val="24"/>
        </w:rPr>
        <w:t>Xmx</w:t>
      </w:r>
      <w:proofErr w:type="spellEnd"/>
      <w:r w:rsidRPr="006F1332">
        <w:rPr>
          <w:rStyle w:val="ph"/>
          <w:color w:val="333333"/>
        </w:rPr>
        <w:t> in the same manner as the previous step.</w:t>
      </w:r>
    </w:p>
    <w:p w:rsidR="006F1332" w:rsidRPr="006F1332" w:rsidRDefault="006F1332" w:rsidP="006F1332">
      <w:pPr>
        <w:ind w:left="1440"/>
        <w:rPr>
          <w:rFonts w:ascii="Courier New" w:hAnsi="Courier New" w:cs="Courier New"/>
          <w:sz w:val="20"/>
          <w:szCs w:val="20"/>
        </w:rPr>
      </w:pPr>
      <w:r w:rsidRPr="006F1332">
        <w:rPr>
          <w:rFonts w:ascii="Courier New" w:hAnsi="Courier New" w:cs="Courier New"/>
          <w:sz w:val="20"/>
          <w:szCs w:val="20"/>
        </w:rPr>
        <w:t>export CATALINA_OPTS="-XMs4096m -Xmx6144m -</w:t>
      </w:r>
      <w:proofErr w:type="spellStart"/>
      <w:proofErr w:type="gramStart"/>
      <w:r w:rsidRPr="006F1332">
        <w:rPr>
          <w:rFonts w:ascii="Courier New" w:hAnsi="Courier New" w:cs="Courier New"/>
          <w:sz w:val="20"/>
          <w:szCs w:val="20"/>
        </w:rPr>
        <w:t>XX:MaxPermSize</w:t>
      </w:r>
      <w:proofErr w:type="spellEnd"/>
      <w:proofErr w:type="gramEnd"/>
      <w:r w:rsidRPr="006F1332">
        <w:rPr>
          <w:rFonts w:ascii="Courier New" w:hAnsi="Courier New" w:cs="Courier New"/>
          <w:sz w:val="20"/>
          <w:szCs w:val="20"/>
        </w:rPr>
        <w:t>=256m -</w:t>
      </w:r>
      <w:proofErr w:type="spellStart"/>
      <w:r w:rsidRPr="006F1332">
        <w:rPr>
          <w:rFonts w:ascii="Courier New" w:hAnsi="Courier New" w:cs="Courier New"/>
          <w:sz w:val="20"/>
          <w:szCs w:val="20"/>
        </w:rPr>
        <w:t>Dsun.rmi.dgc.client.gcInterval</w:t>
      </w:r>
      <w:proofErr w:type="spellEnd"/>
      <w:r w:rsidRPr="006F1332">
        <w:rPr>
          <w:rFonts w:ascii="Courier New" w:hAnsi="Courier New" w:cs="Courier New"/>
          <w:sz w:val="20"/>
          <w:szCs w:val="20"/>
        </w:rPr>
        <w:t>=3600000 -</w:t>
      </w:r>
      <w:proofErr w:type="spellStart"/>
      <w:r w:rsidRPr="006F1332">
        <w:rPr>
          <w:rFonts w:ascii="Courier New" w:hAnsi="Courier New" w:cs="Courier New"/>
          <w:sz w:val="20"/>
          <w:szCs w:val="20"/>
        </w:rPr>
        <w:t>Dsun.rmi.dgc.server.gcInterval</w:t>
      </w:r>
      <w:proofErr w:type="spellEnd"/>
      <w:r w:rsidRPr="006F1332">
        <w:rPr>
          <w:rFonts w:ascii="Courier New" w:hAnsi="Courier New" w:cs="Courier New"/>
          <w:sz w:val="20"/>
          <w:szCs w:val="20"/>
        </w:rPr>
        <w:t>=3600000"</w:t>
      </w:r>
    </w:p>
    <w:p w:rsidR="006F1332" w:rsidRPr="006F1332" w:rsidRDefault="006F1332" w:rsidP="006F1332">
      <w:pPr>
        <w:pStyle w:val="ListParagraph"/>
        <w:numPr>
          <w:ilvl w:val="0"/>
          <w:numId w:val="6"/>
        </w:numPr>
        <w:rPr>
          <w:sz w:val="24"/>
          <w:szCs w:val="24"/>
        </w:rPr>
      </w:pPr>
      <w:r w:rsidRPr="006F1332">
        <w:rPr>
          <w:rStyle w:val="ph"/>
          <w:color w:val="333333"/>
        </w:rPr>
        <w:t>If you are modifying a Windows service for Tomcat, you must use the</w:t>
      </w:r>
      <w:r w:rsidRPr="006F1332">
        <w:rPr>
          <w:rStyle w:val="apple-converted-space"/>
          <w:color w:val="333333"/>
        </w:rPr>
        <w:t> </w:t>
      </w:r>
      <w:r w:rsidRPr="006F1332">
        <w:rPr>
          <w:rStyle w:val="HTMLCode"/>
          <w:rFonts w:eastAsiaTheme="minorHAnsi"/>
          <w:color w:val="666666"/>
          <w:sz w:val="24"/>
          <w:szCs w:val="24"/>
        </w:rPr>
        <w:t>tomcat</w:t>
      </w:r>
      <w:ins w:id="17" w:author="David Vandenbelt" w:date="2016-12-01T13:25:00Z">
        <w:r w:rsidR="00A14718">
          <w:rPr>
            <w:rStyle w:val="HTMLCode"/>
            <w:rFonts w:eastAsiaTheme="minorHAnsi"/>
            <w:color w:val="666666"/>
            <w:sz w:val="24"/>
            <w:szCs w:val="24"/>
          </w:rPr>
          <w:t>8</w:t>
        </w:r>
      </w:ins>
      <w:del w:id="18" w:author="David Vandenbelt" w:date="2016-12-01T13:25:00Z">
        <w:r w:rsidRPr="006F1332" w:rsidDel="00A14718">
          <w:rPr>
            <w:rStyle w:val="HTMLCode"/>
            <w:rFonts w:eastAsiaTheme="minorHAnsi"/>
            <w:color w:val="666666"/>
            <w:sz w:val="24"/>
            <w:szCs w:val="24"/>
          </w:rPr>
          <w:delText>6</w:delText>
        </w:r>
      </w:del>
      <w:r w:rsidRPr="006F1332">
        <w:rPr>
          <w:rStyle w:val="HTMLCode"/>
          <w:rFonts w:eastAsiaTheme="minorHAnsi"/>
          <w:color w:val="666666"/>
          <w:sz w:val="24"/>
          <w:szCs w:val="24"/>
        </w:rPr>
        <w:t>.exe</w:t>
      </w:r>
      <w:r w:rsidRPr="006F1332">
        <w:rPr>
          <w:rStyle w:val="ph"/>
          <w:color w:val="333333"/>
        </w:rPr>
        <w:t> command to reconfigure the service parameters within a command line window. You can access Windows Services by going to the</w:t>
      </w:r>
      <w:r w:rsidRPr="006F1332">
        <w:rPr>
          <w:rStyle w:val="apple-converted-space"/>
          <w:color w:val="333333"/>
        </w:rPr>
        <w:t> </w:t>
      </w:r>
      <w:r w:rsidRPr="006F1332">
        <w:rPr>
          <w:rStyle w:val="Strong"/>
          <w:color w:val="333333"/>
        </w:rPr>
        <w:t>Windows Start Menu</w:t>
      </w:r>
      <w:r w:rsidRPr="006F1332">
        <w:rPr>
          <w:rStyle w:val="apple-converted-space"/>
          <w:color w:val="333333"/>
        </w:rPr>
        <w:t> </w:t>
      </w:r>
      <w:r w:rsidRPr="006F1332">
        <w:rPr>
          <w:rStyle w:val="ph"/>
          <w:color w:val="333333"/>
        </w:rPr>
        <w:t>and typing</w:t>
      </w:r>
      <w:r w:rsidRPr="006F1332">
        <w:rPr>
          <w:rStyle w:val="apple-converted-space"/>
          <w:color w:val="333333"/>
        </w:rPr>
        <w:t> </w:t>
      </w:r>
      <w:r w:rsidRPr="006F1332">
        <w:rPr>
          <w:rStyle w:val="HTMLCode"/>
          <w:rFonts w:eastAsiaTheme="minorHAnsi"/>
          <w:color w:val="666666"/>
          <w:sz w:val="24"/>
          <w:szCs w:val="24"/>
        </w:rPr>
        <w:t>services</w:t>
      </w:r>
      <w:r w:rsidRPr="006F1332">
        <w:rPr>
          <w:rStyle w:val="ph"/>
          <w:color w:val="333333"/>
        </w:rPr>
        <w:t> in the</w:t>
      </w:r>
      <w:r w:rsidRPr="006F1332">
        <w:rPr>
          <w:rStyle w:val="apple-converted-space"/>
          <w:color w:val="333333"/>
        </w:rPr>
        <w:t> </w:t>
      </w:r>
      <w:r w:rsidRPr="006F1332">
        <w:rPr>
          <w:rStyle w:val="Strong"/>
          <w:color w:val="333333"/>
        </w:rPr>
        <w:t>Search Programs and Files</w:t>
      </w:r>
      <w:r w:rsidRPr="006F1332">
        <w:rPr>
          <w:rStyle w:val="apple-converted-space"/>
          <w:color w:val="333333"/>
        </w:rPr>
        <w:t> </w:t>
      </w:r>
      <w:r w:rsidRPr="006F1332">
        <w:rPr>
          <w:rStyle w:val="ph"/>
          <w:color w:val="333333"/>
        </w:rPr>
        <w:t>box.</w:t>
      </w:r>
    </w:p>
    <w:p w:rsidR="006F1332" w:rsidRPr="006F1332" w:rsidRDefault="006F1332" w:rsidP="006F1332">
      <w:pPr>
        <w:ind w:left="1440"/>
        <w:rPr>
          <w:rFonts w:ascii="Courier New" w:hAnsi="Courier New" w:cs="Courier New"/>
          <w:color w:val="666666"/>
          <w:sz w:val="20"/>
          <w:szCs w:val="20"/>
        </w:rPr>
      </w:pPr>
      <w:r w:rsidRPr="006F1332">
        <w:rPr>
          <w:rFonts w:ascii="Courier New" w:hAnsi="Courier New" w:cs="Courier New"/>
          <w:color w:val="666666"/>
          <w:sz w:val="20"/>
          <w:szCs w:val="20"/>
        </w:rPr>
        <w:t>tomcat</w:t>
      </w:r>
      <w:del w:id="19" w:author="David Vandenbelt" w:date="2016-12-01T13:25:00Z">
        <w:r w:rsidRPr="006F1332" w:rsidDel="00A14718">
          <w:rPr>
            <w:rFonts w:ascii="Courier New" w:hAnsi="Courier New" w:cs="Courier New"/>
            <w:color w:val="666666"/>
            <w:sz w:val="20"/>
            <w:szCs w:val="20"/>
          </w:rPr>
          <w:delText>6</w:delText>
        </w:r>
      </w:del>
      <w:ins w:id="20" w:author="David Vandenbelt" w:date="2016-12-01T13:25:00Z">
        <w:r w:rsidR="00A14718">
          <w:rPr>
            <w:rFonts w:ascii="Courier New" w:hAnsi="Courier New" w:cs="Courier New"/>
            <w:color w:val="666666"/>
            <w:sz w:val="20"/>
            <w:szCs w:val="20"/>
          </w:rPr>
          <w:t>8</w:t>
        </w:r>
      </w:ins>
      <w:r w:rsidRPr="006F1332">
        <w:rPr>
          <w:rFonts w:ascii="Courier New" w:hAnsi="Courier New" w:cs="Courier New"/>
          <w:color w:val="666666"/>
          <w:sz w:val="20"/>
          <w:szCs w:val="20"/>
        </w:rPr>
        <w:t xml:space="preserve"> //US//Tomcat</w:t>
      </w:r>
      <w:del w:id="21" w:author="David Vandenbelt" w:date="2016-12-01T13:25:00Z">
        <w:r w:rsidRPr="006F1332" w:rsidDel="00A14718">
          <w:rPr>
            <w:rFonts w:ascii="Courier New" w:hAnsi="Courier New" w:cs="Courier New"/>
            <w:color w:val="666666"/>
            <w:sz w:val="20"/>
            <w:szCs w:val="20"/>
          </w:rPr>
          <w:delText>6</w:delText>
        </w:r>
      </w:del>
      <w:ins w:id="22" w:author="David Vandenbelt" w:date="2016-12-01T13:25:00Z">
        <w:r w:rsidR="00A14718">
          <w:rPr>
            <w:rFonts w:ascii="Courier New" w:hAnsi="Courier New" w:cs="Courier New"/>
            <w:color w:val="666666"/>
            <w:sz w:val="20"/>
            <w:szCs w:val="20"/>
          </w:rPr>
          <w:t>8</w:t>
        </w:r>
      </w:ins>
      <w:r w:rsidRPr="006F1332">
        <w:rPr>
          <w:rFonts w:ascii="Courier New" w:hAnsi="Courier New" w:cs="Courier New"/>
          <w:color w:val="666666"/>
          <w:sz w:val="20"/>
          <w:szCs w:val="20"/>
        </w:rPr>
        <w:t xml:space="preserve"> --</w:t>
      </w:r>
      <w:proofErr w:type="spellStart"/>
      <w:r w:rsidRPr="006F1332">
        <w:rPr>
          <w:rFonts w:ascii="Courier New" w:hAnsi="Courier New" w:cs="Courier New"/>
          <w:color w:val="666666"/>
          <w:sz w:val="20"/>
          <w:szCs w:val="20"/>
        </w:rPr>
        <w:t>JvmMs</w:t>
      </w:r>
      <w:proofErr w:type="spellEnd"/>
      <w:r w:rsidRPr="006F1332">
        <w:rPr>
          <w:rFonts w:ascii="Courier New" w:hAnsi="Courier New" w:cs="Courier New"/>
          <w:color w:val="666666"/>
          <w:sz w:val="20"/>
          <w:szCs w:val="20"/>
        </w:rPr>
        <w:t>=4096m --</w:t>
      </w:r>
      <w:proofErr w:type="spellStart"/>
      <w:r w:rsidRPr="006F1332">
        <w:rPr>
          <w:rFonts w:ascii="Courier New" w:hAnsi="Courier New" w:cs="Courier New"/>
          <w:color w:val="666666"/>
          <w:sz w:val="20"/>
          <w:szCs w:val="20"/>
        </w:rPr>
        <w:t>JvmMx</w:t>
      </w:r>
      <w:proofErr w:type="spellEnd"/>
      <w:r w:rsidRPr="006F1332">
        <w:rPr>
          <w:rFonts w:ascii="Courier New" w:hAnsi="Courier New" w:cs="Courier New"/>
          <w:color w:val="666666"/>
          <w:sz w:val="20"/>
          <w:szCs w:val="20"/>
        </w:rPr>
        <w:t>=6144m</w:t>
      </w:r>
    </w:p>
    <w:p w:rsidR="006F1332" w:rsidRPr="006F1332" w:rsidRDefault="006F1332" w:rsidP="006F1332">
      <w:pPr>
        <w:pStyle w:val="ListParagraph"/>
        <w:numPr>
          <w:ilvl w:val="0"/>
          <w:numId w:val="6"/>
        </w:numPr>
        <w:rPr>
          <w:sz w:val="24"/>
          <w:szCs w:val="24"/>
        </w:rPr>
      </w:pPr>
      <w:r w:rsidRPr="006F1332">
        <w:rPr>
          <w:rStyle w:val="ph"/>
          <w:color w:val="333333"/>
        </w:rPr>
        <w:t>Start the Tomcat server or service.</w:t>
      </w:r>
    </w:p>
    <w:p w:rsidR="006F1332" w:rsidRDefault="006F1332" w:rsidP="006F1332">
      <w:r>
        <w:t>Your Tomcat server now has increased minimum and maximum memory limits. You can adjust the</w:t>
      </w:r>
      <w:r>
        <w:rPr>
          <w:rStyle w:val="apple-converted-space"/>
          <w:color w:val="333333"/>
        </w:rPr>
        <w:t> </w:t>
      </w:r>
      <w:proofErr w:type="spellStart"/>
      <w:r>
        <w:rPr>
          <w:rStyle w:val="HTMLCode"/>
          <w:rFonts w:eastAsiaTheme="minorHAnsi"/>
          <w:color w:val="666666"/>
          <w:sz w:val="24"/>
          <w:szCs w:val="24"/>
        </w:rPr>
        <w:t>JvmMx</w:t>
      </w:r>
      <w:proofErr w:type="spellEnd"/>
      <w:r>
        <w:t> number (this parameter specifies the maximum limit) to a higher number if you prefer. However, if the Java virtual machine refuses to start with increased limits, then you will have to add more RAM to your system, stop some memory-intensive services, or reduce the maximum memory limit to a lower number. This problem occurs when there is not enough contiguous memory available to assign to the JVM, and appears to happen on Windows at lower thresholds than on other operating systems.</w:t>
      </w:r>
    </w:p>
    <w:p w:rsidR="00A703C8" w:rsidRDefault="00A703C8">
      <w:r>
        <w:br w:type="page"/>
      </w:r>
    </w:p>
    <w:p w:rsidR="006F1332" w:rsidRDefault="006F1332" w:rsidP="003335E4">
      <w:r>
        <w:lastRenderedPageBreak/>
        <w:t xml:space="preserve">From </w:t>
      </w:r>
      <w:hyperlink r:id="rId14" w:anchor="Increase_Pentaho_Server_Memory_Limit_for_Installations_on_Windows" w:history="1">
        <w:r w:rsidRPr="00370497">
          <w:rPr>
            <w:rStyle w:val="Hyperlink"/>
          </w:rPr>
          <w:t>https://help.pentaho.com/Documentation/7.0/0H0/Increase_the_Pentaho_Server_Memory_Limit#Increase_Pentaho_Server_Memory_Limit_for_Installations_on_Windows</w:t>
        </w:r>
      </w:hyperlink>
      <w:r>
        <w:t xml:space="preserve"> </w:t>
      </w:r>
    </w:p>
    <w:p w:rsidR="006F1332" w:rsidRDefault="006F1332" w:rsidP="006F1332">
      <w:pPr>
        <w:pStyle w:val="Heading1"/>
      </w:pPr>
      <w:r>
        <w:t>Increase Pentaho Server Memory Limit for Installations on Windows</w:t>
      </w:r>
    </w:p>
    <w:p w:rsidR="006F1332" w:rsidRDefault="006F1332" w:rsidP="006F1332">
      <w:r>
        <w:t>If you used the Pentaho Installation Wizard to install the Pentaho Server on a Windows machine, you can increase the server's memory limits by editing the Java memory settings for Tomcat. Tomcat is the web application server that the Pentaho Server runs on, and is installed by the Pentaho Installation Wizard. If you didn't use the installation wizard or you are not running PDI on a Windows machine, refer to the appropriate section below.</w:t>
      </w:r>
    </w:p>
    <w:p w:rsidR="006F1332" w:rsidRDefault="006F1332" w:rsidP="006F1332">
      <w:pPr>
        <w:pStyle w:val="ListParagraph"/>
        <w:numPr>
          <w:ilvl w:val="0"/>
          <w:numId w:val="9"/>
        </w:numPr>
      </w:pPr>
      <w:r w:rsidRPr="006F1332">
        <w:t>Stop the Pentaho Server if it is running.</w:t>
      </w:r>
    </w:p>
    <w:p w:rsidR="006F1332" w:rsidRDefault="006F1332" w:rsidP="006F1332">
      <w:pPr>
        <w:pStyle w:val="ListParagraph"/>
        <w:numPr>
          <w:ilvl w:val="0"/>
          <w:numId w:val="9"/>
        </w:numPr>
      </w:pPr>
      <w:r w:rsidRPr="006F1332">
        <w:t>Type </w:t>
      </w:r>
      <w:proofErr w:type="spellStart"/>
      <w:r w:rsidRPr="006F1332">
        <w:rPr>
          <w:rFonts w:ascii="Courier New" w:hAnsi="Courier New" w:cs="Courier New"/>
        </w:rPr>
        <w:t>services.msc</w:t>
      </w:r>
      <w:proofErr w:type="spellEnd"/>
      <w:r w:rsidRPr="006F1332">
        <w:t> into the </w:t>
      </w:r>
      <w:r w:rsidRPr="006F1332">
        <w:rPr>
          <w:b/>
        </w:rPr>
        <w:t>Windows Search Box</w:t>
      </w:r>
      <w:r w:rsidRPr="006F1332">
        <w:t>.</w:t>
      </w:r>
    </w:p>
    <w:p w:rsidR="006F1332" w:rsidRDefault="006F1332" w:rsidP="006F1332">
      <w:pPr>
        <w:pStyle w:val="ListParagraph"/>
        <w:numPr>
          <w:ilvl w:val="0"/>
          <w:numId w:val="9"/>
        </w:numPr>
      </w:pPr>
      <w:r>
        <w:t>Find the Pentaho Server name</w:t>
      </w:r>
      <w:r w:rsidRPr="006F1332">
        <w:t xml:space="preserve"> and open it so you can find the </w:t>
      </w:r>
      <w:r w:rsidRPr="006F1332">
        <w:rPr>
          <w:b/>
        </w:rPr>
        <w:t>service name</w:t>
      </w:r>
      <w:r w:rsidRPr="006F1332">
        <w:t>. The </w:t>
      </w:r>
      <w:r w:rsidRPr="006F1332">
        <w:rPr>
          <w:b/>
        </w:rPr>
        <w:t>service name</w:t>
      </w:r>
      <w:r w:rsidRPr="006F1332">
        <w:t> should appear at the top of the first tab (</w:t>
      </w:r>
      <w:r w:rsidRPr="006F1332">
        <w:rPr>
          <w:b/>
        </w:rPr>
        <w:t>General</w:t>
      </w:r>
      <w:r w:rsidRPr="006F1332">
        <w:t>). It will be </w:t>
      </w:r>
      <w:proofErr w:type="spellStart"/>
      <w:r w:rsidRPr="006F1332">
        <w:rPr>
          <w:b/>
        </w:rPr>
        <w:t>pentahoserver</w:t>
      </w:r>
      <w:proofErr w:type="spellEnd"/>
      <w:r w:rsidRPr="006F1332">
        <w:t>.</w:t>
      </w:r>
    </w:p>
    <w:p w:rsidR="004A6081" w:rsidRDefault="006F1332" w:rsidP="006F1332">
      <w:pPr>
        <w:pStyle w:val="ListParagraph"/>
        <w:numPr>
          <w:ilvl w:val="0"/>
          <w:numId w:val="9"/>
        </w:numPr>
      </w:pPr>
      <w:r w:rsidRPr="006F1332">
        <w:t>Go into the bin file (</w:t>
      </w:r>
      <w:proofErr w:type="spellStart"/>
      <w:del w:id="23" w:author="David Vandenbelt" w:date="2016-12-01T14:23:00Z">
        <w:r w:rsidRPr="004A6081" w:rsidDel="00D245F2">
          <w:rPr>
            <w:rFonts w:ascii="Courier New" w:hAnsi="Courier New" w:cs="Courier New"/>
          </w:rPr>
          <w:delText>C:\Program Files\</w:delText>
        </w:r>
      </w:del>
      <w:r w:rsidRPr="004A6081">
        <w:rPr>
          <w:rFonts w:ascii="Courier New" w:hAnsi="Courier New" w:cs="Courier New"/>
        </w:rPr>
        <w:t>pentaho</w:t>
      </w:r>
      <w:proofErr w:type="spellEnd"/>
      <w:r w:rsidRPr="004A6081">
        <w:rPr>
          <w:rFonts w:ascii="Courier New" w:hAnsi="Courier New" w:cs="Courier New"/>
        </w:rPr>
        <w:t>\server\</w:t>
      </w:r>
      <w:proofErr w:type="spellStart"/>
      <w:r w:rsidRPr="004A6081">
        <w:rPr>
          <w:rFonts w:ascii="Courier New" w:hAnsi="Courier New" w:cs="Courier New"/>
        </w:rPr>
        <w:t>pentaho</w:t>
      </w:r>
      <w:proofErr w:type="spellEnd"/>
      <w:r w:rsidRPr="004A6081">
        <w:rPr>
          <w:rFonts w:ascii="Courier New" w:hAnsi="Courier New" w:cs="Courier New"/>
        </w:rPr>
        <w:t>-server\tomcat\bin\</w:t>
      </w:r>
      <w:r w:rsidRPr="006F1332">
        <w:t>) and rename the </w:t>
      </w:r>
      <w:r w:rsidRPr="004A6081">
        <w:rPr>
          <w:b/>
        </w:rPr>
        <w:t>tomcat</w:t>
      </w:r>
      <w:ins w:id="24" w:author="David Vandenbelt" w:date="2016-12-01T13:25:00Z">
        <w:r w:rsidR="00A14718">
          <w:rPr>
            <w:b/>
          </w:rPr>
          <w:t>8</w:t>
        </w:r>
      </w:ins>
      <w:del w:id="25" w:author="David Vandenbelt" w:date="2016-12-01T13:25:00Z">
        <w:r w:rsidRPr="004A6081" w:rsidDel="00A14718">
          <w:rPr>
            <w:b/>
          </w:rPr>
          <w:delText>6</w:delText>
        </w:r>
      </w:del>
      <w:r w:rsidRPr="004A6081">
        <w:rPr>
          <w:b/>
        </w:rPr>
        <w:t>w.exe</w:t>
      </w:r>
      <w:r w:rsidRPr="006F1332">
        <w:t> file to match the </w:t>
      </w:r>
      <w:r w:rsidRPr="004A6081">
        <w:rPr>
          <w:b/>
        </w:rPr>
        <w:t>service name</w:t>
      </w:r>
      <w:r w:rsidR="004A6081">
        <w:t xml:space="preserve"> </w:t>
      </w:r>
      <w:r w:rsidRPr="006F1332">
        <w:t>(</w:t>
      </w:r>
      <w:r w:rsidRPr="004A6081">
        <w:rPr>
          <w:b/>
        </w:rPr>
        <w:t>pentahoserverw.exe</w:t>
      </w:r>
      <w:r w:rsidRPr="006F1332">
        <w:t>). This will ensure that the server starts with the software.</w:t>
      </w:r>
    </w:p>
    <w:p w:rsidR="004A6081" w:rsidRDefault="006F1332" w:rsidP="006F1332">
      <w:pPr>
        <w:pStyle w:val="ListParagraph"/>
        <w:numPr>
          <w:ilvl w:val="0"/>
          <w:numId w:val="9"/>
        </w:numPr>
      </w:pPr>
      <w:r w:rsidRPr="004A6081">
        <w:t xml:space="preserve">After you have renamed the file, open it by double-clicking on it. This will not open the </w:t>
      </w:r>
      <w:proofErr w:type="gramStart"/>
      <w:r w:rsidRPr="004A6081">
        <w:t>file,</w:t>
      </w:r>
      <w:proofErr w:type="gramEnd"/>
      <w:r w:rsidRPr="004A6081">
        <w:t xml:space="preserve"> it will allow you to edit it. You may need to right-click and select </w:t>
      </w:r>
      <w:r w:rsidRPr="004A6081">
        <w:rPr>
          <w:b/>
        </w:rPr>
        <w:t>Run as Administrator</w:t>
      </w:r>
      <w:r w:rsidRPr="004A6081">
        <w:t>. This depends on your user permission settings. The </w:t>
      </w:r>
      <w:r w:rsidRPr="004A6081">
        <w:rPr>
          <w:b/>
        </w:rPr>
        <w:t>Properties Window</w:t>
      </w:r>
      <w:r w:rsidRPr="004A6081">
        <w:t> will open.</w:t>
      </w:r>
    </w:p>
    <w:p w:rsidR="00AE3029" w:rsidRDefault="006F1332" w:rsidP="006F1332">
      <w:pPr>
        <w:pStyle w:val="ListParagraph"/>
        <w:numPr>
          <w:ilvl w:val="0"/>
          <w:numId w:val="9"/>
        </w:numPr>
      </w:pPr>
      <w:r w:rsidRPr="004A6081">
        <w:t>Select the </w:t>
      </w:r>
      <w:r w:rsidRPr="004A6081">
        <w:rPr>
          <w:b/>
        </w:rPr>
        <w:t>Java</w:t>
      </w:r>
      <w:r w:rsidRPr="004A6081">
        <w:t> tab.</w:t>
      </w:r>
    </w:p>
    <w:p w:rsidR="00AE3029" w:rsidRPr="00AE3029" w:rsidRDefault="006F1332" w:rsidP="006F1332">
      <w:pPr>
        <w:pStyle w:val="ListParagraph"/>
        <w:numPr>
          <w:ilvl w:val="0"/>
          <w:numId w:val="9"/>
        </w:numPr>
        <w:rPr>
          <w:color w:val="2E74B5" w:themeColor="accent1" w:themeShade="BF"/>
          <w:u w:val="single"/>
        </w:rPr>
      </w:pPr>
      <w:r w:rsidRPr="004A6081">
        <w:t>Set the memory setting to a minimum of </w:t>
      </w:r>
      <w:r w:rsidRPr="00AE3029">
        <w:rPr>
          <w:b/>
        </w:rPr>
        <w:t>4096 M</w:t>
      </w:r>
      <w:r w:rsidRPr="004A6081">
        <w:t> and a maximum of </w:t>
      </w:r>
      <w:r w:rsidRPr="00AE3029">
        <w:rPr>
          <w:b/>
        </w:rPr>
        <w:t>6144 M</w:t>
      </w:r>
      <w:r w:rsidRPr="004A6081">
        <w:t>, depending on your computer's memory capabilities.</w:t>
      </w:r>
    </w:p>
    <w:p w:rsidR="006F1332" w:rsidRPr="00AE3029" w:rsidRDefault="00B3691D" w:rsidP="006F1332">
      <w:pPr>
        <w:pStyle w:val="ListParagraph"/>
        <w:numPr>
          <w:ilvl w:val="0"/>
          <w:numId w:val="9"/>
        </w:numPr>
      </w:pPr>
      <w:hyperlink r:id="rId15" w:tgtFrame="_blank" w:tooltip="Start and Stop the Pentaho Server" w:history="1">
        <w:r w:rsidR="006F1332" w:rsidRPr="00AE3029">
          <w:rPr>
            <w:color w:val="2E74B5" w:themeColor="accent1" w:themeShade="BF"/>
            <w:u w:val="single"/>
          </w:rPr>
          <w:t>Start the Tomcat server or service</w:t>
        </w:r>
      </w:hyperlink>
      <w:r w:rsidR="006F1332" w:rsidRPr="00AE3029">
        <w:t>.</w:t>
      </w:r>
    </w:p>
    <w:p w:rsidR="006F1332" w:rsidRPr="006F1332" w:rsidRDefault="006F1332" w:rsidP="006F1332">
      <w:pPr>
        <w:rPr>
          <w:i/>
        </w:rPr>
      </w:pPr>
      <w:r w:rsidRPr="006F1332">
        <w:rPr>
          <w:b/>
          <w:i/>
        </w:rPr>
        <w:t>Note</w:t>
      </w:r>
      <w:r w:rsidRPr="006F1332">
        <w:rPr>
          <w:i/>
        </w:rPr>
        <w:t>: Make sure to also</w:t>
      </w:r>
      <w:r w:rsidRPr="006F1332">
        <w:rPr>
          <w:rStyle w:val="apple-converted-space"/>
          <w:rFonts w:ascii="Open Sans" w:hAnsi="Open Sans" w:cs="Open Sans"/>
          <w:i/>
          <w:iCs/>
          <w:color w:val="333333"/>
        </w:rPr>
        <w:t> </w:t>
      </w:r>
      <w:hyperlink r:id="rId16" w:tgtFrame="_blank" w:tooltip="Increase the Spoon Memory Limit" w:history="1">
        <w:r w:rsidRPr="006F1332">
          <w:rPr>
            <w:rStyle w:val="Hyperlink"/>
            <w:rFonts w:ascii="Open Sans" w:hAnsi="Open Sans" w:cs="Open Sans"/>
            <w:i/>
            <w:iCs/>
            <w:color w:val="005DA6"/>
          </w:rPr>
          <w:t>increase the Spoon memory limit</w:t>
        </w:r>
      </w:hyperlink>
      <w:r w:rsidRPr="006F1332">
        <w:rPr>
          <w:i/>
        </w:rPr>
        <w:t>.</w:t>
      </w:r>
    </w:p>
    <w:p w:rsidR="006F1332" w:rsidRDefault="006F1332" w:rsidP="006F1332">
      <w:r>
        <w:t>Your Tomcat server now has increased minimum and maximum memory limits. You can adjust the</w:t>
      </w:r>
      <w:r>
        <w:rPr>
          <w:rStyle w:val="apple-converted-space"/>
          <w:rFonts w:ascii="Open Sans" w:hAnsi="Open Sans" w:cs="Open Sans"/>
          <w:color w:val="000000"/>
        </w:rPr>
        <w:t> </w:t>
      </w:r>
      <w:proofErr w:type="spellStart"/>
      <w:r>
        <w:rPr>
          <w:rStyle w:val="ph"/>
          <w:rFonts w:ascii="Courier New" w:hAnsi="Courier New" w:cs="Courier New"/>
          <w:color w:val="000000"/>
        </w:rPr>
        <w:t>JvmMx</w:t>
      </w:r>
      <w:proofErr w:type="spellEnd"/>
      <w:r>
        <w:rPr>
          <w:rStyle w:val="apple-converted-space"/>
          <w:rFonts w:ascii="Open Sans" w:hAnsi="Open Sans" w:cs="Open Sans"/>
          <w:color w:val="000000"/>
        </w:rPr>
        <w:t> </w:t>
      </w:r>
      <w:r>
        <w:t>parameter to a higher number if you prefer. However, if the Java virtual machine refuses to start with increased limits, then you will have to add more RAM to your system, stop some memory-intensive services, or reduce the maximum memory limit. This problem occurs when there is not enough contiguous memory available to assign to the JVM.</w:t>
      </w:r>
    </w:p>
    <w:p w:rsidR="006F1332" w:rsidRDefault="006F1332" w:rsidP="003335E4"/>
    <w:p w:rsidR="003335E4" w:rsidRDefault="003335E4" w:rsidP="003335E4"/>
    <w:sectPr w:rsidR="003335E4" w:rsidSect="003335E4">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91D" w:rsidRDefault="00B3691D" w:rsidP="00A703C8">
      <w:pPr>
        <w:spacing w:after="0" w:line="240" w:lineRule="auto"/>
      </w:pPr>
      <w:r>
        <w:separator/>
      </w:r>
    </w:p>
  </w:endnote>
  <w:endnote w:type="continuationSeparator" w:id="0">
    <w:p w:rsidR="00B3691D" w:rsidRDefault="00B3691D" w:rsidP="00A7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354452"/>
      <w:docPartObj>
        <w:docPartGallery w:val="Page Numbers (Bottom of Page)"/>
        <w:docPartUnique/>
      </w:docPartObj>
    </w:sdtPr>
    <w:sdtEndPr/>
    <w:sdtContent>
      <w:sdt>
        <w:sdtPr>
          <w:id w:val="-1769616900"/>
          <w:docPartObj>
            <w:docPartGallery w:val="Page Numbers (Top of Page)"/>
            <w:docPartUnique/>
          </w:docPartObj>
        </w:sdtPr>
        <w:sdtEndPr/>
        <w:sdtContent>
          <w:p w:rsidR="00A703C8" w:rsidRDefault="00A703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245F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45F2">
              <w:rPr>
                <w:b/>
                <w:bCs/>
                <w:noProof/>
              </w:rPr>
              <w:t>4</w:t>
            </w:r>
            <w:r>
              <w:rPr>
                <w:b/>
                <w:bCs/>
                <w:sz w:val="24"/>
                <w:szCs w:val="24"/>
              </w:rPr>
              <w:fldChar w:fldCharType="end"/>
            </w:r>
          </w:p>
        </w:sdtContent>
      </w:sdt>
    </w:sdtContent>
  </w:sdt>
  <w:p w:rsidR="00A703C8" w:rsidRDefault="00A70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91D" w:rsidRDefault="00B3691D" w:rsidP="00A703C8">
      <w:pPr>
        <w:spacing w:after="0" w:line="240" w:lineRule="auto"/>
      </w:pPr>
      <w:r>
        <w:separator/>
      </w:r>
    </w:p>
  </w:footnote>
  <w:footnote w:type="continuationSeparator" w:id="0">
    <w:p w:rsidR="00B3691D" w:rsidRDefault="00B3691D" w:rsidP="00A70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95B35"/>
    <w:multiLevelType w:val="multilevel"/>
    <w:tmpl w:val="86D0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D4BE2"/>
    <w:multiLevelType w:val="multilevel"/>
    <w:tmpl w:val="86D0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90B77"/>
    <w:multiLevelType w:val="hybridMultilevel"/>
    <w:tmpl w:val="0C0A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1043D"/>
    <w:multiLevelType w:val="multilevel"/>
    <w:tmpl w:val="86D0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A41BE"/>
    <w:multiLevelType w:val="multilevel"/>
    <w:tmpl w:val="A9E8C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507CE"/>
    <w:multiLevelType w:val="multilevel"/>
    <w:tmpl w:val="37BED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6F6D77"/>
    <w:multiLevelType w:val="multilevel"/>
    <w:tmpl w:val="86D03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D830BC"/>
    <w:multiLevelType w:val="multilevel"/>
    <w:tmpl w:val="86D0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5E59D1"/>
    <w:multiLevelType w:val="multilevel"/>
    <w:tmpl w:val="86D0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6"/>
  </w:num>
  <w:num w:numId="5">
    <w:abstractNumId w:val="0"/>
  </w:num>
  <w:num w:numId="6">
    <w:abstractNumId w:val="8"/>
  </w:num>
  <w:num w:numId="7">
    <w:abstractNumId w:val="1"/>
  </w:num>
  <w:num w:numId="8">
    <w:abstractNumId w:val="2"/>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Vandenbelt">
    <w15:presenceInfo w15:providerId="AD" w15:userId="S-1-5-21-3515013708-678258590-2614230829-3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E4"/>
    <w:rsid w:val="003335E4"/>
    <w:rsid w:val="004A6081"/>
    <w:rsid w:val="005A3AE5"/>
    <w:rsid w:val="006F1332"/>
    <w:rsid w:val="00823D99"/>
    <w:rsid w:val="00A14718"/>
    <w:rsid w:val="00A703C8"/>
    <w:rsid w:val="00AA66D0"/>
    <w:rsid w:val="00AE3029"/>
    <w:rsid w:val="00B3691D"/>
    <w:rsid w:val="00CD494A"/>
    <w:rsid w:val="00D245F2"/>
    <w:rsid w:val="00EC5BAD"/>
    <w:rsid w:val="00F5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D610"/>
  <w15:chartTrackingRefBased/>
  <w15:docId w15:val="{F17C3762-2A52-4991-811B-9EDD6797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5E4"/>
    <w:pPr>
      <w:keepNext/>
      <w:keepLines/>
      <w:spacing w:before="240" w:after="0"/>
      <w:outlineLvl w:val="0"/>
    </w:pPr>
    <w:rPr>
      <w:rFonts w:eastAsiaTheme="majorEastAsia" w:cstheme="majorBidi"/>
      <w:color w:val="000000" w:themeColor="text1"/>
      <w:sz w:val="44"/>
      <w:szCs w:val="32"/>
    </w:rPr>
  </w:style>
  <w:style w:type="paragraph" w:styleId="Heading2">
    <w:name w:val="heading 2"/>
    <w:basedOn w:val="Normal"/>
    <w:link w:val="Heading2Char"/>
    <w:uiPriority w:val="9"/>
    <w:qFormat/>
    <w:rsid w:val="003335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5E4"/>
    <w:rPr>
      <w:color w:val="0563C1" w:themeColor="hyperlink"/>
      <w:u w:val="single"/>
    </w:rPr>
  </w:style>
  <w:style w:type="character" w:customStyle="1" w:styleId="Heading2Char">
    <w:name w:val="Heading 2 Char"/>
    <w:basedOn w:val="DefaultParagraphFont"/>
    <w:link w:val="Heading2"/>
    <w:uiPriority w:val="9"/>
    <w:rsid w:val="003335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335E4"/>
  </w:style>
  <w:style w:type="paragraph" w:customStyle="1" w:styleId="p">
    <w:name w:val="p"/>
    <w:basedOn w:val="Normal"/>
    <w:rsid w:val="003335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3335E4"/>
  </w:style>
  <w:style w:type="character" w:styleId="HTMLCode">
    <w:name w:val="HTML Code"/>
    <w:basedOn w:val="DefaultParagraphFont"/>
    <w:uiPriority w:val="99"/>
    <w:semiHidden/>
    <w:unhideWhenUsed/>
    <w:rsid w:val="003335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335E4"/>
    <w:rPr>
      <w:rFonts w:eastAsiaTheme="majorEastAsia" w:cstheme="majorBidi"/>
      <w:color w:val="000000" w:themeColor="text1"/>
      <w:sz w:val="44"/>
      <w:szCs w:val="32"/>
    </w:rPr>
  </w:style>
  <w:style w:type="character" w:customStyle="1" w:styleId="Title1">
    <w:name w:val="Title1"/>
    <w:basedOn w:val="DefaultParagraphFont"/>
    <w:rsid w:val="003335E4"/>
  </w:style>
  <w:style w:type="character" w:customStyle="1" w:styleId="status">
    <w:name w:val="status"/>
    <w:basedOn w:val="DefaultParagraphFont"/>
    <w:rsid w:val="003335E4"/>
  </w:style>
  <w:style w:type="paragraph" w:styleId="Title">
    <w:name w:val="Title"/>
    <w:basedOn w:val="Normal"/>
    <w:next w:val="Normal"/>
    <w:link w:val="TitleChar"/>
    <w:uiPriority w:val="10"/>
    <w:qFormat/>
    <w:rsid w:val="003335E4"/>
    <w:pPr>
      <w:pBdr>
        <w:bottom w:val="single" w:sz="4" w:space="1" w:color="auto"/>
      </w:pBdr>
      <w:spacing w:after="0" w:line="240" w:lineRule="auto"/>
      <w:contextualSpacing/>
    </w:pPr>
    <w:rPr>
      <w:rFonts w:asciiTheme="majorHAnsi" w:eastAsiaTheme="majorEastAsia" w:hAnsiTheme="majorHAnsi" w:cstheme="majorBidi"/>
      <w:color w:val="000000" w:themeColor="text1"/>
      <w:spacing w:val="-10"/>
      <w:kern w:val="28"/>
      <w:sz w:val="56"/>
      <w:szCs w:val="56"/>
    </w:rPr>
  </w:style>
  <w:style w:type="character" w:customStyle="1" w:styleId="TitleChar">
    <w:name w:val="Title Char"/>
    <w:basedOn w:val="DefaultParagraphFont"/>
    <w:link w:val="Title"/>
    <w:uiPriority w:val="10"/>
    <w:rsid w:val="003335E4"/>
    <w:rPr>
      <w:rFonts w:asciiTheme="majorHAnsi" w:eastAsiaTheme="majorEastAsia" w:hAnsiTheme="majorHAnsi" w:cstheme="majorBidi"/>
      <w:color w:val="000000" w:themeColor="text1"/>
      <w:spacing w:val="-10"/>
      <w:kern w:val="28"/>
      <w:sz w:val="56"/>
      <w:szCs w:val="56"/>
    </w:rPr>
  </w:style>
  <w:style w:type="paragraph" w:customStyle="1" w:styleId="pentaho-note">
    <w:name w:val="pentaho-note"/>
    <w:basedOn w:val="Normal"/>
    <w:rsid w:val="003335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35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5E4"/>
    <w:rPr>
      <w:b/>
      <w:bCs/>
    </w:rPr>
  </w:style>
  <w:style w:type="paragraph" w:styleId="ListParagraph">
    <w:name w:val="List Paragraph"/>
    <w:basedOn w:val="Normal"/>
    <w:uiPriority w:val="34"/>
    <w:qFormat/>
    <w:rsid w:val="003335E4"/>
    <w:pPr>
      <w:ind w:left="720"/>
      <w:contextualSpacing/>
    </w:pPr>
  </w:style>
  <w:style w:type="paragraph" w:styleId="HTMLPreformatted">
    <w:name w:val="HTML Preformatted"/>
    <w:basedOn w:val="Normal"/>
    <w:link w:val="HTMLPreformattedChar"/>
    <w:uiPriority w:val="99"/>
    <w:semiHidden/>
    <w:unhideWhenUsed/>
    <w:rsid w:val="006F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332"/>
    <w:rPr>
      <w:rFonts w:ascii="Courier New" w:eastAsia="Times New Roman" w:hAnsi="Courier New" w:cs="Courier New"/>
      <w:sz w:val="20"/>
      <w:szCs w:val="20"/>
    </w:rPr>
  </w:style>
  <w:style w:type="paragraph" w:customStyle="1" w:styleId="li">
    <w:name w:val="li"/>
    <w:basedOn w:val="Normal"/>
    <w:rsid w:val="006F13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0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3C8"/>
  </w:style>
  <w:style w:type="paragraph" w:styleId="Footer">
    <w:name w:val="footer"/>
    <w:basedOn w:val="Normal"/>
    <w:link w:val="FooterChar"/>
    <w:uiPriority w:val="99"/>
    <w:unhideWhenUsed/>
    <w:rsid w:val="00A70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3C8"/>
  </w:style>
  <w:style w:type="paragraph" w:styleId="BalloonText">
    <w:name w:val="Balloon Text"/>
    <w:basedOn w:val="Normal"/>
    <w:link w:val="BalloonTextChar"/>
    <w:uiPriority w:val="99"/>
    <w:semiHidden/>
    <w:unhideWhenUsed/>
    <w:rsid w:val="00A14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718"/>
    <w:rPr>
      <w:rFonts w:ascii="Segoe UI" w:hAnsi="Segoe UI" w:cs="Segoe UI"/>
      <w:sz w:val="18"/>
      <w:szCs w:val="18"/>
    </w:rPr>
  </w:style>
  <w:style w:type="character" w:styleId="FollowedHyperlink">
    <w:name w:val="FollowedHyperlink"/>
    <w:basedOn w:val="DefaultParagraphFont"/>
    <w:uiPriority w:val="99"/>
    <w:semiHidden/>
    <w:unhideWhenUsed/>
    <w:rsid w:val="005A3A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568713">
      <w:bodyDiv w:val="1"/>
      <w:marLeft w:val="0"/>
      <w:marRight w:val="0"/>
      <w:marTop w:val="0"/>
      <w:marBottom w:val="0"/>
      <w:divBdr>
        <w:top w:val="none" w:sz="0" w:space="0" w:color="auto"/>
        <w:left w:val="none" w:sz="0" w:space="0" w:color="auto"/>
        <w:bottom w:val="none" w:sz="0" w:space="0" w:color="auto"/>
        <w:right w:val="none" w:sz="0" w:space="0" w:color="auto"/>
      </w:divBdr>
      <w:divsChild>
        <w:div w:id="587613673">
          <w:marLeft w:val="0"/>
          <w:marRight w:val="0"/>
          <w:marTop w:val="0"/>
          <w:marBottom w:val="0"/>
          <w:divBdr>
            <w:top w:val="none" w:sz="0" w:space="0" w:color="auto"/>
            <w:left w:val="none" w:sz="0" w:space="0" w:color="auto"/>
            <w:bottom w:val="none" w:sz="0" w:space="0" w:color="auto"/>
            <w:right w:val="none" w:sz="0" w:space="0" w:color="auto"/>
          </w:divBdr>
        </w:div>
        <w:div w:id="1219584355">
          <w:marLeft w:val="0"/>
          <w:marRight w:val="0"/>
          <w:marTop w:val="0"/>
          <w:marBottom w:val="0"/>
          <w:divBdr>
            <w:top w:val="none" w:sz="0" w:space="0" w:color="auto"/>
            <w:left w:val="none" w:sz="0" w:space="0" w:color="auto"/>
            <w:bottom w:val="none" w:sz="0" w:space="0" w:color="auto"/>
            <w:right w:val="none" w:sz="0" w:space="0" w:color="auto"/>
          </w:divBdr>
          <w:divsChild>
            <w:div w:id="104155940">
              <w:marLeft w:val="0"/>
              <w:marRight w:val="0"/>
              <w:marTop w:val="0"/>
              <w:marBottom w:val="0"/>
              <w:divBdr>
                <w:top w:val="none" w:sz="0" w:space="0" w:color="auto"/>
                <w:left w:val="none" w:sz="0" w:space="0" w:color="auto"/>
                <w:bottom w:val="none" w:sz="0" w:space="0" w:color="auto"/>
                <w:right w:val="none" w:sz="0" w:space="0" w:color="auto"/>
              </w:divBdr>
              <w:divsChild>
                <w:div w:id="348534441">
                  <w:marLeft w:val="0"/>
                  <w:marRight w:val="0"/>
                  <w:marTop w:val="0"/>
                  <w:marBottom w:val="0"/>
                  <w:divBdr>
                    <w:top w:val="none" w:sz="0" w:space="0" w:color="auto"/>
                    <w:left w:val="none" w:sz="0" w:space="0" w:color="auto"/>
                    <w:bottom w:val="none" w:sz="0" w:space="0" w:color="auto"/>
                    <w:right w:val="none" w:sz="0" w:space="0" w:color="auto"/>
                  </w:divBdr>
                </w:div>
              </w:divsChild>
            </w:div>
            <w:div w:id="1024013898">
              <w:marLeft w:val="0"/>
              <w:marRight w:val="0"/>
              <w:marTop w:val="0"/>
              <w:marBottom w:val="0"/>
              <w:divBdr>
                <w:top w:val="none" w:sz="0" w:space="0" w:color="auto"/>
                <w:left w:val="none" w:sz="0" w:space="0" w:color="auto"/>
                <w:bottom w:val="none" w:sz="0" w:space="0" w:color="auto"/>
                <w:right w:val="none" w:sz="0" w:space="0" w:color="auto"/>
              </w:divBdr>
              <w:divsChild>
                <w:div w:id="543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0975">
      <w:bodyDiv w:val="1"/>
      <w:marLeft w:val="0"/>
      <w:marRight w:val="0"/>
      <w:marTop w:val="0"/>
      <w:marBottom w:val="0"/>
      <w:divBdr>
        <w:top w:val="none" w:sz="0" w:space="0" w:color="auto"/>
        <w:left w:val="none" w:sz="0" w:space="0" w:color="auto"/>
        <w:bottom w:val="none" w:sz="0" w:space="0" w:color="auto"/>
        <w:right w:val="none" w:sz="0" w:space="0" w:color="auto"/>
      </w:divBdr>
      <w:divsChild>
        <w:div w:id="1742634555">
          <w:marLeft w:val="0"/>
          <w:marRight w:val="0"/>
          <w:marTop w:val="0"/>
          <w:marBottom w:val="0"/>
          <w:divBdr>
            <w:top w:val="none" w:sz="0" w:space="0" w:color="auto"/>
            <w:left w:val="none" w:sz="0" w:space="0" w:color="auto"/>
            <w:bottom w:val="none" w:sz="0" w:space="0" w:color="auto"/>
            <w:right w:val="none" w:sz="0" w:space="0" w:color="auto"/>
          </w:divBdr>
          <w:divsChild>
            <w:div w:id="1140154474">
              <w:marLeft w:val="0"/>
              <w:marRight w:val="0"/>
              <w:marTop w:val="0"/>
              <w:marBottom w:val="0"/>
              <w:divBdr>
                <w:top w:val="none" w:sz="0" w:space="0" w:color="auto"/>
                <w:left w:val="none" w:sz="0" w:space="0" w:color="auto"/>
                <w:bottom w:val="none" w:sz="0" w:space="0" w:color="auto"/>
                <w:right w:val="none" w:sz="0" w:space="0" w:color="auto"/>
              </w:divBdr>
            </w:div>
          </w:divsChild>
        </w:div>
        <w:div w:id="1658411147">
          <w:marLeft w:val="0"/>
          <w:marRight w:val="0"/>
          <w:marTop w:val="0"/>
          <w:marBottom w:val="0"/>
          <w:divBdr>
            <w:top w:val="none" w:sz="0" w:space="0" w:color="auto"/>
            <w:left w:val="none" w:sz="0" w:space="0" w:color="auto"/>
            <w:bottom w:val="none" w:sz="0" w:space="0" w:color="auto"/>
            <w:right w:val="none" w:sz="0" w:space="0" w:color="auto"/>
          </w:divBdr>
          <w:divsChild>
            <w:div w:id="170487661">
              <w:marLeft w:val="0"/>
              <w:marRight w:val="0"/>
              <w:marTop w:val="0"/>
              <w:marBottom w:val="0"/>
              <w:divBdr>
                <w:top w:val="none" w:sz="0" w:space="0" w:color="auto"/>
                <w:left w:val="none" w:sz="0" w:space="0" w:color="auto"/>
                <w:bottom w:val="none" w:sz="0" w:space="0" w:color="auto"/>
                <w:right w:val="none" w:sz="0" w:space="0" w:color="auto"/>
              </w:divBdr>
            </w:div>
          </w:divsChild>
        </w:div>
        <w:div w:id="78723535">
          <w:marLeft w:val="0"/>
          <w:marRight w:val="0"/>
          <w:marTop w:val="0"/>
          <w:marBottom w:val="0"/>
          <w:divBdr>
            <w:top w:val="none" w:sz="0" w:space="0" w:color="auto"/>
            <w:left w:val="none" w:sz="0" w:space="0" w:color="auto"/>
            <w:bottom w:val="none" w:sz="0" w:space="0" w:color="auto"/>
            <w:right w:val="none" w:sz="0" w:space="0" w:color="auto"/>
          </w:divBdr>
          <w:divsChild>
            <w:div w:id="925722711">
              <w:marLeft w:val="0"/>
              <w:marRight w:val="0"/>
              <w:marTop w:val="0"/>
              <w:marBottom w:val="0"/>
              <w:divBdr>
                <w:top w:val="none" w:sz="0" w:space="0" w:color="auto"/>
                <w:left w:val="none" w:sz="0" w:space="0" w:color="auto"/>
                <w:bottom w:val="none" w:sz="0" w:space="0" w:color="auto"/>
                <w:right w:val="none" w:sz="0" w:space="0" w:color="auto"/>
              </w:divBdr>
              <w:divsChild>
                <w:div w:id="1534346049">
                  <w:marLeft w:val="0"/>
                  <w:marRight w:val="0"/>
                  <w:marTop w:val="0"/>
                  <w:marBottom w:val="0"/>
                  <w:divBdr>
                    <w:top w:val="none" w:sz="0" w:space="0" w:color="auto"/>
                    <w:left w:val="none" w:sz="0" w:space="0" w:color="auto"/>
                    <w:bottom w:val="none" w:sz="0" w:space="0" w:color="auto"/>
                    <w:right w:val="none" w:sz="0" w:space="0" w:color="auto"/>
                  </w:divBdr>
                  <w:divsChild>
                    <w:div w:id="19523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0656">
      <w:bodyDiv w:val="1"/>
      <w:marLeft w:val="0"/>
      <w:marRight w:val="0"/>
      <w:marTop w:val="0"/>
      <w:marBottom w:val="0"/>
      <w:divBdr>
        <w:top w:val="none" w:sz="0" w:space="0" w:color="auto"/>
        <w:left w:val="none" w:sz="0" w:space="0" w:color="auto"/>
        <w:bottom w:val="none" w:sz="0" w:space="0" w:color="auto"/>
        <w:right w:val="none" w:sz="0" w:space="0" w:color="auto"/>
      </w:divBdr>
      <w:divsChild>
        <w:div w:id="545800202">
          <w:marLeft w:val="0"/>
          <w:marRight w:val="0"/>
          <w:marTop w:val="0"/>
          <w:marBottom w:val="0"/>
          <w:divBdr>
            <w:top w:val="none" w:sz="0" w:space="0" w:color="auto"/>
            <w:left w:val="none" w:sz="0" w:space="0" w:color="auto"/>
            <w:bottom w:val="none" w:sz="0" w:space="0" w:color="auto"/>
            <w:right w:val="none" w:sz="0" w:space="0" w:color="auto"/>
          </w:divBdr>
          <w:divsChild>
            <w:div w:id="279538102">
              <w:marLeft w:val="0"/>
              <w:marRight w:val="0"/>
              <w:marTop w:val="0"/>
              <w:marBottom w:val="0"/>
              <w:divBdr>
                <w:top w:val="none" w:sz="0" w:space="0" w:color="auto"/>
                <w:left w:val="none" w:sz="0" w:space="0" w:color="auto"/>
                <w:bottom w:val="none" w:sz="0" w:space="0" w:color="auto"/>
                <w:right w:val="none" w:sz="0" w:space="0" w:color="auto"/>
              </w:divBdr>
            </w:div>
          </w:divsChild>
        </w:div>
        <w:div w:id="2025351953">
          <w:marLeft w:val="0"/>
          <w:marRight w:val="0"/>
          <w:marTop w:val="0"/>
          <w:marBottom w:val="0"/>
          <w:divBdr>
            <w:top w:val="none" w:sz="0" w:space="0" w:color="auto"/>
            <w:left w:val="none" w:sz="0" w:space="0" w:color="auto"/>
            <w:bottom w:val="none" w:sz="0" w:space="0" w:color="auto"/>
            <w:right w:val="none" w:sz="0" w:space="0" w:color="auto"/>
          </w:divBdr>
          <w:divsChild>
            <w:div w:id="949163379">
              <w:marLeft w:val="0"/>
              <w:marRight w:val="0"/>
              <w:marTop w:val="0"/>
              <w:marBottom w:val="0"/>
              <w:divBdr>
                <w:top w:val="none" w:sz="0" w:space="0" w:color="auto"/>
                <w:left w:val="none" w:sz="0" w:space="0" w:color="auto"/>
                <w:bottom w:val="none" w:sz="0" w:space="0" w:color="auto"/>
                <w:right w:val="none" w:sz="0" w:space="0" w:color="auto"/>
              </w:divBdr>
            </w:div>
          </w:divsChild>
        </w:div>
        <w:div w:id="1308050178">
          <w:marLeft w:val="0"/>
          <w:marRight w:val="0"/>
          <w:marTop w:val="0"/>
          <w:marBottom w:val="0"/>
          <w:divBdr>
            <w:top w:val="none" w:sz="0" w:space="0" w:color="auto"/>
            <w:left w:val="none" w:sz="0" w:space="0" w:color="auto"/>
            <w:bottom w:val="none" w:sz="0" w:space="0" w:color="auto"/>
            <w:right w:val="none" w:sz="0" w:space="0" w:color="auto"/>
          </w:divBdr>
          <w:divsChild>
            <w:div w:id="733308707">
              <w:marLeft w:val="0"/>
              <w:marRight w:val="0"/>
              <w:marTop w:val="0"/>
              <w:marBottom w:val="0"/>
              <w:divBdr>
                <w:top w:val="none" w:sz="0" w:space="0" w:color="auto"/>
                <w:left w:val="none" w:sz="0" w:space="0" w:color="auto"/>
                <w:bottom w:val="none" w:sz="0" w:space="0" w:color="auto"/>
                <w:right w:val="none" w:sz="0" w:space="0" w:color="auto"/>
              </w:divBdr>
              <w:divsChild>
                <w:div w:id="1040014350">
                  <w:marLeft w:val="0"/>
                  <w:marRight w:val="0"/>
                  <w:marTop w:val="0"/>
                  <w:marBottom w:val="0"/>
                  <w:divBdr>
                    <w:top w:val="none" w:sz="0" w:space="0" w:color="auto"/>
                    <w:left w:val="none" w:sz="0" w:space="0" w:color="auto"/>
                    <w:bottom w:val="none" w:sz="0" w:space="0" w:color="auto"/>
                    <w:right w:val="none" w:sz="0" w:space="0" w:color="auto"/>
                  </w:divBdr>
                  <w:divsChild>
                    <w:div w:id="6118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8344">
      <w:bodyDiv w:val="1"/>
      <w:marLeft w:val="0"/>
      <w:marRight w:val="0"/>
      <w:marTop w:val="0"/>
      <w:marBottom w:val="0"/>
      <w:divBdr>
        <w:top w:val="none" w:sz="0" w:space="0" w:color="auto"/>
        <w:left w:val="none" w:sz="0" w:space="0" w:color="auto"/>
        <w:bottom w:val="none" w:sz="0" w:space="0" w:color="auto"/>
        <w:right w:val="none" w:sz="0" w:space="0" w:color="auto"/>
      </w:divBdr>
      <w:divsChild>
        <w:div w:id="258803387">
          <w:marLeft w:val="0"/>
          <w:marRight w:val="0"/>
          <w:marTop w:val="0"/>
          <w:marBottom w:val="0"/>
          <w:divBdr>
            <w:top w:val="none" w:sz="0" w:space="0" w:color="auto"/>
            <w:left w:val="none" w:sz="0" w:space="0" w:color="auto"/>
            <w:bottom w:val="none" w:sz="0" w:space="0" w:color="auto"/>
            <w:right w:val="none" w:sz="0" w:space="0" w:color="auto"/>
          </w:divBdr>
          <w:divsChild>
            <w:div w:id="320355032">
              <w:marLeft w:val="0"/>
              <w:marRight w:val="0"/>
              <w:marTop w:val="0"/>
              <w:marBottom w:val="0"/>
              <w:divBdr>
                <w:top w:val="none" w:sz="0" w:space="0" w:color="auto"/>
                <w:left w:val="none" w:sz="0" w:space="0" w:color="auto"/>
                <w:bottom w:val="none" w:sz="0" w:space="0" w:color="auto"/>
                <w:right w:val="none" w:sz="0" w:space="0" w:color="auto"/>
              </w:divBdr>
            </w:div>
          </w:divsChild>
        </w:div>
        <w:div w:id="747919024">
          <w:marLeft w:val="0"/>
          <w:marRight w:val="0"/>
          <w:marTop w:val="0"/>
          <w:marBottom w:val="0"/>
          <w:divBdr>
            <w:top w:val="none" w:sz="0" w:space="0" w:color="auto"/>
            <w:left w:val="none" w:sz="0" w:space="0" w:color="auto"/>
            <w:bottom w:val="none" w:sz="0" w:space="0" w:color="auto"/>
            <w:right w:val="none" w:sz="0" w:space="0" w:color="auto"/>
          </w:divBdr>
          <w:divsChild>
            <w:div w:id="1032611972">
              <w:marLeft w:val="0"/>
              <w:marRight w:val="0"/>
              <w:marTop w:val="0"/>
              <w:marBottom w:val="0"/>
              <w:divBdr>
                <w:top w:val="none" w:sz="0" w:space="0" w:color="auto"/>
                <w:left w:val="none" w:sz="0" w:space="0" w:color="auto"/>
                <w:bottom w:val="none" w:sz="0" w:space="0" w:color="auto"/>
                <w:right w:val="none" w:sz="0" w:space="0" w:color="auto"/>
              </w:divBdr>
            </w:div>
          </w:divsChild>
        </w:div>
        <w:div w:id="1183324823">
          <w:marLeft w:val="0"/>
          <w:marRight w:val="0"/>
          <w:marTop w:val="0"/>
          <w:marBottom w:val="0"/>
          <w:divBdr>
            <w:top w:val="none" w:sz="0" w:space="0" w:color="auto"/>
            <w:left w:val="none" w:sz="0" w:space="0" w:color="auto"/>
            <w:bottom w:val="none" w:sz="0" w:space="0" w:color="auto"/>
            <w:right w:val="none" w:sz="0" w:space="0" w:color="auto"/>
          </w:divBdr>
          <w:divsChild>
            <w:div w:id="1562865103">
              <w:marLeft w:val="0"/>
              <w:marRight w:val="0"/>
              <w:marTop w:val="0"/>
              <w:marBottom w:val="0"/>
              <w:divBdr>
                <w:top w:val="none" w:sz="0" w:space="0" w:color="auto"/>
                <w:left w:val="none" w:sz="0" w:space="0" w:color="auto"/>
                <w:bottom w:val="none" w:sz="0" w:space="0" w:color="auto"/>
                <w:right w:val="none" w:sz="0" w:space="0" w:color="auto"/>
              </w:divBdr>
              <w:divsChild>
                <w:div w:id="11862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4356">
      <w:bodyDiv w:val="1"/>
      <w:marLeft w:val="0"/>
      <w:marRight w:val="0"/>
      <w:marTop w:val="0"/>
      <w:marBottom w:val="0"/>
      <w:divBdr>
        <w:top w:val="none" w:sz="0" w:space="0" w:color="auto"/>
        <w:left w:val="none" w:sz="0" w:space="0" w:color="auto"/>
        <w:bottom w:val="none" w:sz="0" w:space="0" w:color="auto"/>
        <w:right w:val="none" w:sz="0" w:space="0" w:color="auto"/>
      </w:divBdr>
      <w:divsChild>
        <w:div w:id="1573463255">
          <w:marLeft w:val="0"/>
          <w:marRight w:val="0"/>
          <w:marTop w:val="0"/>
          <w:marBottom w:val="0"/>
          <w:divBdr>
            <w:top w:val="none" w:sz="0" w:space="0" w:color="auto"/>
            <w:left w:val="none" w:sz="0" w:space="0" w:color="auto"/>
            <w:bottom w:val="none" w:sz="0" w:space="0" w:color="auto"/>
            <w:right w:val="none" w:sz="0" w:space="0" w:color="auto"/>
          </w:divBdr>
        </w:div>
        <w:div w:id="1274285394">
          <w:marLeft w:val="0"/>
          <w:marRight w:val="0"/>
          <w:marTop w:val="0"/>
          <w:marBottom w:val="0"/>
          <w:divBdr>
            <w:top w:val="none" w:sz="0" w:space="0" w:color="auto"/>
            <w:left w:val="none" w:sz="0" w:space="0" w:color="auto"/>
            <w:bottom w:val="none" w:sz="0" w:space="0" w:color="auto"/>
            <w:right w:val="none" w:sz="0" w:space="0" w:color="auto"/>
          </w:divBdr>
          <w:divsChild>
            <w:div w:id="1706952235">
              <w:marLeft w:val="0"/>
              <w:marRight w:val="0"/>
              <w:marTop w:val="0"/>
              <w:marBottom w:val="0"/>
              <w:divBdr>
                <w:top w:val="none" w:sz="0" w:space="0" w:color="auto"/>
                <w:left w:val="none" w:sz="0" w:space="0" w:color="auto"/>
                <w:bottom w:val="none" w:sz="0" w:space="0" w:color="auto"/>
                <w:right w:val="none" w:sz="0" w:space="0" w:color="auto"/>
              </w:divBdr>
            </w:div>
            <w:div w:id="1354645911">
              <w:marLeft w:val="0"/>
              <w:marRight w:val="0"/>
              <w:marTop w:val="0"/>
              <w:marBottom w:val="0"/>
              <w:divBdr>
                <w:top w:val="none" w:sz="0" w:space="0" w:color="auto"/>
                <w:left w:val="none" w:sz="0" w:space="0" w:color="auto"/>
                <w:bottom w:val="none" w:sz="0" w:space="0" w:color="auto"/>
                <w:right w:val="none" w:sz="0" w:space="0" w:color="auto"/>
              </w:divBdr>
            </w:div>
            <w:div w:id="11822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ra.pentaho.com/browse/DOC-3058" TargetMode="External"/><Relationship Id="rId13" Type="http://schemas.openxmlformats.org/officeDocument/2006/relationships/hyperlink" Target="https://help.pentaho.com/Documentation/7.0/0P0/100/090/0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pentaho.com/Documentation/7.0/0P0/100/090/00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elp.pentaho.com/Documentation/7.0/0H0/070/020/0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pentaho.com/Documentation/7.0/0P0/Setting_Up_User_Security/Securing_Pentaho_Server_and_Pentaho_User_Console_(PUC)_with_SSL/000/020" TargetMode="External"/><Relationship Id="rId5" Type="http://schemas.openxmlformats.org/officeDocument/2006/relationships/webSettings" Target="webSettings.xml"/><Relationship Id="rId15" Type="http://schemas.openxmlformats.org/officeDocument/2006/relationships/hyperlink" Target="https://help.pentaho.com/Documentation/7.0/0H0/060/010/000" TargetMode="External"/><Relationship Id="rId10" Type="http://schemas.openxmlformats.org/officeDocument/2006/relationships/hyperlink" Target="https://help.pentaho.com/Documentation/7.0/0P0/Setting_Up_User_Security/Securing_Pentaho_Server_and_Pentaho_User_Console_(PUC)_with_SSL/000/000"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help.pentaho.com/Documentation/7.0/0P0/Managing_the_Pentaho_Server/Change_the_PDI_Home_Directory_Location" TargetMode="External"/><Relationship Id="rId14" Type="http://schemas.openxmlformats.org/officeDocument/2006/relationships/hyperlink" Target="https://help.pentaho.com/Documentation/7.0/0H0/Increase_the_Pentaho_Server_Memory_Li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5C11-E92F-4D8E-B641-C27D72C5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Vandenbelt</dc:creator>
  <cp:keywords/>
  <dc:description/>
  <cp:lastModifiedBy>David Vandenbelt</cp:lastModifiedBy>
  <cp:revision>7</cp:revision>
  <dcterms:created xsi:type="dcterms:W3CDTF">2016-12-01T13:27:00Z</dcterms:created>
  <dcterms:modified xsi:type="dcterms:W3CDTF">2016-12-01T19:25:00Z</dcterms:modified>
</cp:coreProperties>
</file>