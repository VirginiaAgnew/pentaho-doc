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6E6" w:rsidRPr="00DD5EFE" w:rsidRDefault="00B926E6">
      <w:pPr>
        <w:rPr>
          <w:sz w:val="16"/>
          <w:szCs w:val="16"/>
        </w:rPr>
      </w:pPr>
      <w:r w:rsidRPr="00DD5EFE">
        <w:rPr>
          <w:sz w:val="16"/>
          <w:szCs w:val="16"/>
        </w:rPr>
        <w:t xml:space="preserve">{JIRA Case: </w:t>
      </w:r>
      <w:hyperlink r:id="rId5" w:history="1">
        <w:r w:rsidRPr="00DD5EFE">
          <w:rPr>
            <w:rStyle w:val="Hyperlink"/>
            <w:sz w:val="16"/>
            <w:szCs w:val="16"/>
          </w:rPr>
          <w:t>http://jira.pentaho.com/browse/DOC-3146</w:t>
        </w:r>
      </w:hyperlink>
      <w:r w:rsidRPr="00DD5EFE">
        <w:rPr>
          <w:sz w:val="16"/>
          <w:szCs w:val="16"/>
        </w:rPr>
        <w:t>}</w:t>
      </w:r>
    </w:p>
    <w:p w:rsidR="00335029" w:rsidRDefault="00B926E6">
      <w:r w:rsidRPr="00DD5EFE">
        <w:rPr>
          <w:sz w:val="16"/>
          <w:szCs w:val="16"/>
        </w:rPr>
        <w:t>{</w:t>
      </w:r>
      <w:proofErr w:type="spellStart"/>
      <w:r w:rsidRPr="00DD5EFE">
        <w:rPr>
          <w:sz w:val="16"/>
          <w:szCs w:val="16"/>
        </w:rPr>
        <w:t>MindTouch</w:t>
      </w:r>
      <w:proofErr w:type="spellEnd"/>
      <w:r w:rsidRPr="00DD5EFE">
        <w:rPr>
          <w:sz w:val="16"/>
          <w:szCs w:val="16"/>
        </w:rPr>
        <w:t xml:space="preserve"> Articles: </w:t>
      </w:r>
      <w:hyperlink r:id="rId6" w:history="1">
        <w:r w:rsidRPr="00DD5EFE">
          <w:rPr>
            <w:rStyle w:val="Hyperlink"/>
            <w:sz w:val="16"/>
            <w:szCs w:val="16"/>
          </w:rPr>
          <w:t>https://help.pentaho.com/Documentation/7.0/0H0/Set_Up_Pentaho_to_Connect_to_a_Hortonworks_Cluster#Version-Specific_Notes</w:t>
        </w:r>
      </w:hyperlink>
      <w:r w:rsidRPr="00DD5EFE">
        <w:rPr>
          <w:sz w:val="16"/>
          <w:szCs w:val="16"/>
        </w:rPr>
        <w:t xml:space="preserve"> and </w:t>
      </w:r>
      <w:hyperlink r:id="rId7" w:history="1">
        <w:r w:rsidRPr="00DD5EFE">
          <w:rPr>
            <w:rStyle w:val="Hyperlink"/>
            <w:sz w:val="16"/>
            <w:szCs w:val="16"/>
          </w:rPr>
          <w:t>https://help.pentaho.com/Documentation/7.1/0H0/Set_Up_Pentaho_to_Connect_to_a_Hortonworks_Cluster#Version-Specific_Notes</w:t>
        </w:r>
      </w:hyperlink>
      <w:r w:rsidRPr="00DD5EFE">
        <w:rPr>
          <w:sz w:val="16"/>
          <w:szCs w:val="16"/>
        </w:rPr>
        <w:t>}</w:t>
      </w:r>
    </w:p>
    <w:p w:rsidR="00080569" w:rsidRDefault="00080569" w:rsidP="00080569">
      <w:pPr>
        <w:pStyle w:val="Heading1"/>
      </w:pPr>
      <w:r>
        <w:t>Version-Specific Notes</w:t>
      </w:r>
    </w:p>
    <w:p w:rsidR="00080569" w:rsidRDefault="00080569" w:rsidP="0069482B">
      <w:pPr>
        <w:rPr>
          <w:sz w:val="24"/>
          <w:szCs w:val="24"/>
        </w:rPr>
      </w:pPr>
      <w:bookmarkStart w:id="0" w:name="_GoBack"/>
      <w:bookmarkEnd w:id="0"/>
      <w:r>
        <w:t>The following notes are special topics for HDP.</w:t>
      </w:r>
    </w:p>
    <w:p w:rsidR="00124D72" w:rsidRDefault="006C7579" w:rsidP="0069482B">
      <w:pPr>
        <w:pStyle w:val="Heading2"/>
        <w:rPr>
          <w:ins w:id="1" w:author="David Vandenbelt" w:date="2016-12-12T10:54:00Z"/>
        </w:rPr>
      </w:pPr>
      <w:ins w:id="2" w:author="David Vandenbelt" w:date="2016-12-12T10:54:00Z">
        <w:r>
          <w:t>HDP 2.5 Note</w:t>
        </w:r>
      </w:ins>
      <w:ins w:id="3" w:author="David Vandenbelt" w:date="2016-12-12T13:37:00Z">
        <w:r>
          <w:t>s</w:t>
        </w:r>
      </w:ins>
    </w:p>
    <w:p w:rsidR="00124D72" w:rsidRDefault="006C7579" w:rsidP="00DD5EFE">
      <w:pPr>
        <w:rPr>
          <w:ins w:id="4" w:author="David Vandenbelt" w:date="2016-12-12T10:54:00Z"/>
        </w:rPr>
      </w:pPr>
      <w:ins w:id="5" w:author="David Vandenbelt" w:date="2016-12-12T10:54:00Z">
        <w:r>
          <w:t>The following note</w:t>
        </w:r>
        <w:r w:rsidR="00124D72">
          <w:t xml:space="preserve"> address issues with HDP 2.5.</w:t>
        </w:r>
      </w:ins>
    </w:p>
    <w:p w:rsidR="00124D72" w:rsidRPr="0069482B" w:rsidRDefault="006E4689" w:rsidP="00124D72">
      <w:pPr>
        <w:pStyle w:val="Heading3"/>
        <w:rPr>
          <w:ins w:id="6" w:author="David Vandenbelt" w:date="2016-12-12T10:54:00Z"/>
        </w:rPr>
      </w:pPr>
      <w:proofErr w:type="spellStart"/>
      <w:ins w:id="7" w:author="David Vandenbelt" w:date="2016-12-12T10:59:00Z">
        <w:r>
          <w:t>Sqoop</w:t>
        </w:r>
      </w:ins>
      <w:proofErr w:type="spellEnd"/>
      <w:ins w:id="8" w:author="David Vandenbelt" w:date="2016-12-12T10:54:00Z">
        <w:r w:rsidR="00124D72" w:rsidRPr="0069482B">
          <w:t xml:space="preserve"> Support</w:t>
        </w:r>
      </w:ins>
    </w:p>
    <w:p w:rsidR="00124D72" w:rsidRDefault="00124D72" w:rsidP="00DD5EFE">
      <w:pPr>
        <w:rPr>
          <w:ins w:id="9" w:author="David Vandenbelt" w:date="2016-12-12T11:08:00Z"/>
        </w:rPr>
      </w:pPr>
      <w:ins w:id="10" w:author="David Vandenbelt" w:date="2016-12-12T10:54:00Z">
        <w:r w:rsidRPr="00DD5EFE">
          <w:t xml:space="preserve">If you </w:t>
        </w:r>
      </w:ins>
      <w:ins w:id="11" w:author="David Vandenbelt" w:date="2016-12-12T15:53:00Z">
        <w:r w:rsidR="00DD5EFE">
          <w:t>receive an error message stating</w:t>
        </w:r>
        <w:r w:rsidR="00DD5EFE" w:rsidRPr="00DD5EFE">
          <w:t xml:space="preserve"> </w:t>
        </w:r>
      </w:ins>
      <w:ins w:id="12" w:author="David Vandenbelt" w:date="2016-12-12T15:54:00Z">
        <w:r w:rsidR="00DD5EFE" w:rsidRPr="00DD5EFE">
          <w:rPr>
            <w:i/>
          </w:rPr>
          <w:t>Generating splits for a textual index column allowed only in case of "-</w:t>
        </w:r>
        <w:proofErr w:type="spellStart"/>
        <w:proofErr w:type="gramStart"/>
        <w:r w:rsidR="00DD5EFE" w:rsidRPr="00DD5EFE">
          <w:rPr>
            <w:i/>
          </w:rPr>
          <w:t>Dorg.apache.sqoop</w:t>
        </w:r>
        <w:proofErr w:type="gramEnd"/>
        <w:r w:rsidR="00DD5EFE" w:rsidRPr="00DD5EFE">
          <w:rPr>
            <w:i/>
          </w:rPr>
          <w:t>.splitter.allow_text_splitter</w:t>
        </w:r>
        <w:proofErr w:type="spellEnd"/>
        <w:r w:rsidR="00DD5EFE" w:rsidRPr="00DD5EFE">
          <w:rPr>
            <w:i/>
          </w:rPr>
          <w:t>=true" property passed as a parameter</w:t>
        </w:r>
        <w:r w:rsidR="00DD5EFE" w:rsidRPr="00DD5EFE">
          <w:t> </w:t>
        </w:r>
        <w:r w:rsidR="00DD5EFE">
          <w:t>while</w:t>
        </w:r>
      </w:ins>
      <w:ins w:id="13" w:author="David Vandenbelt" w:date="2016-12-12T10:54:00Z">
        <w:r w:rsidRPr="00DD5EFE">
          <w:t xml:space="preserve"> </w:t>
        </w:r>
      </w:ins>
      <w:ins w:id="14" w:author="David Vandenbelt" w:date="2016-12-12T15:54:00Z">
        <w:r w:rsidR="00DD5EFE">
          <w:t xml:space="preserve">trying to </w:t>
        </w:r>
      </w:ins>
      <w:ins w:id="15" w:author="David Vandenbelt" w:date="2016-12-12T10:54:00Z">
        <w:r w:rsidR="00DD5EFE">
          <w:t>use</w:t>
        </w:r>
        <w:r w:rsidRPr="00DD5EFE">
          <w:t xml:space="preserve"> </w:t>
        </w:r>
      </w:ins>
      <w:ins w:id="16" w:author="David Vandenbelt" w:date="2016-12-12T10:59:00Z">
        <w:r w:rsidR="006E4689">
          <w:t xml:space="preserve">the </w:t>
        </w:r>
        <w:r w:rsidR="006E4689" w:rsidRPr="00DD5EFE">
          <w:rPr>
            <w:b/>
          </w:rPr>
          <w:t>split-by</w:t>
        </w:r>
        <w:r w:rsidR="006E4689">
          <w:t xml:space="preserve"> option to the </w:t>
        </w:r>
      </w:ins>
      <w:r w:rsidR="006E4689" w:rsidRPr="00DD5EFE">
        <w:rPr>
          <w:b/>
        </w:rPr>
        <w:fldChar w:fldCharType="begin"/>
      </w:r>
      <w:r w:rsidR="006E4689" w:rsidRPr="00DD5EFE">
        <w:rPr>
          <w:b/>
        </w:rPr>
        <w:instrText xml:space="preserve"> HYPERLINK "http://wiki.pentaho.com/display/EAI/Sqoop+Import" </w:instrText>
      </w:r>
      <w:r w:rsidR="006E4689" w:rsidRPr="00DD5EFE">
        <w:rPr>
          <w:b/>
        </w:rPr>
        <w:fldChar w:fldCharType="separate"/>
      </w:r>
      <w:proofErr w:type="spellStart"/>
      <w:ins w:id="17" w:author="David Vandenbelt" w:date="2016-12-12T11:06:00Z">
        <w:r w:rsidR="006E4689" w:rsidRPr="00DD5EFE">
          <w:rPr>
            <w:rStyle w:val="Hyperlink"/>
            <w:b/>
          </w:rPr>
          <w:t>Sqoop</w:t>
        </w:r>
        <w:proofErr w:type="spellEnd"/>
        <w:r w:rsidR="006E4689" w:rsidRPr="00DD5EFE">
          <w:rPr>
            <w:rStyle w:val="Hyperlink"/>
            <w:b/>
          </w:rPr>
          <w:t xml:space="preserve"> Import</w:t>
        </w:r>
        <w:r w:rsidR="006E4689" w:rsidRPr="00DD5EFE">
          <w:rPr>
            <w:b/>
          </w:rPr>
          <w:fldChar w:fldCharType="end"/>
        </w:r>
      </w:ins>
      <w:ins w:id="18" w:author="David Vandenbelt" w:date="2016-12-12T10:59:00Z">
        <w:r w:rsidR="006E4689">
          <w:t xml:space="preserve"> job entry </w:t>
        </w:r>
      </w:ins>
      <w:ins w:id="19" w:author="David Vandenbelt" w:date="2016-12-12T11:00:00Z">
        <w:r w:rsidR="006E4689">
          <w:t>with the HDP 2.5 shim</w:t>
        </w:r>
      </w:ins>
      <w:ins w:id="20" w:author="David Vandenbelt" w:date="2016-12-12T10:54:00Z">
        <w:r w:rsidRPr="00DD5EFE">
          <w:t>,</w:t>
        </w:r>
        <w:r w:rsidRPr="00004719">
          <w:t xml:space="preserve"> </w:t>
        </w:r>
      </w:ins>
      <w:ins w:id="21" w:author="David Vandenbelt" w:date="2016-12-12T13:49:00Z">
        <w:r w:rsidR="00D94C93">
          <w:t>perform</w:t>
        </w:r>
      </w:ins>
      <w:ins w:id="22" w:author="David Vandenbelt" w:date="2016-12-12T11:07:00Z">
        <w:r w:rsidR="006E4689">
          <w:t xml:space="preserve"> the following steps to set the</w:t>
        </w:r>
      </w:ins>
      <w:ins w:id="23" w:author="David Vandenbelt" w:date="2016-12-12T11:04:00Z">
        <w:r w:rsidR="006E4689">
          <w:t xml:space="preserve"> </w:t>
        </w:r>
      </w:ins>
      <w:proofErr w:type="spellStart"/>
      <w:ins w:id="24" w:author="David Vandenbelt" w:date="2016-12-12T11:02:00Z">
        <w:r w:rsidR="006E4689" w:rsidRPr="00DD5EFE">
          <w:rPr>
            <w:rFonts w:ascii="Courier New" w:hAnsi="Courier New" w:cs="Courier New"/>
            <w:sz w:val="20"/>
            <w:szCs w:val="20"/>
          </w:rPr>
          <w:t>org.apache.sqoop.splitter.allow_text_splitter</w:t>
        </w:r>
        <w:proofErr w:type="spellEnd"/>
        <w:r w:rsidR="006E4689">
          <w:t xml:space="preserve"> </w:t>
        </w:r>
      </w:ins>
      <w:ins w:id="25" w:author="David Vandenbelt" w:date="2016-12-12T11:03:00Z">
        <w:r w:rsidR="006E4689">
          <w:t xml:space="preserve">property to </w:t>
        </w:r>
        <w:r w:rsidR="006E4689" w:rsidRPr="00DD5EFE">
          <w:rPr>
            <w:rFonts w:ascii="Courier New" w:hAnsi="Courier New" w:cs="Courier New"/>
            <w:sz w:val="20"/>
            <w:szCs w:val="20"/>
          </w:rPr>
          <w:t>true</w:t>
        </w:r>
      </w:ins>
      <w:ins w:id="26" w:author="David Vandenbelt" w:date="2016-12-12T11:07:00Z">
        <w:r w:rsidR="006E4689">
          <w:t>:</w:t>
        </w:r>
      </w:ins>
    </w:p>
    <w:p w:rsidR="00922D29" w:rsidRDefault="00922D29" w:rsidP="00DD5EFE">
      <w:pPr>
        <w:pStyle w:val="ListParagraph"/>
        <w:numPr>
          <w:ilvl w:val="0"/>
          <w:numId w:val="14"/>
        </w:numPr>
        <w:rPr>
          <w:ins w:id="27" w:author="David Vandenbelt" w:date="2016-12-12T11:11:00Z"/>
        </w:rPr>
      </w:pPr>
      <w:ins w:id="28" w:author="David Vandenbelt" w:date="2016-12-12T11:11:00Z">
        <w:r>
          <w:t xml:space="preserve">Open your KJB file that contains a </w:t>
        </w:r>
        <w:proofErr w:type="spellStart"/>
        <w:r w:rsidRPr="00DD5EFE">
          <w:rPr>
            <w:b/>
          </w:rPr>
          <w:t>Sqoop</w:t>
        </w:r>
        <w:proofErr w:type="spellEnd"/>
        <w:r w:rsidRPr="00DD5EFE">
          <w:rPr>
            <w:b/>
          </w:rPr>
          <w:t xml:space="preserve"> Import</w:t>
        </w:r>
        <w:r>
          <w:t xml:space="preserve"> entry in the PDI client (also known as Spoon).</w:t>
        </w:r>
      </w:ins>
    </w:p>
    <w:p w:rsidR="006E4689" w:rsidRDefault="00D94C93" w:rsidP="00DD5EFE">
      <w:pPr>
        <w:pStyle w:val="ListParagraph"/>
        <w:numPr>
          <w:ilvl w:val="0"/>
          <w:numId w:val="14"/>
        </w:numPr>
        <w:rPr>
          <w:ins w:id="29" w:author="David Vandenbelt" w:date="2016-12-12T11:13:00Z"/>
        </w:rPr>
      </w:pPr>
      <w:ins w:id="30" w:author="David Vandenbelt" w:date="2016-12-12T11:08:00Z">
        <w:r>
          <w:t xml:space="preserve">Double-click </w:t>
        </w:r>
        <w:r w:rsidR="006E4689">
          <w:t xml:space="preserve">the </w:t>
        </w:r>
        <w:proofErr w:type="spellStart"/>
        <w:r w:rsidR="006E4689" w:rsidRPr="00DD5EFE">
          <w:rPr>
            <w:b/>
          </w:rPr>
          <w:t>Sqoop</w:t>
        </w:r>
        <w:proofErr w:type="spellEnd"/>
        <w:r w:rsidR="006E4689" w:rsidRPr="00DD5EFE">
          <w:rPr>
            <w:b/>
          </w:rPr>
          <w:t xml:space="preserve"> Import</w:t>
        </w:r>
        <w:r w:rsidR="006E4689">
          <w:t xml:space="preserve"> entry</w:t>
        </w:r>
      </w:ins>
      <w:ins w:id="31" w:author="David Vandenbelt" w:date="2016-12-12T11:13:00Z">
        <w:r w:rsidR="00922D29">
          <w:t xml:space="preserve"> to access the </w:t>
        </w:r>
        <w:proofErr w:type="spellStart"/>
        <w:r w:rsidR="00922D29" w:rsidRPr="00DD5EFE">
          <w:rPr>
            <w:b/>
          </w:rPr>
          <w:t>Sqoop</w:t>
        </w:r>
        <w:proofErr w:type="spellEnd"/>
        <w:r w:rsidR="00922D29" w:rsidRPr="00DD5EFE">
          <w:rPr>
            <w:b/>
          </w:rPr>
          <w:t xml:space="preserve"> Import</w:t>
        </w:r>
        <w:r w:rsidR="00922D29">
          <w:t xml:space="preserve"> property dialog box.</w:t>
        </w:r>
      </w:ins>
    </w:p>
    <w:p w:rsidR="00922D29" w:rsidRDefault="00922D29" w:rsidP="00DD5EFE">
      <w:pPr>
        <w:pStyle w:val="ListParagraph"/>
        <w:numPr>
          <w:ilvl w:val="0"/>
          <w:numId w:val="14"/>
        </w:numPr>
        <w:rPr>
          <w:ins w:id="32" w:author="David Vandenbelt" w:date="2016-12-12T11:14:00Z"/>
        </w:rPr>
      </w:pPr>
      <w:ins w:id="33" w:author="David Vandenbelt" w:date="2016-12-12T11:14:00Z">
        <w:r>
          <w:t xml:space="preserve">Click the </w:t>
        </w:r>
        <w:r w:rsidRPr="00DD5EFE">
          <w:rPr>
            <w:b/>
          </w:rPr>
          <w:t>Advanced Options</w:t>
        </w:r>
        <w:r>
          <w:t xml:space="preserve"> link in the lower left corner of the dialog box.</w:t>
        </w:r>
      </w:ins>
    </w:p>
    <w:p w:rsidR="00922D29" w:rsidRDefault="00922D29" w:rsidP="00DD5EFE">
      <w:pPr>
        <w:pStyle w:val="ListParagraph"/>
        <w:numPr>
          <w:ilvl w:val="0"/>
          <w:numId w:val="14"/>
        </w:numPr>
        <w:rPr>
          <w:ins w:id="34" w:author="David Vandenbelt" w:date="2016-12-12T11:17:00Z"/>
        </w:rPr>
      </w:pPr>
      <w:ins w:id="35" w:author="David Vandenbelt" w:date="2016-12-12T11:14:00Z">
        <w:r>
          <w:t xml:space="preserve">In the </w:t>
        </w:r>
        <w:r w:rsidRPr="00DD5EFE">
          <w:rPr>
            <w:b/>
          </w:rPr>
          <w:t>Custom</w:t>
        </w:r>
        <w:r>
          <w:t xml:space="preserve"> tab</w:t>
        </w:r>
      </w:ins>
      <w:ins w:id="36" w:author="David Vandenbelt" w:date="2016-12-12T11:15:00Z">
        <w:r>
          <w:t xml:space="preserve">, add the </w:t>
        </w:r>
      </w:ins>
      <w:proofErr w:type="spellStart"/>
      <w:proofErr w:type="gramStart"/>
      <w:ins w:id="37" w:author="David Vandenbelt" w:date="2016-12-12T11:16:00Z">
        <w:r w:rsidR="00004719">
          <w:rPr>
            <w:rFonts w:ascii="Courier New" w:hAnsi="Courier New" w:cs="Courier New"/>
            <w:sz w:val="20"/>
            <w:szCs w:val="20"/>
          </w:rPr>
          <w:t>D</w:t>
        </w:r>
        <w:r w:rsidRPr="00B41F30">
          <w:rPr>
            <w:rFonts w:ascii="Courier New" w:hAnsi="Courier New" w:cs="Courier New"/>
            <w:sz w:val="20"/>
            <w:szCs w:val="20"/>
          </w:rPr>
          <w:t>org.apache.sqoop</w:t>
        </w:r>
        <w:proofErr w:type="gramEnd"/>
        <w:r w:rsidRPr="00B41F30">
          <w:rPr>
            <w:rFonts w:ascii="Courier New" w:hAnsi="Courier New" w:cs="Courier New"/>
            <w:sz w:val="20"/>
            <w:szCs w:val="20"/>
          </w:rPr>
          <w:t>.splitter.allow_text_splitter</w:t>
        </w:r>
        <w:proofErr w:type="spellEnd"/>
        <w:r>
          <w:t xml:space="preserve"> argument and set </w:t>
        </w:r>
      </w:ins>
      <w:ins w:id="38" w:author="David Vandenbelt" w:date="2016-12-12T15:29:00Z">
        <w:r w:rsidR="00004719">
          <w:t>value</w:t>
        </w:r>
      </w:ins>
      <w:ins w:id="39" w:author="David Vandenbelt" w:date="2016-12-12T11:16:00Z">
        <w:r>
          <w:t xml:space="preserve"> to </w:t>
        </w:r>
        <w:r w:rsidRPr="00DD5EFE">
          <w:rPr>
            <w:rFonts w:ascii="Courier New" w:hAnsi="Courier New" w:cs="Courier New"/>
            <w:sz w:val="20"/>
            <w:szCs w:val="20"/>
          </w:rPr>
          <w:t>true</w:t>
        </w:r>
        <w:r>
          <w:t>.</w:t>
        </w:r>
      </w:ins>
    </w:p>
    <w:p w:rsidR="00922D29" w:rsidRDefault="00922D29" w:rsidP="00DD5EFE">
      <w:pPr>
        <w:pStyle w:val="ListParagraph"/>
        <w:numPr>
          <w:ilvl w:val="0"/>
          <w:numId w:val="14"/>
        </w:numPr>
        <w:rPr>
          <w:ins w:id="40" w:author="David Vandenbelt" w:date="2016-12-12T13:52:00Z"/>
        </w:rPr>
      </w:pPr>
      <w:ins w:id="41" w:author="David Vandenbelt" w:date="2016-12-12T11:17:00Z">
        <w:r>
          <w:t>Click OK and save your KJB file.</w:t>
        </w:r>
      </w:ins>
    </w:p>
    <w:p w:rsidR="00F243FA" w:rsidRDefault="00F243FA" w:rsidP="00DD5EFE">
      <w:pPr>
        <w:rPr>
          <w:ins w:id="42" w:author="David Vandenbelt" w:date="2016-12-12T10:54:00Z"/>
        </w:rPr>
      </w:pPr>
      <w:ins w:id="43" w:author="David Vandenbelt" w:date="2016-12-12T13:53:00Z">
        <w:r>
          <w:t xml:space="preserve">You should now be able to use the split-by option to the </w:t>
        </w:r>
        <w:proofErr w:type="spellStart"/>
        <w:r w:rsidRPr="00DD5EFE">
          <w:rPr>
            <w:b/>
          </w:rPr>
          <w:t>Sqoop</w:t>
        </w:r>
        <w:proofErr w:type="spellEnd"/>
        <w:r w:rsidRPr="00DD5EFE">
          <w:rPr>
            <w:b/>
          </w:rPr>
          <w:t xml:space="preserve"> Import</w:t>
        </w:r>
        <w:r>
          <w:t xml:space="preserve"> entry.</w:t>
        </w:r>
      </w:ins>
    </w:p>
    <w:p w:rsidR="00080569" w:rsidRPr="0069482B" w:rsidRDefault="00080569" w:rsidP="0069482B">
      <w:pPr>
        <w:pStyle w:val="Heading2"/>
      </w:pPr>
      <w:r w:rsidRPr="0069482B">
        <w:t>HDP 2.4 Notes</w:t>
      </w:r>
    </w:p>
    <w:p w:rsidR="00080569" w:rsidRDefault="00080569" w:rsidP="0069482B">
      <w:pPr>
        <w:rPr>
          <w:sz w:val="24"/>
          <w:szCs w:val="24"/>
        </w:rPr>
      </w:pPr>
      <w:r>
        <w:t>The following note</w:t>
      </w:r>
      <w:del w:id="44" w:author="David Vandenbelt" w:date="2016-12-12T13:37:00Z">
        <w:r w:rsidDel="006C7579">
          <w:delText>s</w:delText>
        </w:r>
      </w:del>
      <w:r>
        <w:t xml:space="preserve"> address issues with HDP 2.4.</w:t>
      </w:r>
    </w:p>
    <w:p w:rsidR="00080569" w:rsidRPr="0069482B" w:rsidRDefault="00080569" w:rsidP="0069482B">
      <w:pPr>
        <w:pStyle w:val="Heading3"/>
      </w:pPr>
      <w:r w:rsidRPr="0069482B">
        <w:t>Simba Spark SQL Driver Support</w:t>
      </w:r>
    </w:p>
    <w:p w:rsidR="0069482B" w:rsidRDefault="00080569" w:rsidP="0069482B">
      <w:pPr>
        <w:rPr>
          <w:sz w:val="24"/>
          <w:szCs w:val="24"/>
        </w:rPr>
      </w:pPr>
      <w:r w:rsidRPr="0069482B">
        <w:rPr>
          <w:b/>
        </w:rPr>
        <w:t>If you are using Pentaho 7.0 or later,</w:t>
      </w:r>
      <w:r>
        <w:t xml:space="preserve"> the HDP 2.4 shim supports the Simba Spark SQL driver. You will need to download, install, and configure the driver to use Simba Spark SQL with the HDP 2.4 shim.</w:t>
      </w:r>
    </w:p>
    <w:p w:rsidR="0069482B" w:rsidRPr="0069482B" w:rsidRDefault="00080569" w:rsidP="0069482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Download the</w:t>
      </w:r>
      <w:r w:rsidRPr="0069482B">
        <w:rPr>
          <w:rStyle w:val="apple-converted-space"/>
          <w:rFonts w:ascii="Open Sans" w:hAnsi="Open Sans" w:cs="Open Sans"/>
          <w:color w:val="333333"/>
        </w:rPr>
        <w:t> </w:t>
      </w:r>
      <w:hyperlink r:id="rId8" w:tgtFrame="_blank" w:tooltip="http://www.simba.com/drivers/spark-jdbc-odbc/" w:history="1">
        <w:r w:rsidRPr="0069482B">
          <w:rPr>
            <w:rStyle w:val="Hyperlink"/>
            <w:rFonts w:cs="Open Sans"/>
            <w:color w:val="005DA6"/>
          </w:rPr>
          <w:t>Simba Spark SQL driver</w:t>
        </w:r>
      </w:hyperlink>
      <w:r>
        <w:t>.</w:t>
      </w:r>
    </w:p>
    <w:p w:rsidR="00BF7FF0" w:rsidRPr="00BF7FF0" w:rsidRDefault="00080569" w:rsidP="00BF7FF0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t>Extract the ZIP file, and then copy the following 3 files into the</w:t>
      </w:r>
      <w:r w:rsidRPr="0069482B">
        <w:rPr>
          <w:rStyle w:val="apple-converted-space"/>
          <w:rFonts w:ascii="Open Sans" w:hAnsi="Open Sans" w:cs="Open Sans"/>
          <w:color w:val="333333"/>
        </w:rPr>
        <w:t> </w:t>
      </w:r>
      <w:r w:rsidRPr="0069482B">
        <w:rPr>
          <w:rStyle w:val="HTMLCode"/>
          <w:rFonts w:eastAsiaTheme="minorHAnsi"/>
          <w:color w:val="666666"/>
        </w:rPr>
        <w:t>lib/</w:t>
      </w:r>
      <w:r w:rsidRPr="0069482B">
        <w:rPr>
          <w:rStyle w:val="apple-converted-space"/>
          <w:rFonts w:ascii="Open Sans" w:hAnsi="Open Sans" w:cs="Open Sans"/>
          <w:color w:val="333333"/>
        </w:rPr>
        <w:t> </w:t>
      </w:r>
      <w:r>
        <w:t>directory of the HDP shim:</w:t>
      </w:r>
    </w:p>
    <w:p w:rsidR="00BF7FF0" w:rsidRPr="00BF7FF0" w:rsidRDefault="00BF7FF0" w:rsidP="00BF7FF0">
      <w:pPr>
        <w:pStyle w:val="ListParagraph"/>
        <w:numPr>
          <w:ilvl w:val="0"/>
          <w:numId w:val="10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69482B">
        <w:rPr>
          <w:rStyle w:val="HTMLCode"/>
          <w:rFonts w:eastAsiaTheme="minorHAnsi"/>
          <w:color w:val="666666"/>
        </w:rPr>
        <w:t>SparkJDBC41.jar</w:t>
      </w:r>
    </w:p>
    <w:p w:rsidR="00BF7FF0" w:rsidRPr="00BF7FF0" w:rsidRDefault="00BF7FF0" w:rsidP="00BF7FF0">
      <w:pPr>
        <w:pStyle w:val="ListParagraph"/>
        <w:numPr>
          <w:ilvl w:val="0"/>
          <w:numId w:val="10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69482B">
        <w:rPr>
          <w:rStyle w:val="HTMLCode"/>
          <w:rFonts w:eastAsiaTheme="minorHAnsi"/>
          <w:color w:val="666666"/>
        </w:rPr>
        <w:t>TCLIServiceClient.jar</w:t>
      </w:r>
    </w:p>
    <w:p w:rsidR="00BF7FF0" w:rsidRPr="00BF7FF0" w:rsidRDefault="00BF7FF0" w:rsidP="00BF7FF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9482B">
        <w:rPr>
          <w:rStyle w:val="HTMLCode"/>
          <w:rFonts w:eastAsiaTheme="minorHAnsi"/>
          <w:color w:val="666666"/>
        </w:rPr>
        <w:t>QI.jar</w:t>
      </w:r>
    </w:p>
    <w:p w:rsidR="00BF7FF0" w:rsidRPr="00BF7FF0" w:rsidRDefault="00080569" w:rsidP="00BF7F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lastRenderedPageBreak/>
        <w:t>In the</w:t>
      </w:r>
      <w:r w:rsidRPr="00BF7FF0">
        <w:rPr>
          <w:rStyle w:val="apple-converted-space"/>
          <w:rFonts w:ascii="Open Sans" w:hAnsi="Open Sans" w:cs="Open Sans"/>
          <w:color w:val="333333"/>
        </w:rPr>
        <w:t> </w:t>
      </w:r>
      <w:r w:rsidRPr="00BF7FF0">
        <w:rPr>
          <w:rStyle w:val="Strong"/>
          <w:rFonts w:cs="Open Sans"/>
          <w:color w:val="333333"/>
        </w:rPr>
        <w:t>Database Connection</w:t>
      </w:r>
      <w:r w:rsidRPr="00BF7FF0">
        <w:rPr>
          <w:rStyle w:val="apple-converted-space"/>
          <w:rFonts w:ascii="Open Sans" w:hAnsi="Open Sans" w:cs="Open Sans"/>
          <w:color w:val="333333"/>
        </w:rPr>
        <w:t> </w:t>
      </w:r>
      <w:r>
        <w:t>window, select</w:t>
      </w:r>
      <w:r w:rsidRPr="00BF7FF0">
        <w:rPr>
          <w:rStyle w:val="apple-converted-space"/>
          <w:rFonts w:ascii="Open Sans" w:hAnsi="Open Sans" w:cs="Open Sans"/>
          <w:color w:val="333333"/>
        </w:rPr>
        <w:t> </w:t>
      </w:r>
      <w:proofErr w:type="spellStart"/>
      <w:r w:rsidRPr="00BF7FF0">
        <w:rPr>
          <w:rStyle w:val="Strong"/>
          <w:rFonts w:cs="Open Sans"/>
          <w:color w:val="333333"/>
        </w:rPr>
        <w:t>SparkSQL</w:t>
      </w:r>
      <w:proofErr w:type="spellEnd"/>
      <w:r w:rsidRPr="00BF7FF0">
        <w:rPr>
          <w:rStyle w:val="apple-converted-space"/>
          <w:rFonts w:ascii="Open Sans" w:hAnsi="Open Sans" w:cs="Open Sans"/>
          <w:color w:val="333333"/>
        </w:rPr>
        <w:t> </w:t>
      </w:r>
      <w:r>
        <w:t>option. The default port for the Spark thrift server is</w:t>
      </w:r>
      <w:r w:rsidRPr="00BF7FF0">
        <w:rPr>
          <w:rStyle w:val="apple-converted-space"/>
          <w:rFonts w:ascii="Open Sans" w:hAnsi="Open Sans" w:cs="Open Sans"/>
          <w:color w:val="333333"/>
        </w:rPr>
        <w:t> </w:t>
      </w:r>
      <w:r w:rsidRPr="00BF7FF0">
        <w:rPr>
          <w:rStyle w:val="HTMLCode"/>
          <w:rFonts w:eastAsiaTheme="minorHAnsi"/>
          <w:color w:val="666666"/>
        </w:rPr>
        <w:t>10015</w:t>
      </w:r>
      <w:r>
        <w:t>.</w:t>
      </w:r>
    </w:p>
    <w:p w:rsidR="00BF7FF0" w:rsidRPr="00BF7FF0" w:rsidRDefault="00080569" w:rsidP="00BF7F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For secure connections, set the following additional parameters on the JDBC URL through the</w:t>
      </w:r>
      <w:r w:rsidRPr="00BF7FF0">
        <w:rPr>
          <w:rStyle w:val="apple-converted-space"/>
          <w:rFonts w:ascii="Open Sans" w:hAnsi="Open Sans" w:cs="Open Sans"/>
          <w:color w:val="333333"/>
        </w:rPr>
        <w:t> </w:t>
      </w:r>
      <w:r w:rsidRPr="00BF7FF0">
        <w:rPr>
          <w:rStyle w:val="Strong"/>
          <w:rFonts w:cs="Open Sans"/>
          <w:color w:val="333333"/>
        </w:rPr>
        <w:t>Options</w:t>
      </w:r>
      <w:r w:rsidRPr="00BF7FF0">
        <w:rPr>
          <w:rStyle w:val="apple-converted-space"/>
          <w:rFonts w:ascii="Open Sans" w:hAnsi="Open Sans" w:cs="Open Sans"/>
          <w:color w:val="333333"/>
        </w:rPr>
        <w:t> </w:t>
      </w:r>
      <w:r>
        <w:t>tab:</w:t>
      </w:r>
    </w:p>
    <w:p w:rsidR="00BF7FF0" w:rsidRPr="00BF7FF0" w:rsidRDefault="00BF7FF0" w:rsidP="00BF7FF0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F7FF0">
        <w:rPr>
          <w:rFonts w:ascii="Courier New" w:hAnsi="Courier New" w:cs="Courier New"/>
          <w:sz w:val="20"/>
          <w:szCs w:val="20"/>
        </w:rPr>
        <w:t>KrbServiceName</w:t>
      </w:r>
      <w:proofErr w:type="spellEnd"/>
    </w:p>
    <w:p w:rsidR="00BF7FF0" w:rsidRPr="00BF7FF0" w:rsidRDefault="00BF7FF0" w:rsidP="00BF7FF0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F7FF0">
        <w:rPr>
          <w:rFonts w:ascii="Courier New" w:hAnsi="Courier New" w:cs="Courier New"/>
          <w:sz w:val="20"/>
          <w:szCs w:val="20"/>
        </w:rPr>
        <w:t>KrbHostFQDN</w:t>
      </w:r>
      <w:proofErr w:type="spellEnd"/>
    </w:p>
    <w:p w:rsidR="00BF7FF0" w:rsidRPr="00BF7FF0" w:rsidRDefault="00BF7FF0" w:rsidP="00BF7FF0">
      <w:pPr>
        <w:pStyle w:val="ListParagraph"/>
        <w:numPr>
          <w:ilvl w:val="0"/>
          <w:numId w:val="12"/>
        </w:numPr>
      </w:pPr>
      <w:proofErr w:type="spellStart"/>
      <w:r w:rsidRPr="00BF7FF0">
        <w:rPr>
          <w:rFonts w:ascii="Courier New" w:hAnsi="Courier New" w:cs="Courier New"/>
          <w:sz w:val="20"/>
          <w:szCs w:val="20"/>
        </w:rPr>
        <w:t>KrbRealm</w:t>
      </w:r>
      <w:proofErr w:type="spellEnd"/>
    </w:p>
    <w:p w:rsidR="00BF7FF0" w:rsidRPr="00BF7FF0" w:rsidRDefault="00080569" w:rsidP="00BF7F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For unsecure connections, if your Spark SQL configuration specifies</w:t>
      </w:r>
      <w:r w:rsidRPr="00BF7FF0">
        <w:rPr>
          <w:rStyle w:val="apple-converted-space"/>
          <w:rFonts w:ascii="Open Sans" w:hAnsi="Open Sans" w:cs="Open Sans"/>
          <w:color w:val="333333"/>
        </w:rPr>
        <w:t> </w:t>
      </w:r>
      <w:proofErr w:type="gramStart"/>
      <w:r w:rsidRPr="00BF7FF0">
        <w:rPr>
          <w:rStyle w:val="HTMLCode"/>
          <w:rFonts w:eastAsiaTheme="minorHAnsi"/>
          <w:color w:val="666666"/>
        </w:rPr>
        <w:t>hive.server2.authentication</w:t>
      </w:r>
      <w:proofErr w:type="gramEnd"/>
      <w:r w:rsidRPr="00BF7FF0">
        <w:rPr>
          <w:rStyle w:val="HTMLCode"/>
          <w:rFonts w:eastAsiaTheme="minorHAnsi"/>
          <w:color w:val="666666"/>
        </w:rPr>
        <w:t>=NONE</w:t>
      </w:r>
      <w:r>
        <w:t>, then make sure to include an appropriate</w:t>
      </w:r>
      <w:r w:rsidRPr="00BF7FF0">
        <w:rPr>
          <w:rStyle w:val="apple-converted-space"/>
          <w:rFonts w:ascii="Open Sans" w:hAnsi="Open Sans" w:cs="Open Sans"/>
          <w:color w:val="333333"/>
        </w:rPr>
        <w:t> </w:t>
      </w:r>
      <w:r w:rsidRPr="00BF7FF0">
        <w:rPr>
          <w:rStyle w:val="Strong"/>
          <w:rFonts w:cs="Open Sans"/>
          <w:color w:val="333333"/>
        </w:rPr>
        <w:t>User Name</w:t>
      </w:r>
      <w:r w:rsidRPr="00BF7FF0">
        <w:rPr>
          <w:rStyle w:val="apple-converted-space"/>
          <w:rFonts w:ascii="Open Sans" w:hAnsi="Open Sans" w:cs="Open Sans"/>
          <w:color w:val="333333"/>
        </w:rPr>
        <w:t> </w:t>
      </w:r>
      <w:r>
        <w:t>in the</w:t>
      </w:r>
      <w:r w:rsidRPr="00BF7FF0">
        <w:rPr>
          <w:rStyle w:val="apple-converted-space"/>
          <w:rFonts w:ascii="Open Sans" w:hAnsi="Open Sans" w:cs="Open Sans"/>
          <w:color w:val="333333"/>
        </w:rPr>
        <w:t> </w:t>
      </w:r>
      <w:r w:rsidRPr="00BF7FF0">
        <w:rPr>
          <w:rStyle w:val="Strong"/>
          <w:rFonts w:cs="Open Sans"/>
          <w:color w:val="333333"/>
        </w:rPr>
        <w:t>Database Connection</w:t>
      </w:r>
      <w:r w:rsidRPr="00BF7FF0">
        <w:rPr>
          <w:rStyle w:val="apple-converted-space"/>
          <w:rFonts w:ascii="Open Sans" w:hAnsi="Open Sans" w:cs="Open Sans"/>
          <w:color w:val="333333"/>
        </w:rPr>
        <w:t> </w:t>
      </w:r>
      <w:r>
        <w:t>window.  Otherwise, the connection is assumed to be NOSASL authentication, which will cause a connection failure after timeout.</w:t>
      </w:r>
    </w:p>
    <w:p w:rsidR="00080569" w:rsidRPr="00BF7FF0" w:rsidRDefault="00080569" w:rsidP="00BF7F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Stop and restart the component.</w:t>
      </w:r>
    </w:p>
    <w:p w:rsidR="00080569" w:rsidRPr="0069482B" w:rsidRDefault="00080569" w:rsidP="0069482B">
      <w:pPr>
        <w:pStyle w:val="Heading2"/>
      </w:pPr>
      <w:r w:rsidRPr="0069482B">
        <w:t>HDP 2.3 Notes</w:t>
      </w:r>
    </w:p>
    <w:p w:rsidR="00080569" w:rsidRDefault="00080569" w:rsidP="00BF7FF0">
      <w:pPr>
        <w:rPr>
          <w:sz w:val="24"/>
          <w:szCs w:val="24"/>
        </w:rPr>
      </w:pPr>
      <w:r>
        <w:t>The following note addresses issues with HDP 2.3.</w:t>
      </w:r>
    </w:p>
    <w:p w:rsidR="00080569" w:rsidRPr="0069482B" w:rsidRDefault="00080569" w:rsidP="0069482B">
      <w:pPr>
        <w:pStyle w:val="Heading3"/>
      </w:pPr>
      <w:r w:rsidRPr="0069482B">
        <w:t>Pentaho can connect to HDP 2.3 cluster using the HDP 2.2 or HDP 2.3 shims</w:t>
      </w:r>
    </w:p>
    <w:p w:rsidR="00BF7FF0" w:rsidRDefault="00080569" w:rsidP="00BF7FF0">
      <w:pPr>
        <w:rPr>
          <w:sz w:val="24"/>
          <w:szCs w:val="24"/>
        </w:rPr>
      </w:pPr>
      <w:r>
        <w:t>You can use either the HDP 2.2 or HDP 2.3 shims to connect to a HDP 2.3 clusters:</w:t>
      </w:r>
    </w:p>
    <w:p w:rsidR="00BF7FF0" w:rsidRPr="00BF7FF0" w:rsidRDefault="00080569" w:rsidP="00BF7FF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F7FF0">
        <w:t>If you use the HDP 2.2 shim to connect to an HDP 2.3 cluster, only HDP 2.2 functionality</w:t>
      </w:r>
      <w:r w:rsidR="00BF7FF0">
        <w:t xml:space="preserve"> is supported.</w:t>
      </w:r>
    </w:p>
    <w:p w:rsidR="00080569" w:rsidRPr="00BF7FF0" w:rsidRDefault="00080569" w:rsidP="00BF7FF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>If you want to support HDP 2.3 functionality, use the HDP 2.3 shim to connect to the HDP 2.3 cluster instead.</w:t>
      </w:r>
    </w:p>
    <w:p w:rsidR="00B926E6" w:rsidRPr="00080569" w:rsidRDefault="00080569" w:rsidP="00BF7FF0">
      <w:r>
        <w:t>Shims can be downloaded from the Pentaho Support Portal.</w:t>
      </w:r>
    </w:p>
    <w:sectPr w:rsidR="00B926E6" w:rsidRPr="0008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3607C"/>
    <w:multiLevelType w:val="multilevel"/>
    <w:tmpl w:val="65D880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73A62"/>
    <w:multiLevelType w:val="multilevel"/>
    <w:tmpl w:val="ECC6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85682"/>
    <w:multiLevelType w:val="hybridMultilevel"/>
    <w:tmpl w:val="0C24F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501613"/>
    <w:multiLevelType w:val="hybridMultilevel"/>
    <w:tmpl w:val="19E2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1291E"/>
    <w:multiLevelType w:val="multilevel"/>
    <w:tmpl w:val="574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034498"/>
    <w:multiLevelType w:val="hybridMultilevel"/>
    <w:tmpl w:val="97F89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9C3FB8"/>
    <w:multiLevelType w:val="multilevel"/>
    <w:tmpl w:val="931C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D07692"/>
    <w:multiLevelType w:val="multilevel"/>
    <w:tmpl w:val="03D6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6365A"/>
    <w:multiLevelType w:val="hybridMultilevel"/>
    <w:tmpl w:val="CB22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A1CD4"/>
    <w:multiLevelType w:val="multilevel"/>
    <w:tmpl w:val="41445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1E235F"/>
    <w:multiLevelType w:val="hybridMultilevel"/>
    <w:tmpl w:val="770EB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571EC"/>
    <w:multiLevelType w:val="hybridMultilevel"/>
    <w:tmpl w:val="636A5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A90B17"/>
    <w:multiLevelType w:val="hybridMultilevel"/>
    <w:tmpl w:val="55E0F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84FA9"/>
    <w:multiLevelType w:val="hybridMultilevel"/>
    <w:tmpl w:val="84485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13"/>
  </w:num>
  <w:num w:numId="9">
    <w:abstractNumId w:val="3"/>
  </w:num>
  <w:num w:numId="10">
    <w:abstractNumId w:val="2"/>
  </w:num>
  <w:num w:numId="11">
    <w:abstractNumId w:val="11"/>
  </w:num>
  <w:num w:numId="12">
    <w:abstractNumId w:val="5"/>
  </w:num>
  <w:num w:numId="13">
    <w:abstractNumId w:val="8"/>
  </w:num>
  <w:num w:numId="1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Vandenbelt">
    <w15:presenceInfo w15:providerId="AD" w15:userId="S-1-5-21-3515013708-678258590-2614230829-3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E6"/>
    <w:rsid w:val="00004719"/>
    <w:rsid w:val="00080569"/>
    <w:rsid w:val="00124D72"/>
    <w:rsid w:val="002E0905"/>
    <w:rsid w:val="00335029"/>
    <w:rsid w:val="0069482B"/>
    <w:rsid w:val="006C7579"/>
    <w:rsid w:val="006E4689"/>
    <w:rsid w:val="00883214"/>
    <w:rsid w:val="00922D29"/>
    <w:rsid w:val="00A26545"/>
    <w:rsid w:val="00B926E6"/>
    <w:rsid w:val="00BF7FF0"/>
    <w:rsid w:val="00D94C93"/>
    <w:rsid w:val="00DD5EFE"/>
    <w:rsid w:val="00F2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94C5"/>
  <w15:chartTrackingRefBased/>
  <w15:docId w15:val="{BAA124D8-4EDD-4DD6-ADAD-CCA0947A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82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link w:val="Heading2Char"/>
    <w:uiPriority w:val="9"/>
    <w:qFormat/>
    <w:rsid w:val="0069482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 w:val="44"/>
      <w:szCs w:val="36"/>
    </w:rPr>
  </w:style>
  <w:style w:type="paragraph" w:styleId="Heading3">
    <w:name w:val="heading 3"/>
    <w:basedOn w:val="Normal"/>
    <w:link w:val="Heading3Char"/>
    <w:uiPriority w:val="9"/>
    <w:qFormat/>
    <w:rsid w:val="0069482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36"/>
      <w:szCs w:val="27"/>
    </w:rPr>
  </w:style>
  <w:style w:type="paragraph" w:styleId="Heading4">
    <w:name w:val="heading 4"/>
    <w:basedOn w:val="Normal"/>
    <w:link w:val="Heading4Char"/>
    <w:uiPriority w:val="9"/>
    <w:qFormat/>
    <w:rsid w:val="000805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6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82B"/>
    <w:rPr>
      <w:rFonts w:eastAsia="Times New Roman" w:cs="Times New Roman"/>
      <w:bCs/>
      <w:sz w:val="4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482B"/>
    <w:rPr>
      <w:rFonts w:eastAsia="Times New Roman" w:cs="Times New Roman"/>
      <w:bCs/>
      <w:sz w:val="3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05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80569"/>
  </w:style>
  <w:style w:type="paragraph" w:styleId="NormalWeb">
    <w:name w:val="Normal (Web)"/>
    <w:basedOn w:val="Normal"/>
    <w:uiPriority w:val="99"/>
    <w:unhideWhenUsed/>
    <w:rsid w:val="0008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5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05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482B"/>
    <w:rPr>
      <w:rFonts w:eastAsiaTheme="majorEastAsia" w:cstheme="majorBidi"/>
      <w:color w:val="000000" w:themeColor="text1"/>
      <w:sz w:val="52"/>
      <w:szCs w:val="32"/>
    </w:rPr>
  </w:style>
  <w:style w:type="paragraph" w:styleId="ListParagraph">
    <w:name w:val="List Paragraph"/>
    <w:basedOn w:val="Normal"/>
    <w:uiPriority w:val="34"/>
    <w:qFormat/>
    <w:rsid w:val="006948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75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19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D5E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ba.com/drivers/spark-jdbc-odb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pentaho.com/Documentation/7.1/0H0/Set_Up_Pentaho_to_Connect_to_a_Hortonworks_Cluster#Version-Specific_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pentaho.com/Documentation/7.0/0H0/Set_Up_Pentaho_to_Connect_to_a_Hortonworks_Cluster#Version-Specific_Not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ira.pentaho.com/browse/DOC-3146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Vandenbelt</dc:creator>
  <cp:keywords/>
  <dc:description/>
  <cp:lastModifiedBy>David Vandenbelt</cp:lastModifiedBy>
  <cp:revision>11</cp:revision>
  <dcterms:created xsi:type="dcterms:W3CDTF">2016-12-12T15:31:00Z</dcterms:created>
  <dcterms:modified xsi:type="dcterms:W3CDTF">2016-12-12T20:55:00Z</dcterms:modified>
</cp:coreProperties>
</file>