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0B03" w:rsidRPr="00960B03" w:rsidRDefault="00960B03" w:rsidP="00E97F5C">
      <w:pPr>
        <w:pStyle w:val="ReviewTitle"/>
      </w:pPr>
      <w:r w:rsidRPr="00960B03">
        <w:t xml:space="preserve">DOC-3043 Documentation Changes </w:t>
      </w:r>
    </w:p>
    <w:p w:rsidR="00960B03" w:rsidRDefault="00960B03" w:rsidP="00960B03">
      <w:pPr>
        <w:pStyle w:val="ReviewLink"/>
      </w:pPr>
      <w:r w:rsidRPr="007643C3">
        <w:rPr>
          <w:b/>
          <w:i w:val="0"/>
        </w:rPr>
        <w:t>Link</w:t>
      </w:r>
      <w:r w:rsidRPr="00960B03">
        <w:t xml:space="preserve">: </w:t>
      </w:r>
      <w:hyperlink r:id="rId5" w:history="1">
        <w:r w:rsidRPr="00960B03">
          <w:rPr>
            <w:rStyle w:val="Hyperlink"/>
            <w:i w:val="0"/>
          </w:rPr>
          <w:t>http://jira.pentaho.com/browse/DOC-3043</w:t>
        </w:r>
      </w:hyperlink>
    </w:p>
    <w:p w:rsidR="00E97F5C" w:rsidRDefault="00E97F5C" w:rsidP="00E97F5C">
      <w:r w:rsidRPr="007643C3">
        <w:rPr>
          <w:b/>
        </w:rPr>
        <w:t>Summary</w:t>
      </w:r>
      <w:r>
        <w:t>: Replacing CATALINA_HOME/LIB with Pentaho-server/tomcat/lib in the four install topics a</w:t>
      </w:r>
      <w:r w:rsidR="00207D15">
        <w:t>bout using your own repository.</w:t>
      </w:r>
    </w:p>
    <w:p w:rsidR="007643C3" w:rsidRDefault="007643C3" w:rsidP="00E97F5C">
      <w:r w:rsidRPr="007643C3">
        <w:rPr>
          <w:b/>
        </w:rPr>
        <w:t>Versions</w:t>
      </w:r>
      <w:r>
        <w:t>: 7.1, 7.0</w:t>
      </w:r>
    </w:p>
    <w:p w:rsidR="007643C3" w:rsidRPr="00960B03" w:rsidRDefault="007643C3" w:rsidP="00E97F5C">
      <w:pPr>
        <w:rPr>
          <w:i/>
        </w:rPr>
      </w:pPr>
      <w:r w:rsidRPr="007643C3">
        <w:rPr>
          <w:b/>
        </w:rPr>
        <w:t>Questions</w:t>
      </w:r>
      <w:r>
        <w:t>: How far back should we implement this change?</w:t>
      </w:r>
    </w:p>
    <w:p w:rsidR="00960B03" w:rsidRPr="00960B03" w:rsidRDefault="00E97F5C" w:rsidP="00EA3B5A">
      <w:r>
        <w:rPr>
          <w:noProof/>
        </w:rPr>
        <mc:AlternateContent>
          <mc:Choice Requires="wps">
            <w:drawing>
              <wp:anchor distT="0" distB="0" distL="114300" distR="114300" simplePos="0" relativeHeight="251665408" behindDoc="0" locked="0" layoutInCell="1" allowOverlap="1" wp14:anchorId="1F8030B2" wp14:editId="13D8E25A">
                <wp:simplePos x="0" y="0"/>
                <wp:positionH relativeFrom="margin">
                  <wp:posOffset>0</wp:posOffset>
                </wp:positionH>
                <wp:positionV relativeFrom="paragraph">
                  <wp:posOffset>67945</wp:posOffset>
                </wp:positionV>
                <wp:extent cx="5897880" cy="0"/>
                <wp:effectExtent l="0" t="0" r="26670" b="19050"/>
                <wp:wrapNone/>
                <wp:docPr id="8" name="Straight Connector 8"/>
                <wp:cNvGraphicFramePr/>
                <a:graphic xmlns:a="http://schemas.openxmlformats.org/drawingml/2006/main">
                  <a:graphicData uri="http://schemas.microsoft.com/office/word/2010/wordprocessingShape">
                    <wps:wsp>
                      <wps:cNvCnPr/>
                      <wps:spPr>
                        <a:xfrm flipV="1">
                          <a:off x="0" y="0"/>
                          <a:ext cx="5897880" cy="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EA62F5" id="Straight Connector 8" o:spid="_x0000_s1026" style="position:absolute;flip:y;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5.35pt" to="464.4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" strokecolor="#5b9bd5 [3204]" strokeweight="2pt">
                <v:stroke joinstyle="miter"/>
                <w10:wrap anchorx="margin"/>
              </v:line>
            </w:pict>
          </mc:Fallback>
        </mc:AlternateContent>
      </w:r>
    </w:p>
    <w:p w:rsidR="00EA3B5A" w:rsidRPr="00EA3B5A" w:rsidRDefault="00EA3B5A" w:rsidP="00EA3B5A">
      <w:pPr>
        <w:rPr>
          <w:b/>
          <w:i/>
        </w:rPr>
      </w:pPr>
      <w:r w:rsidRPr="00E97F5C">
        <w:rPr>
          <w:i/>
        </w:rPr>
        <w:t>From “Use PostgreSQL as Your Repository Database”</w:t>
      </w:r>
      <w:r w:rsidR="00E97F5C" w:rsidRPr="00E97F5C">
        <w:rPr>
          <w:i/>
        </w:rPr>
        <w:t xml:space="preserve"> </w:t>
      </w:r>
      <w:hyperlink r:id="rId6" w:history="1">
        <w:r w:rsidRPr="00EA3B5A">
          <w:rPr>
            <w:rStyle w:val="Hyperlink"/>
          </w:rPr>
          <w:t>https://help.pentaho.com/Documentation/7.0/0F0/0P0/030/010</w:t>
        </w:r>
      </w:hyperlink>
    </w:p>
    <w:p w:rsidR="00EA3B5A" w:rsidRDefault="00EA3B5A" w:rsidP="00EA3B5A">
      <w:pPr>
        <w:pStyle w:val="Heading1"/>
      </w:pPr>
      <w:r>
        <w:t xml:space="preserve">Perform Tomcat-Specific Connection Tasks </w:t>
      </w:r>
    </w:p>
    <w:p w:rsidR="00EA3B5A" w:rsidRDefault="00EA3B5A" w:rsidP="00EA3B5A">
      <w:r>
        <w:t xml:space="preserve">After your </w:t>
      </w:r>
      <w:proofErr w:type="gramStart"/>
      <w:r>
        <w:t>repository</w:t>
      </w:r>
      <w:proofErr w:type="gramEnd"/>
      <w:r>
        <w:t xml:space="preserve"> has been configured, you must configure the web application servers to connect to the Pentaho Repository. In this step, </w:t>
      </w:r>
      <w:ins w:id="0" w:author="Virginia Agnew" w:date="2016-12-06T11:04:00Z">
        <w:r>
          <w:t xml:space="preserve">you will make </w:t>
        </w:r>
      </w:ins>
      <w:r>
        <w:t xml:space="preserve">JDBC and JNDI connections </w:t>
      </w:r>
      <w:del w:id="1" w:author="Virginia Agnew" w:date="2016-12-06T11:05:00Z">
        <w:r w:rsidDel="00EA3B5A">
          <w:delText xml:space="preserve">are made </w:delText>
        </w:r>
      </w:del>
      <w:r>
        <w:t>to the Hibernate, Jackrabbit, and Quartz components.</w:t>
      </w:r>
    </w:p>
    <w:p w:rsidR="00EA3B5A" w:rsidRDefault="00EA3B5A" w:rsidP="00EA3B5A">
      <w:r>
        <w:t xml:space="preserve">By default, the Pentaho Server software is configured to be deployed and run on the Tomcat server. As such, connections have already been specified and the Tomcat context.xml file must be modified </w:t>
      </w:r>
      <w:del w:id="2" w:author="Virginia Agnew" w:date="2016-12-06T11:07:00Z">
        <w:r w:rsidDel="00EA3B5A">
          <w:delText xml:space="preserve">ONLY </w:delText>
        </w:r>
      </w:del>
      <w:ins w:id="3" w:author="Virginia Agnew" w:date="2016-12-06T11:07:00Z">
        <w:r w:rsidRPr="00EA3B5A">
          <w:rPr>
            <w:i/>
            <w:rPrChange w:id="4" w:author="Virginia Agnew" w:date="2016-12-06T11:07:00Z">
              <w:rPr/>
            </w:rPrChange>
          </w:rPr>
          <w:t>only</w:t>
        </w:r>
        <w:r>
          <w:t xml:space="preserve"> </w:t>
        </w:r>
      </w:ins>
      <w:r>
        <w:t>if you have changed the default ports or passwords.</w:t>
      </w:r>
    </w:p>
    <w:p w:rsidR="00EA3B5A" w:rsidRDefault="00EA3B5A" w:rsidP="00EA3B5A">
      <w:r>
        <w:t>The next couple of sections guide you through the process of working with the JDBC drivers and connection information for Tomcat.</w:t>
      </w:r>
    </w:p>
    <w:p w:rsidR="00EA3B5A" w:rsidRDefault="00EA3B5A" w:rsidP="00EA3B5A">
      <w:pPr>
        <w:pStyle w:val="Heading2"/>
      </w:pPr>
      <w:r>
        <w:t>Step 1: Download Driver and Apply to the Pentaho Server</w:t>
      </w:r>
    </w:p>
    <w:p w:rsidR="00EA3B5A" w:rsidRDefault="00EA3B5A" w:rsidP="00EA3B5A">
      <w:r>
        <w:t>To connect to a database, including the Pentaho Repository database, you will need to download and copy a JDBC driver to the appropriate places for the Pentaho Server as well as on the</w:t>
      </w:r>
      <w:del w:id="5" w:author="Virginia Agnew" w:date="2016-12-06T11:07:00Z">
        <w:r w:rsidDel="00EA3B5A">
          <w:delText xml:space="preserve"> the</w:delText>
        </w:r>
      </w:del>
      <w:r>
        <w:t xml:space="preserve"> web application server. </w:t>
      </w:r>
    </w:p>
    <w:p w:rsidR="00EA3B5A" w:rsidRDefault="00EA3B5A" w:rsidP="00EA3B5A">
      <w:r>
        <w:t xml:space="preserve">Due to licensing restrictions, Pentaho cannot redistribute some third-party database drivers. You </w:t>
      </w:r>
      <w:del w:id="6" w:author="Virginia Agnew" w:date="2016-12-06T11:08:00Z">
        <w:r w:rsidDel="00EA3B5A">
          <w:delText>will have to</w:delText>
        </w:r>
      </w:del>
      <w:ins w:id="7" w:author="Virginia Agnew" w:date="2016-12-06T11:08:00Z">
        <w:r>
          <w:t>should</w:t>
        </w:r>
      </w:ins>
      <w:r>
        <w:t xml:space="preserve"> download and install the file yourself.</w:t>
      </w:r>
    </w:p>
    <w:p w:rsidR="00EA3B5A" w:rsidRDefault="00EA3B5A" w:rsidP="00EA3B5A">
      <w:pPr>
        <w:pStyle w:val="ListParagraph"/>
        <w:numPr>
          <w:ilvl w:val="0"/>
          <w:numId w:val="1"/>
        </w:numPr>
      </w:pPr>
      <w:r>
        <w:t>Download a JDBC driver JAR from your database vendor or a third-party driver developer.</w:t>
      </w:r>
    </w:p>
    <w:p w:rsidR="00EA3B5A" w:rsidRDefault="00EA3B5A" w:rsidP="00EA3B5A">
      <w:pPr>
        <w:pStyle w:val="ListParagraph"/>
        <w:numPr>
          <w:ilvl w:val="0"/>
          <w:numId w:val="1"/>
        </w:numPr>
      </w:pPr>
      <w:r>
        <w:t xml:space="preserve">Copy the JDBC driver JAR you just downloaded to the </w:t>
      </w:r>
      <w:proofErr w:type="spellStart"/>
      <w:r>
        <w:t>pentaho</w:t>
      </w:r>
      <w:proofErr w:type="spellEnd"/>
      <w:r>
        <w:t>/server/</w:t>
      </w:r>
      <w:proofErr w:type="spellStart"/>
      <w:r>
        <w:t>pentaho</w:t>
      </w:r>
      <w:proofErr w:type="spellEnd"/>
      <w:r>
        <w:t>-server/tomcat/lib folder.</w:t>
      </w:r>
    </w:p>
    <w:p w:rsidR="00EA3B5A" w:rsidRDefault="00EA3B5A" w:rsidP="00EA3B5A">
      <w:pPr>
        <w:pStyle w:val="ListParagraph"/>
        <w:numPr>
          <w:ilvl w:val="0"/>
          <w:numId w:val="1"/>
        </w:numPr>
      </w:pPr>
      <w:r>
        <w:t xml:space="preserve">Verify the PostgreSQL driver is in the </w:t>
      </w:r>
      <w:proofErr w:type="spellStart"/>
      <w:ins w:id="8" w:author="Virginia Agnew" w:date="2016-12-06T11:11:00Z">
        <w:r w:rsidRPr="00EA3B5A">
          <w:t>pentaho</w:t>
        </w:r>
        <w:proofErr w:type="spellEnd"/>
        <w:r w:rsidRPr="00EA3B5A">
          <w:t>-server/tomcat/lib</w:t>
        </w:r>
      </w:ins>
      <w:r w:rsidR="001B2C40">
        <w:t xml:space="preserve"> </w:t>
      </w:r>
      <w:del w:id="9" w:author="Virginia Agnew" w:date="2016-12-06T11:11:00Z">
        <w:r w:rsidDel="00EA3B5A">
          <w:delText xml:space="preserve">CATALINA_HOME/lib </w:delText>
        </w:r>
      </w:del>
      <w:r>
        <w:t>folder. If it is not there, copy it into that folder.</w:t>
      </w:r>
    </w:p>
    <w:p w:rsidR="007F1528" w:rsidRDefault="00EA3B5A" w:rsidP="00EA3B5A">
      <w:pPr>
        <w:pStyle w:val="ListParagraph"/>
        <w:numPr>
          <w:ilvl w:val="0"/>
          <w:numId w:val="1"/>
        </w:numPr>
      </w:pPr>
      <w:r>
        <w:t xml:space="preserve">Copy the hsqldb-2.3.2.jar file to </w:t>
      </w:r>
      <w:proofErr w:type="spellStart"/>
      <w:ins w:id="10" w:author="Virginia Agnew" w:date="2016-12-06T11:11:00Z">
        <w:r w:rsidRPr="00EA3B5A">
          <w:t>pentaho</w:t>
        </w:r>
        <w:proofErr w:type="spellEnd"/>
        <w:r w:rsidRPr="00EA3B5A">
          <w:t>-server/tomcat/lib</w:t>
        </w:r>
      </w:ins>
      <w:r w:rsidR="004256B0">
        <w:t xml:space="preserve"> </w:t>
      </w:r>
      <w:del w:id="11" w:author="Virginia Agnew" w:date="2016-12-06T11:11:00Z">
        <w:r w:rsidDel="00EA3B5A">
          <w:delText xml:space="preserve">CATALINA_HOME/lib </w:delText>
        </w:r>
      </w:del>
      <w:r>
        <w:t>if you want to retain the sample provided by Pentaho.</w:t>
      </w:r>
    </w:p>
    <w:p w:rsidR="00B55DC5" w:rsidRDefault="00B55DC5" w:rsidP="00B55DC5">
      <w:r>
        <w:rPr>
          <w:noProof/>
        </w:rPr>
        <mc:AlternateContent>
          <mc:Choice Requires="wps">
            <w:drawing>
              <wp:anchor distT="0" distB="0" distL="114300" distR="114300" simplePos="0" relativeHeight="251659264" behindDoc="0" locked="0" layoutInCell="1" allowOverlap="1">
                <wp:simplePos x="0" y="0"/>
                <wp:positionH relativeFrom="margin">
                  <wp:posOffset>0</wp:posOffset>
                </wp:positionH>
                <wp:positionV relativeFrom="paragraph">
                  <wp:posOffset>274320</wp:posOffset>
                </wp:positionV>
                <wp:extent cx="5897880" cy="0"/>
                <wp:effectExtent l="0" t="0" r="26670" b="19050"/>
                <wp:wrapNone/>
                <wp:docPr id="3" name="Straight Connector 3"/>
                <wp:cNvGraphicFramePr/>
                <a:graphic xmlns:a="http://schemas.openxmlformats.org/drawingml/2006/main">
                  <a:graphicData uri="http://schemas.microsoft.com/office/word/2010/wordprocessingShape">
                    <wps:wsp>
                      <wps:cNvCnPr/>
                      <wps:spPr>
                        <a:xfrm flipV="1">
                          <a:off x="0" y="0"/>
                          <a:ext cx="5897880" cy="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F3DCBA" id="Straight Connector 3"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21.6pt" to="464.4pt,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" strokecolor="#5b9bd5 [3204]" strokeweight="2pt">
                <v:stroke joinstyle="miter"/>
                <w10:wrap anchorx="margin"/>
              </v:line>
            </w:pict>
          </mc:Fallback>
        </mc:AlternateContent>
      </w:r>
    </w:p>
    <w:p w:rsidR="00B55DC5" w:rsidRDefault="00B55DC5" w:rsidP="00B55DC5"/>
    <w:p w:rsidR="00B55DC5" w:rsidRDefault="00B55DC5" w:rsidP="00B55DC5">
      <w:r w:rsidRPr="00E97F5C">
        <w:rPr>
          <w:i/>
        </w:rPr>
        <w:lastRenderedPageBreak/>
        <w:t>From “Use MySQL as Your Repository Database”</w:t>
      </w:r>
      <w:r w:rsidRPr="00E97F5C">
        <w:t xml:space="preserve"> </w:t>
      </w:r>
      <w:hyperlink r:id="rId7" w:history="1">
        <w:r w:rsidRPr="00B55DC5">
          <w:rPr>
            <w:rStyle w:val="Hyperlink"/>
          </w:rPr>
          <w:t>https://help.pentaho.com/Documentation/7.0/0F0/0P0/030/020</w:t>
        </w:r>
      </w:hyperlink>
    </w:p>
    <w:p w:rsidR="00B55DC5" w:rsidRDefault="00B55DC5" w:rsidP="00B55DC5">
      <w:pPr>
        <w:pStyle w:val="Heading1"/>
      </w:pPr>
      <w:r>
        <w:t>Perform Tomcat-Specific Connection Tasks</w:t>
      </w:r>
    </w:p>
    <w:p w:rsidR="00B55DC5" w:rsidRDefault="00B55DC5" w:rsidP="00B55DC5">
      <w:r>
        <w:t xml:space="preserve">After your </w:t>
      </w:r>
      <w:proofErr w:type="gramStart"/>
      <w:r>
        <w:t>repository</w:t>
      </w:r>
      <w:proofErr w:type="gramEnd"/>
      <w:r>
        <w:t xml:space="preserve"> has been configured, you must configure the web application servers to connect to the Pentaho Repository. In this section, </w:t>
      </w:r>
      <w:ins w:id="12" w:author="Virginia Agnew" w:date="2016-12-06T11:18:00Z">
        <w:r>
          <w:t xml:space="preserve">you will make </w:t>
        </w:r>
      </w:ins>
      <w:r>
        <w:t xml:space="preserve">JDBC and JNDI connections </w:t>
      </w:r>
      <w:del w:id="13" w:author="Virginia Agnew" w:date="2016-12-06T11:18:00Z">
        <w:r w:rsidDel="00B55DC5">
          <w:delText xml:space="preserve">are made </w:delText>
        </w:r>
      </w:del>
      <w:r>
        <w:t>to the Hibernate, Jackrabbit, and Quartz databases.</w:t>
      </w:r>
    </w:p>
    <w:p w:rsidR="00B55DC5" w:rsidRDefault="00B55DC5" w:rsidP="00B55DC5">
      <w:r>
        <w:t>By default, the Pentaho Server software is configured to be deployed and run on the Tomcat server. As such, connections have already been specified and only the Tomcat context.xml file must be modified.</w:t>
      </w:r>
    </w:p>
    <w:p w:rsidR="00B55DC5" w:rsidRDefault="00B55DC5" w:rsidP="00B55DC5">
      <w:r>
        <w:t>The next couple of sections guide you through the process of working with the JDBC drivers and connection information for Tomcat.</w:t>
      </w:r>
    </w:p>
    <w:p w:rsidR="00B55DC5" w:rsidRDefault="00B55DC5" w:rsidP="00B55DC5">
      <w:pPr>
        <w:pStyle w:val="Heading2"/>
      </w:pPr>
      <w:r>
        <w:t xml:space="preserve">Step 1: Download Drivers and Apply to the Pentaho </w:t>
      </w:r>
    </w:p>
    <w:p w:rsidR="00B55DC5" w:rsidRDefault="00B55DC5" w:rsidP="00B55DC5">
      <w:r>
        <w:t xml:space="preserve">To connect to a database, including the Pentaho Repository database, you will need to download and copy a JDBC driver to the appropriate places for Pentaho Server as well as on the </w:t>
      </w:r>
      <w:del w:id="14" w:author="Virginia Agnew" w:date="2016-12-06T11:19:00Z">
        <w:r w:rsidDel="00B55DC5">
          <w:delText xml:space="preserve">the </w:delText>
        </w:r>
      </w:del>
      <w:r>
        <w:t xml:space="preserve">web application server. </w:t>
      </w:r>
    </w:p>
    <w:p w:rsidR="00B55DC5" w:rsidRDefault="00B55DC5" w:rsidP="00B55DC5">
      <w:r>
        <w:t xml:space="preserve">Due to licensing restrictions, Pentaho cannot redistribute some third-party database drivers. You </w:t>
      </w:r>
      <w:del w:id="15" w:author="Virginia Agnew" w:date="2016-12-06T11:19:00Z">
        <w:r w:rsidDel="00B55DC5">
          <w:delText>will have to</w:delText>
        </w:r>
      </w:del>
      <w:ins w:id="16" w:author="Virginia Agnew" w:date="2016-12-06T11:19:00Z">
        <w:r>
          <w:t>should</w:t>
        </w:r>
      </w:ins>
      <w:r>
        <w:t xml:space="preserve"> download and install the file yourself.</w:t>
      </w:r>
    </w:p>
    <w:p w:rsidR="00B55DC5" w:rsidRDefault="00B55DC5" w:rsidP="00B55DC5">
      <w:pPr>
        <w:pStyle w:val="ListParagraph"/>
        <w:numPr>
          <w:ilvl w:val="0"/>
          <w:numId w:val="2"/>
        </w:numPr>
      </w:pPr>
      <w:r>
        <w:t>Download a JDBC driver JAR from your database vendor or a third-party driver developer.</w:t>
      </w:r>
    </w:p>
    <w:p w:rsidR="00B55DC5" w:rsidRDefault="00B55DC5" w:rsidP="00B55DC5">
      <w:pPr>
        <w:pStyle w:val="ListParagraph"/>
        <w:numPr>
          <w:ilvl w:val="0"/>
          <w:numId w:val="2"/>
        </w:numPr>
      </w:pPr>
      <w:r>
        <w:t xml:space="preserve">Copy the JDBC driver JAR you just downloaded to the </w:t>
      </w:r>
      <w:proofErr w:type="spellStart"/>
      <w:r>
        <w:t>pentaho</w:t>
      </w:r>
      <w:proofErr w:type="spellEnd"/>
      <w:r>
        <w:t>/server/</w:t>
      </w:r>
      <w:proofErr w:type="spellStart"/>
      <w:r>
        <w:t>pentaho</w:t>
      </w:r>
      <w:proofErr w:type="spellEnd"/>
      <w:r>
        <w:t>-server/tomcat/lib folder.</w:t>
      </w:r>
    </w:p>
    <w:p w:rsidR="00B55DC5" w:rsidRDefault="00B55DC5" w:rsidP="00B55DC5">
      <w:pPr>
        <w:pStyle w:val="ListParagraph"/>
        <w:numPr>
          <w:ilvl w:val="0"/>
          <w:numId w:val="2"/>
        </w:numPr>
      </w:pPr>
      <w:r>
        <w:t xml:space="preserve">Copy the MySQL driver to </w:t>
      </w:r>
      <w:proofErr w:type="spellStart"/>
      <w:ins w:id="17" w:author="Virginia Agnew" w:date="2016-12-06T11:19:00Z">
        <w:r w:rsidRPr="00B55DC5">
          <w:t>pentaho</w:t>
        </w:r>
        <w:proofErr w:type="spellEnd"/>
        <w:r w:rsidRPr="00B55DC5">
          <w:t>-server/tomcat/lib</w:t>
        </w:r>
      </w:ins>
      <w:del w:id="18" w:author="Virginia Agnew" w:date="2016-12-06T11:19:00Z">
        <w:r w:rsidDel="00B55DC5">
          <w:delText>CATALINA_HOME/lib</w:delText>
        </w:r>
      </w:del>
      <w:r>
        <w:t>.</w:t>
      </w:r>
    </w:p>
    <w:p w:rsidR="00B55DC5" w:rsidRDefault="00B55DC5" w:rsidP="00B55DC5">
      <w:pPr>
        <w:pStyle w:val="ListParagraph"/>
        <w:numPr>
          <w:ilvl w:val="0"/>
          <w:numId w:val="2"/>
        </w:numPr>
      </w:pPr>
      <w:r>
        <w:t xml:space="preserve">Copy the hsqldb-2.3.2.jar file to </w:t>
      </w:r>
      <w:proofErr w:type="spellStart"/>
      <w:ins w:id="19" w:author="Virginia Agnew" w:date="2016-12-06T11:20:00Z">
        <w:r w:rsidRPr="00B55DC5">
          <w:t>pentaho</w:t>
        </w:r>
        <w:proofErr w:type="spellEnd"/>
        <w:r w:rsidRPr="00B55DC5">
          <w:t>-server/tomcat/lib</w:t>
        </w:r>
      </w:ins>
      <w:del w:id="20" w:author="Virginia Agnew" w:date="2016-12-06T11:20:00Z">
        <w:r w:rsidDel="00B55DC5">
          <w:delText>CATALINA_HOME/lib</w:delText>
        </w:r>
      </w:del>
      <w:r w:rsidR="001B2C40">
        <w:t xml:space="preserve"> </w:t>
      </w:r>
      <w:r>
        <w:t>if you want to retain the sample provided by Pentaho.</w:t>
      </w:r>
    </w:p>
    <w:p w:rsidR="00B55DC5" w:rsidRDefault="00B55DC5" w:rsidP="00B55DC5">
      <w:r>
        <w:rPr>
          <w:noProof/>
        </w:rPr>
        <mc:AlternateContent>
          <mc:Choice Requires="wps">
            <w:drawing>
              <wp:anchor distT="0" distB="0" distL="114300" distR="114300" simplePos="0" relativeHeight="251661312" behindDoc="0" locked="0" layoutInCell="1" allowOverlap="1" wp14:anchorId="7C287C4F" wp14:editId="3835F051">
                <wp:simplePos x="0" y="0"/>
                <wp:positionH relativeFrom="column">
                  <wp:posOffset>0</wp:posOffset>
                </wp:positionH>
                <wp:positionV relativeFrom="paragraph">
                  <wp:posOffset>74930</wp:posOffset>
                </wp:positionV>
                <wp:extent cx="5943600" cy="0"/>
                <wp:effectExtent l="0" t="0" r="19050" b="19050"/>
                <wp:wrapNone/>
                <wp:docPr id="4" name="Straight Connector 4"/>
                <wp:cNvGraphicFramePr/>
                <a:graphic xmlns:a="http://schemas.openxmlformats.org/drawingml/2006/main">
                  <a:graphicData uri="http://schemas.microsoft.com/office/word/2010/wordprocessingShape">
                    <wps:wsp>
                      <wps:cNvCnPr/>
                      <wps:spPr>
                        <a:xfrm flipV="1">
                          <a:off x="0" y="0"/>
                          <a:ext cx="5943600" cy="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B811F1" id="Straight Connector 4"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9pt" to="468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" strokecolor="#5b9bd5 [3204]" strokeweight="2pt">
                <v:stroke joinstyle="miter"/>
              </v:line>
            </w:pict>
          </mc:Fallback>
        </mc:AlternateContent>
      </w:r>
    </w:p>
    <w:p w:rsidR="00220E82" w:rsidRDefault="00220E82" w:rsidP="00B55DC5">
      <w:r w:rsidRPr="00E97F5C">
        <w:rPr>
          <w:i/>
        </w:rPr>
        <w:t>From “Use Oracle as Your Repository Database”</w:t>
      </w:r>
      <w:r>
        <w:t xml:space="preserve"> </w:t>
      </w:r>
      <w:hyperlink r:id="rId8" w:history="1">
        <w:r w:rsidRPr="00220E82">
          <w:rPr>
            <w:rStyle w:val="Hyperlink"/>
          </w:rPr>
          <w:t>https://help.pentaho.com/Documentation/7.0/0F0/0P0/030/030</w:t>
        </w:r>
      </w:hyperlink>
    </w:p>
    <w:p w:rsidR="00220E82" w:rsidRDefault="00220E82" w:rsidP="00220E82">
      <w:pPr>
        <w:pStyle w:val="Heading1"/>
      </w:pPr>
      <w:r>
        <w:t>Perform Tomcat-Specific Connection Tasks</w:t>
      </w:r>
    </w:p>
    <w:p w:rsidR="00220E82" w:rsidRDefault="00220E82" w:rsidP="00220E82">
      <w:r>
        <w:t xml:space="preserve">After your </w:t>
      </w:r>
      <w:proofErr w:type="gramStart"/>
      <w:r>
        <w:t>repository</w:t>
      </w:r>
      <w:proofErr w:type="gramEnd"/>
      <w:r>
        <w:t xml:space="preserve"> has been configured, you must configure the web application servers to connect to the Pentaho Repository. In this step,</w:t>
      </w:r>
      <w:ins w:id="21" w:author="Virginia Agnew" w:date="2016-12-06T11:25:00Z">
        <w:r>
          <w:t xml:space="preserve"> you will make</w:t>
        </w:r>
      </w:ins>
      <w:r>
        <w:t xml:space="preserve"> JDBC and JNDI connections </w:t>
      </w:r>
      <w:del w:id="22" w:author="Virginia Agnew" w:date="2016-12-06T11:25:00Z">
        <w:r w:rsidDel="00220E82">
          <w:delText xml:space="preserve">are made </w:delText>
        </w:r>
      </w:del>
      <w:r>
        <w:t>to the Hibernate, Jackrabbit, and Quartz databases.</w:t>
      </w:r>
    </w:p>
    <w:p w:rsidR="00220E82" w:rsidRDefault="00220E82" w:rsidP="00220E82">
      <w:r>
        <w:t>By default, the Pentaho Server software is configured to be deployed and run on the Tomcat server. As such, connections have already been specified and only the Tomcat context.xml file must be modified.</w:t>
      </w:r>
    </w:p>
    <w:p w:rsidR="00220E82" w:rsidRDefault="00220E82" w:rsidP="00220E82">
      <w:bookmarkStart w:id="23" w:name="_GoBack"/>
      <w:bookmarkEnd w:id="23"/>
      <w:r>
        <w:t>The next couple of sections guide you through the process of working with the JDBC drivers and connection information for Tomcat.</w:t>
      </w:r>
    </w:p>
    <w:p w:rsidR="00220E82" w:rsidRDefault="00220E82" w:rsidP="00220E82">
      <w:pPr>
        <w:pStyle w:val="Heading2"/>
      </w:pPr>
      <w:r>
        <w:t xml:space="preserve">Step 1: Download Drivers and Apply to the Pentaho Server </w:t>
      </w:r>
    </w:p>
    <w:p w:rsidR="00220E82" w:rsidRDefault="00220E82" w:rsidP="00220E82">
      <w:r>
        <w:t xml:space="preserve">To connect to a database, including the Pentaho Repository database, you will need to download and copy a JDBC driver to the appropriate places for Pentaho Server as well as on the </w:t>
      </w:r>
      <w:del w:id="24" w:author="Virginia Agnew" w:date="2016-12-06T11:26:00Z">
        <w:r w:rsidDel="00220E82">
          <w:delText xml:space="preserve">the </w:delText>
        </w:r>
      </w:del>
      <w:r>
        <w:t xml:space="preserve">web application server. </w:t>
      </w:r>
    </w:p>
    <w:p w:rsidR="00220E82" w:rsidRDefault="00220E82" w:rsidP="00220E82">
      <w:r>
        <w:lastRenderedPageBreak/>
        <w:t xml:space="preserve">Due to licensing restrictions, Pentaho cannot redistribute some third-party database drivers. You </w:t>
      </w:r>
      <w:del w:id="25" w:author="Virginia Agnew" w:date="2016-12-06T11:26:00Z">
        <w:r w:rsidDel="00220E82">
          <w:delText>will have to</w:delText>
        </w:r>
      </w:del>
      <w:ins w:id="26" w:author="Virginia Agnew" w:date="2016-12-06T11:26:00Z">
        <w:r>
          <w:t>should</w:t>
        </w:r>
      </w:ins>
      <w:r>
        <w:t xml:space="preserve"> download and install the file yourself.</w:t>
      </w:r>
    </w:p>
    <w:p w:rsidR="00220E82" w:rsidRDefault="00220E82" w:rsidP="00220E82">
      <w:pPr>
        <w:pStyle w:val="ListParagraph"/>
        <w:numPr>
          <w:ilvl w:val="0"/>
          <w:numId w:val="3"/>
        </w:numPr>
      </w:pPr>
      <w:r>
        <w:t>Download a JDBC driver JAR from your database vendor or a third-party driver developer.</w:t>
      </w:r>
    </w:p>
    <w:p w:rsidR="00220E82" w:rsidRDefault="00220E82" w:rsidP="00220E82">
      <w:pPr>
        <w:pStyle w:val="ListParagraph"/>
        <w:numPr>
          <w:ilvl w:val="0"/>
          <w:numId w:val="3"/>
        </w:numPr>
      </w:pPr>
      <w:r>
        <w:t xml:space="preserve">Copy the JDBC driver JAR you just downloaded to the </w:t>
      </w:r>
      <w:proofErr w:type="spellStart"/>
      <w:r>
        <w:t>pentaho</w:t>
      </w:r>
      <w:proofErr w:type="spellEnd"/>
      <w:r>
        <w:t>/server/</w:t>
      </w:r>
      <w:proofErr w:type="spellStart"/>
      <w:r>
        <w:t>pentaho</w:t>
      </w:r>
      <w:proofErr w:type="spellEnd"/>
      <w:r>
        <w:t>-server/tomcat/lib folder.</w:t>
      </w:r>
    </w:p>
    <w:p w:rsidR="00220E82" w:rsidRDefault="00220E82" w:rsidP="00220E82">
      <w:pPr>
        <w:pStyle w:val="ListParagraph"/>
        <w:numPr>
          <w:ilvl w:val="0"/>
          <w:numId w:val="3"/>
        </w:numPr>
      </w:pPr>
      <w:r>
        <w:t xml:space="preserve">Copy the Oracle driver to </w:t>
      </w:r>
      <w:proofErr w:type="spellStart"/>
      <w:ins w:id="27" w:author="Virginia Agnew" w:date="2016-12-06T11:26:00Z">
        <w:r w:rsidRPr="00220E82">
          <w:t>pentaho</w:t>
        </w:r>
        <w:proofErr w:type="spellEnd"/>
        <w:r w:rsidRPr="00220E82">
          <w:t>-server/tomcat/lib</w:t>
        </w:r>
      </w:ins>
      <w:del w:id="28" w:author="Virginia Agnew" w:date="2016-12-06T11:26:00Z">
        <w:r w:rsidDel="00220E82">
          <w:delText>CATALINA_HOME/lib</w:delText>
        </w:r>
      </w:del>
      <w:r>
        <w:t>.</w:t>
      </w:r>
    </w:p>
    <w:p w:rsidR="00220E82" w:rsidRDefault="00220E82" w:rsidP="00220E82">
      <w:pPr>
        <w:pStyle w:val="ListParagraph"/>
        <w:numPr>
          <w:ilvl w:val="0"/>
          <w:numId w:val="3"/>
        </w:numPr>
      </w:pPr>
      <w:r>
        <w:t xml:space="preserve">Copy the hsqldb-2.3.2.jar file to </w:t>
      </w:r>
      <w:proofErr w:type="spellStart"/>
      <w:ins w:id="29" w:author="Virginia Agnew" w:date="2016-12-06T11:27:00Z">
        <w:r w:rsidRPr="00220E82">
          <w:t>pentaho</w:t>
        </w:r>
        <w:proofErr w:type="spellEnd"/>
        <w:r w:rsidRPr="00220E82">
          <w:t>-server/tomcat/lib</w:t>
        </w:r>
      </w:ins>
      <w:del w:id="30" w:author="Virginia Agnew" w:date="2016-12-06T11:27:00Z">
        <w:r w:rsidDel="00220E82">
          <w:delText>CATALINA_HOME/lib</w:delText>
        </w:r>
      </w:del>
      <w:r>
        <w:t>.</w:t>
      </w:r>
    </w:p>
    <w:p w:rsidR="00220E82" w:rsidRDefault="00220E82" w:rsidP="00B55DC5">
      <w:r>
        <w:rPr>
          <w:noProof/>
        </w:rPr>
        <mc:AlternateContent>
          <mc:Choice Requires="wps">
            <w:drawing>
              <wp:anchor distT="0" distB="0" distL="114300" distR="114300" simplePos="0" relativeHeight="251663360" behindDoc="0" locked="0" layoutInCell="1" allowOverlap="1" wp14:anchorId="380A813E" wp14:editId="060D0723">
                <wp:simplePos x="0" y="0"/>
                <wp:positionH relativeFrom="column">
                  <wp:posOffset>0</wp:posOffset>
                </wp:positionH>
                <wp:positionV relativeFrom="paragraph">
                  <wp:posOffset>79375</wp:posOffset>
                </wp:positionV>
                <wp:extent cx="5943600" cy="0"/>
                <wp:effectExtent l="0" t="0" r="19050" b="19050"/>
                <wp:wrapNone/>
                <wp:docPr id="7" name="Straight Connector 7"/>
                <wp:cNvGraphicFramePr/>
                <a:graphic xmlns:a="http://schemas.openxmlformats.org/drawingml/2006/main">
                  <a:graphicData uri="http://schemas.microsoft.com/office/word/2010/wordprocessingShape">
                    <wps:wsp>
                      <wps:cNvCnPr/>
                      <wps:spPr>
                        <a:xfrm flipV="1">
                          <a:off x="0" y="0"/>
                          <a:ext cx="5943600" cy="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8C8234" id="Straight Connector 7"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6.25pt" to="468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" strokecolor="#5b9bd5 [3204]" strokeweight="2pt">
                <v:stroke joinstyle="miter"/>
              </v:line>
            </w:pict>
          </mc:Fallback>
        </mc:AlternateContent>
      </w:r>
    </w:p>
    <w:p w:rsidR="00B55DC5" w:rsidRDefault="00220E82" w:rsidP="00B55DC5">
      <w:r w:rsidRPr="00E97F5C">
        <w:rPr>
          <w:i/>
        </w:rPr>
        <w:t>From “Use MS SQL Server as Your Repository Database”</w:t>
      </w:r>
      <w:r w:rsidRPr="00220E82">
        <w:rPr>
          <w:b/>
          <w:i/>
        </w:rPr>
        <w:t xml:space="preserve"> </w:t>
      </w:r>
      <w:hyperlink r:id="rId9" w:history="1">
        <w:r w:rsidRPr="00220E82">
          <w:rPr>
            <w:rStyle w:val="Hyperlink"/>
          </w:rPr>
          <w:t>https://help.pentaho.com/Documentation/7.0/0F0/0P0/030/040</w:t>
        </w:r>
      </w:hyperlink>
    </w:p>
    <w:p w:rsidR="00220E82" w:rsidRDefault="00220E82" w:rsidP="00220E82">
      <w:pPr>
        <w:pStyle w:val="Heading1"/>
      </w:pPr>
      <w:r>
        <w:t>Perform Tomcat-Specific Connection Tasks</w:t>
      </w:r>
    </w:p>
    <w:p w:rsidR="00220E82" w:rsidRDefault="00220E82" w:rsidP="00220E82">
      <w:r>
        <w:t xml:space="preserve">After your </w:t>
      </w:r>
      <w:proofErr w:type="gramStart"/>
      <w:r>
        <w:t>repository</w:t>
      </w:r>
      <w:proofErr w:type="gramEnd"/>
      <w:r>
        <w:t xml:space="preserve"> has been configured, you must configure the web application servers to connect to the Pentaho Repository. In this section, </w:t>
      </w:r>
      <w:ins w:id="31" w:author="Virginia Agnew" w:date="2016-12-06T11:30:00Z">
        <w:r>
          <w:t xml:space="preserve">you will make </w:t>
        </w:r>
      </w:ins>
      <w:r>
        <w:t xml:space="preserve">JDBC and JNDI connections </w:t>
      </w:r>
      <w:del w:id="32" w:author="Virginia Agnew" w:date="2016-12-06T11:30:00Z">
        <w:r w:rsidDel="00220E82">
          <w:delText xml:space="preserve">are made </w:delText>
        </w:r>
      </w:del>
      <w:r>
        <w:t>to the Hibernate, Jackrabbit, and Quartz databases.</w:t>
      </w:r>
    </w:p>
    <w:p w:rsidR="00220E82" w:rsidRDefault="00220E82" w:rsidP="00220E82">
      <w:r>
        <w:t>By default, the Pentaho Server software is configured to be deployed and run on the Tomcat server. As such, connections have already been specified and only the Tomcat context.xml file must be modified.</w:t>
      </w:r>
    </w:p>
    <w:p w:rsidR="00220E82" w:rsidRDefault="00220E82" w:rsidP="00220E82">
      <w:r>
        <w:t>The next couple of sections guide you through the process of working with the JDBC drivers and connection information for Tomcat.</w:t>
      </w:r>
    </w:p>
    <w:p w:rsidR="00220E82" w:rsidRDefault="00220E82" w:rsidP="00220E82">
      <w:pPr>
        <w:pStyle w:val="Heading2"/>
      </w:pPr>
      <w:r>
        <w:t xml:space="preserve">Step 1: Download Drivers and Apply to the Pentaho Server </w:t>
      </w:r>
    </w:p>
    <w:p w:rsidR="00220E82" w:rsidRDefault="00220E82" w:rsidP="00220E82">
      <w:r>
        <w:t xml:space="preserve">To connect to a database, including the Pentaho Repository database, you will need to download and copy a JDBC driver to the appropriate places for Pentaho Server as well as on the </w:t>
      </w:r>
      <w:del w:id="33" w:author="Virginia Agnew" w:date="2016-12-06T11:31:00Z">
        <w:r w:rsidDel="00220E82">
          <w:delText xml:space="preserve">the </w:delText>
        </w:r>
      </w:del>
      <w:r>
        <w:t xml:space="preserve">web application server. </w:t>
      </w:r>
    </w:p>
    <w:p w:rsidR="00220E82" w:rsidRDefault="00220E82" w:rsidP="00220E82">
      <w:r>
        <w:t xml:space="preserve">Due to licensing restrictions, Pentaho cannot redistribute some third-party database drivers. You </w:t>
      </w:r>
      <w:del w:id="34" w:author="Virginia Agnew" w:date="2016-12-06T11:31:00Z">
        <w:r w:rsidDel="00220E82">
          <w:delText>will have to</w:delText>
        </w:r>
      </w:del>
      <w:ins w:id="35" w:author="Virginia Agnew" w:date="2016-12-06T11:31:00Z">
        <w:r>
          <w:t>should</w:t>
        </w:r>
      </w:ins>
      <w:r>
        <w:t xml:space="preserve"> download and install the file yourself.</w:t>
      </w:r>
    </w:p>
    <w:p w:rsidR="00220E82" w:rsidRDefault="00220E82" w:rsidP="00220E82">
      <w:pPr>
        <w:pStyle w:val="ListParagraph"/>
        <w:numPr>
          <w:ilvl w:val="0"/>
          <w:numId w:val="4"/>
        </w:numPr>
      </w:pPr>
      <w:r>
        <w:t>Download a JDBC driver JAR from your database vendor or a third-party driver developer.</w:t>
      </w:r>
    </w:p>
    <w:p w:rsidR="00220E82" w:rsidRDefault="00220E82" w:rsidP="00220E82">
      <w:pPr>
        <w:pStyle w:val="ListParagraph"/>
        <w:numPr>
          <w:ilvl w:val="0"/>
          <w:numId w:val="4"/>
        </w:numPr>
      </w:pPr>
      <w:r>
        <w:t xml:space="preserve">Copy the JDBC driver JAR you just downloaded to the </w:t>
      </w:r>
      <w:proofErr w:type="spellStart"/>
      <w:r>
        <w:t>pentaho</w:t>
      </w:r>
      <w:proofErr w:type="spellEnd"/>
      <w:r>
        <w:t>/server/</w:t>
      </w:r>
      <w:proofErr w:type="spellStart"/>
      <w:r>
        <w:t>pentaho</w:t>
      </w:r>
      <w:proofErr w:type="spellEnd"/>
      <w:r>
        <w:t>-server/tomcat/lib folder.</w:t>
      </w:r>
    </w:p>
    <w:p w:rsidR="00220E82" w:rsidRDefault="00220E82" w:rsidP="00220E82">
      <w:pPr>
        <w:pStyle w:val="ListParagraph"/>
        <w:numPr>
          <w:ilvl w:val="0"/>
          <w:numId w:val="4"/>
        </w:numPr>
      </w:pPr>
      <w:r>
        <w:t xml:space="preserve">Copy the MS SQL driver to </w:t>
      </w:r>
      <w:proofErr w:type="spellStart"/>
      <w:ins w:id="36" w:author="Virginia Agnew" w:date="2016-12-06T11:31:00Z">
        <w:r w:rsidRPr="00220E82">
          <w:t>pentaho</w:t>
        </w:r>
        <w:proofErr w:type="spellEnd"/>
        <w:r w:rsidRPr="00220E82">
          <w:t>-server/tomcat/lib</w:t>
        </w:r>
      </w:ins>
      <w:del w:id="37" w:author="Virginia Agnew" w:date="2016-12-06T11:31:00Z">
        <w:r w:rsidDel="00220E82">
          <w:delText>CATALINA_HOME/lib</w:delText>
        </w:r>
      </w:del>
      <w:r>
        <w:t>.</w:t>
      </w:r>
    </w:p>
    <w:p w:rsidR="00220E82" w:rsidRDefault="00220E82" w:rsidP="00220E82">
      <w:pPr>
        <w:pStyle w:val="ListParagraph"/>
        <w:numPr>
          <w:ilvl w:val="0"/>
          <w:numId w:val="4"/>
        </w:numPr>
      </w:pPr>
      <w:r>
        <w:t xml:space="preserve">Copy the hsqldb-2.3.2.jar file to </w:t>
      </w:r>
      <w:proofErr w:type="spellStart"/>
      <w:ins w:id="38" w:author="Virginia Agnew" w:date="2016-12-06T11:32:00Z">
        <w:r w:rsidRPr="00220E82">
          <w:t>pentaho</w:t>
        </w:r>
        <w:proofErr w:type="spellEnd"/>
        <w:r w:rsidRPr="00220E82">
          <w:t>-server/tomcat/lib</w:t>
        </w:r>
      </w:ins>
      <w:del w:id="39" w:author="Virginia Agnew" w:date="2016-12-06T11:32:00Z">
        <w:r w:rsidDel="00220E82">
          <w:delText>CATALINA_HOME/lib</w:delText>
        </w:r>
      </w:del>
      <w:r>
        <w:t>.</w:t>
      </w:r>
    </w:p>
    <w:p w:rsidR="00220E82" w:rsidRDefault="00220E82" w:rsidP="00B55DC5"/>
    <w:p w:rsidR="00220E82" w:rsidRDefault="00220E82" w:rsidP="00B55DC5"/>
    <w:sectPr w:rsidR="00220E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915DB0"/>
    <w:multiLevelType w:val="hybridMultilevel"/>
    <w:tmpl w:val="D654F7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46C9B"/>
    <w:multiLevelType w:val="hybridMultilevel"/>
    <w:tmpl w:val="76C03C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E56456"/>
    <w:multiLevelType w:val="hybridMultilevel"/>
    <w:tmpl w:val="F8961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B34753"/>
    <w:multiLevelType w:val="hybridMultilevel"/>
    <w:tmpl w:val="03DC90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Virginia Agnew">
    <w15:presenceInfo w15:providerId="AD" w15:userId="S-1-5-21-3515013708-678258590-2614230829-26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3B5A"/>
    <w:rsid w:val="00080F51"/>
    <w:rsid w:val="001B2C40"/>
    <w:rsid w:val="00207D15"/>
    <w:rsid w:val="00220E82"/>
    <w:rsid w:val="004256B0"/>
    <w:rsid w:val="00725838"/>
    <w:rsid w:val="007643C3"/>
    <w:rsid w:val="007B6703"/>
    <w:rsid w:val="008355DB"/>
    <w:rsid w:val="00960B03"/>
    <w:rsid w:val="00B55DC5"/>
    <w:rsid w:val="00D32D31"/>
    <w:rsid w:val="00E97F5C"/>
    <w:rsid w:val="00EA3B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59521"/>
  <w15:chartTrackingRefBased/>
  <w15:docId w15:val="{D0FD8319-DD52-41E2-A73D-0B9860E20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3B5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A3B5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20E8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3B5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A3B5A"/>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EA3B5A"/>
    <w:rPr>
      <w:color w:val="0563C1" w:themeColor="hyperlink"/>
      <w:u w:val="single"/>
    </w:rPr>
  </w:style>
  <w:style w:type="paragraph" w:styleId="BalloonText">
    <w:name w:val="Balloon Text"/>
    <w:basedOn w:val="Normal"/>
    <w:link w:val="BalloonTextChar"/>
    <w:uiPriority w:val="99"/>
    <w:semiHidden/>
    <w:unhideWhenUsed/>
    <w:rsid w:val="00EA3B5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3B5A"/>
    <w:rPr>
      <w:rFonts w:ascii="Segoe UI" w:hAnsi="Segoe UI" w:cs="Segoe UI"/>
      <w:sz w:val="18"/>
      <w:szCs w:val="18"/>
    </w:rPr>
  </w:style>
  <w:style w:type="paragraph" w:styleId="ListParagraph">
    <w:name w:val="List Paragraph"/>
    <w:basedOn w:val="Normal"/>
    <w:uiPriority w:val="34"/>
    <w:qFormat/>
    <w:rsid w:val="00EA3B5A"/>
    <w:pPr>
      <w:ind w:left="720"/>
      <w:contextualSpacing/>
    </w:pPr>
  </w:style>
  <w:style w:type="character" w:customStyle="1" w:styleId="Heading3Char">
    <w:name w:val="Heading 3 Char"/>
    <w:basedOn w:val="DefaultParagraphFont"/>
    <w:link w:val="Heading3"/>
    <w:uiPriority w:val="9"/>
    <w:semiHidden/>
    <w:rsid w:val="00220E82"/>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960B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0B03"/>
    <w:rPr>
      <w:rFonts w:asciiTheme="majorHAnsi" w:eastAsiaTheme="majorEastAsia" w:hAnsiTheme="majorHAnsi" w:cstheme="majorBidi"/>
      <w:spacing w:val="-10"/>
      <w:kern w:val="28"/>
      <w:sz w:val="56"/>
      <w:szCs w:val="56"/>
    </w:rPr>
  </w:style>
  <w:style w:type="paragraph" w:customStyle="1" w:styleId="ReviewTitle">
    <w:name w:val="Review Title"/>
    <w:basedOn w:val="Normal"/>
    <w:link w:val="ReviewTitleChar"/>
    <w:qFormat/>
    <w:rsid w:val="00E97F5C"/>
    <w:rPr>
      <w:rFonts w:asciiTheme="majorHAnsi" w:hAnsiTheme="majorHAnsi" w:cstheme="majorHAnsi"/>
      <w:sz w:val="36"/>
      <w:szCs w:val="32"/>
    </w:rPr>
  </w:style>
  <w:style w:type="paragraph" w:customStyle="1" w:styleId="ReviewLink">
    <w:name w:val="Review Link"/>
    <w:basedOn w:val="Normal"/>
    <w:link w:val="ReviewLinkChar"/>
    <w:rsid w:val="00960B03"/>
    <w:rPr>
      <w:i/>
    </w:rPr>
  </w:style>
  <w:style w:type="character" w:customStyle="1" w:styleId="ReviewTitleChar">
    <w:name w:val="Review Title Char"/>
    <w:basedOn w:val="DefaultParagraphFont"/>
    <w:link w:val="ReviewTitle"/>
    <w:rsid w:val="00E97F5C"/>
    <w:rPr>
      <w:rFonts w:asciiTheme="majorHAnsi" w:hAnsiTheme="majorHAnsi" w:cstheme="majorHAnsi"/>
      <w:sz w:val="36"/>
      <w:szCs w:val="32"/>
    </w:rPr>
  </w:style>
  <w:style w:type="character" w:customStyle="1" w:styleId="ReviewLinkChar">
    <w:name w:val="Review Link Char"/>
    <w:basedOn w:val="DefaultParagraphFont"/>
    <w:link w:val="ReviewLink"/>
    <w:rsid w:val="00960B03"/>
    <w:rPr>
      <w:i/>
    </w:rPr>
  </w:style>
  <w:style w:type="paragraph" w:styleId="Revision">
    <w:name w:val="Revision"/>
    <w:hidden/>
    <w:uiPriority w:val="99"/>
    <w:semiHidden/>
    <w:rsid w:val="004256B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6489162">
      <w:bodyDiv w:val="1"/>
      <w:marLeft w:val="0"/>
      <w:marRight w:val="0"/>
      <w:marTop w:val="0"/>
      <w:marBottom w:val="0"/>
      <w:divBdr>
        <w:top w:val="none" w:sz="0" w:space="0" w:color="auto"/>
        <w:left w:val="none" w:sz="0" w:space="0" w:color="auto"/>
        <w:bottom w:val="none" w:sz="0" w:space="0" w:color="auto"/>
        <w:right w:val="none" w:sz="0" w:space="0" w:color="auto"/>
      </w:divBdr>
      <w:divsChild>
        <w:div w:id="1064792354">
          <w:marLeft w:val="0"/>
          <w:marRight w:val="0"/>
          <w:marTop w:val="0"/>
          <w:marBottom w:val="0"/>
          <w:divBdr>
            <w:top w:val="none" w:sz="0" w:space="0" w:color="auto"/>
            <w:left w:val="none" w:sz="0" w:space="0" w:color="auto"/>
            <w:bottom w:val="none" w:sz="0" w:space="0" w:color="auto"/>
            <w:right w:val="none" w:sz="0" w:space="0" w:color="auto"/>
          </w:divBdr>
        </w:div>
        <w:div w:id="1102533059">
          <w:marLeft w:val="0"/>
          <w:marRight w:val="0"/>
          <w:marTop w:val="0"/>
          <w:marBottom w:val="0"/>
          <w:divBdr>
            <w:top w:val="none" w:sz="0" w:space="0" w:color="auto"/>
            <w:left w:val="none" w:sz="0" w:space="0" w:color="auto"/>
            <w:bottom w:val="none" w:sz="0" w:space="0" w:color="auto"/>
            <w:right w:val="none" w:sz="0" w:space="0" w:color="auto"/>
          </w:divBdr>
          <w:divsChild>
            <w:div w:id="159655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410414">
      <w:bodyDiv w:val="1"/>
      <w:marLeft w:val="0"/>
      <w:marRight w:val="0"/>
      <w:marTop w:val="0"/>
      <w:marBottom w:val="0"/>
      <w:divBdr>
        <w:top w:val="none" w:sz="0" w:space="0" w:color="auto"/>
        <w:left w:val="none" w:sz="0" w:space="0" w:color="auto"/>
        <w:bottom w:val="none" w:sz="0" w:space="0" w:color="auto"/>
        <w:right w:val="none" w:sz="0" w:space="0" w:color="auto"/>
      </w:divBdr>
      <w:divsChild>
        <w:div w:id="537082181">
          <w:marLeft w:val="0"/>
          <w:marRight w:val="0"/>
          <w:marTop w:val="0"/>
          <w:marBottom w:val="0"/>
          <w:divBdr>
            <w:top w:val="none" w:sz="0" w:space="0" w:color="auto"/>
            <w:left w:val="none" w:sz="0" w:space="0" w:color="auto"/>
            <w:bottom w:val="none" w:sz="0" w:space="0" w:color="auto"/>
            <w:right w:val="none" w:sz="0" w:space="0" w:color="auto"/>
          </w:divBdr>
        </w:div>
        <w:div w:id="2133789596">
          <w:marLeft w:val="0"/>
          <w:marRight w:val="0"/>
          <w:marTop w:val="0"/>
          <w:marBottom w:val="0"/>
          <w:divBdr>
            <w:top w:val="none" w:sz="0" w:space="0" w:color="auto"/>
            <w:left w:val="none" w:sz="0" w:space="0" w:color="auto"/>
            <w:bottom w:val="none" w:sz="0" w:space="0" w:color="auto"/>
            <w:right w:val="none" w:sz="0" w:space="0" w:color="auto"/>
          </w:divBdr>
          <w:divsChild>
            <w:div w:id="61992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pentaho.com/Documentation/7.0/0F0/0P0/030/030" TargetMode="External"/><Relationship Id="rId3" Type="http://schemas.openxmlformats.org/officeDocument/2006/relationships/settings" Target="settings.xml"/><Relationship Id="rId7" Type="http://schemas.openxmlformats.org/officeDocument/2006/relationships/hyperlink" Target="https://help.pentaho.com/Documentation/7.0/0F0/0P0/030/02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elp.pentaho.com/Documentation/7.0/0F0/0P0/030/010" TargetMode="External"/><Relationship Id="rId11" Type="http://schemas.microsoft.com/office/2011/relationships/people" Target="people.xml"/><Relationship Id="rId5" Type="http://schemas.openxmlformats.org/officeDocument/2006/relationships/hyperlink" Target="http://jira.pentaho.com/browse/DOC-3043"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help.pentaho.com/Documentation/7.0/0F0/0P0/030/0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1018</Words>
  <Characters>5809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Virginia Agnew</dc:creator>
  <cp:keywords/>
  <dc:description/>
  <cp:lastModifiedBy>Joe Heck</cp:lastModifiedBy>
  <cp:revision>5</cp:revision>
  <dcterms:created xsi:type="dcterms:W3CDTF">2016-12-06T17:48:00Z</dcterms:created>
  <dcterms:modified xsi:type="dcterms:W3CDTF">2016-12-13T20:44:00Z</dcterms:modified>
</cp:coreProperties>
</file>