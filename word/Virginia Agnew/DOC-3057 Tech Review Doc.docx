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117FEB" w:rsidP="00117FEB" w:rsidRDefault="00117FEB" w14:paraId="4C4EDE2F" w14:textId="77777777">
      <w:pPr>
        <w:pStyle w:val="Heading1"/>
        <w:rPr>
          <w:rFonts w:eastAsia="Times New Roman"/>
        </w:rPr>
      </w:pPr>
      <w:r>
        <w:rPr>
          <w:rFonts w:eastAsia="Times New Roman"/>
        </w:rPr>
        <w:t xml:space="preserve">Location: </w:t>
      </w:r>
      <w:hyperlink w:history="1" r:id="rId5">
        <w:r w:rsidRPr="00117FEB">
          <w:rPr>
            <w:rStyle w:val="Hyperlink"/>
            <w:rFonts w:eastAsia="Times New Roman"/>
          </w:rPr>
          <w:t>https://help.pentaho.com/Documentation/7.0/0D0/160/000</w:t>
        </w:r>
      </w:hyperlink>
    </w:p>
    <w:p w:rsidR="00117FEB" w:rsidP="00117FEB" w:rsidRDefault="00117FEB" w14:paraId="08AE9D0D" w14:textId="77777777">
      <w:pPr>
        <w:pStyle w:val="Heading3"/>
        <w:rPr>
          <w:rFonts w:eastAsia="Times New Roman"/>
          <w:b/>
        </w:rPr>
      </w:pPr>
    </w:p>
    <w:p w:rsidRPr="00117FEB" w:rsidR="00117FEB" w:rsidP="00117FEB" w:rsidRDefault="00117FEB" w14:paraId="2DCBA562" w14:textId="77777777">
      <w:pPr>
        <w:pStyle w:val="Heading3"/>
        <w:rPr>
          <w:rFonts w:eastAsia="Times New Roman"/>
          <w:b/>
        </w:rPr>
      </w:pPr>
      <w:r w:rsidRPr="00117FEB">
        <w:rPr>
          <w:rFonts w:eastAsia="Times New Roman"/>
          <w:b/>
        </w:rPr>
        <w:t>Application Servers</w:t>
      </w:r>
    </w:p>
    <w:p w:rsidRPr="00117FEB" w:rsidR="00112D37" w:rsidP="00112D37" w:rsidRDefault="00112D37" w14:paraId="78947A23" w14:textId="77777777">
      <w:pPr>
        <w:shd w:val="clear" w:color="auto" w:fill="FFFFFF"/>
        <w:spacing w:before="300" w:after="0" w:line="406" w:lineRule="atLeast"/>
        <w:rPr>
          <w:rFonts w:ascii="Open Sans" w:hAnsi="Open Sans" w:eastAsia="Times New Roman" w:cs="Open Sans"/>
          <w:color w:val="333333"/>
          <w:sz w:val="20"/>
          <w:szCs w:val="20"/>
        </w:rPr>
      </w:pPr>
      <w:r w:rsidRPr="00117FEB">
        <w:rPr>
          <w:rFonts w:ascii="Open Sans" w:hAnsi="Open Sans" w:eastAsia="Times New Roman" w:cs="Open Sans"/>
          <w:color w:val="333333"/>
          <w:sz w:val="20"/>
          <w:szCs w:val="20"/>
        </w:rPr>
        <w:t>Servers to which you deploy Pentaho software must run one of these application servers:</w:t>
      </w:r>
    </w:p>
    <w:p w:rsidRPr="00117FEB" w:rsidR="00112D37" w:rsidP="00112D37" w:rsidRDefault="00112D37" w14:paraId="731E933D" w14:textId="77777777">
      <w:pPr>
        <w:numPr>
          <w:ilvl w:val="0"/>
          <w:numId w:val="1"/>
        </w:numPr>
        <w:shd w:val="clear" w:color="auto" w:fill="FFFFFF"/>
        <w:spacing w:before="60" w:after="60" w:line="406" w:lineRule="atLeast"/>
        <w:rPr>
          <w:rFonts w:ascii="Open Sans" w:hAnsi="Open Sans" w:eastAsia="Times New Roman" w:cs="Open Sans"/>
          <w:color w:val="333333"/>
          <w:sz w:val="20"/>
          <w:szCs w:val="20"/>
        </w:rPr>
      </w:pPr>
      <w:proofErr w:type="spellStart"/>
      <w:r w:rsidRPr="00117FEB">
        <w:rPr>
          <w:rFonts w:ascii="Open Sans" w:hAnsi="Open Sans" w:eastAsia="Times New Roman" w:cs="Open Sans"/>
          <w:color w:val="333333"/>
          <w:sz w:val="20"/>
          <w:szCs w:val="20"/>
        </w:rPr>
        <w:t>JBoss</w:t>
      </w:r>
      <w:proofErr w:type="spellEnd"/>
      <w:r w:rsidRPr="00117FEB">
        <w:rPr>
          <w:rFonts w:ascii="Open Sans" w:hAnsi="Open Sans" w:eastAsia="Times New Roman" w:cs="Open Sans"/>
          <w:color w:val="333333"/>
          <w:sz w:val="20"/>
          <w:szCs w:val="20"/>
        </w:rPr>
        <w:t xml:space="preserve"> EAP 6.4.x</w:t>
      </w:r>
    </w:p>
    <w:p w:rsidRPr="00117FEB" w:rsidR="00112D37" w:rsidP="00112D37" w:rsidRDefault="00112D37" w14:paraId="7703752E" w14:textId="606BF6EB">
      <w:pPr>
        <w:numPr>
          <w:ilvl w:val="0"/>
          <w:numId w:val="1"/>
        </w:numPr>
        <w:shd w:val="clear" w:color="auto" w:fill="FFFFFF"/>
        <w:spacing w:before="60" w:after="60" w:line="406" w:lineRule="atLeast"/>
        <w:rPr>
          <w:rFonts w:ascii="Open Sans" w:hAnsi="Open Sans" w:eastAsia="Times New Roman" w:cs="Open Sans"/>
          <w:color w:val="333333"/>
          <w:sz w:val="20"/>
          <w:szCs w:val="20"/>
          <w:highlight w:val="yellow"/>
        </w:rPr>
      </w:pPr>
      <w:r w:rsidRPr="00117FEB">
        <w:rPr>
          <w:rFonts w:ascii="Open Sans" w:hAnsi="Open Sans" w:eastAsia="Times New Roman" w:cs="Open Sans"/>
          <w:color w:val="333333"/>
          <w:sz w:val="20"/>
          <w:szCs w:val="20"/>
        </w:rPr>
        <w:t xml:space="preserve">Tomcat 7.0.x with Oracle </w:t>
      </w:r>
      <w:r w:rsidRPr="00117FEB">
        <w:rPr>
          <w:rFonts w:ascii="Open Sans" w:hAnsi="Open Sans" w:eastAsia="Times New Roman" w:cs="Open Sans"/>
          <w:color w:val="333333"/>
          <w:sz w:val="20"/>
          <w:szCs w:val="20"/>
          <w:highlight w:val="yellow"/>
        </w:rPr>
        <w:t xml:space="preserve">Java 8.x </w:t>
      </w:r>
      <w:del w:author="David Kincade" w:date="2016-12-05T14:25:00Z" w:id="0">
        <w:r w:rsidRPr="00117FEB" w:rsidDel="00067C68">
          <w:rPr>
            <w:rFonts w:ascii="Open Sans" w:hAnsi="Open Sans" w:eastAsia="Times New Roman" w:cs="Open Sans"/>
            <w:color w:val="333333"/>
            <w:sz w:val="20"/>
            <w:szCs w:val="20"/>
            <w:highlight w:val="yellow"/>
          </w:rPr>
          <w:delText>(as shipped)</w:delText>
        </w:r>
      </w:del>
    </w:p>
    <w:p w:rsidRPr="00117FEB" w:rsidR="007F1528" w:rsidP="00117FEB" w:rsidRDefault="00112D37" w14:paraId="5AB366D0" w14:textId="77777777">
      <w:pPr>
        <w:numPr>
          <w:ilvl w:val="0"/>
          <w:numId w:val="1"/>
        </w:numPr>
        <w:shd w:val="clear" w:color="auto" w:fill="FFFFFF"/>
        <w:spacing w:before="60" w:after="60" w:line="406" w:lineRule="atLeast"/>
        <w:rPr>
          <w:rFonts w:ascii="Open Sans" w:hAnsi="Open Sans" w:eastAsia="Times New Roman" w:cs="Open Sans"/>
          <w:color w:val="333333"/>
          <w:sz w:val="20"/>
          <w:szCs w:val="20"/>
        </w:rPr>
      </w:pPr>
      <w:r w:rsidRPr="00117FEB">
        <w:rPr>
          <w:rFonts w:ascii="Open Sans" w:hAnsi="Open Sans" w:eastAsia="Times New Roman" w:cs="Open Sans"/>
          <w:color w:val="333333"/>
          <w:sz w:val="20"/>
          <w:szCs w:val="20"/>
        </w:rPr>
        <w:t xml:space="preserve">Tomcat 8.0.x with Oracle Java 8.x </w:t>
      </w:r>
      <w:commentRangeStart w:id="1"/>
      <w:r w:rsidRPr="00117FEB">
        <w:rPr>
          <w:rFonts w:ascii="Open Sans" w:hAnsi="Open Sans" w:eastAsia="Times New Roman" w:cs="Open Sans"/>
          <w:color w:val="333333"/>
          <w:sz w:val="20"/>
          <w:szCs w:val="20"/>
        </w:rPr>
        <w:t>(as shipped)</w:t>
      </w:r>
      <w:commentRangeEnd w:id="1"/>
      <w:r w:rsidR="00DC136B">
        <w:rPr>
          <w:rStyle w:val="CommentReference"/>
        </w:rPr>
        <w:commentReference w:id="1"/>
      </w:r>
    </w:p>
    <w:p w:rsidRPr="00117FEB" w:rsidR="00112D37" w:rsidRDefault="00117FEB" w14:paraId="2F7C1234" w14:textId="77777777">
      <w:pPr>
        <w:rPr>
          <w:sz w:val="20"/>
          <w:szCs w:val="20"/>
        </w:rPr>
      </w:pPr>
      <w:r>
        <w:rPr>
          <w:sz w:val="20"/>
          <w:szCs w:val="20"/>
        </w:rPr>
        <w:t>…</w:t>
      </w:r>
    </w:p>
    <w:p w:rsidRPr="00117FEB" w:rsidR="00112D37" w:rsidP="00117FEB" w:rsidRDefault="00112D37" w14:paraId="45D32A29" w14:textId="77777777">
      <w:pPr>
        <w:pStyle w:val="Heading3"/>
        <w:rPr>
          <w:rFonts w:eastAsia="Times New Roman"/>
          <w:b/>
        </w:rPr>
      </w:pPr>
      <w:r w:rsidRPr="00117FEB">
        <w:rPr>
          <w:rFonts w:eastAsia="Times New Roman"/>
          <w:b/>
        </w:rPr>
        <w:t>Java Virtual Machine </w:t>
      </w:r>
    </w:p>
    <w:p w:rsidRPr="00117FEB" w:rsidR="00112D37" w:rsidP="00112D37" w:rsidRDefault="00112D37" w14:paraId="5105357E" w14:textId="77777777">
      <w:pPr>
        <w:shd w:val="clear" w:color="auto" w:fill="FFFFFF"/>
        <w:spacing w:before="300" w:after="0" w:line="406" w:lineRule="atLeast"/>
        <w:rPr>
          <w:rFonts w:ascii="Open Sans" w:hAnsi="Open Sans" w:eastAsia="Times New Roman" w:cs="Open Sans"/>
          <w:color w:val="333333"/>
          <w:sz w:val="20"/>
          <w:szCs w:val="20"/>
        </w:rPr>
      </w:pPr>
      <w:r w:rsidRPr="00117FEB">
        <w:rPr>
          <w:rFonts w:ascii="Open Sans" w:hAnsi="Open Sans" w:eastAsia="Times New Roman" w:cs="Open Sans"/>
          <w:color w:val="333333"/>
          <w:sz w:val="20"/>
          <w:szCs w:val="20"/>
        </w:rPr>
        <w:t>Pentaho software requirements for Java Runtime Environment (JRE).</w:t>
      </w:r>
    </w:p>
    <w:p w:rsidR="00112D37" w:rsidRDefault="00112D37" w14:paraId="4FE2115E" w14:textId="77777777"/>
    <w:tbl>
      <w:tblPr>
        <w:tblStyle w:val="TableGrid"/>
        <w:tblW w:w="0" w:type="auto"/>
        <w:shd w:val="clear" w:color="auto" w:fill="D0CECE" w:themeFill="background2" w:themeFillShade="E6"/>
        <w:tblLook w:val="04A0" w:firstRow="1" w:lastRow="0" w:firstColumn="1" w:lastColumn="0" w:noHBand="0" w:noVBand="1"/>
      </w:tblPr>
      <w:tblGrid>
        <w:gridCol w:w="5665"/>
        <w:gridCol w:w="3685"/>
      </w:tblGrid>
      <w:tr w:rsidRPr="00112D37" w:rsidR="00112D37" w:rsidTr="00112D37" w14:paraId="15EB9AD6" w14:textId="77777777">
        <w:tc>
          <w:tcPr>
            <w:tcW w:w="5665" w:type="dxa"/>
            <w:shd w:val="clear" w:color="auto" w:fill="D0CECE" w:themeFill="background2" w:themeFillShade="E6"/>
          </w:tcPr>
          <w:p w:rsidRPr="00112D37" w:rsidR="00112D37" w:rsidRDefault="00112D37" w14:paraId="2EC120E3" w14:textId="77777777">
            <w:r w:rsidRPr="00112D37">
              <w:t>Pentaho Software</w:t>
            </w:r>
          </w:p>
        </w:tc>
        <w:tc>
          <w:tcPr>
            <w:tcW w:w="3685" w:type="dxa"/>
            <w:shd w:val="clear" w:color="auto" w:fill="D0CECE" w:themeFill="background2" w:themeFillShade="E6"/>
          </w:tcPr>
          <w:p w:rsidRPr="00112D37" w:rsidR="00112D37" w:rsidRDefault="00112D37" w14:paraId="421760DB" w14:textId="77777777">
            <w:r w:rsidRPr="00112D37">
              <w:t>Java Runtime Environment</w:t>
            </w:r>
          </w:p>
        </w:tc>
      </w:tr>
      <w:tr w:rsidRPr="00112D37" w:rsidR="00112D37" w:rsidTr="00112D37" w14:paraId="1D292E5D" w14:textId="77777777">
        <w:tc>
          <w:tcPr>
            <w:tcW w:w="5665" w:type="dxa"/>
            <w:shd w:val="clear" w:color="auto" w:fill="FFFFFF" w:themeFill="background1"/>
          </w:tcPr>
          <w:p w:rsidRPr="00112D37" w:rsidR="00112D37" w:rsidRDefault="00112D37" w14:paraId="0A9FBF17" w14:textId="77777777">
            <w:r w:rsidRPr="00112D37">
              <w:t>All Pentaho software, except Pentaho Mobile App</w:t>
            </w:r>
          </w:p>
        </w:tc>
        <w:tc>
          <w:tcPr>
            <w:tcW w:w="3685" w:type="dxa"/>
            <w:shd w:val="clear" w:color="auto" w:fill="FFFFFF" w:themeFill="background1"/>
          </w:tcPr>
          <w:p w:rsidRPr="00112D37" w:rsidR="00112D37" w:rsidRDefault="00112D37" w14:paraId="2D728370" w14:textId="77777777">
            <w:r w:rsidRPr="00112D37">
              <w:t>Oracle Java 8</w:t>
            </w:r>
          </w:p>
        </w:tc>
      </w:tr>
    </w:tbl>
    <w:p w:rsidR="00112D37" w:rsidRDefault="00112D37" w14:paraId="4FE474FC" w14:textId="77777777"/>
    <w:p w:rsidR="00117FEB" w:rsidRDefault="00117FEB" w14:paraId="0A68C12A" w14:textId="77777777">
      <w:r>
        <w:rPr>
          <w:noProof/>
        </w:rPr>
        <mc:AlternateContent>
          <mc:Choice Requires="wps">
            <w:drawing>
              <wp:anchor distT="0" distB="0" distL="114300" distR="114300" simplePos="0" relativeHeight="251659264" behindDoc="0" locked="0" layoutInCell="1" allowOverlap="1" wp14:anchorId="3EF7BADB" wp14:editId="40C83F7F">
                <wp:simplePos x="0" y="0"/>
                <wp:positionH relativeFrom="margin">
                  <wp:align>left</wp:align>
                </wp:positionH>
                <wp:positionV relativeFrom="paragraph">
                  <wp:posOffset>60960</wp:posOffset>
                </wp:positionV>
                <wp:extent cx="6766560" cy="7620"/>
                <wp:effectExtent l="0" t="0" r="34290" b="30480"/>
                <wp:wrapNone/>
                <wp:docPr id="3" name="Straight Connector 3"/>
                <wp:cNvGraphicFramePr/>
                <a:graphic xmlns:a="http://schemas.openxmlformats.org/drawingml/2006/main">
                  <a:graphicData uri="http://schemas.microsoft.com/office/word/2010/wordprocessingShape">
                    <wps:wsp>
                      <wps:cNvCnPr/>
                      <wps:spPr>
                        <a:xfrm flipV="1">
                          <a:off x="0" y="0"/>
                          <a:ext cx="6766560" cy="7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5b9bd5 [3204]" strokeweight="2pt" from="0,4.8pt" to="532.8pt,5.4pt" w14:anchorId="2590B5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">
                <v:stroke joinstyle="miter"/>
                <w10:wrap anchorx="margin"/>
              </v:line>
            </w:pict>
          </mc:Fallback>
        </mc:AlternateContent>
      </w:r>
    </w:p>
    <w:p w:rsidR="00112D37" w:rsidP="00117FEB" w:rsidRDefault="00117FEB" w14:paraId="6FC72506" w14:textId="77777777">
      <w:pPr>
        <w:pStyle w:val="Heading1"/>
      </w:pPr>
      <w:r>
        <w:t xml:space="preserve">Location: </w:t>
      </w:r>
      <w:hyperlink w:history="1" r:id="rId8">
        <w:r w:rsidRPr="0018596E">
          <w:rPr>
            <w:rStyle w:val="Hyperlink"/>
          </w:rPr>
          <w:t>https://help.pentaho.com/Documentation/7.0/0F0/0P0/020/0B0</w:t>
        </w:r>
      </w:hyperlink>
    </w:p>
    <w:p w:rsidR="00117FEB" w:rsidP="00117FEB" w:rsidRDefault="00117FEB" w14:paraId="45E43CEF" w14:textId="77777777">
      <w:pPr>
        <w:pStyle w:val="Heading3"/>
        <w:rPr>
          <w:b/>
        </w:rPr>
      </w:pPr>
    </w:p>
    <w:p w:rsidRPr="00117FEB" w:rsidR="00117FEB" w:rsidP="00117FEB" w:rsidRDefault="00117FEB" w14:paraId="60026A13" w14:textId="77777777">
      <w:pPr>
        <w:pStyle w:val="Heading3"/>
        <w:rPr>
          <w:b/>
        </w:rPr>
      </w:pPr>
      <w:r w:rsidRPr="00117FEB">
        <w:rPr>
          <w:b/>
        </w:rPr>
        <w:t xml:space="preserve">Prepare Your Linux </w:t>
      </w:r>
      <w:commentRangeStart w:id="3"/>
      <w:r w:rsidRPr="00117FEB">
        <w:rPr>
          <w:b/>
        </w:rPr>
        <w:t>Environment</w:t>
      </w:r>
      <w:commentRangeEnd w:id="3"/>
      <w:r w:rsidR="004D75A8">
        <w:rPr>
          <w:rStyle w:val="CommentReference"/>
          <w:rFonts w:asciiTheme="minorHAnsi" w:hAnsiTheme="minorHAnsi" w:eastAsiaTheme="minorHAnsi" w:cstheme="minorBidi"/>
          <w:color w:val="auto"/>
        </w:rPr>
        <w:commentReference w:id="3"/>
      </w:r>
      <w:r w:rsidRPr="00117FEB">
        <w:rPr>
          <w:b/>
        </w:rPr>
        <w:t xml:space="preserve"> (Manual Installation)</w:t>
      </w:r>
    </w:p>
    <w:p w:rsidRPr="00117FEB" w:rsidR="00117FEB" w:rsidP="00117FEB" w:rsidRDefault="00067C68" w14:paraId="57AC3F28" w14:textId="48899027">
      <w:ins w:author="David Kincade" w:date="2016-12-05T14:24:00Z" w:id="4">
        <w:r>
          <w:t>The location below should be “/</w:t>
        </w:r>
        <w:proofErr w:type="spellStart"/>
        <w:r>
          <w:t>usr</w:t>
        </w:r>
        <w:proofErr w:type="spellEnd"/>
        <w:r>
          <w:t>/lib/</w:t>
        </w:r>
        <w:proofErr w:type="spellStart"/>
        <w:r>
          <w:t>jvm</w:t>
        </w:r>
        <w:proofErr w:type="spellEnd"/>
        <w:r>
          <w:t>/java-8-oracle</w:t>
        </w:r>
      </w:ins>
      <w:ins w:author="David Kincade" w:date="2016-12-05T14:25:00Z" w:id="5">
        <w:r>
          <w:t>”</w:t>
        </w:r>
      </w:ins>
    </w:p>
    <w:p w:rsidR="00117FEB" w:rsidRDefault="00117FEB" w14:paraId="05FFBCB9" w14:textId="77777777" w14:noSpellErr="1">
      <w:pPr>
        <w:rPr>
          <w:ins w:author="Virginia Agnew" w:date="2016-12-06T14:38:51.1046023" w:id="316520909"/>
        </w:rPr>
      </w:pPr>
      <w:r>
        <w:rPr>
          <w:noProof/>
        </w:rPr>
        <w:drawing>
          <wp:inline distT="0" distB="0" distL="0" distR="0" wp14:anchorId="5D38C01B" wp14:editId="652EA4E5">
            <wp:extent cx="6656832" cy="2103120"/>
            <wp:effectExtent l="19050" t="19050" r="1079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 Environmental Variables JAVA.png"/>
                    <pic:cNvPicPr/>
                  </pic:nvPicPr>
                  <pic:blipFill>
                    <a:blip r:embed="rId9">
                      <a:extLst>
                        <a:ext uri="{28A0092B-C50C-407E-A947-70E740481C1C}">
                          <a14:useLocalDpi xmlns:a14="http://schemas.microsoft.com/office/drawing/2010/main" val="0"/>
                        </a:ext>
                      </a:extLst>
                    </a:blip>
                    <a:stretch>
                      <a:fillRect/>
                    </a:stretch>
                  </pic:blipFill>
                  <pic:spPr>
                    <a:xfrm>
                      <a:off x="0" y="0"/>
                      <a:ext cx="6656832" cy="2103120"/>
                    </a:xfrm>
                    <a:prstGeom prst="rect">
                      <a:avLst/>
                    </a:prstGeom>
                    <a:ln w="25400">
                      <a:solidFill>
                        <a:schemeClr val="accent1"/>
                      </a:solidFill>
                    </a:ln>
                  </pic:spPr>
                </pic:pic>
              </a:graphicData>
            </a:graphic>
          </wp:inline>
        </w:drawing>
      </w:r>
    </w:p>
    <w:p w:rsidR="574569D1" w:rsidP="574569D1" w:rsidRDefault="574569D1" w14:noSpellErr="1" w14:paraId="709FAC47" w14:textId="594ED194">
      <w:pPr>
        <w:pStyle w:val="Normal"/>
        <w:pPrChange w:author="Virginia Agnew" w:date="2016-12-06T14:38:51.1046023" w:id="888836120">
          <w:pPr/>
        </w:pPrChange>
      </w:pPr>
    </w:p>
    <w:p w:rsidR="39431BF6" w:rsidP="39431BF6" w:rsidRDefault="39431BF6" w14:noSpellErr="1" w14:paraId="7D1054FB" w14:textId="7CD2FA9E">
      <w:pPr>
        <w:pStyle w:val="Normal"/>
        <w:pPrChange w:author="Virginia Agnew" w:date="2016-12-06T14:39:51.942672" w:id="635022116">
          <w:pPr/>
        </w:pPrChange>
      </w:pPr>
    </w:p>
    <w:p w:rsidR="39431BF6" w:rsidP="39431BF6" w:rsidRDefault="39431BF6" w14:noSpellErr="1" w14:paraId="6521A766" w14:textId="167EE98F">
      <w:pPr>
        <w:pStyle w:val="Normal"/>
        <w:pPrChange w:author="Virginia Agnew" w:date="2016-12-06T14:39:51.942672" w:id="1719974187">
          <w:pPr/>
        </w:pPrChange>
      </w:pPr>
    </w:p>
    <w:p w:rsidR="574569D1" w:rsidP="574569D1" w:rsidRDefault="574569D1" w14:noSpellErr="1" w14:paraId="08471375" w14:textId="3D639359">
      <w:pPr>
        <w:pStyle w:val="Normal"/>
        <w:rPr>
          <w:ins w:author="Virginia Agnew" w:date="2016-12-06T14:38:51.1046023" w:id="438052467"/>
        </w:rPr>
        <w:pPrChange w:author="Virginia Agnew" w:date="2016-12-06T14:38:51.1046023" w:id="848313127">
          <w:pPr/>
        </w:pPrChange>
      </w:pPr>
      <w:ins w:author="Virginia Agnew" w:date="2016-12-06T14:38:51.1046023" w:id="1468585904">
        <w:r w:rsidRPr="39431BF6" w:rsidR="574569D1">
          <w:rPr>
            <w:b w:val="1"/>
            <w:bCs w:val="1"/>
            <w:i w:val="1"/>
            <w:iCs w:val="1"/>
            <w:rPrChange w:author="Virginia Agnew" w:date="2016-12-06T14:39:51.942672" w:id="925709196">
              <w:rPr/>
            </w:rPrChange>
          </w:rPr>
          <w:t>Attaching email from 12/5:</w:t>
        </w:r>
      </w:ins>
    </w:p>
    <w:p w:rsidR="574569D1" w:rsidRDefault="574569D1" w14:noSpellErr="1" w14:paraId="2A15799B" w14:textId="576C320B">
      <w:pPr>
        <w:rPr>
          <w:ins w:author="Virginia Agnew" w:date="2016-12-06T14:38:51.1046023" w:id="1555591145"/>
        </w:rPr>
      </w:pPr>
      <w:ins w:author="Virginia Agnew" w:date="2016-12-06T14:38:51.1046023" w:id="1690361922">
        <w:r w:rsidRPr="574569D1" w:rsidR="574569D1">
          <w:rPr>
            <w:rFonts w:ascii="Calibri" w:hAnsi="Calibri" w:eastAsia="Calibri" w:cs="Calibri"/>
            <w:sz w:val="22"/>
            <w:szCs w:val="22"/>
            <w:rPrChange w:author="Virginia Agnew" w:date="2016-12-06T14:38:51.1046023" w:id="1387374679">
              <w:rPr/>
            </w:rPrChange>
          </w:rPr>
          <w:t>Yes please</w:t>
        </w:r>
      </w:ins>
    </w:p>
    <w:p w:rsidR="574569D1" w:rsidRDefault="574569D1" w14:paraId="71C5E879" w14:textId="3CAAC585">
      <w:pPr>
        <w:rPr>
          <w:ins w:author="Virginia Agnew" w:date="2016-12-06T14:38:51.1046023" w:id="131622882"/>
        </w:rPr>
      </w:pPr>
      <w:ins w:author="Virginia Agnew" w:date="2016-12-06T14:38:51.1046023" w:id="216053094">
        <w:r w:rsidRPr="574569D1" w:rsidR="574569D1">
          <w:rPr>
            <w:rFonts w:ascii="Calibri" w:hAnsi="Calibri" w:eastAsia="Calibri" w:cs="Calibri"/>
            <w:sz w:val="22"/>
            <w:szCs w:val="22"/>
            <w:rPrChange w:author="Virginia Agnew" w:date="2016-12-06T14:38:51.1046023" w:id="1289978894">
              <w:rPr/>
            </w:rPrChange>
          </w:rPr>
          <w:t xml:space="preserve"> </w:t>
        </w:r>
      </w:ins>
    </w:p>
    <w:p w:rsidR="574569D1" w:rsidRDefault="574569D1" w14:paraId="16766149" w14:textId="48FAA6E0">
      <w:pPr>
        <w:rPr>
          <w:ins w:author="Virginia Agnew" w:date="2016-12-06T14:38:51.1046023" w:id="1899002529"/>
        </w:rPr>
      </w:pPr>
      <w:ins w:author="Virginia Agnew" w:date="2016-12-06T14:38:51.1046023" w:id="61060897">
        <w:r w:rsidRPr="574569D1" w:rsidR="574569D1">
          <w:rPr>
            <w:rFonts w:ascii="Calibri" w:hAnsi="Calibri" w:eastAsia="Calibri" w:cs="Calibri"/>
            <w:b w:val="1"/>
            <w:bCs w:val="1"/>
            <w:sz w:val="22"/>
            <w:szCs w:val="22"/>
            <w:rPrChange w:author="Virginia Agnew" w:date="2016-12-06T14:38:51.1046023" w:id="870285811">
              <w:rPr/>
            </w:rPrChange>
          </w:rPr>
          <w:t xml:space="preserve">From: </w:t>
        </w:r>
        <w:r w:rsidRPr="574569D1" w:rsidR="574569D1">
          <w:rPr>
            <w:rFonts w:ascii="Calibri" w:hAnsi="Calibri" w:eastAsia="Calibri" w:cs="Calibri"/>
            <w:sz w:val="22"/>
            <w:szCs w:val="22"/>
            <w:rPrChange w:author="Virginia Agnew" w:date="2016-12-06T14:38:51.1046023" w:id="503684025">
              <w:rPr/>
            </w:rPrChange>
          </w:rPr>
          <w:t>Virginia Agnew &lt;</w:t>
        </w:r>
        <w:r w:rsidRPr="574569D1" w:rsidR="574569D1">
          <w:rPr>
            <w:rFonts w:ascii="Calibri" w:hAnsi="Calibri" w:eastAsia="Calibri" w:cs="Calibri"/>
            <w:sz w:val="22"/>
            <w:szCs w:val="22"/>
            <w:rPrChange w:author="Virginia Agnew" w:date="2016-12-06T14:38:51.1046023" w:id="1090099571">
              <w:rPr/>
            </w:rPrChange>
          </w:rPr>
          <w:t>vagnew@pentaho.com</w:t>
        </w:r>
        <w:r w:rsidRPr="574569D1" w:rsidR="574569D1">
          <w:rPr>
            <w:rFonts w:ascii="Calibri" w:hAnsi="Calibri" w:eastAsia="Calibri" w:cs="Calibri"/>
            <w:sz w:val="22"/>
            <w:szCs w:val="22"/>
            <w:rPrChange w:author="Virginia Agnew" w:date="2016-12-06T14:38:51.1046023" w:id="489064263">
              <w:rPr/>
            </w:rPrChange>
          </w:rPr>
          <w:t>&gt;</w:t>
        </w:r>
      </w:ins>
      <w:r>
        <w:br/>
      </w:r>
      <w:ins w:author="Virginia Agnew" w:date="2016-12-06T14:38:51.1046023" w:id="673663693">
        <w:r w:rsidRPr="574569D1" w:rsidR="574569D1">
          <w:rPr>
            <w:rFonts w:ascii="Calibri" w:hAnsi="Calibri" w:eastAsia="Calibri" w:cs="Calibri"/>
            <w:sz w:val="22"/>
            <w:szCs w:val="22"/>
            <w:rPrChange w:author="Virginia Agnew" w:date="2016-12-06T14:38:51.1046023" w:id="1430306714">
              <w:rPr/>
            </w:rPrChange>
          </w:rPr>
          <w:t xml:space="preserve"> </w:t>
        </w:r>
        <w:r w:rsidRPr="574569D1" w:rsidR="574569D1">
          <w:rPr>
            <w:rFonts w:ascii="Calibri" w:hAnsi="Calibri" w:eastAsia="Calibri" w:cs="Calibri"/>
            <w:b w:val="1"/>
            <w:bCs w:val="1"/>
            <w:sz w:val="22"/>
            <w:szCs w:val="22"/>
            <w:rPrChange w:author="Virginia Agnew" w:date="2016-12-06T14:38:51.1046023" w:id="1941904016">
              <w:rPr/>
            </w:rPrChange>
          </w:rPr>
          <w:t xml:space="preserve">Date: </w:t>
        </w:r>
        <w:r w:rsidRPr="574569D1" w:rsidR="574569D1">
          <w:rPr>
            <w:rFonts w:ascii="Calibri" w:hAnsi="Calibri" w:eastAsia="Calibri" w:cs="Calibri"/>
            <w:sz w:val="22"/>
            <w:szCs w:val="22"/>
            <w:rPrChange w:author="Virginia Agnew" w:date="2016-12-06T14:38:51.1046023" w:id="1209190149">
              <w:rPr/>
            </w:rPrChange>
          </w:rPr>
          <w:t>Monday, December 5, 2016 at 4:08 PM</w:t>
        </w:r>
      </w:ins>
      <w:r>
        <w:br/>
      </w:r>
      <w:ins w:author="Virginia Agnew" w:date="2016-12-06T14:38:51.1046023" w:id="1606515475">
        <w:r w:rsidRPr="574569D1" w:rsidR="574569D1">
          <w:rPr>
            <w:rFonts w:ascii="Calibri" w:hAnsi="Calibri" w:eastAsia="Calibri" w:cs="Calibri"/>
            <w:sz w:val="22"/>
            <w:szCs w:val="22"/>
            <w:rPrChange w:author="Virginia Agnew" w:date="2016-12-06T14:38:51.1046023" w:id="531202978">
              <w:rPr/>
            </w:rPrChange>
          </w:rPr>
          <w:t xml:space="preserve"> </w:t>
        </w:r>
        <w:r w:rsidRPr="574569D1" w:rsidR="574569D1">
          <w:rPr>
            <w:rFonts w:ascii="Calibri" w:hAnsi="Calibri" w:eastAsia="Calibri" w:cs="Calibri"/>
            <w:b w:val="1"/>
            <w:bCs w:val="1"/>
            <w:sz w:val="22"/>
            <w:szCs w:val="22"/>
            <w:rPrChange w:author="Virginia Agnew" w:date="2016-12-06T14:38:51.1046023" w:id="756091143">
              <w:rPr/>
            </w:rPrChange>
          </w:rPr>
          <w:t xml:space="preserve">To: </w:t>
        </w:r>
        <w:r w:rsidRPr="574569D1" w:rsidR="574569D1">
          <w:rPr>
            <w:rFonts w:ascii="Calibri" w:hAnsi="Calibri" w:eastAsia="Calibri" w:cs="Calibri"/>
            <w:sz w:val="22"/>
            <w:szCs w:val="22"/>
            <w:rPrChange w:author="Virginia Agnew" w:date="2016-12-06T14:38:51.1046023" w:id="660222123">
              <w:rPr/>
            </w:rPrChange>
          </w:rPr>
          <w:t xml:space="preserve">David </w:t>
        </w:r>
      </w:ins>
      <w:ins w:author="Virginia Agnew" w:date="2016-12-06T14:38:51.1046023" w:id="1281346525">
        <w:proofErr w:type="spellStart"/>
        <w:r w:rsidRPr="574569D1" w:rsidR="574569D1">
          <w:rPr>
            <w:rFonts w:ascii="Calibri" w:hAnsi="Calibri" w:eastAsia="Calibri" w:cs="Calibri"/>
            <w:sz w:val="22"/>
            <w:szCs w:val="22"/>
            <w:rPrChange w:author="Virginia Agnew" w:date="2016-12-06T14:38:51.1046023" w:id="1738004106">
              <w:rPr/>
            </w:rPrChange>
          </w:rPr>
          <w:t>Kincade</w:t>
        </w:r>
        <w:proofErr w:type="spellEnd"/>
      </w:ins>
      <w:ins w:author="Virginia Agnew" w:date="2016-12-06T14:38:51.1046023" w:id="1559624273">
        <w:r w:rsidRPr="574569D1" w:rsidR="574569D1">
          <w:rPr>
            <w:rFonts w:ascii="Calibri" w:hAnsi="Calibri" w:eastAsia="Calibri" w:cs="Calibri"/>
            <w:sz w:val="22"/>
            <w:szCs w:val="22"/>
            <w:rPrChange w:author="Virginia Agnew" w:date="2016-12-06T14:38:51.1046023" w:id="439777211">
              <w:rPr/>
            </w:rPrChange>
          </w:rPr>
          <w:t xml:space="preserve"> &lt;</w:t>
        </w:r>
        <w:r w:rsidRPr="574569D1" w:rsidR="574569D1">
          <w:rPr>
            <w:rFonts w:ascii="Calibri" w:hAnsi="Calibri" w:eastAsia="Calibri" w:cs="Calibri"/>
            <w:sz w:val="22"/>
            <w:szCs w:val="22"/>
            <w:rPrChange w:author="Virginia Agnew" w:date="2016-12-06T14:38:51.1046023" w:id="770704897">
              <w:rPr/>
            </w:rPrChange>
          </w:rPr>
          <w:t>dkincade@pentaho.com</w:t>
        </w:r>
        <w:r w:rsidRPr="574569D1" w:rsidR="574569D1">
          <w:rPr>
            <w:rFonts w:ascii="Calibri" w:hAnsi="Calibri" w:eastAsia="Calibri" w:cs="Calibri"/>
            <w:sz w:val="22"/>
            <w:szCs w:val="22"/>
            <w:rPrChange w:author="Virginia Agnew" w:date="2016-12-06T14:38:51.1046023" w:id="918528154">
              <w:rPr/>
            </w:rPrChange>
          </w:rPr>
          <w:t>&gt;</w:t>
        </w:r>
      </w:ins>
      <w:r>
        <w:br/>
      </w:r>
      <w:ins w:author="Virginia Agnew" w:date="2016-12-06T14:38:51.1046023" w:id="885476408">
        <w:r w:rsidRPr="574569D1" w:rsidR="574569D1">
          <w:rPr>
            <w:rFonts w:ascii="Calibri" w:hAnsi="Calibri" w:eastAsia="Calibri" w:cs="Calibri"/>
            <w:sz w:val="22"/>
            <w:szCs w:val="22"/>
            <w:rPrChange w:author="Virginia Agnew" w:date="2016-12-06T14:38:51.1046023" w:id="502189456">
              <w:rPr/>
            </w:rPrChange>
          </w:rPr>
          <w:t xml:space="preserve"> </w:t>
        </w:r>
        <w:r w:rsidRPr="574569D1" w:rsidR="574569D1">
          <w:rPr>
            <w:rFonts w:ascii="Calibri" w:hAnsi="Calibri" w:eastAsia="Calibri" w:cs="Calibri"/>
            <w:b w:val="1"/>
            <w:bCs w:val="1"/>
            <w:sz w:val="22"/>
            <w:szCs w:val="22"/>
            <w:rPrChange w:author="Virginia Agnew" w:date="2016-12-06T14:38:51.1046023" w:id="1107599221">
              <w:rPr/>
            </w:rPrChange>
          </w:rPr>
          <w:t xml:space="preserve">Subject: </w:t>
        </w:r>
        <w:r w:rsidRPr="574569D1" w:rsidR="574569D1">
          <w:rPr>
            <w:rFonts w:ascii="Calibri" w:hAnsi="Calibri" w:eastAsia="Calibri" w:cs="Calibri"/>
            <w:sz w:val="22"/>
            <w:szCs w:val="22"/>
            <w:rPrChange w:author="Virginia Agnew" w:date="2016-12-06T14:38:51.1046023" w:id="1462735773">
              <w:rPr/>
            </w:rPrChange>
          </w:rPr>
          <w:t xml:space="preserve">RE: DOC-3057 Tech Review -- </w:t>
        </w:r>
      </w:ins>
      <w:ins w:author="Virginia Agnew" w:date="2016-12-06T14:38:51.1046023" w:id="1293372694">
        <w:proofErr w:type="spellStart"/>
        <w:r w:rsidRPr="574569D1" w:rsidR="574569D1">
          <w:rPr>
            <w:rFonts w:ascii="Calibri" w:hAnsi="Calibri" w:eastAsia="Calibri" w:cs="Calibri"/>
            <w:sz w:val="22"/>
            <w:szCs w:val="22"/>
            <w:rPrChange w:author="Virginia Agnew" w:date="2016-12-06T14:38:51.1046023" w:id="1352113142">
              <w:rPr/>
            </w:rPrChange>
          </w:rPr>
          <w:t>JBoss</w:t>
        </w:r>
        <w:proofErr w:type="spellEnd"/>
      </w:ins>
      <w:ins w:author="Virginia Agnew" w:date="2016-12-06T14:38:51.1046023" w:id="2047028382">
        <w:r w:rsidRPr="574569D1" w:rsidR="574569D1">
          <w:rPr>
            <w:rFonts w:ascii="Calibri" w:hAnsi="Calibri" w:eastAsia="Calibri" w:cs="Calibri"/>
            <w:sz w:val="22"/>
            <w:szCs w:val="22"/>
            <w:rPrChange w:author="Virginia Agnew" w:date="2016-12-06T14:38:51.1046023" w:id="1999017308">
              <w:rPr/>
            </w:rPrChange>
          </w:rPr>
          <w:t xml:space="preserve"> EAP 6.4.x follow-up question</w:t>
        </w:r>
      </w:ins>
    </w:p>
    <w:p w:rsidR="574569D1" w:rsidRDefault="574569D1" w14:paraId="40893A14" w14:textId="57CC158A">
      <w:pPr>
        <w:rPr>
          <w:ins w:author="Virginia Agnew" w:date="2016-12-06T14:38:51.1046023" w:id="61643149"/>
        </w:rPr>
      </w:pPr>
      <w:ins w:author="Virginia Agnew" w:date="2016-12-06T14:38:51.1046023" w:id="1639656187">
        <w:r w:rsidRPr="574569D1" w:rsidR="574569D1">
          <w:rPr>
            <w:rFonts w:ascii="Calibri" w:hAnsi="Calibri" w:eastAsia="Calibri" w:cs="Calibri"/>
            <w:sz w:val="22"/>
            <w:szCs w:val="22"/>
            <w:rPrChange w:author="Virginia Agnew" w:date="2016-12-06T14:38:51.1046023" w:id="725569678">
              <w:rPr/>
            </w:rPrChange>
          </w:rPr>
          <w:t xml:space="preserve"> </w:t>
        </w:r>
      </w:ins>
    </w:p>
    <w:p w:rsidR="574569D1" w:rsidRDefault="574569D1" w14:noSpellErr="1" w14:paraId="36067180" w14:textId="53D12A20">
      <w:pPr>
        <w:rPr>
          <w:ins w:author="Virginia Agnew" w:date="2016-12-06T14:38:51.1046023" w:id="612689695"/>
        </w:rPr>
      </w:pPr>
      <w:ins w:author="Virginia Agnew" w:date="2016-12-06T14:38:51.1046023" w:id="658002401">
        <w:r w:rsidRPr="574569D1" w:rsidR="574569D1">
          <w:rPr>
            <w:rFonts w:ascii="Calibri" w:hAnsi="Calibri" w:eastAsia="Calibri" w:cs="Calibri"/>
            <w:sz w:val="22"/>
            <w:szCs w:val="22"/>
            <w:rPrChange w:author="Virginia Agnew" w:date="2016-12-06T14:38:51.1046023" w:id="948767904">
              <w:rPr/>
            </w:rPrChange>
          </w:rPr>
          <w:t xml:space="preserve">David, </w:t>
        </w:r>
      </w:ins>
    </w:p>
    <w:p w:rsidR="574569D1" w:rsidRDefault="574569D1" w14:paraId="631FD1E4" w14:textId="2221A51B">
      <w:pPr>
        <w:rPr>
          <w:ins w:author="Virginia Agnew" w:date="2016-12-06T14:38:51.1046023" w:id="2053728438"/>
        </w:rPr>
      </w:pPr>
      <w:ins w:author="Virginia Agnew" w:date="2016-12-06T14:38:51.1046023" w:id="2127960668">
        <w:r w:rsidRPr="574569D1" w:rsidR="574569D1">
          <w:rPr>
            <w:rFonts w:ascii="Calibri" w:hAnsi="Calibri" w:eastAsia="Calibri" w:cs="Calibri"/>
            <w:sz w:val="22"/>
            <w:szCs w:val="22"/>
            <w:rPrChange w:author="Virginia Agnew" w:date="2016-12-06T14:38:51.1046023" w:id="620149720">
              <w:rPr/>
            </w:rPrChange>
          </w:rPr>
          <w:t xml:space="preserve"> </w:t>
        </w:r>
      </w:ins>
    </w:p>
    <w:p w:rsidR="574569D1" w:rsidRDefault="574569D1" w14:paraId="7EB68B01" w14:textId="54FF5781">
      <w:pPr>
        <w:rPr>
          <w:ins w:author="Virginia Agnew" w:date="2016-12-06T14:38:51.1046023" w:id="857489081"/>
        </w:rPr>
      </w:pPr>
      <w:ins w:author="Virginia Agnew" w:date="2016-12-06T14:38:51.1046023" w:id="958132437">
        <w:r w:rsidRPr="574569D1" w:rsidR="574569D1">
          <w:rPr>
            <w:rFonts w:ascii="Calibri" w:hAnsi="Calibri" w:eastAsia="Calibri" w:cs="Calibri"/>
            <w:sz w:val="22"/>
            <w:szCs w:val="22"/>
            <w:rPrChange w:author="Virginia Agnew" w:date="2016-12-06T14:38:51.1046023" w:id="4843509">
              <w:rPr/>
            </w:rPrChange>
          </w:rPr>
          <w:t xml:space="preserve">A quick follow-up based on your comments on the case. Should the “with Oracle Java 8” phrase be added to </w:t>
        </w:r>
      </w:ins>
      <w:ins w:author="Virginia Agnew" w:date="2016-12-06T14:38:51.1046023" w:id="216301480">
        <w:proofErr w:type="spellStart"/>
        <w:r w:rsidRPr="574569D1" w:rsidR="574569D1">
          <w:rPr>
            <w:rFonts w:ascii="Calibri" w:hAnsi="Calibri" w:eastAsia="Calibri" w:cs="Calibri"/>
            <w:sz w:val="22"/>
            <w:szCs w:val="22"/>
            <w:rPrChange w:author="Virginia Agnew" w:date="2016-12-06T14:38:51.1046023" w:id="2142536906">
              <w:rPr/>
            </w:rPrChange>
          </w:rPr>
          <w:t>JBoss</w:t>
        </w:r>
        <w:proofErr w:type="spellEnd"/>
      </w:ins>
      <w:ins w:author="Virginia Agnew" w:date="2016-12-06T14:38:51.1046023" w:id="106113464">
        <w:r w:rsidRPr="574569D1" w:rsidR="574569D1">
          <w:rPr>
            <w:rFonts w:ascii="Calibri" w:hAnsi="Calibri" w:eastAsia="Calibri" w:cs="Calibri"/>
            <w:sz w:val="22"/>
            <w:szCs w:val="22"/>
            <w:rPrChange w:author="Virginia Agnew" w:date="2016-12-06T14:38:51.1046023" w:id="254976716">
              <w:rPr/>
            </w:rPrChange>
          </w:rPr>
          <w:t xml:space="preserve"> EAP 6.4.x, as shown below?</w:t>
        </w:r>
      </w:ins>
    </w:p>
    <w:p w:rsidR="574569D1" w:rsidRDefault="574569D1" w14:paraId="3F2910F4" w14:textId="67B4712F">
      <w:pPr>
        <w:rPr>
          <w:ins w:author="Virginia Agnew" w:date="2016-12-06T14:38:51.1046023" w:id="265487073"/>
        </w:rPr>
      </w:pPr>
      <w:ins w:author="Virginia Agnew" w:date="2016-12-06T14:38:51.1046023" w:id="357633142">
        <w:r w:rsidRPr="574569D1" w:rsidR="574569D1">
          <w:rPr>
            <w:rFonts w:ascii="Calibri" w:hAnsi="Calibri" w:eastAsia="Calibri" w:cs="Calibri"/>
            <w:sz w:val="22"/>
            <w:szCs w:val="22"/>
            <w:rPrChange w:author="Virginia Agnew" w:date="2016-12-06T14:38:51.1046023" w:id="712494761">
              <w:rPr/>
            </w:rPrChange>
          </w:rPr>
          <w:t xml:space="preserve"> </w:t>
        </w:r>
      </w:ins>
    </w:p>
    <w:p w:rsidR="574569D1" w:rsidRDefault="574569D1" w14:noSpellErr="1" w14:paraId="06A48EFB" w14:textId="4E5D5A2A">
      <w:pPr>
        <w:rPr>
          <w:ins w:author="Virginia Agnew" w:date="2016-12-06T14:38:51.1046023" w:id="130737649"/>
        </w:rPr>
      </w:pPr>
      <w:ins w:author="Virginia Agnew" w:date="2016-12-06T14:38:51.1046023" w:id="1714450249">
        <w:r w:rsidRPr="574569D1" w:rsidR="574569D1">
          <w:rPr>
            <w:rFonts w:ascii="Calibri" w:hAnsi="Calibri" w:eastAsia="Calibri" w:cs="Calibri"/>
            <w:sz w:val="22"/>
            <w:szCs w:val="22"/>
            <w:rPrChange w:author="Virginia Agnew" w:date="2016-12-06T14:38:51.1046023" w:id="847532008">
              <w:rPr/>
            </w:rPrChange>
          </w:rPr>
          <w:t>Thanks!</w:t>
        </w:r>
      </w:ins>
    </w:p>
    <w:p w:rsidR="574569D1" w:rsidRDefault="574569D1" w14:noSpellErr="1" w14:paraId="3FBBE0C3" w14:textId="0DCD5C95">
      <w:pPr>
        <w:rPr>
          <w:ins w:author="Virginia Agnew" w:date="2016-12-06T14:38:51.1046023" w:id="1445008587"/>
        </w:rPr>
      </w:pPr>
      <w:ins w:author="Virginia Agnew" w:date="2016-12-06T14:38:51.1046023" w:id="947597468">
        <w:r w:rsidRPr="574569D1" w:rsidR="574569D1">
          <w:rPr>
            <w:rFonts w:ascii="Calibri" w:hAnsi="Calibri" w:eastAsia="Calibri" w:cs="Calibri"/>
            <w:sz w:val="22"/>
            <w:szCs w:val="22"/>
            <w:rPrChange w:author="Virginia Agnew" w:date="2016-12-06T14:38:51.1046023" w:id="784886248">
              <w:rPr/>
            </w:rPrChange>
          </w:rPr>
          <w:t>Virginia</w:t>
        </w:r>
      </w:ins>
    </w:p>
    <w:p w:rsidR="574569D1" w:rsidRDefault="574569D1" w14:paraId="36DA5DB6" w14:textId="1C71B505">
      <w:pPr>
        <w:rPr>
          <w:ins w:author="Virginia Agnew" w:date="2016-12-06T14:38:51.1046023" w:id="1100945323"/>
        </w:rPr>
      </w:pPr>
      <w:ins w:author="Virginia Agnew" w:date="2016-12-06T14:38:51.1046023" w:id="404502486">
        <w:r w:rsidRPr="574569D1" w:rsidR="574569D1">
          <w:rPr>
            <w:rFonts w:ascii="Calibri" w:hAnsi="Calibri" w:eastAsia="Calibri" w:cs="Calibri"/>
            <w:sz w:val="22"/>
            <w:szCs w:val="22"/>
            <w:rPrChange w:author="Virginia Agnew" w:date="2016-12-06T14:38:51.1046023" w:id="1776917073">
              <w:rPr/>
            </w:rPrChange>
          </w:rPr>
          <w:t xml:space="preserve"> </w:t>
        </w:r>
      </w:ins>
    </w:p>
    <w:p w:rsidR="574569D1" w:rsidP="574569D1" w:rsidRDefault="574569D1" w14:noSpellErr="1" w14:paraId="66D15F4F" w14:textId="497B425E">
      <w:pPr>
        <w:pStyle w:val="Heading3"/>
        <w:rPr>
          <w:ins w:author="Virginia Agnew" w:date="2016-12-06T14:38:51.1046023" w:id="589519528"/>
        </w:rPr>
        <w:pPrChange w:author="Virginia Agnew" w:date="2016-12-06T14:38:51.1046023" w:id="1885470076">
          <w:pPr/>
        </w:pPrChange>
      </w:pPr>
      <w:ins w:author="Virginia Agnew" w:date="2016-12-06T14:38:51.1046023" w:id="1555033685">
        <w:r w:rsidRPr="574569D1" w:rsidR="574569D1">
          <w:rPr>
            <w:b w:val="1"/>
            <w:bCs w:val="1"/>
            <w:rPrChange w:author="Virginia Agnew" w:date="2016-12-06T14:38:51.1046023" w:id="1357794978">
              <w:rPr/>
            </w:rPrChange>
          </w:rPr>
          <w:t>Application Servers</w:t>
        </w:r>
      </w:ins>
    </w:p>
    <w:p w:rsidR="574569D1" w:rsidRDefault="574569D1" w14:noSpellErr="1" w14:paraId="3D1FAAAA" w14:textId="7FAAFA6B">
      <w:pPr>
        <w:rPr>
          <w:ins w:author="Virginia Agnew" w:date="2016-12-06T14:38:51.1046023" w:id="302247829"/>
        </w:rPr>
      </w:pPr>
      <w:ins w:author="Virginia Agnew" w:date="2016-12-06T14:38:51.1046023" w:id="822130032">
        <w:r w:rsidRPr="574569D1" w:rsidR="574569D1">
          <w:rPr>
            <w:rFonts w:ascii="Open Sans" w:hAnsi="Open Sans" w:eastAsia="Open Sans" w:cs="Open Sans"/>
            <w:color w:val="333333"/>
            <w:sz w:val="22"/>
            <w:szCs w:val="22"/>
            <w:rPrChange w:author="Virginia Agnew" w:date="2016-12-06T14:38:51.1046023" w:id="1678787832">
              <w:rPr/>
            </w:rPrChange>
          </w:rPr>
          <w:t>Servers to which you deploy Pentaho software must run one of these application servers:</w:t>
        </w:r>
      </w:ins>
    </w:p>
    <w:p w:rsidR="574569D1" w:rsidP="574569D1" w:rsidRDefault="574569D1" w14:paraId="52A9E12A" w14:textId="5F744505">
      <w:pPr>
        <w:pStyle w:val="ListParagraph"/>
        <w:numPr>
          <w:ilvl w:val="0"/>
          <w:numId w:val="3"/>
        </w:numPr>
        <w:rPr>
          <w:ins w:author="Virginia Agnew" w:date="2016-12-06T14:38:51.1046023" w:id="1117854386"/>
          <w:rFonts w:ascii="Calibri" w:hAnsi="Calibri" w:eastAsia="Calibri" w:cs="Calibri" w:asciiTheme="minorAscii" w:hAnsiTheme="minorAscii" w:eastAsiaTheme="minorAscii" w:cstheme="minorAscii"/>
          <w:sz w:val="22"/>
          <w:szCs w:val="22"/>
        </w:rPr>
        <w:pPrChange w:author="Virginia Agnew" w:date="2016-12-06T14:38:51.1046023" w:id="1300869504">
          <w:pPr/>
        </w:pPrChange>
      </w:pPr>
      <w:ins w:author="Virginia Agnew" w:date="2016-12-06T14:38:51.1046023" w:id="483620471">
        <w:proofErr w:type="spellStart"/>
        <w:r w:rsidRPr="574569D1" w:rsidR="574569D1">
          <w:rPr>
            <w:rFonts w:ascii="Open Sans" w:hAnsi="Open Sans" w:eastAsia="Open Sans" w:cs="Open Sans"/>
            <w:color w:val="333333"/>
            <w:sz w:val="22"/>
            <w:szCs w:val="22"/>
            <w:rPrChange w:author="Virginia Agnew" w:date="2016-12-06T14:38:51.1046023" w:id="1544872326">
              <w:rPr/>
            </w:rPrChange>
          </w:rPr>
          <w:t>JBoss</w:t>
        </w:r>
        <w:proofErr w:type="spellEnd"/>
      </w:ins>
      <w:ins w:author="Virginia Agnew" w:date="2016-12-06T14:38:51.1046023" w:id="2020684224">
        <w:r w:rsidRPr="574569D1" w:rsidR="574569D1">
          <w:rPr>
            <w:rFonts w:ascii="Open Sans" w:hAnsi="Open Sans" w:eastAsia="Open Sans" w:cs="Open Sans"/>
            <w:color w:val="333333"/>
            <w:sz w:val="22"/>
            <w:szCs w:val="22"/>
            <w:rPrChange w:author="Virginia Agnew" w:date="2016-12-06T14:38:51.1046023" w:id="1954806886">
              <w:rPr/>
            </w:rPrChange>
          </w:rPr>
          <w:t xml:space="preserve"> EAP 6.4.x </w:t>
        </w:r>
        <w:r w:rsidRPr="574569D1" w:rsidR="574569D1">
          <w:rPr>
            <w:rFonts w:ascii="Open Sans" w:hAnsi="Open Sans" w:eastAsia="Open Sans" w:cs="Open Sans"/>
            <w:b w:val="1"/>
            <w:bCs w:val="1"/>
            <w:color w:val="C00000"/>
            <w:sz w:val="22"/>
            <w:szCs w:val="22"/>
            <w:rPrChange w:author="Virginia Agnew" w:date="2016-12-06T14:38:51.1046023" w:id="47532428">
              <w:rPr/>
            </w:rPrChange>
          </w:rPr>
          <w:t>with Oracle Java 8.x</w:t>
        </w:r>
      </w:ins>
    </w:p>
    <w:p w:rsidR="574569D1" w:rsidP="574569D1" w:rsidRDefault="574569D1" w14:noSpellErr="1" w14:paraId="72EF16DF" w14:textId="3D80C45C">
      <w:pPr>
        <w:pStyle w:val="ListParagraph"/>
        <w:numPr>
          <w:ilvl w:val="0"/>
          <w:numId w:val="3"/>
        </w:numPr>
        <w:rPr>
          <w:ins w:author="Virginia Agnew" w:date="2016-12-06T14:38:51.1046023" w:id="890423149"/>
          <w:rFonts w:ascii="Calibri" w:hAnsi="Calibri" w:eastAsia="Calibri" w:cs="Calibri" w:asciiTheme="minorAscii" w:hAnsiTheme="minorAscii" w:eastAsiaTheme="minorAscii" w:cstheme="minorAscii"/>
          <w:sz w:val="22"/>
          <w:szCs w:val="22"/>
        </w:rPr>
        <w:pPrChange w:author="Virginia Agnew" w:date="2016-12-06T14:38:51.1046023" w:id="702226674">
          <w:pPr/>
        </w:pPrChange>
      </w:pPr>
      <w:ins w:author="Virginia Agnew" w:date="2016-12-06T14:38:51.1046023" w:id="1653379482">
        <w:r w:rsidRPr="574569D1" w:rsidR="574569D1">
          <w:rPr>
            <w:rFonts w:ascii="Open Sans" w:hAnsi="Open Sans" w:eastAsia="Open Sans" w:cs="Open Sans"/>
            <w:color w:val="333333"/>
            <w:sz w:val="22"/>
            <w:szCs w:val="22"/>
            <w:rPrChange w:author="Virginia Agnew" w:date="2016-12-06T14:38:51.1046023" w:id="1629128421">
              <w:rPr/>
            </w:rPrChange>
          </w:rPr>
          <w:t xml:space="preserve">Tomcat 7.0.x with Oracle </w:t>
        </w:r>
        <w:r w:rsidRPr="574569D1" w:rsidR="574569D1">
          <w:rPr>
            <w:rFonts w:ascii="Open Sans" w:hAnsi="Open Sans" w:eastAsia="Open Sans" w:cs="Open Sans"/>
            <w:color w:val="333333"/>
            <w:sz w:val="22"/>
            <w:szCs w:val="22"/>
            <w:highlight w:val="yellow"/>
            <w:rPrChange w:author="Virginia Agnew" w:date="2016-12-06T14:38:51.1046023" w:id="765861388">
              <w:rPr/>
            </w:rPrChange>
          </w:rPr>
          <w:t xml:space="preserve">Java 8.x </w:t>
        </w:r>
      </w:ins>
    </w:p>
    <w:p w:rsidR="574569D1" w:rsidP="574569D1" w:rsidRDefault="574569D1" w14:noSpellErr="1" w14:paraId="526FA232" w14:textId="7D9F9925">
      <w:pPr>
        <w:pStyle w:val="ListParagraph"/>
        <w:numPr>
          <w:ilvl w:val="0"/>
          <w:numId w:val="3"/>
        </w:numPr>
        <w:rPr>
          <w:ins w:author="Virginia Agnew" w:date="2016-12-06T14:38:51.1046023" w:id="935739552"/>
          <w:rFonts w:ascii="Calibri" w:hAnsi="Calibri" w:eastAsia="Calibri" w:cs="Calibri" w:asciiTheme="minorAscii" w:hAnsiTheme="minorAscii" w:eastAsiaTheme="minorAscii" w:cstheme="minorAscii"/>
          <w:sz w:val="22"/>
          <w:szCs w:val="22"/>
        </w:rPr>
        <w:pPrChange w:author="Virginia Agnew" w:date="2016-12-06T14:38:51.1046023" w:id="605246692">
          <w:pPr/>
        </w:pPrChange>
      </w:pPr>
      <w:ins w:author="Virginia Agnew" w:date="2016-12-06T14:38:51.1046023" w:id="396075992">
        <w:r w:rsidRPr="574569D1" w:rsidR="574569D1">
          <w:rPr>
            <w:rFonts w:ascii="Open Sans" w:hAnsi="Open Sans" w:eastAsia="Open Sans" w:cs="Open Sans"/>
            <w:color w:val="333333"/>
            <w:sz w:val="22"/>
            <w:szCs w:val="22"/>
            <w:rPrChange w:author="Virginia Agnew" w:date="2016-12-06T14:38:51.1046023" w:id="852622505">
              <w:rPr/>
            </w:rPrChange>
          </w:rPr>
          <w:t>Tomcat 8.0.x with Oracle Java 8.x (as shipped)</w:t>
        </w:r>
      </w:ins>
    </w:p>
    <w:p w:rsidR="574569D1" w:rsidRDefault="574569D1" w14:noSpellErr="1" w14:paraId="1083FBEB" w14:textId="602CC618">
      <w:pPr>
        <w:rPr>
          <w:ins w:author="Virginia Agnew" w:date="2016-12-06T14:38:51.1046023" w:id="284567059"/>
        </w:rPr>
      </w:pPr>
      <w:ins w:author="Virginia Agnew" w:date="2016-12-06T14:38:51.1046023" w:id="639618381">
        <w:r w:rsidRPr="574569D1" w:rsidR="574569D1">
          <w:rPr>
            <w:rFonts w:ascii="Calibri" w:hAnsi="Calibri" w:eastAsia="Calibri" w:cs="Calibri"/>
            <w:sz w:val="22"/>
            <w:szCs w:val="22"/>
            <w:rPrChange w:author="Virginia Agnew" w:date="2016-12-06T14:38:51.1046023" w:id="1781541309">
              <w:rPr/>
            </w:rPrChange>
          </w:rPr>
          <w:t>…</w:t>
        </w:r>
      </w:ins>
    </w:p>
    <w:p w:rsidR="574569D1" w:rsidRDefault="574569D1" w14:paraId="489FC3F2" w14:textId="6B5F04A2">
      <w:pPr>
        <w:rPr>
          <w:ins w:author="Virginia Agnew" w:date="2016-12-06T14:38:51.1046023" w:id="1925455857"/>
        </w:rPr>
      </w:pPr>
      <w:ins w:author="Virginia Agnew" w:date="2016-12-06T14:38:51.1046023" w:id="1051470521">
        <w:r w:rsidRPr="574569D1" w:rsidR="574569D1">
          <w:rPr>
            <w:rFonts w:ascii="Calibri" w:hAnsi="Calibri" w:eastAsia="Calibri" w:cs="Calibri"/>
            <w:sz w:val="22"/>
            <w:szCs w:val="22"/>
            <w:rPrChange w:author="Virginia Agnew" w:date="2016-12-06T14:38:51.1046023" w:id="1508918538">
              <w:rPr/>
            </w:rPrChange>
          </w:rPr>
          <w:t xml:space="preserve"> </w:t>
        </w:r>
      </w:ins>
    </w:p>
    <w:p w:rsidR="574569D1" w:rsidP="574569D1" w:rsidRDefault="574569D1" w14:paraId="56724642" w14:textId="43865FA1">
      <w:pPr>
        <w:pStyle w:val="Normal"/>
        <w:pPrChange w:author="Virginia Agnew" w:date="2016-12-06T14:38:51.1046023" w:id="1424240548">
          <w:pPr/>
        </w:pPrChange>
      </w:pPr>
    </w:p>
    <w:sectPr w:rsidR="00117FEB">
      <w:sectPrChange w:author="Virginia Agnew" w:date="2016-12-06T14:38:51.1046023" w:id="1360477461">
        <w:sectPr w:rsidR="00117FEB">
          <w:pgSz w:w="12240" w:h="15840"/>
          <w:pgMar w:top="1440" w:right="1440" w:bottom="1440" w:left="1440" w:header="720" w:footer="720" w:gutter="0"/>
          <w:cols w:space="720"/>
          <w:docGrid w:linePitch="360"/>
        </w:sectPr>
      </w:sectPrChang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W" w:author="Phillip Wilkerson" w:date="2016-12-05T15:27:00Z" w:id="1">
    <w:p w:rsidR="00DC136B" w:rsidRDefault="00DC136B" w14:paraId="4BE17ED7" w14:textId="77777777">
      <w:pPr>
        <w:pStyle w:val="CommentText"/>
      </w:pPr>
      <w:r>
        <w:rPr>
          <w:rStyle w:val="CommentReference"/>
        </w:rPr>
        <w:annotationRef/>
      </w:r>
    </w:p>
    <w:p w:rsidR="004D75A8" w:rsidRDefault="004D75A8" w14:paraId="664E0787" w14:textId="5D5B5C73">
      <w:pPr>
        <w:pStyle w:val="CommentText"/>
      </w:pPr>
      <w:r>
        <w:t>Verified – Changed as indicated on the MT page.</w:t>
      </w:r>
    </w:p>
    <w:p w:rsidR="004D75A8" w:rsidRDefault="004D75A8" w14:paraId="14F69699" w14:textId="77777777">
      <w:pPr>
        <w:pStyle w:val="CommentText"/>
      </w:pPr>
      <w:bookmarkStart w:name="_GoBack" w:id="2"/>
      <w:bookmarkEnd w:id="2"/>
    </w:p>
    <w:p w:rsidR="00DC136B" w:rsidRDefault="004D75A8" w14:paraId="772F1EC4" w14:textId="44AAC4D5">
      <w:pPr>
        <w:pStyle w:val="CommentText"/>
      </w:pPr>
      <w:r>
        <w:t xml:space="preserve">Question: </w:t>
      </w:r>
      <w:r w:rsidR="00DC136B">
        <w:t xml:space="preserve">What exactly does this mean and why is it important for the user? (as shipped). Should this be clarified? Obviously, there is some reason why “as shipped” does not apply to the second bullet, but does apply to the third bullet. What is the reason? </w:t>
      </w:r>
    </w:p>
    <w:p w:rsidR="00DC136B" w:rsidRDefault="00DC136B" w14:paraId="7F895D83" w14:textId="77777777">
      <w:pPr>
        <w:pStyle w:val="CommentText"/>
      </w:pPr>
    </w:p>
    <w:p w:rsidR="00DC136B" w:rsidRDefault="00DC136B" w14:paraId="32DC3B07" w14:textId="5CCEFBC7">
      <w:pPr>
        <w:pStyle w:val="CommentText"/>
      </w:pPr>
      <w:r>
        <w:t>Third bullet: Does this refer just to the “Tomcat 8.0.x” part as shipped or just the “Oracle Java 8.x” part as shipped, or does it refer to the entire entity “Tomcat 8.0.x with Oracle Java 8.x” as shipped?</w:t>
      </w:r>
    </w:p>
  </w:comment>
  <w:comment w:initials="PW" w:author="Phillip Wilkerson" w:date="2016-12-05T15:31:00Z" w:id="3">
    <w:p w:rsidR="004D75A8" w:rsidRDefault="004D75A8" w14:paraId="04579346" w14:textId="0B8EAF17">
      <w:pPr>
        <w:pStyle w:val="CommentText"/>
      </w:pPr>
      <w:r>
        <w:rPr>
          <w:rStyle w:val="CommentReference"/>
        </w:rPr>
        <w:annotationRef/>
      </w:r>
      <w:r>
        <w:t xml:space="preserve">Verified – Changed as indicated on the MT page.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DC3B07" w15:done="0"/>
  <w15:commentEx w15:paraId="045793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Arial"/>
    <w:panose1 w:val="020B0606030504020204"/>
    <w:charset w:val="00"/>
    <w:family w:val="swiss"/>
    <w:pitch w:val="variable"/>
    <w:sig w:usb0="E00002EF" w:usb1="4000205B" w:usb2="00000028"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2402AD"/>
    <w:multiLevelType w:val="multilevel"/>
    <w:tmpl w:val="C478B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79C96E49"/>
    <w:multiLevelType w:val="multilevel"/>
    <w:tmpl w:val="7DC6B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3">
    <w:abstractNumId w:val="2"/>
  </w: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Kincade">
    <w15:presenceInfo w15:providerId="None" w15:userId="David Kincade"/>
  </w15:person>
  <w15:person w15:author="Phillip Wilkerson">
    <w15:presenceInfo w15:providerId="AD" w15:userId="S-1-5-21-3515013708-678258590-2614230829-4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37"/>
    <w:rsid w:val="00067C68"/>
    <w:rsid w:val="00112D37"/>
    <w:rsid w:val="00117FEB"/>
    <w:rsid w:val="002D31C7"/>
    <w:rsid w:val="00316A8A"/>
    <w:rsid w:val="00470D9B"/>
    <w:rsid w:val="004D75A8"/>
    <w:rsid w:val="008355DB"/>
    <w:rsid w:val="00B37033"/>
    <w:rsid w:val="00D32D31"/>
    <w:rsid w:val="00DC136B"/>
    <w:rsid w:val="39431BF6"/>
    <w:rsid w:val="5745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074E"/>
  <w15:chartTrackingRefBased/>
  <w15:docId w15:val="{1D437E8E-A7C0-45A3-A9BE-5ED6F5F0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17FE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link w:val="Heading2Char"/>
    <w:uiPriority w:val="9"/>
    <w:qFormat/>
    <w:rsid w:val="00112D37"/>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117FEB"/>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12D37"/>
    <w:rPr>
      <w:rFonts w:ascii="Times New Roman" w:hAnsi="Times New Roman" w:eastAsia="Times New Roman" w:cs="Times New Roman"/>
      <w:b/>
      <w:bCs/>
      <w:sz w:val="36"/>
      <w:szCs w:val="36"/>
    </w:rPr>
  </w:style>
  <w:style w:type="character" w:styleId="apple-converted-space" w:customStyle="1">
    <w:name w:val="apple-converted-space"/>
    <w:basedOn w:val="DefaultParagraphFont"/>
    <w:rsid w:val="00112D37"/>
  </w:style>
  <w:style w:type="paragraph" w:styleId="p" w:customStyle="1">
    <w:name w:val="p"/>
    <w:basedOn w:val="Normal"/>
    <w:rsid w:val="00112D37"/>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112D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17FEB"/>
    <w:rPr>
      <w:rFonts w:asciiTheme="majorHAnsi" w:hAnsiTheme="majorHAnsi" w:eastAsiaTheme="majorEastAsia" w:cstheme="majorBidi"/>
      <w:color w:val="2E74B5" w:themeColor="accent1" w:themeShade="BF"/>
      <w:sz w:val="32"/>
      <w:szCs w:val="32"/>
    </w:rPr>
  </w:style>
  <w:style w:type="character" w:styleId="Hyperlink">
    <w:name w:val="Hyperlink"/>
    <w:basedOn w:val="DefaultParagraphFont"/>
    <w:uiPriority w:val="99"/>
    <w:unhideWhenUsed/>
    <w:rsid w:val="00117FEB"/>
    <w:rPr>
      <w:color w:val="0563C1" w:themeColor="hyperlink"/>
      <w:u w:val="single"/>
    </w:rPr>
  </w:style>
  <w:style w:type="character" w:styleId="Heading3Char" w:customStyle="1">
    <w:name w:val="Heading 3 Char"/>
    <w:basedOn w:val="DefaultParagraphFont"/>
    <w:link w:val="Heading3"/>
    <w:uiPriority w:val="9"/>
    <w:rsid w:val="00117FEB"/>
    <w:rPr>
      <w:rFonts w:asciiTheme="majorHAnsi" w:hAnsiTheme="majorHAnsi" w:eastAsiaTheme="majorEastAsia" w:cstheme="majorBidi"/>
      <w:color w:val="1F4D78" w:themeColor="accent1" w:themeShade="7F"/>
      <w:sz w:val="24"/>
      <w:szCs w:val="24"/>
    </w:rPr>
  </w:style>
  <w:style w:type="paragraph" w:styleId="BalloonText">
    <w:name w:val="Balloon Text"/>
    <w:basedOn w:val="Normal"/>
    <w:link w:val="BalloonTextChar"/>
    <w:uiPriority w:val="99"/>
    <w:semiHidden/>
    <w:unhideWhenUsed/>
    <w:rsid w:val="00067C68"/>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67C6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37033"/>
    <w:rPr>
      <w:sz w:val="16"/>
      <w:szCs w:val="16"/>
    </w:rPr>
  </w:style>
  <w:style w:type="paragraph" w:styleId="CommentText">
    <w:name w:val="annotation text"/>
    <w:basedOn w:val="Normal"/>
    <w:link w:val="CommentTextChar"/>
    <w:uiPriority w:val="99"/>
    <w:semiHidden/>
    <w:unhideWhenUsed/>
    <w:rsid w:val="00B37033"/>
    <w:pPr>
      <w:spacing w:line="240" w:lineRule="auto"/>
    </w:pPr>
    <w:rPr>
      <w:sz w:val="20"/>
      <w:szCs w:val="20"/>
    </w:rPr>
  </w:style>
  <w:style w:type="character" w:styleId="CommentTextChar" w:customStyle="1">
    <w:name w:val="Comment Text Char"/>
    <w:basedOn w:val="DefaultParagraphFont"/>
    <w:link w:val="CommentText"/>
    <w:uiPriority w:val="99"/>
    <w:semiHidden/>
    <w:rsid w:val="00B37033"/>
    <w:rPr>
      <w:sz w:val="20"/>
      <w:szCs w:val="20"/>
    </w:rPr>
  </w:style>
  <w:style w:type="paragraph" w:styleId="CommentSubject">
    <w:name w:val="annotation subject"/>
    <w:basedOn w:val="CommentText"/>
    <w:next w:val="CommentText"/>
    <w:link w:val="CommentSubjectChar"/>
    <w:uiPriority w:val="99"/>
    <w:semiHidden/>
    <w:unhideWhenUsed/>
    <w:rsid w:val="00B37033"/>
    <w:rPr>
      <w:b/>
      <w:bCs/>
    </w:rPr>
  </w:style>
  <w:style w:type="character" w:styleId="CommentSubjectChar" w:customStyle="1">
    <w:name w:val="Comment Subject Char"/>
    <w:basedOn w:val="CommentTextChar"/>
    <w:link w:val="CommentSubject"/>
    <w:uiPriority w:val="99"/>
    <w:semiHidden/>
    <w:rsid w:val="00B37033"/>
    <w:rPr>
      <w:b/>
      <w:bCs/>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928536">
      <w:bodyDiv w:val="1"/>
      <w:marLeft w:val="0"/>
      <w:marRight w:val="0"/>
      <w:marTop w:val="0"/>
      <w:marBottom w:val="0"/>
      <w:divBdr>
        <w:top w:val="none" w:sz="0" w:space="0" w:color="auto"/>
        <w:left w:val="none" w:sz="0" w:space="0" w:color="auto"/>
        <w:bottom w:val="none" w:sz="0" w:space="0" w:color="auto"/>
        <w:right w:val="none" w:sz="0" w:space="0" w:color="auto"/>
      </w:divBdr>
      <w:divsChild>
        <w:div w:id="959384553">
          <w:marLeft w:val="0"/>
          <w:marRight w:val="0"/>
          <w:marTop w:val="0"/>
          <w:marBottom w:val="0"/>
          <w:divBdr>
            <w:top w:val="none" w:sz="0" w:space="0" w:color="auto"/>
            <w:left w:val="none" w:sz="0" w:space="0" w:color="auto"/>
            <w:bottom w:val="none" w:sz="0" w:space="0" w:color="auto"/>
            <w:right w:val="none" w:sz="0" w:space="0" w:color="auto"/>
          </w:divBdr>
        </w:div>
      </w:divsChild>
    </w:div>
    <w:div w:id="2010205617">
      <w:bodyDiv w:val="1"/>
      <w:marLeft w:val="0"/>
      <w:marRight w:val="0"/>
      <w:marTop w:val="0"/>
      <w:marBottom w:val="0"/>
      <w:divBdr>
        <w:top w:val="none" w:sz="0" w:space="0" w:color="auto"/>
        <w:left w:val="none" w:sz="0" w:space="0" w:color="auto"/>
        <w:bottom w:val="none" w:sz="0" w:space="0" w:color="auto"/>
        <w:right w:val="none" w:sz="0" w:space="0" w:color="auto"/>
      </w:divBdr>
      <w:divsChild>
        <w:div w:id="132654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entaho.com/Documentation/7.0/0F0/0P0/020/0B0"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help.pentaho.com/Documentation/7.0/0D0/160/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Virginia Agnew</dc:creator>
  <keywords/>
  <dc:description/>
  <lastModifiedBy>Virginia Agnew</lastModifiedBy>
  <revision>7</revision>
  <dcterms:created xsi:type="dcterms:W3CDTF">2016-12-05T19:24:00.0000000Z</dcterms:created>
  <dcterms:modified xsi:type="dcterms:W3CDTF">2016-12-06T14:39:53.2551994Z</dcterms:modified>
</coreProperties>
</file>