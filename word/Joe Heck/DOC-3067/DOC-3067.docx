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bookmarkStart w:name="_top" w:id="0"/>
    <w:bookmarkEnd w:id="0"/>
    <w:p w:rsidR="00767E76" w:rsidP="00BE09DC" w:rsidRDefault="00BE09DC" w14:paraId="4851CE9B" w14:textId="77777777">
      <w:pPr>
        <w:pBdr>
          <w:bottom w:val="single" w:color="CCCCCC" w:sz="6" w:space="8"/>
        </w:pBdr>
        <w:spacing w:after="0" w:line="240" w:lineRule="auto"/>
        <w:outlineLvl w:val="0"/>
        <w:rPr>
          <w:rFonts w:ascii="Open Sans" w:hAnsi="Open Sans" w:eastAsia="Times New Roman" w:cs="Open Sans"/>
          <w:color w:val="005DA6"/>
          <w:kern w:val="36"/>
        </w:rPr>
      </w:pPr>
      <w:r w:rsidRPr="00767E76">
        <w:rPr>
          <w:rFonts w:ascii="Open Sans" w:hAnsi="Open Sans" w:eastAsia="Times New Roman" w:cs="Open Sans"/>
          <w:color w:val="005DA6"/>
          <w:kern w:val="36"/>
        </w:rPr>
        <w:fldChar w:fldCharType="begin"/>
      </w:r>
      <w:r w:rsidRPr="00767E76">
        <w:rPr>
          <w:rFonts w:ascii="Open Sans" w:hAnsi="Open Sans" w:eastAsia="Times New Roman" w:cs="Open Sans"/>
          <w:color w:val="005DA6"/>
          <w:kern w:val="36"/>
        </w:rPr>
        <w:instrText xml:space="preserve"> HYPERLINK "http://jira.pentaho.com/browse/DOC-3067" </w:instrText>
      </w:r>
      <w:r w:rsidRPr="00767E76">
        <w:rPr>
          <w:rFonts w:ascii="Open Sans" w:hAnsi="Open Sans" w:eastAsia="Times New Roman" w:cs="Open Sans"/>
          <w:color w:val="005DA6"/>
          <w:kern w:val="36"/>
        </w:rPr>
        <w:fldChar w:fldCharType="separate"/>
      </w:r>
      <w:r w:rsidRPr="00767E76">
        <w:rPr>
          <w:rStyle w:val="Hyperlink"/>
          <w:rFonts w:ascii="Open Sans" w:hAnsi="Open Sans" w:eastAsia="Times New Roman" w:cs="Open Sans"/>
          <w:kern w:val="36"/>
        </w:rPr>
        <w:t>http://jira.pentaho.com/browse/DOC-3067</w:t>
      </w:r>
      <w:r w:rsidRPr="00767E76">
        <w:rPr>
          <w:rFonts w:ascii="Open Sans" w:hAnsi="Open Sans" w:eastAsia="Times New Roman" w:cs="Open Sans"/>
          <w:color w:val="005DA6"/>
          <w:kern w:val="36"/>
        </w:rPr>
        <w:fldChar w:fldCharType="end"/>
      </w:r>
      <w:r w:rsidRPr="00767E76">
        <w:rPr>
          <w:rFonts w:ascii="Open Sans" w:hAnsi="Open Sans" w:eastAsia="Times New Roman" w:cs="Open Sans"/>
          <w:color w:val="005DA6"/>
          <w:kern w:val="36"/>
        </w:rPr>
        <w:t xml:space="preserve"> </w:t>
      </w:r>
    </w:p>
    <w:p w:rsidR="00767E76" w:rsidP="00BE09DC" w:rsidRDefault="00767E76" w14:paraId="056FEB93" w14:textId="77777777">
      <w:pPr>
        <w:pBdr>
          <w:bottom w:val="single" w:color="CCCCCC" w:sz="6" w:space="8"/>
        </w:pBdr>
        <w:spacing w:after="0" w:line="240" w:lineRule="auto"/>
        <w:outlineLvl w:val="0"/>
        <w:rPr>
          <w:rFonts w:ascii="Open Sans" w:hAnsi="Open Sans" w:eastAsia="Times New Roman" w:cs="Open Sans"/>
          <w:color w:val="005DA6"/>
          <w:kern w:val="36"/>
        </w:rPr>
      </w:pPr>
    </w:p>
    <w:p w:rsidR="00BE09DC" w:rsidP="00BE09DC" w:rsidRDefault="00BE09DC" w14:paraId="31AD2305" w14:textId="77777777">
      <w:pPr>
        <w:pBdr>
          <w:bottom w:val="single" w:color="CCCCCC" w:sz="6" w:space="8"/>
        </w:pBdr>
        <w:spacing w:after="0" w:line="240" w:lineRule="auto"/>
        <w:outlineLvl w:val="0"/>
        <w:rPr>
          <w:rFonts w:ascii="Open Sans" w:hAnsi="Open Sans" w:eastAsia="Times New Roman" w:cs="Open Sans"/>
          <w:color w:val="005DA6"/>
          <w:kern w:val="36"/>
          <w:sz w:val="66"/>
          <w:szCs w:val="66"/>
        </w:rPr>
      </w:pPr>
      <w:r w:rsidRPr="00767E76">
        <w:rPr>
          <w:rFonts w:ascii="Open Sans" w:hAnsi="Open Sans" w:cs="Open Sans"/>
          <w:color w:val="333E48"/>
          <w:shd w:val="clear" w:color="auto" w:fill="F5F5F5"/>
        </w:rPr>
        <w:t>DOC - Visual Exploration Experience needs browser support clarification (maybe other places too?)</w:t>
      </w:r>
    </w:p>
    <w:p w:rsidR="00DE7A96" w:rsidP="00DE7A96" w:rsidRDefault="00DE7A96" w14:paraId="5A254EA2" w14:textId="77777777">
      <w:pPr>
        <w:spacing w:after="0" w:line="240" w:lineRule="auto"/>
        <w:outlineLvl w:val="0"/>
        <w:rPr>
          <w:rFonts w:ascii="Open Sans" w:hAnsi="Open Sans" w:eastAsia="Times New Roman" w:cs="Open Sans"/>
          <w:color w:val="005DA6"/>
          <w:kern w:val="36"/>
          <w:sz w:val="66"/>
          <w:szCs w:val="66"/>
        </w:rPr>
      </w:pPr>
    </w:p>
    <w:p w:rsidR="00BE09DC" w:rsidP="00DE7A96" w:rsidRDefault="00BE09DC" w14:paraId="64467231" w14:textId="77777777">
      <w:pPr>
        <w:spacing w:after="0" w:line="240" w:lineRule="auto"/>
        <w:outlineLvl w:val="0"/>
        <w:rPr>
          <w:rFonts w:ascii="Open Sans" w:hAnsi="Open Sans" w:eastAsia="Times New Roman" w:cs="Open Sans"/>
          <w:color w:val="005DA6"/>
          <w:kern w:val="36"/>
          <w:sz w:val="66"/>
          <w:szCs w:val="66"/>
        </w:rPr>
      </w:pPr>
      <w:r w:rsidRPr="00BE09DC">
        <w:rPr>
          <w:rFonts w:ascii="Open Sans" w:hAnsi="Open Sans" w:eastAsia="Times New Roman" w:cs="Open Sans"/>
          <w:color w:val="005DA6"/>
          <w:kern w:val="36"/>
          <w:sz w:val="66"/>
          <w:szCs w:val="66"/>
        </w:rPr>
        <w:t>Inspecting Your Data</w:t>
      </w:r>
    </w:p>
    <w:p w:rsidRPr="00BE09DC" w:rsidR="00BE09DC" w:rsidP="00DE7A96" w:rsidRDefault="00BE09DC" w14:paraId="7D97BDBB" w14:textId="77777777">
      <w:pPr>
        <w:spacing w:after="0" w:line="240" w:lineRule="auto"/>
        <w:outlineLvl w:val="0"/>
        <w:rPr>
          <w:rFonts w:ascii="Open Sans" w:hAnsi="Open Sans" w:eastAsia="Times New Roman" w:cs="Open Sans"/>
          <w:color w:val="005DA6"/>
          <w:kern w:val="36"/>
        </w:rPr>
      </w:pPr>
      <w:r w:rsidRPr="00BE09DC">
        <w:rPr>
          <w:rFonts w:ascii="Open Sans" w:hAnsi="Open Sans" w:eastAsia="Times New Roman" w:cs="Open Sans"/>
          <w:color w:val="005DA6"/>
          <w:kern w:val="36"/>
        </w:rPr>
        <w:t>https://help.pentaho.com/Documentation/7.0/0L0/0Y0/030/Inspecting_Your_Data</w:t>
      </w:r>
    </w:p>
    <w:p w:rsidR="00DE7A96" w:rsidP="00DE7A96" w:rsidRDefault="00DE7A96" w14:paraId="41569968" w14:textId="77777777">
      <w:pPr>
        <w:rPr>
          <w:rFonts w:ascii="Open Sans" w:hAnsi="Open Sans" w:cs="Open Sans"/>
        </w:rPr>
      </w:pPr>
    </w:p>
    <w:p w:rsidR="00BE09DC" w:rsidP="00DE7A96" w:rsidRDefault="00BE09DC" w14:paraId="324808F8" w14:textId="4061422A">
      <w:pPr>
        <w:rPr>
          <w:ins w:author="Joe Heck" w:date="2016-12-05T11:06:00Z" w:id="1"/>
          <w:rFonts w:ascii="Open Sans" w:hAnsi="Open Sans" w:eastAsia="Open Sans" w:cs="Open Sans"/>
        </w:rPr>
      </w:pPr>
      <w:r w:rsidRPr="457C6745">
        <w:rPr>
          <w:rFonts w:ascii="Open Sans" w:hAnsi="Open Sans" w:eastAsia="Open Sans" w:cs="Open Sans"/>
          <w:rPrChange w:author="Joe Heck" w:date="2016-12-05T16:04:00Z" w:id="2">
            <w:rPr>
              <w:rFonts w:ascii="Open Sans" w:hAnsi="Open Sans" w:cs="Open Sans"/>
            </w:rPr>
          </w:rPrChange>
        </w:rPr>
        <w:t xml:space="preserve">When working with your transformation, you can gain valuable insights </w:t>
      </w:r>
      <w:del w:author="Joe Heck" w:date="2016-12-07T10:25:00Z" w:id="3">
        <w:r w:rsidRPr="457C6745" w:rsidDel="004115A3">
          <w:rPr>
            <w:rFonts w:ascii="Open Sans" w:hAnsi="Open Sans" w:eastAsia="Open Sans" w:cs="Open Sans"/>
            <w:rPrChange w:author="Joe Heck" w:date="2016-12-05T16:04:00Z" w:id="4">
              <w:rPr>
                <w:rFonts w:ascii="Open Sans" w:hAnsi="Open Sans" w:cs="Open Sans"/>
              </w:rPr>
            </w:rPrChange>
          </w:rPr>
          <w:delText xml:space="preserve">into the </w:delText>
        </w:r>
        <w:commentRangeStart w:id="5"/>
        <w:r w:rsidRPr="457C6745" w:rsidDel="004115A3">
          <w:rPr>
            <w:rFonts w:ascii="Open Sans" w:hAnsi="Open Sans" w:eastAsia="Open Sans" w:cs="Open Sans"/>
            <w:rPrChange w:author="Joe Heck" w:date="2016-12-05T16:04:00Z" w:id="6">
              <w:rPr>
                <w:rFonts w:ascii="Open Sans" w:hAnsi="Open Sans" w:cs="Open Sans"/>
              </w:rPr>
            </w:rPrChange>
          </w:rPr>
          <w:delText>data</w:delText>
        </w:r>
        <w:commentRangeEnd w:id="5"/>
        <w:r w:rsidDel="004115A3" w:rsidR="00A87AC6">
          <w:rPr>
            <w:rStyle w:val="CommentReference"/>
          </w:rPr>
          <w:commentReference w:id="5"/>
        </w:r>
        <w:r w:rsidRPr="457C6745" w:rsidDel="004115A3">
          <w:rPr>
            <w:rFonts w:ascii="Open Sans" w:hAnsi="Open Sans" w:eastAsia="Open Sans" w:cs="Open Sans"/>
            <w:rPrChange w:author="Joe Heck" w:date="2016-12-05T16:04:00Z" w:id="7">
              <w:rPr>
                <w:rFonts w:ascii="Open Sans" w:hAnsi="Open Sans" w:cs="Open Sans"/>
              </w:rPr>
            </w:rPrChange>
          </w:rPr>
          <w:delText xml:space="preserve"> of most steps through</w:delText>
        </w:r>
      </w:del>
      <w:ins w:author="Joe Heck" w:date="2016-12-07T10:25:00Z" w:id="8">
        <w:r w:rsidR="004115A3">
          <w:rPr>
            <w:rFonts w:ascii="Open Sans" w:hAnsi="Open Sans" w:eastAsia="Open Sans" w:cs="Open Sans"/>
          </w:rPr>
          <w:t>by</w:t>
        </w:r>
      </w:ins>
      <w:r w:rsidRPr="457C6745">
        <w:rPr>
          <w:rFonts w:ascii="Open Sans" w:hAnsi="Open Sans" w:eastAsia="Open Sans" w:cs="Open Sans"/>
          <w:rPrChange w:author="Joe Heck" w:date="2016-12-05T16:04:00Z" w:id="9">
            <w:rPr>
              <w:rFonts w:ascii="Open Sans" w:hAnsi="Open Sans" w:cs="Open Sans"/>
            </w:rPr>
          </w:rPrChange>
        </w:rPr>
        <w:t xml:space="preserve"> visualizing and interacting with your data in many ways. The ability to quickly inspect step data reduces the amount of iterative work needed while building your transformation and enables you to rapidly publish a data source to share with either your teams or across your organization.</w:t>
      </w:r>
    </w:p>
    <w:p w:rsidRPr="00C24C27" w:rsidR="457C6745" w:rsidDel="1CD91FB6" w:rsidRDefault="00C24C27" w14:paraId="74E098B4" w14:textId="6FD9B01A">
      <w:pPr>
        <w:rPr>
          <w:del w:author="Joe Heck" w:date="2016-12-05T16:05:00Z" w:id="10"/>
          <w:strike/>
          <w:rPrChange w:author="Joe Heck" w:date="2016-12-05T11:11:00Z" w:id="11">
            <w:rPr>
              <w:del w:author="Joe Heck" w:date="2016-12-05T16:05:00Z" w:id="12"/>
            </w:rPr>
          </w:rPrChange>
        </w:rPr>
      </w:pPr>
      <w:commentRangeStart w:id="13"/>
      <w:ins w:author="Joe Heck" w:date="2016-12-05T11:07:00Z" w:id="14">
        <w:r w:rsidRPr="007413BF">
          <w:rPr>
            <w:rFonts w:ascii="Open Sans" w:hAnsi="Open Sans" w:cs="Open Sans"/>
            <w:i/>
            <w:rPrChange w:author="Joe Heck" w:date="2016-12-06T08:22:00Z" w:id="15">
              <w:rPr>
                <w:rFonts w:ascii="Open Sans" w:hAnsi="Open Sans" w:cs="Open Sans"/>
              </w:rPr>
            </w:rPrChange>
          </w:rPr>
          <w:t>Note</w:t>
        </w:r>
      </w:ins>
      <w:ins w:author="Joe Heck" w:date="2016-12-06T08:22:00Z" w:id="16">
        <w:r w:rsidRPr="007413BF" w:rsidR="007413BF">
          <w:rPr>
            <w:rFonts w:ascii="Open Sans" w:hAnsi="Open Sans" w:cs="Open Sans"/>
            <w:i/>
          </w:rPr>
          <w:t xml:space="preserve">: </w:t>
        </w:r>
      </w:ins>
      <w:commentRangeEnd w:id="13"/>
      <w:r w:rsidRPr="007413BF" w:rsidR="00806B9D">
        <w:rPr>
          <w:rStyle w:val="CommentReference"/>
          <w:rFonts w:ascii="Open Sans" w:hAnsi="Open Sans" w:cs="Open Sans"/>
          <w:sz w:val="22"/>
          <w:szCs w:val="22"/>
          <w:rPrChange w:author="Joe Heck" w:date="2016-12-06T08:22:00Z" w:id="17">
            <w:rPr>
              <w:rStyle w:val="CommentReference"/>
            </w:rPr>
          </w:rPrChange>
        </w:rPr>
        <w:commentReference w:id="13"/>
      </w:r>
      <w:ins w:author="Joe Heck" w:date="2016-12-06T08:20:00Z" w:id="18">
        <w:r w:rsidRPr="007413BF" w:rsidR="007413BF">
          <w:rPr>
            <w:rFonts w:ascii="Open Sans" w:hAnsi="Open Sans" w:cs="Open Sans"/>
            <w:i/>
            <w:rPrChange w:author="Joe Heck" w:date="2016-12-06T08:22:00Z" w:id="19">
              <w:rPr>
                <w:i/>
              </w:rPr>
            </w:rPrChange>
          </w:rPr>
          <w:t>Depending on your operating system, you may need to upgrade your</w:t>
        </w:r>
      </w:ins>
      <w:ins w:author="Joe Heck" w:date="2016-12-07T10:24:00Z" w:id="20">
        <w:r w:rsidR="002A2913">
          <w:rPr>
            <w:rFonts w:ascii="Open Sans" w:hAnsi="Open Sans" w:cs="Open Sans"/>
            <w:i/>
          </w:rPr>
          <w:t xml:space="preserve"> Web</w:t>
        </w:r>
      </w:ins>
      <w:ins w:author="Joe Heck" w:date="2016-12-06T08:20:00Z" w:id="21">
        <w:r w:rsidRPr="007413BF" w:rsidR="007413BF">
          <w:rPr>
            <w:rFonts w:ascii="Open Sans" w:hAnsi="Open Sans" w:cs="Open Sans"/>
            <w:i/>
            <w:rPrChange w:author="Joe Heck" w:date="2016-12-06T08:22:00Z" w:id="22">
              <w:rPr>
                <w:i/>
              </w:rPr>
            </w:rPrChange>
          </w:rPr>
          <w:t xml:space="preserve"> </w:t>
        </w:r>
        <w:commentRangeStart w:id="23"/>
        <w:r w:rsidRPr="007413BF" w:rsidR="007413BF">
          <w:rPr>
            <w:rFonts w:ascii="Open Sans" w:hAnsi="Open Sans" w:cs="Open Sans"/>
            <w:i/>
            <w:rPrChange w:author="Joe Heck" w:date="2016-12-06T08:22:00Z" w:id="24">
              <w:rPr>
                <w:i/>
              </w:rPr>
            </w:rPrChange>
          </w:rPr>
          <w:t xml:space="preserve">browser </w:t>
        </w:r>
      </w:ins>
      <w:commentRangeEnd w:id="23"/>
      <w:r w:rsidR="00A87AC6">
        <w:rPr>
          <w:rStyle w:val="CommentReference"/>
        </w:rPr>
        <w:commentReference w:id="23"/>
      </w:r>
      <w:ins w:author="Joe Heck" w:date="2016-12-06T08:20:00Z" w:id="25">
        <w:r w:rsidRPr="007413BF" w:rsidR="007413BF">
          <w:rPr>
            <w:rFonts w:ascii="Open Sans" w:hAnsi="Open Sans" w:cs="Open Sans"/>
            <w:i/>
            <w:rPrChange w:author="Joe Heck" w:date="2016-12-06T08:22:00Z" w:id="26">
              <w:rPr>
                <w:i/>
              </w:rPr>
            </w:rPrChange>
          </w:rPr>
          <w:t>for the full experience.</w:t>
        </w:r>
      </w:ins>
      <w:ins w:author="Joe Heck" w:date="2016-12-06T08:21:00Z" w:id="27">
        <w:r w:rsidRPr="007413BF" w:rsidR="007413BF">
          <w:rPr>
            <w:rFonts w:ascii="Open Sans" w:hAnsi="Open Sans" w:cs="Open Sans"/>
            <w:i/>
            <w:rPrChange w:author="Joe Heck" w:date="2016-12-06T08:22:00Z" w:id="28">
              <w:rPr>
                <w:i/>
              </w:rPr>
            </w:rPrChange>
          </w:rPr>
          <w:t xml:space="preserve"> </w:t>
        </w:r>
      </w:ins>
      <w:ins w:author="Joe Heck" w:date="2016-12-06T09:01:00Z" w:id="29">
        <w:r w:rsidR="00611F4A">
          <w:rPr>
            <w:rFonts w:ascii="Open Sans" w:hAnsi="Open Sans" w:cs="Open Sans"/>
            <w:i/>
          </w:rPr>
          <w:t>See o</w:t>
        </w:r>
      </w:ins>
      <w:ins w:author="Joe Heck" w:date="2016-12-06T08:21:00Z" w:id="30">
        <w:r w:rsidRPr="007413BF" w:rsidR="007413BF">
          <w:rPr>
            <w:rFonts w:ascii="Open Sans" w:hAnsi="Open Sans" w:cs="Open Sans"/>
            <w:i/>
            <w:rPrChange w:author="Joe Heck" w:date="2016-12-06T08:22:00Z" w:id="31">
              <w:rPr>
                <w:i/>
              </w:rPr>
            </w:rPrChange>
          </w:rPr>
          <w:t xml:space="preserve">ur list of supported components </w:t>
        </w:r>
      </w:ins>
      <w:ins w:author="Joe Heck" w:date="2016-12-06T08:22:00Z" w:id="32">
        <w:r w:rsidRPr="00A87AC6" w:rsidR="007413BF">
          <w:rPr>
            <w:rFonts w:ascii="Open Sans" w:hAnsi="Open Sans" w:cs="Open Sans"/>
            <w:i/>
            <w:color w:val="4472C4" w:themeColor="accent5"/>
          </w:rPr>
          <w:fldChar w:fldCharType="begin"/>
        </w:r>
        <w:r w:rsidRPr="007413BF" w:rsidR="007413BF">
          <w:rPr>
            <w:rFonts w:ascii="Open Sans" w:hAnsi="Open Sans" w:cs="Open Sans"/>
            <w:i/>
            <w:color w:val="4472C4" w:themeColor="accent5"/>
          </w:rPr>
          <w:instrText xml:space="preserve"> HYPERLINK  \l "_Web_Browsers" </w:instrText>
        </w:r>
        <w:r w:rsidRPr="00A87AC6" w:rsidR="007413BF">
          <w:rPr>
            <w:rFonts w:ascii="Open Sans" w:hAnsi="Open Sans" w:cs="Open Sans"/>
            <w:i/>
            <w:color w:val="4472C4" w:themeColor="accent5"/>
          </w:rPr>
          <w:fldChar w:fldCharType="separate"/>
        </w:r>
        <w:r w:rsidRPr="007413BF" w:rsidR="007413BF">
          <w:rPr>
            <w:rStyle w:val="Hyperlink"/>
            <w:rFonts w:ascii="Open Sans" w:hAnsi="Open Sans" w:cs="Open Sans"/>
            <w:i/>
            <w:color w:val="4472C4" w:themeColor="accent5"/>
          </w:rPr>
          <w:t>h</w:t>
        </w:r>
        <w:r w:rsidRPr="007413BF" w:rsidR="007413BF">
          <w:rPr>
            <w:rStyle w:val="Hyperlink"/>
            <w:rFonts w:ascii="Open Sans" w:hAnsi="Open Sans" w:cs="Open Sans"/>
            <w:i/>
            <w:color w:val="4472C4" w:themeColor="accent5"/>
          </w:rPr>
          <w:t>e</w:t>
        </w:r>
        <w:r w:rsidRPr="007413BF" w:rsidR="007413BF">
          <w:rPr>
            <w:rStyle w:val="Hyperlink"/>
            <w:rFonts w:ascii="Open Sans" w:hAnsi="Open Sans" w:cs="Open Sans"/>
            <w:i/>
            <w:color w:val="4472C4" w:themeColor="accent5"/>
          </w:rPr>
          <w:t>r</w:t>
        </w:r>
        <w:r w:rsidRPr="007413BF" w:rsidR="007413BF">
          <w:rPr>
            <w:rStyle w:val="Hyperlink"/>
            <w:rFonts w:ascii="Open Sans" w:hAnsi="Open Sans" w:cs="Open Sans"/>
            <w:i/>
            <w:color w:val="4472C4" w:themeColor="accent5"/>
          </w:rPr>
          <w:t>e</w:t>
        </w:r>
        <w:r w:rsidRPr="00A87AC6" w:rsidR="007413BF">
          <w:rPr>
            <w:rFonts w:ascii="Open Sans" w:hAnsi="Open Sans" w:cs="Open Sans"/>
            <w:i/>
            <w:color w:val="4472C4" w:themeColor="accent5"/>
          </w:rPr>
          <w:fldChar w:fldCharType="end"/>
        </w:r>
      </w:ins>
      <w:ins w:author="Joe Heck" w:date="2016-12-06T08:21:00Z" w:id="33">
        <w:r w:rsidRPr="007413BF" w:rsidR="007413BF">
          <w:rPr>
            <w:rFonts w:ascii="Open Sans" w:hAnsi="Open Sans" w:cs="Open Sans"/>
            <w:i/>
            <w:rPrChange w:author="Joe Heck" w:date="2016-12-06T08:22:00Z" w:id="34">
              <w:rPr>
                <w:i/>
              </w:rPr>
            </w:rPrChange>
          </w:rPr>
          <w:t>.</w:t>
        </w:r>
      </w:ins>
      <w:ins w:author="Joe Heck" w:date="2016-12-06T08:23:00Z" w:id="35">
        <w:r w:rsidR="007413BF">
          <w:rPr>
            <w:rFonts w:ascii="Open Sans" w:hAnsi="Open Sans" w:cs="Open Sans"/>
            <w:i/>
          </w:rPr>
          <w:t xml:space="preserve"> </w:t>
        </w:r>
      </w:ins>
    </w:p>
    <w:p w:rsidRPr="00474719" w:rsidR="00750AE3" w:rsidRDefault="00671855" w14:paraId="108CD1F0" w14:textId="528EE932">
      <w:pPr>
        <w:rPr>
          <w:rFonts w:ascii="Open Sans" w:hAnsi="Open Sans" w:cs="Open Sans"/>
          <w:i/>
          <w:rPrChange w:author="Joe Heck" w:date="2016-12-02T15:09:00Z" w:id="36">
            <w:rPr>
              <w:rFonts w:ascii="Open Sans" w:hAnsi="Open Sans" w:cs="Open Sans"/>
            </w:rPr>
          </w:rPrChange>
        </w:rPr>
      </w:pPr>
      <w:commentRangeStart w:id="37"/>
      <w:commentRangeStart w:id="38"/>
      <w:del w:author="Joe Heck" w:date="2016-12-05T16:57:00Z" w:id="39">
        <w:r w:rsidRPr="00C24C27" w:rsidDel="00CF7382">
          <w:rPr>
            <w:rStyle w:val="CommentReference"/>
            <w:strike/>
            <w:rPrChange w:author="Joe Heck" w:date="2016-12-05T11:11:00Z" w:id="40">
              <w:rPr>
                <w:rStyle w:val="CommentReference"/>
              </w:rPr>
            </w:rPrChange>
          </w:rPr>
          <w:commentReference w:id="41"/>
        </w:r>
        <w:commentRangeEnd w:id="37"/>
        <w:r w:rsidRPr="00C24C27" w:rsidDel="00CF7382">
          <w:rPr>
            <w:rStyle w:val="CommentReference"/>
            <w:strike/>
            <w:rPrChange w:author="Joe Heck" w:date="2016-12-05T11:11:00Z" w:id="42">
              <w:rPr>
                <w:rStyle w:val="CommentReference"/>
              </w:rPr>
            </w:rPrChange>
          </w:rPr>
          <w:commentReference w:id="37"/>
        </w:r>
      </w:del>
      <w:commentRangeEnd w:id="38"/>
      <w:r w:rsidR="00611F4A">
        <w:rPr>
          <w:rStyle w:val="CommentReference"/>
        </w:rPr>
        <w:commentReference w:id="38"/>
      </w:r>
      <w:ins w:author="Wes Brown" w:date="2016-12-02T15:58:00Z" w:id="43">
        <w:r w:rsidRPr="00C24C27">
          <w:rPr>
            <w:rFonts w:ascii="Open Sans" w:hAnsi="Open Sans" w:cs="Open Sans"/>
            <w:i/>
            <w:strike/>
            <w:color w:val="FF0000"/>
            <w:shd w:val="clear" w:color="auto" w:fill="FFFFFF"/>
            <w:rPrChange w:author="Joe Heck" w:date="2016-12-05T11:11:00Z" w:id="44">
              <w:rPr>
                <w:rFonts w:ascii="Open Sans" w:hAnsi="Open Sans" w:cs="Open Sans"/>
                <w:i/>
                <w:color w:val="FF0000"/>
                <w:shd w:val="clear" w:color="auto" w:fill="FFFFFF"/>
              </w:rPr>
            </w:rPrChange>
          </w:rPr>
          <w:br/>
        </w:r>
        <w:r>
          <w:rPr>
            <w:rFonts w:ascii="Open Sans" w:hAnsi="Open Sans" w:cs="Open Sans"/>
            <w:i/>
            <w:color w:val="FF0000"/>
            <w:shd w:val="clear" w:color="auto" w:fill="FFFFFF"/>
          </w:rPr>
          <w:br/>
        </w:r>
      </w:ins>
    </w:p>
    <w:p w:rsidRPr="00BE09DC" w:rsidR="00BE09DC" w:rsidRDefault="00BE09DC" w14:paraId="055E8E60" w14:textId="4E3037E1">
      <w:pPr>
        <w:spacing w:before="600" w:after="0" w:line="240" w:lineRule="auto"/>
        <w:outlineLvl w:val="2"/>
        <w:rPr>
          <w:rFonts w:ascii="Open Sans" w:hAnsi="Open Sans" w:eastAsia="Times New Roman" w:cs="Open Sans"/>
          <w:color w:val="000000"/>
          <w:sz w:val="45"/>
          <w:szCs w:val="45"/>
        </w:rPr>
      </w:pPr>
      <w:r w:rsidRPr="00BE09DC">
        <w:rPr>
          <w:rFonts w:ascii="Open Sans" w:hAnsi="Open Sans" w:eastAsia="Times New Roman" w:cs="Open Sans"/>
          <w:color w:val="000000"/>
          <w:sz w:val="45"/>
          <w:szCs w:val="45"/>
        </w:rPr>
        <w:t>Begin Inspecting </w:t>
      </w:r>
    </w:p>
    <w:p w:rsidRPr="00BE09DC" w:rsidR="00BE09DC" w:rsidRDefault="00BE09DC" w14:paraId="1788B678" w14:textId="14C3FC24">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Begin inspecting your transformation by clicking on a step. This displays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fly-out inspection bar</w:t>
      </w:r>
      <w:r w:rsidRPr="00460DFC">
        <w:rPr>
          <w:rFonts w:ascii="Open Sans" w:hAnsi="Open Sans" w:eastAsia="Times New Roman" w:cs="Open Sans"/>
          <w:color w:val="333333"/>
        </w:rPr>
        <w:t> </w:t>
      </w:r>
      <w:r w:rsidRPr="00BE09DC">
        <w:rPr>
          <w:rFonts w:ascii="Open Sans" w:hAnsi="Open Sans" w:eastAsia="Times New Roman" w:cs="Open Sans"/>
          <w:color w:val="333333"/>
        </w:rPr>
        <w:t>at the top of the canvas area. The bar displays the name of the step selected and offers two options:</w:t>
      </w:r>
    </w:p>
    <w:p w:rsidRPr="00BE09DC" w:rsidR="00BE09DC" w:rsidRDefault="00BE09DC" w14:paraId="72CCD8E8" w14:textId="5D475FED">
      <w:pPr>
        <w:numPr>
          <w:ilvl w:val="0"/>
          <w:numId w:val="2"/>
        </w:numPr>
        <w:spacing w:before="60" w:after="60" w:line="406" w:lineRule="atLeast"/>
        <w:ind w:left="0" w:firstLine="0"/>
        <w:rPr>
          <w:rFonts w:ascii="Open Sans" w:hAnsi="Open Sans" w:eastAsia="Times New Roman" w:cs="Open Sans"/>
          <w:color w:val="333333"/>
        </w:rPr>
        <w:pPrChange w:author="Joe Heck" w:date="2016-12-06T08:57:00Z" w:id="45">
          <w:pPr>
            <w:numPr>
              <w:numId w:val="2"/>
            </w:numPr>
            <w:tabs>
              <w:tab w:val="num" w:pos="720"/>
            </w:tabs>
            <w:spacing w:before="60" w:after="60" w:line="406" w:lineRule="atLeast"/>
            <w:ind w:left="720" w:hanging="360"/>
          </w:pPr>
        </w:pPrChange>
      </w:pPr>
      <w:r w:rsidRPr="00460DFC">
        <w:rPr>
          <w:rFonts w:ascii="Open Sans" w:hAnsi="Open Sans" w:eastAsia="Times New Roman" w:cs="Open Sans"/>
          <w:b/>
          <w:bCs/>
          <w:color w:val="333333"/>
        </w:rPr>
        <w:t>Inspect Data </w:t>
      </w:r>
      <w:r w:rsidRPr="00BE09DC">
        <w:rPr>
          <w:rFonts w:ascii="Open Sans" w:hAnsi="Open Sans" w:eastAsia="Times New Roman" w:cs="Open Sans"/>
          <w:color w:val="333333"/>
        </w:rPr>
        <w:t>- Lets you inspect the data of a step once the transformation has run.</w:t>
      </w:r>
      <w:r w:rsidRPr="00BE09DC">
        <w:rPr>
          <w:rFonts w:ascii="Open Sans" w:hAnsi="Open Sans" w:eastAsia="Times New Roman" w:cs="Open Sans"/>
          <w:color w:val="333333"/>
        </w:rPr>
        <w:br/>
      </w:r>
      <w:r w:rsidRPr="00460DFC">
        <w:rPr>
          <w:rFonts w:ascii="Open Sans" w:hAnsi="Open Sans" w:eastAsia="Times New Roman" w:cs="Open Sans"/>
          <w:i/>
          <w:iCs/>
          <w:color w:val="333333"/>
        </w:rPr>
        <w:t>Note: This option is not available until you run your transformation.</w:t>
      </w:r>
    </w:p>
    <w:p w:rsidRPr="00BE09DC" w:rsidR="00BE09DC" w:rsidRDefault="00BE09DC" w14:paraId="37AA28C7" w14:textId="6823F2E0">
      <w:pPr>
        <w:numPr>
          <w:ilvl w:val="0"/>
          <w:numId w:val="2"/>
        </w:numPr>
        <w:spacing w:before="60" w:after="60" w:line="406" w:lineRule="atLeast"/>
        <w:ind w:left="0" w:firstLine="0"/>
        <w:rPr>
          <w:rFonts w:ascii="Open Sans" w:hAnsi="Open Sans" w:eastAsia="Times New Roman" w:cs="Open Sans"/>
          <w:color w:val="333333"/>
        </w:rPr>
        <w:pPrChange w:author="Joe Heck" w:date="2016-12-06T08:57:00Z" w:id="46">
          <w:pPr>
            <w:numPr>
              <w:numId w:val="2"/>
            </w:numPr>
            <w:tabs>
              <w:tab w:val="num" w:pos="720"/>
            </w:tabs>
            <w:spacing w:before="60" w:after="60" w:line="406" w:lineRule="atLeast"/>
            <w:ind w:left="720" w:hanging="360"/>
          </w:pPr>
        </w:pPrChange>
      </w:pPr>
      <w:r w:rsidRPr="00460DFC">
        <w:rPr>
          <w:rFonts w:ascii="Open Sans" w:hAnsi="Open Sans" w:eastAsia="Times New Roman" w:cs="Open Sans"/>
          <w:b/>
          <w:bCs/>
          <w:color w:val="333333"/>
        </w:rPr>
        <w:lastRenderedPageBreak/>
        <w:t>Run and Inspect Data </w:t>
      </w:r>
      <w:r w:rsidRPr="00BE09DC">
        <w:rPr>
          <w:rFonts w:ascii="Open Sans" w:hAnsi="Open Sans" w:eastAsia="Times New Roman" w:cs="Open Sans"/>
          <w:color w:val="333333"/>
        </w:rPr>
        <w:t>- Runs the transformation, then lets you inspect the data of a step.</w:t>
      </w:r>
    </w:p>
    <w:p w:rsidRPr="00BE09DC" w:rsidR="00BE09DC" w:rsidRDefault="00BE09DC" w14:paraId="15EB34BC" w14:textId="40656F37">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Additionally, you can begin inspecting in the following ways:</w:t>
      </w:r>
    </w:p>
    <w:p w:rsidRPr="00BE09DC" w:rsidR="00BE09DC" w:rsidRDefault="00BE09DC" w14:paraId="7B52CCFC" w14:textId="3118C28E">
      <w:pPr>
        <w:numPr>
          <w:ilvl w:val="0"/>
          <w:numId w:val="3"/>
        </w:numPr>
        <w:spacing w:after="0" w:line="406" w:lineRule="atLeast"/>
        <w:ind w:left="0" w:firstLine="0"/>
        <w:rPr>
          <w:rFonts w:ascii="Open Sans" w:hAnsi="Open Sans" w:eastAsia="Times New Roman" w:cs="Open Sans"/>
          <w:color w:val="333333"/>
        </w:rPr>
        <w:pPrChange w:author="Joe Heck" w:date="2016-12-06T08:57:00Z" w:id="47">
          <w:pPr>
            <w:numPr>
              <w:numId w:val="3"/>
            </w:numPr>
            <w:tabs>
              <w:tab w:val="num" w:pos="720"/>
            </w:tabs>
            <w:spacing w:after="0" w:line="406" w:lineRule="atLeast"/>
            <w:ind w:left="720" w:hanging="360"/>
          </w:pPr>
        </w:pPrChange>
      </w:pPr>
      <w:r w:rsidRPr="00460DFC">
        <w:rPr>
          <w:rFonts w:ascii="Open Sans" w:hAnsi="Open Sans" w:eastAsia="Times New Roman" w:cs="Open Sans"/>
          <w:b/>
          <w:bCs/>
          <w:color w:val="333333"/>
        </w:rPr>
        <w:t>Step Context Menu</w:t>
      </w:r>
      <w:r w:rsidRPr="00460DFC">
        <w:rPr>
          <w:rFonts w:ascii="Open Sans" w:hAnsi="Open Sans" w:eastAsia="Times New Roman" w:cs="Open Sans"/>
          <w:color w:val="333333"/>
        </w:rPr>
        <w:t> </w:t>
      </w:r>
      <w:r w:rsidRPr="00BE09DC">
        <w:rPr>
          <w:rFonts w:ascii="Open Sans" w:hAnsi="Open Sans" w:eastAsia="Times New Roman" w:cs="Open Sans"/>
          <w:color w:val="333333"/>
        </w:rPr>
        <w:t>- Right-click on a step and choose either</w:t>
      </w:r>
      <w:r w:rsidRPr="00460DFC">
        <w:rPr>
          <w:rFonts w:ascii="Open Sans" w:hAnsi="Open Sans" w:eastAsia="Times New Roman" w:cs="Open Sans"/>
          <w:color w:val="333333"/>
        </w:rPr>
        <w:t> </w:t>
      </w:r>
      <w:r w:rsidRPr="00460DFC">
        <w:rPr>
          <w:rFonts w:ascii="Open Sans" w:hAnsi="Open Sans" w:eastAsia="Times New Roman" w:cs="Open Sans"/>
          <w:b/>
          <w:bCs/>
          <w:color w:val="333333"/>
        </w:rPr>
        <w:t>Inspect Data</w:t>
      </w:r>
      <w:r w:rsidRPr="00460DFC">
        <w:rPr>
          <w:rFonts w:ascii="Open Sans" w:hAnsi="Open Sans" w:eastAsia="Times New Roman" w:cs="Open Sans"/>
          <w:color w:val="333333"/>
        </w:rPr>
        <w:t> </w:t>
      </w:r>
      <w:r w:rsidRPr="00BE09DC">
        <w:rPr>
          <w:rFonts w:ascii="Open Sans" w:hAnsi="Open Sans" w:eastAsia="Times New Roman" w:cs="Open Sans"/>
          <w:color w:val="333333"/>
        </w:rPr>
        <w:t>or</w:t>
      </w:r>
      <w:r w:rsidRPr="00460DFC">
        <w:rPr>
          <w:rFonts w:ascii="Open Sans" w:hAnsi="Open Sans" w:eastAsia="Times New Roman" w:cs="Open Sans"/>
          <w:color w:val="333333"/>
        </w:rPr>
        <w:t> </w:t>
      </w:r>
      <w:r w:rsidRPr="00460DFC">
        <w:rPr>
          <w:rFonts w:ascii="Open Sans" w:hAnsi="Open Sans" w:eastAsia="Times New Roman" w:cs="Open Sans"/>
          <w:b/>
          <w:bCs/>
          <w:color w:val="333333"/>
        </w:rPr>
        <w:t>Run and Inspect Data</w:t>
      </w:r>
      <w:r w:rsidRPr="00BE09DC">
        <w:rPr>
          <w:rFonts w:ascii="Open Sans" w:hAnsi="Open Sans" w:eastAsia="Times New Roman" w:cs="Open Sans"/>
          <w:color w:val="333333"/>
        </w:rPr>
        <w:t>.</w:t>
      </w:r>
    </w:p>
    <w:p w:rsidRPr="00BE09DC" w:rsidR="00BE09DC" w:rsidRDefault="00BE09DC" w14:paraId="328EE4B2" w14:textId="676EBFB7">
      <w:pPr>
        <w:numPr>
          <w:ilvl w:val="0"/>
          <w:numId w:val="3"/>
        </w:numPr>
        <w:spacing w:before="60" w:after="60" w:line="406" w:lineRule="atLeast"/>
        <w:ind w:left="0" w:firstLine="0"/>
        <w:rPr>
          <w:rFonts w:ascii="Open Sans" w:hAnsi="Open Sans" w:eastAsia="Times New Roman" w:cs="Open Sans"/>
          <w:color w:val="333333"/>
        </w:rPr>
        <w:pPrChange w:author="Joe Heck" w:date="2016-12-06T08:57:00Z" w:id="48">
          <w:pPr>
            <w:numPr>
              <w:numId w:val="3"/>
            </w:numPr>
            <w:tabs>
              <w:tab w:val="num" w:pos="720"/>
            </w:tabs>
            <w:spacing w:before="60" w:after="60" w:line="406" w:lineRule="atLeast"/>
            <w:ind w:left="720" w:hanging="360"/>
          </w:pPr>
        </w:pPrChange>
      </w:pPr>
      <w:r w:rsidRPr="00460DFC">
        <w:rPr>
          <w:rFonts w:ascii="Open Sans" w:hAnsi="Open Sans" w:eastAsia="Times New Roman" w:cs="Open Sans"/>
          <w:b/>
          <w:bCs/>
          <w:color w:val="333333"/>
        </w:rPr>
        <w:t>Preview Data Panel </w:t>
      </w:r>
      <w:r w:rsidRPr="00BE09DC">
        <w:rPr>
          <w:rFonts w:ascii="Open Sans" w:hAnsi="Open Sans" w:eastAsia="Times New Roman" w:cs="Open Sans"/>
          <w:color w:val="333333"/>
        </w:rPr>
        <w:t>- Select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Preview Data</w:t>
      </w:r>
      <w:r w:rsidRPr="00460DFC">
        <w:rPr>
          <w:rFonts w:ascii="Open Sans" w:hAnsi="Open Sans" w:eastAsia="Times New Roman" w:cs="Open Sans"/>
          <w:color w:val="333333"/>
        </w:rPr>
        <w:t> </w:t>
      </w:r>
      <w:r w:rsidRPr="00BE09DC">
        <w:rPr>
          <w:rFonts w:ascii="Open Sans" w:hAnsi="Open Sans" w:eastAsia="Times New Roman" w:cs="Open Sans"/>
          <w:color w:val="333333"/>
        </w:rPr>
        <w:t>tab. Click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Inspect Data</w:t>
      </w:r>
      <w:r w:rsidRPr="00460DFC">
        <w:rPr>
          <w:rFonts w:ascii="Open Sans" w:hAnsi="Open Sans" w:eastAsia="Times New Roman" w:cs="Open Sans"/>
          <w:color w:val="333333"/>
        </w:rPr>
        <w:t> </w:t>
      </w:r>
      <w:r w:rsidRPr="00BE09DC">
        <w:rPr>
          <w:rFonts w:ascii="Open Sans" w:hAnsi="Open Sans" w:eastAsia="Times New Roman" w:cs="Open Sans"/>
          <w:color w:val="333333"/>
        </w:rPr>
        <w:t>button located at the top right of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Preview Data</w:t>
      </w:r>
      <w:r w:rsidRPr="00460DFC">
        <w:rPr>
          <w:rFonts w:ascii="Open Sans" w:hAnsi="Open Sans" w:eastAsia="Times New Roman" w:cs="Open Sans"/>
          <w:color w:val="333333"/>
        </w:rPr>
        <w:t> </w:t>
      </w:r>
      <w:r w:rsidRPr="00BE09DC">
        <w:rPr>
          <w:rFonts w:ascii="Open Sans" w:hAnsi="Open Sans" w:eastAsia="Times New Roman" w:cs="Open Sans"/>
          <w:color w:val="333333"/>
        </w:rPr>
        <w:t>bar.</w:t>
      </w:r>
    </w:p>
    <w:p w:rsidRPr="00BE09DC" w:rsidR="00BE09DC" w:rsidRDefault="00BE09DC" w14:paraId="2EE851F6" w14:textId="55C934CF">
      <w:pPr>
        <w:numPr>
          <w:ilvl w:val="0"/>
          <w:numId w:val="3"/>
        </w:numPr>
        <w:spacing w:before="60" w:after="60" w:line="406" w:lineRule="atLeast"/>
        <w:ind w:left="0" w:firstLine="0"/>
        <w:rPr>
          <w:rFonts w:ascii="Open Sans" w:hAnsi="Open Sans" w:eastAsia="Times New Roman" w:cs="Open Sans"/>
          <w:color w:val="333333"/>
        </w:rPr>
        <w:pPrChange w:author="Joe Heck" w:date="2016-12-06T08:57:00Z" w:id="49">
          <w:pPr>
            <w:numPr>
              <w:numId w:val="3"/>
            </w:numPr>
            <w:tabs>
              <w:tab w:val="num" w:pos="720"/>
            </w:tabs>
            <w:spacing w:before="60" w:after="60" w:line="406" w:lineRule="atLeast"/>
            <w:ind w:left="720" w:hanging="360"/>
          </w:pPr>
        </w:pPrChange>
      </w:pPr>
      <w:r w:rsidRPr="00460DFC">
        <w:rPr>
          <w:rFonts w:ascii="Open Sans" w:hAnsi="Open Sans" w:eastAsia="Times New Roman" w:cs="Open Sans"/>
          <w:b/>
          <w:bCs/>
          <w:color w:val="333333"/>
        </w:rPr>
        <w:t>Actions Menu </w:t>
      </w:r>
      <w:r w:rsidRPr="00BE09DC">
        <w:rPr>
          <w:rFonts w:ascii="Open Sans" w:hAnsi="Open Sans" w:eastAsia="Times New Roman" w:cs="Open Sans"/>
          <w:color w:val="333333"/>
        </w:rPr>
        <w:t>- Select a step. From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Menu </w:t>
      </w:r>
      <w:r w:rsidRPr="00BE09DC">
        <w:rPr>
          <w:rFonts w:ascii="Open Sans" w:hAnsi="Open Sans" w:eastAsia="Times New Roman" w:cs="Open Sans"/>
          <w:color w:val="333333"/>
        </w:rPr>
        <w:t>bar, click</w:t>
      </w:r>
      <w:r w:rsidRPr="00460DFC">
        <w:rPr>
          <w:rFonts w:ascii="Open Sans" w:hAnsi="Open Sans" w:eastAsia="Times New Roman" w:cs="Open Sans"/>
          <w:color w:val="333333"/>
        </w:rPr>
        <w:t> </w:t>
      </w:r>
      <w:r w:rsidRPr="00460DFC">
        <w:rPr>
          <w:rFonts w:ascii="Open Sans" w:hAnsi="Open Sans" w:eastAsia="Times New Roman" w:cs="Open Sans"/>
          <w:b/>
          <w:bCs/>
          <w:color w:val="333333"/>
        </w:rPr>
        <w:t>Action</w:t>
      </w:r>
      <w:r w:rsidRPr="00BE09DC">
        <w:rPr>
          <w:rFonts w:ascii="Open Sans" w:hAnsi="Open Sans" w:eastAsia="Times New Roman" w:cs="Open Sans"/>
          <w:color w:val="333333"/>
        </w:rPr>
        <w:t>&gt;</w:t>
      </w:r>
      <w:r w:rsidRPr="00460DFC">
        <w:rPr>
          <w:rFonts w:ascii="Open Sans" w:hAnsi="Open Sans" w:eastAsia="Times New Roman" w:cs="Open Sans"/>
          <w:b/>
          <w:bCs/>
          <w:color w:val="333333"/>
        </w:rPr>
        <w:t>Inspect Data</w:t>
      </w:r>
      <w:r w:rsidRPr="00460DFC">
        <w:rPr>
          <w:rFonts w:ascii="Open Sans" w:hAnsi="Open Sans" w:eastAsia="Times New Roman" w:cs="Open Sans"/>
          <w:color w:val="333333"/>
        </w:rPr>
        <w:t> </w:t>
      </w:r>
      <w:r w:rsidRPr="00BE09DC">
        <w:rPr>
          <w:rFonts w:ascii="Open Sans" w:hAnsi="Open Sans" w:eastAsia="Times New Roman" w:cs="Open Sans"/>
          <w:color w:val="333333"/>
        </w:rPr>
        <w:t>or</w:t>
      </w:r>
      <w:r w:rsidRPr="00460DFC">
        <w:rPr>
          <w:rFonts w:ascii="Open Sans" w:hAnsi="Open Sans" w:eastAsia="Times New Roman" w:cs="Open Sans"/>
          <w:color w:val="333333"/>
        </w:rPr>
        <w:t> </w:t>
      </w:r>
      <w:r w:rsidRPr="00460DFC">
        <w:rPr>
          <w:rFonts w:ascii="Open Sans" w:hAnsi="Open Sans" w:eastAsia="Times New Roman" w:cs="Open Sans"/>
          <w:b/>
          <w:bCs/>
          <w:color w:val="333333"/>
        </w:rPr>
        <w:t>Action</w:t>
      </w:r>
      <w:r w:rsidRPr="00BE09DC">
        <w:rPr>
          <w:rFonts w:ascii="Open Sans" w:hAnsi="Open Sans" w:eastAsia="Times New Roman" w:cs="Open Sans"/>
          <w:color w:val="333333"/>
        </w:rPr>
        <w:t>&gt;</w:t>
      </w:r>
      <w:r w:rsidRPr="00460DFC">
        <w:rPr>
          <w:rFonts w:ascii="Open Sans" w:hAnsi="Open Sans" w:eastAsia="Times New Roman" w:cs="Open Sans"/>
          <w:b/>
          <w:bCs/>
          <w:color w:val="333333"/>
        </w:rPr>
        <w:t>Run and Inspect Data</w:t>
      </w:r>
      <w:r w:rsidRPr="00BE09DC">
        <w:rPr>
          <w:rFonts w:ascii="Open Sans" w:hAnsi="Open Sans" w:eastAsia="Times New Roman" w:cs="Open Sans"/>
          <w:color w:val="333333"/>
        </w:rPr>
        <w:t>.</w:t>
      </w:r>
    </w:p>
    <w:p w:rsidRPr="00BE09DC" w:rsidR="00BE09DC" w:rsidRDefault="00BE09DC" w14:paraId="219D2748" w14:textId="72C7C3C5">
      <w:pPr>
        <w:numPr>
          <w:ilvl w:val="0"/>
          <w:numId w:val="3"/>
        </w:numPr>
        <w:spacing w:before="60" w:after="60" w:line="406" w:lineRule="atLeast"/>
        <w:ind w:left="0" w:firstLine="0"/>
        <w:rPr>
          <w:rFonts w:ascii="Open Sans" w:hAnsi="Open Sans" w:eastAsia="Times New Roman" w:cs="Open Sans"/>
          <w:color w:val="333333"/>
        </w:rPr>
        <w:pPrChange w:author="Joe Heck" w:date="2016-12-06T08:57:00Z" w:id="50">
          <w:pPr>
            <w:numPr>
              <w:numId w:val="3"/>
            </w:numPr>
            <w:tabs>
              <w:tab w:val="num" w:pos="720"/>
            </w:tabs>
            <w:spacing w:before="60" w:after="60" w:line="406" w:lineRule="atLeast"/>
            <w:ind w:left="720" w:hanging="360"/>
          </w:pPr>
        </w:pPrChange>
      </w:pPr>
      <w:r w:rsidRPr="00460DFC">
        <w:rPr>
          <w:rFonts w:ascii="Open Sans" w:hAnsi="Open Sans" w:eastAsia="Times New Roman" w:cs="Open Sans"/>
          <w:b/>
          <w:bCs/>
          <w:color w:val="333333"/>
        </w:rPr>
        <w:t>Keyboard Shortcuts - </w:t>
      </w:r>
      <w:r w:rsidRPr="00BE09DC">
        <w:rPr>
          <w:rFonts w:ascii="Open Sans" w:hAnsi="Open Sans" w:eastAsia="Times New Roman" w:cs="Open Sans"/>
          <w:color w:val="333333"/>
        </w:rPr>
        <w:t>Select a step. Then using your keyboard:</w:t>
      </w:r>
    </w:p>
    <w:p w:rsidRPr="00BE09DC" w:rsidR="00BE09DC" w:rsidRDefault="00BE09DC" w14:paraId="24F8B1A0" w14:textId="34AF0E7F">
      <w:pPr>
        <w:numPr>
          <w:ilvl w:val="1"/>
          <w:numId w:val="3"/>
        </w:numPr>
        <w:spacing w:before="60" w:after="60" w:line="406" w:lineRule="atLeast"/>
        <w:ind w:left="0" w:firstLine="0"/>
        <w:rPr>
          <w:rFonts w:ascii="Open Sans" w:hAnsi="Open Sans" w:eastAsia="Times New Roman" w:cs="Open Sans"/>
          <w:color w:val="333333"/>
        </w:rPr>
        <w:pPrChange w:author="Joe Heck" w:date="2016-12-06T08:57:00Z" w:id="51">
          <w:pPr>
            <w:numPr>
              <w:ilvl w:val="1"/>
              <w:numId w:val="3"/>
            </w:numPr>
            <w:tabs>
              <w:tab w:val="num" w:pos="1440"/>
            </w:tabs>
            <w:spacing w:before="60" w:after="60" w:line="406" w:lineRule="atLeast"/>
            <w:ind w:left="1080" w:hanging="360"/>
          </w:pPr>
        </w:pPrChange>
      </w:pPr>
      <w:r w:rsidRPr="00BE09DC">
        <w:rPr>
          <w:rFonts w:ascii="Open Sans" w:hAnsi="Open Sans" w:eastAsia="Times New Roman" w:cs="Open Sans"/>
          <w:color w:val="333333"/>
        </w:rPr>
        <w:t>In Windows</w:t>
      </w:r>
      <w:r w:rsidRPr="00460DFC">
        <w:rPr>
          <w:rFonts w:ascii="Open Sans" w:hAnsi="Open Sans" w:eastAsia="Times New Roman" w:cs="Open Sans"/>
          <w:b/>
          <w:bCs/>
          <w:color w:val="333333"/>
        </w:rPr>
        <w:t>,</w:t>
      </w:r>
      <w:ins w:author="Joe Heck" w:date="2016-12-08T08:26:00Z" w:id="52">
        <w:r w:rsidR="00123C9E">
          <w:rPr>
            <w:rFonts w:ascii="Open Sans" w:hAnsi="Open Sans" w:eastAsia="Times New Roman" w:cs="Open Sans"/>
            <w:b/>
            <w:bCs/>
            <w:color w:val="333333"/>
          </w:rPr>
          <w:t xml:space="preserve"> </w:t>
        </w:r>
      </w:ins>
      <w:r w:rsidRPr="00BE09DC">
        <w:rPr>
          <w:rFonts w:ascii="Open Sans" w:hAnsi="Open Sans" w:eastAsia="Times New Roman" w:cs="Open Sans"/>
          <w:color w:val="333333"/>
        </w:rPr>
        <w:t>press either</w:t>
      </w:r>
      <w:r w:rsidRPr="00460DFC">
        <w:rPr>
          <w:rFonts w:ascii="Open Sans" w:hAnsi="Open Sans" w:eastAsia="Times New Roman" w:cs="Open Sans"/>
          <w:color w:val="333333"/>
        </w:rPr>
        <w:t> </w:t>
      </w:r>
      <w:r w:rsidRPr="00460DFC">
        <w:rPr>
          <w:rFonts w:ascii="Open Sans" w:hAnsi="Open Sans" w:eastAsia="Times New Roman" w:cs="Open Sans"/>
          <w:b/>
          <w:bCs/>
          <w:color w:val="333333"/>
        </w:rPr>
        <w:t>Shift+Ctrl+F9 </w:t>
      </w:r>
      <w:r w:rsidRPr="00BE09DC">
        <w:rPr>
          <w:rFonts w:ascii="Open Sans" w:hAnsi="Open Sans" w:eastAsia="Times New Roman" w:cs="Open Sans"/>
          <w:color w:val="333333"/>
        </w:rPr>
        <w:t>(Inspect Data) or</w:t>
      </w:r>
      <w:r w:rsidRPr="00460DFC">
        <w:rPr>
          <w:rFonts w:ascii="Open Sans" w:hAnsi="Open Sans" w:eastAsia="Times New Roman" w:cs="Open Sans"/>
          <w:color w:val="333333"/>
        </w:rPr>
        <w:t> </w:t>
      </w:r>
      <w:r w:rsidRPr="00460DFC">
        <w:rPr>
          <w:rFonts w:ascii="Open Sans" w:hAnsi="Open Sans" w:eastAsia="Times New Roman" w:cs="Open Sans"/>
          <w:b/>
          <w:bCs/>
          <w:color w:val="333333"/>
        </w:rPr>
        <w:t>Ctrl+F9 </w:t>
      </w:r>
      <w:r w:rsidRPr="00BE09DC">
        <w:rPr>
          <w:rFonts w:ascii="Open Sans" w:hAnsi="Open Sans" w:eastAsia="Times New Roman" w:cs="Open Sans"/>
          <w:color w:val="333333"/>
        </w:rPr>
        <w:t>(Run and Inspect Data).</w:t>
      </w:r>
    </w:p>
    <w:p w:rsidRPr="00BE09DC" w:rsidR="00BE09DC" w:rsidRDefault="00BE09DC" w14:paraId="73C31100" w14:textId="3ACBE252">
      <w:pPr>
        <w:numPr>
          <w:ilvl w:val="1"/>
          <w:numId w:val="3"/>
        </w:numPr>
        <w:spacing w:before="60" w:after="60" w:line="406" w:lineRule="atLeast"/>
        <w:ind w:left="0" w:firstLine="0"/>
        <w:rPr>
          <w:rFonts w:ascii="Open Sans" w:hAnsi="Open Sans" w:eastAsia="Times New Roman" w:cs="Open Sans"/>
          <w:color w:val="333333"/>
        </w:rPr>
        <w:pPrChange w:author="Joe Heck" w:date="2016-12-06T08:57:00Z" w:id="53">
          <w:pPr>
            <w:numPr>
              <w:ilvl w:val="1"/>
              <w:numId w:val="3"/>
            </w:numPr>
            <w:tabs>
              <w:tab w:val="num" w:pos="1440"/>
            </w:tabs>
            <w:spacing w:before="60" w:after="60" w:line="406" w:lineRule="atLeast"/>
            <w:ind w:left="1080" w:hanging="360"/>
          </w:pPr>
        </w:pPrChange>
      </w:pPr>
      <w:r w:rsidRPr="00BE09DC">
        <w:rPr>
          <w:rFonts w:ascii="Open Sans" w:hAnsi="Open Sans" w:eastAsia="Times New Roman" w:cs="Open Sans"/>
          <w:color w:val="333333"/>
        </w:rPr>
        <w:t>In OS X,</w:t>
      </w:r>
      <w:ins w:author="Joe Heck" w:date="2016-12-08T08:26:00Z" w:id="54">
        <w:r w:rsidR="00123C9E">
          <w:rPr>
            <w:rFonts w:ascii="Open Sans" w:hAnsi="Open Sans" w:eastAsia="Times New Roman" w:cs="Open Sans"/>
            <w:color w:val="333333"/>
          </w:rPr>
          <w:t xml:space="preserve"> </w:t>
        </w:r>
      </w:ins>
      <w:r w:rsidRPr="00BE09DC">
        <w:rPr>
          <w:rFonts w:ascii="Open Sans" w:hAnsi="Open Sans" w:eastAsia="Times New Roman" w:cs="Open Sans"/>
          <w:color w:val="333333"/>
        </w:rPr>
        <w:t>press</w:t>
      </w:r>
      <w:r w:rsidRPr="00460DFC">
        <w:rPr>
          <w:rFonts w:ascii="Open Sans" w:hAnsi="Open Sans" w:eastAsia="Times New Roman" w:cs="Open Sans"/>
          <w:color w:val="333333"/>
        </w:rPr>
        <w:t> </w:t>
      </w:r>
      <w:r w:rsidRPr="00460DFC">
        <w:rPr>
          <w:rFonts w:ascii="Open Sans" w:hAnsi="Open Sans" w:eastAsia="Times New Roman" w:cs="Open Sans"/>
          <w:b/>
          <w:bCs/>
          <w:color w:val="333333"/>
        </w:rPr>
        <w:t>Shift+Command+F9 </w:t>
      </w:r>
      <w:r w:rsidRPr="00BE09DC">
        <w:rPr>
          <w:rFonts w:ascii="Open Sans" w:hAnsi="Open Sans" w:eastAsia="Times New Roman" w:cs="Open Sans"/>
          <w:color w:val="333333"/>
        </w:rPr>
        <w:t>(Inspect Data) or</w:t>
      </w:r>
      <w:r w:rsidRPr="00460DFC">
        <w:rPr>
          <w:rFonts w:ascii="Open Sans" w:hAnsi="Open Sans" w:eastAsia="Times New Roman" w:cs="Open Sans"/>
          <w:color w:val="333333"/>
        </w:rPr>
        <w:t> </w:t>
      </w:r>
      <w:r w:rsidRPr="00460DFC">
        <w:rPr>
          <w:rFonts w:ascii="Open Sans" w:hAnsi="Open Sans" w:eastAsia="Times New Roman" w:cs="Open Sans"/>
          <w:b/>
          <w:bCs/>
          <w:color w:val="333333"/>
        </w:rPr>
        <w:t>Command+F9 </w:t>
      </w:r>
      <w:r w:rsidRPr="00BE09DC">
        <w:rPr>
          <w:rFonts w:ascii="Open Sans" w:hAnsi="Open Sans" w:eastAsia="Times New Roman" w:cs="Open Sans"/>
          <w:color w:val="333333"/>
        </w:rPr>
        <w:t>(Run and Inspect Data).</w:t>
      </w:r>
    </w:p>
    <w:p w:rsidRPr="00BE09DC" w:rsidR="00BE09DC" w:rsidRDefault="00BE09DC" w14:paraId="1D7030F3" w14:textId="2035DCF8">
      <w:pPr>
        <w:spacing w:before="600" w:after="0" w:line="240" w:lineRule="auto"/>
        <w:outlineLvl w:val="2"/>
        <w:rPr>
          <w:rFonts w:ascii="Open Sans" w:hAnsi="Open Sans" w:eastAsia="Times New Roman" w:cs="Open Sans"/>
          <w:color w:val="000000"/>
          <w:sz w:val="45"/>
          <w:szCs w:val="45"/>
        </w:rPr>
      </w:pPr>
      <w:r w:rsidRPr="00BE09DC">
        <w:rPr>
          <w:rFonts w:ascii="Open Sans" w:hAnsi="Open Sans" w:eastAsia="Times New Roman" w:cs="Open Sans"/>
          <w:color w:val="000000"/>
          <w:sz w:val="45"/>
          <w:szCs w:val="45"/>
        </w:rPr>
        <w:t>Tour the Environment </w:t>
      </w:r>
    </w:p>
    <w:p w:rsidRPr="00BE09DC" w:rsidR="00BE09DC" w:rsidRDefault="00BE09DC" w14:paraId="7412AF2B" w14:textId="157E8F4F">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When you decide to inspect your data, the transformation presents options to visualize your data.</w:t>
      </w:r>
    </w:p>
    <w:p w:rsidRPr="00BE09DC" w:rsidR="00BE09DC" w:rsidRDefault="00BE09DC" w14:paraId="0BD6FD1C" w14:textId="5026218B">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By default, table data is displayed with all available fields selected in</w:t>
      </w:r>
      <w:r w:rsidRPr="00460DFC">
        <w:rPr>
          <w:rFonts w:ascii="Open Sans" w:hAnsi="Open Sans" w:eastAsia="Times New Roman" w:cs="Open Sans"/>
          <w:color w:val="333333"/>
        </w:rPr>
        <w:t> </w:t>
      </w:r>
      <w:r w:rsidRPr="00460DFC">
        <w:rPr>
          <w:rFonts w:ascii="Open Sans" w:hAnsi="Open Sans" w:eastAsia="Times New Roman" w:cs="Open Sans"/>
          <w:b/>
          <w:bCs/>
          <w:color w:val="333333"/>
        </w:rPr>
        <w:t>Stream View</w:t>
      </w:r>
      <w:r w:rsidRPr="00BE09DC">
        <w:rPr>
          <w:rFonts w:ascii="Open Sans" w:hAnsi="Open Sans" w:eastAsia="Times New Roman" w:cs="Open Sans"/>
          <w:color w:val="333333"/>
        </w:rPr>
        <w:t>.</w:t>
      </w:r>
    </w:p>
    <w:p w:rsidRPr="00BE09DC" w:rsidR="00BE09DC" w:rsidRDefault="00BE09DC" w14:paraId="51B8D1A5" w14:textId="299F121B">
      <w:pPr>
        <w:spacing w:before="300" w:after="0" w:line="406" w:lineRule="atLeast"/>
        <w:rPr>
          <w:rFonts w:ascii="Times New Roman" w:hAnsi="Times New Roman" w:eastAsia="Times New Roman" w:cs="Times New Roman"/>
          <w:color w:val="333333"/>
          <w:sz w:val="24"/>
          <w:szCs w:val="24"/>
        </w:rPr>
      </w:pPr>
      <w:r w:rsidRPr="00BE09DC">
        <w:rPr>
          <w:rFonts w:ascii="Times New Roman" w:hAnsi="Times New Roman" w:eastAsia="Times New Roman" w:cs="Times New Roman"/>
          <w:noProof/>
          <w:color w:val="333333"/>
          <w:sz w:val="24"/>
          <w:szCs w:val="24"/>
        </w:rPr>
        <w:lastRenderedPageBreak/>
        <w:drawing>
          <wp:inline distT="0" distB="0" distL="0" distR="0" wp14:anchorId="03B17600" wp14:editId="4A08850A">
            <wp:extent cx="8181975" cy="5311968"/>
            <wp:effectExtent l="0" t="0" r="0" b="3175"/>
            <wp:docPr id="10" name="Picture 10" descr="000 - DII Opening Screen - 2016-10-06_14-21-13 -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 - DII Opening Screen - 2016-10-06_14-21-13 - 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3267" cy="5325792"/>
                    </a:xfrm>
                    <a:prstGeom prst="rect">
                      <a:avLst/>
                    </a:prstGeom>
                    <a:noFill/>
                    <a:ln>
                      <a:noFill/>
                    </a:ln>
                  </pic:spPr>
                </pic:pic>
              </a:graphicData>
            </a:graphic>
          </wp:inline>
        </w:drawing>
      </w:r>
    </w:p>
    <w:p w:rsidRPr="00BE09DC" w:rsidR="00BE09DC" w:rsidRDefault="00BE09DC" w14:paraId="3A4F82CE" w14:textId="7F74A445">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The following sample screen shows a visualization using data field values from the default Stream View for a step.</w:t>
      </w:r>
    </w:p>
    <w:p w:rsidRPr="00BE09DC" w:rsidR="00BE09DC" w:rsidRDefault="00BE09DC" w14:paraId="1759E6D7" w14:textId="76E213D7">
      <w:pPr>
        <w:spacing w:before="300" w:after="0" w:line="406" w:lineRule="atLeast"/>
        <w:rPr>
          <w:rFonts w:ascii="Times New Roman" w:hAnsi="Times New Roman" w:eastAsia="Times New Roman" w:cs="Times New Roman"/>
          <w:color w:val="333333"/>
          <w:sz w:val="24"/>
          <w:szCs w:val="24"/>
        </w:rPr>
      </w:pPr>
      <w:r w:rsidRPr="00BE09DC">
        <w:rPr>
          <w:rFonts w:ascii="Times New Roman" w:hAnsi="Times New Roman" w:eastAsia="Times New Roman" w:cs="Times New Roman"/>
          <w:noProof/>
          <w:color w:val="333333"/>
          <w:sz w:val="24"/>
          <w:szCs w:val="24"/>
        </w:rPr>
        <w:lastRenderedPageBreak/>
        <w:drawing>
          <wp:inline distT="0" distB="0" distL="0" distR="0" wp14:anchorId="43E49C76" wp14:editId="34532DD0">
            <wp:extent cx="8239125" cy="6314719"/>
            <wp:effectExtent l="0" t="0" r="0" b="0"/>
            <wp:docPr id="9" name="Picture 9" descr="https://help.pentaho.com/@api/deki/files/12152/DII_Sample_Screen_-_Updated_11-10-2016_for_Greg.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pentaho.com/@api/deki/files/12152/DII_Sample_Screen_-_Updated_11-10-2016_for_Greg.png?revisi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3475" cy="6318053"/>
                    </a:xfrm>
                    <a:prstGeom prst="rect">
                      <a:avLst/>
                    </a:prstGeom>
                    <a:noFill/>
                    <a:ln>
                      <a:noFill/>
                    </a:ln>
                  </pic:spPr>
                </pic:pic>
              </a:graphicData>
            </a:graphic>
          </wp:inline>
        </w:drawing>
      </w:r>
    </w:p>
    <w:p w:rsidR="00460DFC" w:rsidRDefault="00BE09DC" w14:paraId="6EF97CF3" w14:textId="02ECA733">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lastRenderedPageBreak/>
        <w:t>Use the number locators in the sample screen to reference the sections of the inspection environment.</w:t>
      </w:r>
    </w:p>
    <w:p w:rsidRPr="00BE09DC" w:rsidR="00460DFC" w:rsidRDefault="00460DFC" w14:paraId="743B74FA" w14:textId="4BD6F524">
      <w:pPr>
        <w:spacing w:after="0" w:line="240" w:lineRule="auto"/>
        <w:rPr>
          <w:rFonts w:ascii="Open Sans" w:hAnsi="Open Sans" w:eastAsia="Times New Roman" w:cs="Open Sans"/>
          <w:color w:val="333333"/>
        </w:rPr>
      </w:pPr>
    </w:p>
    <w:tbl>
      <w:tblPr>
        <w:tblW w:w="13230" w:type="dxa"/>
        <w:tblCellSpacing w:w="0" w:type="dxa"/>
        <w:tblInd w:w="-3" w:type="dxa"/>
        <w:tblBorders>
          <w:top w:val="single" w:color="DDDDE1" w:sz="6" w:space="0"/>
          <w:left w:val="single" w:color="DDDDE1" w:sz="6" w:space="0"/>
          <w:bottom w:val="single" w:color="DDDDE1" w:sz="6" w:space="0"/>
          <w:right w:val="single" w:color="DDDDE1" w:sz="6" w:space="0"/>
        </w:tblBorders>
        <w:tblLayout w:type="fixed"/>
        <w:tblCellMar>
          <w:top w:w="60" w:type="dxa"/>
          <w:left w:w="60" w:type="dxa"/>
          <w:bottom w:w="60" w:type="dxa"/>
          <w:right w:w="60" w:type="dxa"/>
        </w:tblCellMar>
        <w:tblLook w:val="04A0" w:firstRow="1" w:lastRow="0" w:firstColumn="1" w:lastColumn="0" w:noHBand="0" w:noVBand="1"/>
        <w:tblDescription w:val=""/>
      </w:tblPr>
      <w:tblGrid>
        <w:gridCol w:w="1083"/>
        <w:gridCol w:w="3061"/>
        <w:gridCol w:w="9086"/>
      </w:tblGrid>
      <w:tr w:rsidRPr="00460DFC" w:rsidR="00460DFC" w:rsidTr="00252FE7" w14:paraId="736D6CD4" w14:textId="18984AC1">
        <w:trPr>
          <w:tblHeader/>
          <w:tblCellSpacing w:w="0" w:type="dxa"/>
        </w:trPr>
        <w:tc>
          <w:tcPr>
            <w:tcW w:w="409" w:type="pct"/>
            <w:tcBorders>
              <w:top w:val="single" w:color="DDDDE1" w:sz="2" w:space="0"/>
              <w:left w:val="single" w:color="DDDDE1" w:sz="2" w:space="0"/>
              <w:bottom w:val="single" w:color="DDDDE1" w:sz="12" w:space="0"/>
              <w:right w:val="single" w:color="DDDDE1" w:sz="6" w:space="0"/>
            </w:tcBorders>
            <w:shd w:val="clear" w:color="auto" w:fill="F5F6F7"/>
            <w:tcMar>
              <w:top w:w="120" w:type="dxa"/>
              <w:left w:w="225" w:type="dxa"/>
              <w:bottom w:w="120" w:type="dxa"/>
              <w:right w:w="225" w:type="dxa"/>
            </w:tcMar>
            <w:vAlign w:val="center"/>
            <w:hideMark/>
          </w:tcPr>
          <w:p w:rsidRPr="00BE09DC" w:rsidR="00BE09DC" w:rsidRDefault="00BE09DC" w14:paraId="2803A105" w14:textId="30BA36E4">
            <w:pPr>
              <w:spacing w:after="0" w:line="240" w:lineRule="auto"/>
              <w:jc w:val="center"/>
              <w:rPr>
                <w:rFonts w:ascii="Open Sans" w:hAnsi="Open Sans" w:eastAsia="Times New Roman" w:cs="Open Sans"/>
                <w:color w:val="666666"/>
              </w:rPr>
            </w:pPr>
            <w:r w:rsidRPr="00BE09DC">
              <w:rPr>
                <w:rFonts w:ascii="Open Sans" w:hAnsi="Open Sans" w:eastAsia="Times New Roman" w:cs="Open Sans"/>
                <w:color w:val="666666"/>
              </w:rPr>
              <w:t>Key</w:t>
            </w:r>
          </w:p>
        </w:tc>
        <w:tc>
          <w:tcPr>
            <w:tcW w:w="1157" w:type="pct"/>
            <w:tcBorders>
              <w:top w:val="single" w:color="DDDDE1" w:sz="2" w:space="0"/>
              <w:left w:val="single" w:color="DDDDE1" w:sz="2" w:space="0"/>
              <w:bottom w:val="single" w:color="DDDDE1" w:sz="12" w:space="0"/>
              <w:right w:val="single" w:color="DDDDE1" w:sz="6" w:space="0"/>
            </w:tcBorders>
            <w:shd w:val="clear" w:color="auto" w:fill="F5F6F7"/>
            <w:tcMar>
              <w:top w:w="120" w:type="dxa"/>
              <w:left w:w="225" w:type="dxa"/>
              <w:bottom w:w="120" w:type="dxa"/>
              <w:right w:w="225" w:type="dxa"/>
            </w:tcMar>
            <w:vAlign w:val="center"/>
            <w:hideMark/>
          </w:tcPr>
          <w:p w:rsidRPr="00BE09DC" w:rsidR="00BE09DC" w:rsidRDefault="00BE09DC" w14:paraId="2E44FC95" w14:textId="79E882AE">
            <w:pPr>
              <w:spacing w:after="0" w:line="240" w:lineRule="auto"/>
              <w:jc w:val="center"/>
              <w:rPr>
                <w:rFonts w:ascii="Open Sans" w:hAnsi="Open Sans" w:eastAsia="Times New Roman" w:cs="Open Sans"/>
                <w:color w:val="666666"/>
              </w:rPr>
            </w:pPr>
            <w:r w:rsidRPr="00BE09DC">
              <w:rPr>
                <w:rFonts w:ascii="Open Sans" w:hAnsi="Open Sans" w:eastAsia="Times New Roman" w:cs="Open Sans"/>
                <w:color w:val="666666"/>
              </w:rPr>
              <w:t>Name</w:t>
            </w:r>
          </w:p>
        </w:tc>
        <w:tc>
          <w:tcPr>
            <w:tcW w:w="3434" w:type="pct"/>
            <w:tcBorders>
              <w:top w:val="single" w:color="DDDDE1" w:sz="2" w:space="0"/>
              <w:left w:val="single" w:color="DDDDE1" w:sz="2" w:space="0"/>
              <w:bottom w:val="single" w:color="DDDDE1" w:sz="12" w:space="0"/>
              <w:right w:val="nil"/>
            </w:tcBorders>
            <w:shd w:val="clear" w:color="auto" w:fill="F5F6F7"/>
            <w:tcMar>
              <w:top w:w="120" w:type="dxa"/>
              <w:left w:w="225" w:type="dxa"/>
              <w:bottom w:w="120" w:type="dxa"/>
              <w:right w:w="225" w:type="dxa"/>
            </w:tcMar>
            <w:vAlign w:val="center"/>
            <w:hideMark/>
          </w:tcPr>
          <w:p w:rsidRPr="00BE09DC" w:rsidR="00BE09DC" w:rsidRDefault="00BE09DC" w14:paraId="279AA9B6" w14:textId="22AE6CFF">
            <w:pPr>
              <w:spacing w:after="0" w:line="240" w:lineRule="auto"/>
              <w:jc w:val="center"/>
              <w:rPr>
                <w:rFonts w:ascii="Open Sans" w:hAnsi="Open Sans" w:eastAsia="Times New Roman" w:cs="Open Sans"/>
                <w:color w:val="666666"/>
              </w:rPr>
            </w:pPr>
            <w:r w:rsidRPr="00BE09DC">
              <w:rPr>
                <w:rFonts w:ascii="Open Sans" w:hAnsi="Open Sans" w:eastAsia="Times New Roman" w:cs="Open Sans"/>
                <w:color w:val="666666"/>
              </w:rPr>
              <w:t>Description</w:t>
            </w:r>
          </w:p>
        </w:tc>
      </w:tr>
      <w:tr w:rsidRPr="00460DFC" w:rsidR="00460DFC" w:rsidTr="00252FE7" w14:paraId="2D6E0FC2" w14:textId="1F29EAB5">
        <w:trPr>
          <w:tblCellSpacing w:w="0" w:type="dxa"/>
        </w:trPr>
        <w:tc>
          <w:tcPr>
            <w:tcW w:w="409"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47F4E652" w14:textId="6E405719">
            <w:pPr>
              <w:spacing w:before="300" w:after="0" w:line="406" w:lineRule="atLeast"/>
              <w:rPr>
                <w:rFonts w:ascii="Open Sans" w:hAnsi="Open Sans" w:eastAsia="Times New Roman" w:cs="Open Sans"/>
              </w:rPr>
            </w:pPr>
            <w:r w:rsidRPr="00460DFC">
              <w:rPr>
                <w:rFonts w:ascii="Open Sans" w:hAnsi="Open Sans" w:eastAsia="Times New Roman" w:cs="Open Sans"/>
                <w:noProof/>
              </w:rPr>
              <w:drawing>
                <wp:inline distT="0" distB="0" distL="0" distR="0" wp14:anchorId="76116152" wp14:editId="13CF820D">
                  <wp:extent cx="428625" cy="428625"/>
                  <wp:effectExtent l="0" t="0" r="9525" b="9525"/>
                  <wp:docPr id="8" name="Picture 8" descr="Circ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l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1934A172" w14:textId="5490EF6C">
            <w:pPr>
              <w:spacing w:before="300" w:after="0" w:line="406" w:lineRule="atLeast"/>
              <w:rPr>
                <w:rFonts w:ascii="Open Sans" w:hAnsi="Open Sans" w:eastAsia="Times New Roman" w:cs="Open Sans"/>
              </w:rPr>
            </w:pPr>
            <w:r w:rsidRPr="00460DFC">
              <w:rPr>
                <w:rFonts w:ascii="Open Sans" w:hAnsi="Open Sans" w:eastAsia="Times New Roman" w:cs="Open Sans"/>
                <w:b/>
                <w:bCs/>
              </w:rPr>
              <w:t>Header bar</w:t>
            </w:r>
          </w:p>
        </w:tc>
        <w:tc>
          <w:tcPr>
            <w:tcW w:w="343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BE09DC" w:rsidR="00BE09DC" w:rsidRDefault="00BE09DC" w14:paraId="13225B19" w14:textId="7EC58D51">
            <w:pPr>
              <w:spacing w:after="0" w:line="406" w:lineRule="atLeast"/>
              <w:rPr>
                <w:rFonts w:ascii="Open Sans" w:hAnsi="Open Sans" w:eastAsia="Times New Roman" w:cs="Open Sans"/>
                <w:color w:val="333333"/>
              </w:rPr>
            </w:pPr>
            <w:r w:rsidRPr="00BE09DC">
              <w:rPr>
                <w:rFonts w:ascii="Open Sans" w:hAnsi="Open Sans" w:eastAsia="Times New Roman" w:cs="Open Sans"/>
                <w:color w:val="333333"/>
              </w:rPr>
              <w:t>Use the Header bar to access:</w:t>
            </w:r>
          </w:p>
          <w:p w:rsidRPr="00BE09DC" w:rsidR="00BE09DC" w:rsidRDefault="00BE09DC" w14:paraId="280D88E7" w14:textId="421250A7">
            <w:pPr>
              <w:numPr>
                <w:ilvl w:val="0"/>
                <w:numId w:val="4"/>
              </w:numPr>
              <w:spacing w:before="60" w:after="60" w:line="406" w:lineRule="atLeast"/>
              <w:ind w:left="0" w:firstLine="0"/>
              <w:rPr>
                <w:rFonts w:ascii="Open Sans" w:hAnsi="Open Sans" w:eastAsia="Times New Roman" w:cs="Open Sans"/>
                <w:color w:val="333333"/>
              </w:rPr>
              <w:pPrChange w:author="Joe Heck" w:date="2016-12-06T08:57:00Z" w:id="55">
                <w:pPr>
                  <w:numPr>
                    <w:numId w:val="4"/>
                  </w:numPr>
                  <w:tabs>
                    <w:tab w:val="num" w:pos="720"/>
                  </w:tabs>
                  <w:spacing w:before="60" w:after="60" w:line="406" w:lineRule="atLeast"/>
                  <w:ind w:left="720" w:hanging="360"/>
                </w:pPr>
              </w:pPrChange>
            </w:pPr>
            <w:r w:rsidRPr="00BE09DC">
              <w:rPr>
                <w:rFonts w:ascii="Open Sans" w:hAnsi="Open Sans" w:eastAsia="Times New Roman" w:cs="Open Sans"/>
                <w:color w:val="333333"/>
              </w:rPr>
              <w:t>The title of the step being inspected.</w:t>
            </w:r>
          </w:p>
          <w:p w:rsidRPr="00BE09DC" w:rsidR="00BE09DC" w:rsidRDefault="00BE09DC" w14:paraId="2A49CFF3" w14:textId="2E98E59F">
            <w:pPr>
              <w:numPr>
                <w:ilvl w:val="0"/>
                <w:numId w:val="4"/>
              </w:numPr>
              <w:spacing w:before="60" w:after="60" w:line="406" w:lineRule="atLeast"/>
              <w:ind w:left="0" w:firstLine="0"/>
              <w:rPr>
                <w:rFonts w:ascii="Open Sans" w:hAnsi="Open Sans" w:eastAsia="Times New Roman" w:cs="Open Sans"/>
                <w:color w:val="333333"/>
              </w:rPr>
              <w:pPrChange w:author="Joe Heck" w:date="2016-12-06T08:57:00Z" w:id="56">
                <w:pPr>
                  <w:numPr>
                    <w:numId w:val="4"/>
                  </w:numPr>
                  <w:tabs>
                    <w:tab w:val="num" w:pos="720"/>
                  </w:tabs>
                  <w:spacing w:before="60" w:after="60" w:line="406" w:lineRule="atLeast"/>
                  <w:ind w:left="720" w:hanging="360"/>
                </w:pPr>
              </w:pPrChange>
            </w:pPr>
            <w:r w:rsidRPr="00BE09DC">
              <w:rPr>
                <w:rFonts w:ascii="Open Sans" w:hAnsi="Open Sans" w:eastAsia="Times New Roman" w:cs="Open Sans"/>
                <w:color w:val="333333"/>
              </w:rPr>
              <w:t>The row count of the data sampled.</w:t>
            </w:r>
          </w:p>
          <w:p w:rsidRPr="00BE09DC" w:rsidR="00BE09DC" w:rsidRDefault="00BE09DC" w14:paraId="6CBB626F" w14:textId="714140BE">
            <w:pPr>
              <w:numPr>
                <w:ilvl w:val="0"/>
                <w:numId w:val="4"/>
              </w:numPr>
              <w:spacing w:before="60" w:after="60" w:line="406" w:lineRule="atLeast"/>
              <w:ind w:left="0" w:firstLine="0"/>
              <w:rPr>
                <w:rFonts w:ascii="Open Sans" w:hAnsi="Open Sans" w:eastAsia="Times New Roman" w:cs="Open Sans"/>
                <w:color w:val="333333"/>
              </w:rPr>
              <w:pPrChange w:author="Joe Heck" w:date="2016-12-06T08:57:00Z" w:id="57">
                <w:pPr>
                  <w:numPr>
                    <w:numId w:val="4"/>
                  </w:numPr>
                  <w:tabs>
                    <w:tab w:val="num" w:pos="720"/>
                  </w:tabs>
                  <w:spacing w:before="60" w:after="60" w:line="406" w:lineRule="atLeast"/>
                  <w:ind w:left="720" w:hanging="360"/>
                </w:pPr>
              </w:pPrChange>
            </w:pPr>
            <w:r w:rsidRPr="00BE09DC">
              <w:rPr>
                <w:rFonts w:ascii="Open Sans" w:hAnsi="Open Sans" w:eastAsia="Times New Roman" w:cs="Open Sans"/>
                <w:color w:val="333333"/>
              </w:rPr>
              <w:t>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Publish </w:t>
            </w:r>
            <w:r w:rsidRPr="00BE09DC">
              <w:rPr>
                <w:rFonts w:ascii="Open Sans" w:hAnsi="Open Sans" w:eastAsia="Times New Roman" w:cs="Open Sans"/>
                <w:color w:val="333333"/>
              </w:rPr>
              <w:t>button, used to create a data source for collaborative use later via a data service.</w:t>
            </w:r>
          </w:p>
          <w:p w:rsidRPr="00BE09DC" w:rsidR="00BE09DC" w:rsidRDefault="00BE09DC" w14:paraId="6BBC2F43" w14:textId="698E9D00">
            <w:pPr>
              <w:numPr>
                <w:ilvl w:val="0"/>
                <w:numId w:val="4"/>
              </w:numPr>
              <w:spacing w:before="60" w:after="60" w:line="406" w:lineRule="atLeast"/>
              <w:ind w:left="0" w:firstLine="0"/>
              <w:rPr>
                <w:rFonts w:ascii="Open Sans" w:hAnsi="Open Sans" w:eastAsia="Times New Roman" w:cs="Open Sans"/>
                <w:color w:val="333333"/>
              </w:rPr>
              <w:pPrChange w:author="Joe Heck" w:date="2016-12-06T08:57:00Z" w:id="58">
                <w:pPr>
                  <w:numPr>
                    <w:numId w:val="4"/>
                  </w:numPr>
                  <w:tabs>
                    <w:tab w:val="num" w:pos="720"/>
                  </w:tabs>
                  <w:spacing w:before="60" w:after="60" w:line="406" w:lineRule="atLeast"/>
                  <w:ind w:left="720" w:hanging="360"/>
                </w:pPr>
              </w:pPrChange>
            </w:pPr>
            <w:r w:rsidRPr="00BE09DC">
              <w:rPr>
                <w:rFonts w:ascii="Open Sans" w:hAnsi="Open Sans" w:eastAsia="Times New Roman" w:cs="Open Sans"/>
                <w:color w:val="333333"/>
              </w:rPr>
              <w:t>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Exit </w:t>
            </w:r>
            <w:r w:rsidRPr="00BE09DC">
              <w:rPr>
                <w:rFonts w:ascii="Open Sans" w:hAnsi="Open Sans" w:eastAsia="Times New Roman" w:cs="Open Sans"/>
                <w:color w:val="333333"/>
              </w:rPr>
              <w:t>button, to return to the transformation canvas</w:t>
            </w:r>
          </w:p>
        </w:tc>
      </w:tr>
      <w:tr w:rsidRPr="00460DFC" w:rsidR="00460DFC" w:rsidTr="00252FE7" w14:paraId="6AA3D480" w14:textId="51D0D46C">
        <w:trPr>
          <w:tblCellSpacing w:w="0" w:type="dxa"/>
        </w:trPr>
        <w:tc>
          <w:tcPr>
            <w:tcW w:w="409"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725F4709" w14:textId="70CC4B39">
            <w:pPr>
              <w:spacing w:after="0" w:line="406" w:lineRule="atLeast"/>
              <w:rPr>
                <w:rFonts w:ascii="Open Sans" w:hAnsi="Open Sans" w:eastAsia="Times New Roman" w:cs="Open Sans"/>
              </w:rPr>
            </w:pPr>
            <w:r w:rsidRPr="00460DFC">
              <w:rPr>
                <w:rFonts w:ascii="Open Sans" w:hAnsi="Open Sans" w:eastAsia="Times New Roman" w:cs="Open Sans"/>
                <w:noProof/>
              </w:rPr>
              <w:drawing>
                <wp:inline distT="0" distB="0" distL="0" distR="0" wp14:anchorId="1ABCD88F" wp14:editId="59CCA364">
                  <wp:extent cx="428625" cy="428625"/>
                  <wp:effectExtent l="0" t="0" r="9525" b="9525"/>
                  <wp:docPr id="7" name="Picture 7" descr="Circ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4C352200" w14:textId="625E3E41">
            <w:pPr>
              <w:spacing w:after="0" w:line="406" w:lineRule="atLeast"/>
              <w:rPr>
                <w:rFonts w:ascii="Open Sans" w:hAnsi="Open Sans" w:eastAsia="Times New Roman" w:cs="Open Sans"/>
              </w:rPr>
            </w:pPr>
            <w:r w:rsidRPr="00460DFC">
              <w:rPr>
                <w:rFonts w:ascii="Open Sans" w:hAnsi="Open Sans" w:eastAsia="Times New Roman" w:cs="Open Sans"/>
                <w:b/>
                <w:bCs/>
              </w:rPr>
              <w:t>Available Fields Panel</w:t>
            </w:r>
          </w:p>
        </w:tc>
        <w:tc>
          <w:tcPr>
            <w:tcW w:w="3434" w:type="pct"/>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BE09DC" w:rsidR="00BE09DC" w:rsidRDefault="00BE09DC" w14:paraId="2D662C0C" w14:textId="5FF09B94">
            <w:pPr>
              <w:spacing w:after="0" w:line="406" w:lineRule="atLeast"/>
              <w:rPr>
                <w:rFonts w:ascii="Open Sans" w:hAnsi="Open Sans" w:eastAsia="Times New Roman" w:cs="Open Sans"/>
                <w:color w:val="333333"/>
              </w:rPr>
            </w:pPr>
            <w:r w:rsidRPr="00BE09DC">
              <w:rPr>
                <w:rFonts w:ascii="Open Sans" w:hAnsi="Open Sans" w:eastAsia="Times New Roman" w:cs="Open Sans"/>
                <w:color w:val="333333"/>
              </w:rPr>
              <w:t>Toggle between</w:t>
            </w:r>
            <w:r w:rsidRPr="00460DFC">
              <w:rPr>
                <w:rFonts w:ascii="Open Sans" w:hAnsi="Open Sans" w:eastAsia="Times New Roman" w:cs="Open Sans"/>
                <w:color w:val="333333"/>
              </w:rPr>
              <w:t> </w:t>
            </w:r>
            <w:r w:rsidRPr="00460DFC">
              <w:rPr>
                <w:rFonts w:ascii="Open Sans" w:hAnsi="Open Sans" w:eastAsia="Times New Roman" w:cs="Open Sans"/>
                <w:b/>
                <w:bCs/>
                <w:color w:val="333333"/>
              </w:rPr>
              <w:t>Stream View</w:t>
            </w:r>
            <w:r w:rsidRPr="00460DFC">
              <w:rPr>
                <w:rFonts w:ascii="Open Sans" w:hAnsi="Open Sans" w:eastAsia="Times New Roman" w:cs="Open Sans"/>
                <w:color w:val="333333"/>
              </w:rPr>
              <w:t> </w:t>
            </w:r>
            <w:r w:rsidRPr="00BE09DC">
              <w:rPr>
                <w:rFonts w:ascii="Open Sans" w:hAnsi="Open Sans" w:eastAsia="Times New Roman" w:cs="Open Sans"/>
                <w:color w:val="333333"/>
              </w:rPr>
              <w:t>and</w:t>
            </w:r>
            <w:r w:rsidRPr="00460DFC">
              <w:rPr>
                <w:rFonts w:ascii="Open Sans" w:hAnsi="Open Sans" w:eastAsia="Times New Roman" w:cs="Open Sans"/>
                <w:color w:val="333333"/>
              </w:rPr>
              <w:t> </w:t>
            </w:r>
            <w:r w:rsidRPr="00460DFC">
              <w:rPr>
                <w:rFonts w:ascii="Open Sans" w:hAnsi="Open Sans" w:eastAsia="Times New Roman" w:cs="Open Sans"/>
                <w:b/>
                <w:bCs/>
                <w:color w:val="333333"/>
              </w:rPr>
              <w:t>Model View</w:t>
            </w:r>
            <w:r w:rsidRPr="00460DFC">
              <w:rPr>
                <w:rFonts w:ascii="Open Sans" w:hAnsi="Open Sans" w:eastAsia="Times New Roman" w:cs="Open Sans"/>
                <w:color w:val="333333"/>
              </w:rPr>
              <w:t> </w:t>
            </w:r>
            <w:r w:rsidRPr="00BE09DC">
              <w:rPr>
                <w:rFonts w:ascii="Open Sans" w:hAnsi="Open Sans" w:eastAsia="Times New Roman" w:cs="Open Sans"/>
                <w:color w:val="333333"/>
              </w:rPr>
              <w:t>to begin inspecting data and building visualizations based on the data sampled.</w:t>
            </w:r>
          </w:p>
          <w:p w:rsidRPr="00BE09DC" w:rsidR="00BE09DC" w:rsidRDefault="00BE09DC" w14:paraId="43B49E3A" w14:textId="28D7BF26">
            <w:pPr>
              <w:numPr>
                <w:ilvl w:val="0"/>
                <w:numId w:val="5"/>
              </w:numPr>
              <w:spacing w:before="60" w:after="60" w:line="406" w:lineRule="atLeast"/>
              <w:ind w:left="0" w:firstLine="0"/>
              <w:rPr>
                <w:rFonts w:ascii="Open Sans" w:hAnsi="Open Sans" w:eastAsia="Times New Roman" w:cs="Open Sans"/>
                <w:color w:val="333333"/>
              </w:rPr>
              <w:pPrChange w:author="Joe Heck" w:date="2016-12-06T08:57:00Z" w:id="59">
                <w:pPr>
                  <w:numPr>
                    <w:numId w:val="5"/>
                  </w:numPr>
                  <w:tabs>
                    <w:tab w:val="num" w:pos="720"/>
                  </w:tabs>
                  <w:spacing w:before="60" w:after="60" w:line="406" w:lineRule="atLeast"/>
                  <w:ind w:left="720" w:hanging="360"/>
                </w:pPr>
              </w:pPrChange>
            </w:pPr>
            <w:r w:rsidRPr="00BE09DC">
              <w:rPr>
                <w:rFonts w:ascii="Open Sans" w:hAnsi="Open Sans" w:eastAsia="Times New Roman" w:cs="Open Sans"/>
                <w:color w:val="333333"/>
              </w:rPr>
              <w:t>Use</w:t>
            </w:r>
            <w:r w:rsidRPr="00460DFC">
              <w:rPr>
                <w:rFonts w:ascii="Open Sans" w:hAnsi="Open Sans" w:eastAsia="Times New Roman" w:cs="Open Sans"/>
                <w:color w:val="333333"/>
              </w:rPr>
              <w:t> </w:t>
            </w:r>
            <w:r w:rsidRPr="00460DFC">
              <w:rPr>
                <w:rFonts w:ascii="Open Sans" w:hAnsi="Open Sans" w:eastAsia="Times New Roman" w:cs="Open Sans"/>
                <w:b/>
                <w:bCs/>
                <w:color w:val="333333"/>
              </w:rPr>
              <w:t>Stream View</w:t>
            </w:r>
            <w:r w:rsidRPr="00460DFC">
              <w:rPr>
                <w:rFonts w:ascii="Open Sans" w:hAnsi="Open Sans" w:eastAsia="Times New Roman" w:cs="Open Sans"/>
                <w:color w:val="333333"/>
              </w:rPr>
              <w:t> </w:t>
            </w:r>
            <w:r w:rsidRPr="00BE09DC">
              <w:rPr>
                <w:rFonts w:ascii="Open Sans" w:hAnsi="Open Sans" w:eastAsia="Times New Roman" w:cs="Open Sans"/>
                <w:color w:val="333333"/>
              </w:rPr>
              <w:t>to inspect the data sampled using a flat table or certain visualization types that don't require modeling.</w:t>
            </w:r>
          </w:p>
          <w:p w:rsidRPr="00BE09DC" w:rsidR="00BE09DC" w:rsidRDefault="00BE09DC" w14:paraId="0326F70F" w14:textId="5B2D742D">
            <w:pPr>
              <w:numPr>
                <w:ilvl w:val="0"/>
                <w:numId w:val="5"/>
              </w:numPr>
              <w:spacing w:before="60" w:after="60" w:line="406" w:lineRule="atLeast"/>
              <w:ind w:left="0" w:firstLine="0"/>
              <w:rPr>
                <w:rFonts w:ascii="Open Sans" w:hAnsi="Open Sans" w:eastAsia="Times New Roman" w:cs="Open Sans"/>
                <w:color w:val="333333"/>
              </w:rPr>
              <w:pPrChange w:author="Joe Heck" w:date="2016-12-06T08:57:00Z" w:id="60">
                <w:pPr>
                  <w:numPr>
                    <w:numId w:val="5"/>
                  </w:numPr>
                  <w:tabs>
                    <w:tab w:val="num" w:pos="720"/>
                  </w:tabs>
                  <w:spacing w:before="60" w:after="60" w:line="406" w:lineRule="atLeast"/>
                  <w:ind w:left="720" w:hanging="360"/>
                </w:pPr>
              </w:pPrChange>
            </w:pPr>
            <w:r w:rsidRPr="00460DFC">
              <w:rPr>
                <w:rFonts w:ascii="Open Sans" w:hAnsi="Open Sans" w:eastAsia="Times New Roman" w:cs="Open Sans"/>
                <w:b/>
                <w:bCs/>
                <w:color w:val="333333"/>
              </w:rPr>
              <w:t>Model View</w:t>
            </w:r>
            <w:r w:rsidRPr="00460DFC">
              <w:rPr>
                <w:rFonts w:ascii="Open Sans" w:hAnsi="Open Sans" w:eastAsia="Times New Roman" w:cs="Open Sans"/>
                <w:color w:val="333333"/>
              </w:rPr>
              <w:t> </w:t>
            </w:r>
            <w:r w:rsidRPr="00BE09DC">
              <w:rPr>
                <w:rFonts w:ascii="Open Sans" w:hAnsi="Open Sans" w:eastAsia="Times New Roman" w:cs="Open Sans"/>
                <w:color w:val="333333"/>
              </w:rPr>
              <w:t>extends the analytic capabilities by allowing you to view your selected fields with multi-dimensional capabilities.</w:t>
            </w:r>
          </w:p>
          <w:p w:rsidRPr="00BE09DC" w:rsidR="00BE09DC" w:rsidRDefault="00BE09DC" w14:paraId="08E0A1B7" w14:textId="0EEAB0BE">
            <w:pPr>
              <w:numPr>
                <w:ilvl w:val="0"/>
                <w:numId w:val="5"/>
              </w:numPr>
              <w:spacing w:before="60" w:after="60" w:line="406" w:lineRule="atLeast"/>
              <w:ind w:left="0" w:firstLine="0"/>
              <w:rPr>
                <w:rFonts w:ascii="Open Sans" w:hAnsi="Open Sans" w:eastAsia="Times New Roman" w:cs="Open Sans"/>
                <w:color w:val="333333"/>
              </w:rPr>
              <w:pPrChange w:author="Joe Heck" w:date="2016-12-06T08:57:00Z" w:id="61">
                <w:pPr>
                  <w:numPr>
                    <w:numId w:val="5"/>
                  </w:numPr>
                  <w:tabs>
                    <w:tab w:val="num" w:pos="720"/>
                  </w:tabs>
                  <w:spacing w:before="60" w:after="60" w:line="406" w:lineRule="atLeast"/>
                  <w:ind w:left="720" w:hanging="360"/>
                </w:pPr>
              </w:pPrChange>
            </w:pPr>
            <w:r w:rsidRPr="00BE09DC">
              <w:rPr>
                <w:rFonts w:ascii="Open Sans" w:hAnsi="Open Sans" w:eastAsia="Times New Roman" w:cs="Open Sans"/>
                <w:color w:val="333333"/>
              </w:rPr>
              <w:t>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Available Fields Panel</w:t>
            </w:r>
            <w:r w:rsidRPr="00460DFC">
              <w:rPr>
                <w:rFonts w:ascii="Open Sans" w:hAnsi="Open Sans" w:eastAsia="Times New Roman" w:cs="Open Sans"/>
                <w:color w:val="333333"/>
              </w:rPr>
              <w:t> </w:t>
            </w:r>
            <w:r w:rsidRPr="00BE09DC">
              <w:rPr>
                <w:rFonts w:ascii="Open Sans" w:hAnsi="Open Sans" w:eastAsia="Times New Roman" w:cs="Open Sans"/>
                <w:color w:val="333333"/>
              </w:rPr>
              <w:t>lists all available data fields from the subset of data being inspected and allows you to select the specific data fields you want to inspect. Click a data field to select or deselect. In</w:t>
            </w:r>
            <w:r w:rsidRPr="00460DFC">
              <w:rPr>
                <w:rFonts w:ascii="Open Sans" w:hAnsi="Open Sans" w:eastAsia="Times New Roman" w:cs="Open Sans"/>
                <w:color w:val="333333"/>
              </w:rPr>
              <w:t> </w:t>
            </w:r>
            <w:r w:rsidRPr="00460DFC">
              <w:rPr>
                <w:rFonts w:ascii="Open Sans" w:hAnsi="Open Sans" w:eastAsia="Times New Roman" w:cs="Open Sans"/>
                <w:b/>
                <w:bCs/>
                <w:color w:val="333333"/>
              </w:rPr>
              <w:t>Model View</w:t>
            </w:r>
            <w:r w:rsidRPr="00BE09DC">
              <w:rPr>
                <w:rFonts w:ascii="Open Sans" w:hAnsi="Open Sans" w:eastAsia="Times New Roman" w:cs="Open Sans"/>
                <w:color w:val="333333"/>
              </w:rPr>
              <w:t xml:space="preserve">, you can also select a </w:t>
            </w:r>
            <w:r w:rsidRPr="00BE09DC">
              <w:rPr>
                <w:rFonts w:ascii="Open Sans" w:hAnsi="Open Sans" w:eastAsia="Times New Roman" w:cs="Open Sans"/>
                <w:color w:val="333333"/>
              </w:rPr>
              <w:lastRenderedPageBreak/>
              <w:t>field by dragging it into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Layout Panel</w:t>
            </w:r>
            <w:r w:rsidRPr="00BE09DC">
              <w:rPr>
                <w:rFonts w:ascii="Open Sans" w:hAnsi="Open Sans" w:eastAsia="Times New Roman" w:cs="Open Sans"/>
                <w:color w:val="333333"/>
              </w:rPr>
              <w:t>. Selected fields display a blue bullet point symbol to the left of their names.</w:t>
            </w:r>
          </w:p>
          <w:p w:rsidRPr="00BE09DC" w:rsidR="00BE09DC" w:rsidRDefault="00BE09DC" w14:paraId="2CA8A3DA" w14:textId="15EB2260">
            <w:pPr>
              <w:numPr>
                <w:ilvl w:val="0"/>
                <w:numId w:val="5"/>
              </w:numPr>
              <w:spacing w:before="60" w:after="60" w:line="406" w:lineRule="atLeast"/>
              <w:ind w:left="0" w:firstLine="0"/>
              <w:rPr>
                <w:rFonts w:ascii="Open Sans" w:hAnsi="Open Sans" w:eastAsia="Times New Roman" w:cs="Open Sans"/>
                <w:color w:val="333333"/>
              </w:rPr>
              <w:pPrChange w:author="Joe Heck" w:date="2016-12-06T08:57:00Z" w:id="62">
                <w:pPr>
                  <w:numPr>
                    <w:numId w:val="5"/>
                  </w:numPr>
                  <w:tabs>
                    <w:tab w:val="num" w:pos="720"/>
                  </w:tabs>
                  <w:spacing w:before="60" w:after="60" w:line="406" w:lineRule="atLeast"/>
                  <w:ind w:left="720" w:hanging="360"/>
                </w:pPr>
              </w:pPrChange>
            </w:pPr>
            <w:r w:rsidRPr="00BE09DC">
              <w:rPr>
                <w:rFonts w:ascii="Open Sans" w:hAnsi="Open Sans" w:eastAsia="Times New Roman" w:cs="Open Sans"/>
                <w:color w:val="333333"/>
              </w:rPr>
              <w:t>Use</w:t>
            </w:r>
            <w:r w:rsidRPr="00460DFC">
              <w:rPr>
                <w:rFonts w:ascii="Open Sans" w:hAnsi="Open Sans" w:eastAsia="Times New Roman" w:cs="Open Sans"/>
                <w:color w:val="333333"/>
              </w:rPr>
              <w:t> </w:t>
            </w:r>
            <w:r w:rsidRPr="00460DFC">
              <w:rPr>
                <w:rFonts w:ascii="Open Sans" w:hAnsi="Open Sans" w:eastAsia="Times New Roman" w:cs="Open Sans"/>
                <w:b/>
                <w:bCs/>
                <w:color w:val="333333"/>
              </w:rPr>
              <w:t>Select All</w:t>
            </w:r>
            <w:r w:rsidRPr="00460DFC">
              <w:rPr>
                <w:rFonts w:ascii="Open Sans" w:hAnsi="Open Sans" w:eastAsia="Times New Roman" w:cs="Open Sans"/>
                <w:color w:val="333333"/>
              </w:rPr>
              <w:t> </w:t>
            </w:r>
            <w:r w:rsidRPr="00BE09DC">
              <w:rPr>
                <w:rFonts w:ascii="Open Sans" w:hAnsi="Open Sans" w:eastAsia="Times New Roman" w:cs="Open Sans"/>
                <w:color w:val="333333"/>
              </w:rPr>
              <w:t>in Stream View to include all data fields in Table format.</w:t>
            </w:r>
          </w:p>
          <w:p w:rsidRPr="00BE09DC" w:rsidR="00BE09DC" w:rsidRDefault="00BE09DC" w14:paraId="5CA2BFC5" w14:textId="70C50800">
            <w:pPr>
              <w:numPr>
                <w:ilvl w:val="0"/>
                <w:numId w:val="5"/>
              </w:numPr>
              <w:spacing w:before="60" w:after="60" w:line="406" w:lineRule="atLeast"/>
              <w:ind w:left="0" w:firstLine="0"/>
              <w:rPr>
                <w:rFonts w:ascii="Open Sans" w:hAnsi="Open Sans" w:eastAsia="Times New Roman" w:cs="Open Sans"/>
                <w:color w:val="333333"/>
              </w:rPr>
              <w:pPrChange w:author="Joe Heck" w:date="2016-12-06T08:57:00Z" w:id="63">
                <w:pPr>
                  <w:numPr>
                    <w:numId w:val="5"/>
                  </w:numPr>
                  <w:tabs>
                    <w:tab w:val="num" w:pos="720"/>
                  </w:tabs>
                  <w:spacing w:before="60" w:after="60" w:line="406" w:lineRule="atLeast"/>
                  <w:ind w:left="720" w:hanging="360"/>
                </w:pPr>
              </w:pPrChange>
            </w:pPr>
            <w:r w:rsidRPr="00BE09DC">
              <w:rPr>
                <w:rFonts w:ascii="Open Sans" w:hAnsi="Open Sans" w:eastAsia="Times New Roman" w:cs="Open Sans"/>
                <w:color w:val="333333"/>
              </w:rPr>
              <w:t>Use</w:t>
            </w:r>
            <w:r w:rsidRPr="00460DFC">
              <w:rPr>
                <w:rFonts w:ascii="Open Sans" w:hAnsi="Open Sans" w:eastAsia="Times New Roman" w:cs="Open Sans"/>
                <w:color w:val="333333"/>
              </w:rPr>
              <w:t> </w:t>
            </w:r>
            <w:r w:rsidRPr="00460DFC">
              <w:rPr>
                <w:rFonts w:ascii="Open Sans" w:hAnsi="Open Sans" w:eastAsia="Times New Roman" w:cs="Open Sans"/>
                <w:b/>
                <w:bCs/>
                <w:color w:val="333333"/>
              </w:rPr>
              <w:t>Clear All</w:t>
            </w:r>
            <w:r w:rsidRPr="00460DFC">
              <w:rPr>
                <w:rFonts w:ascii="Open Sans" w:hAnsi="Open Sans" w:eastAsia="Times New Roman" w:cs="Open Sans"/>
                <w:color w:val="333333"/>
              </w:rPr>
              <w:t> </w:t>
            </w:r>
            <w:r w:rsidRPr="00BE09DC">
              <w:rPr>
                <w:rFonts w:ascii="Open Sans" w:hAnsi="Open Sans" w:eastAsia="Times New Roman" w:cs="Open Sans"/>
                <w:color w:val="333333"/>
              </w:rPr>
              <w:t>to deselect all data fields.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Canvas </w:t>
            </w:r>
            <w:r w:rsidRPr="00BE09DC">
              <w:rPr>
                <w:rFonts w:ascii="Open Sans" w:hAnsi="Open Sans" w:eastAsia="Times New Roman" w:cs="Open Sans"/>
                <w:color w:val="333333"/>
              </w:rPr>
              <w:t>area will be automatically updated.</w:t>
            </w:r>
          </w:p>
        </w:tc>
      </w:tr>
      <w:tr w:rsidRPr="00460DFC" w:rsidR="00460DFC" w:rsidTr="00252FE7" w14:paraId="569F3151" w14:textId="48EB8264">
        <w:trPr>
          <w:tblCellSpacing w:w="0" w:type="dxa"/>
        </w:trPr>
        <w:tc>
          <w:tcPr>
            <w:tcW w:w="409"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2A1C1243" w14:textId="6ACCF536">
            <w:pPr>
              <w:spacing w:after="0" w:line="406" w:lineRule="atLeast"/>
              <w:rPr>
                <w:rFonts w:ascii="Open Sans" w:hAnsi="Open Sans" w:eastAsia="Times New Roman" w:cs="Open Sans"/>
              </w:rPr>
            </w:pPr>
            <w:r w:rsidRPr="00460DFC">
              <w:rPr>
                <w:rFonts w:ascii="Open Sans" w:hAnsi="Open Sans" w:eastAsia="Times New Roman" w:cs="Open Sans"/>
                <w:noProof/>
              </w:rPr>
              <w:lastRenderedPageBreak/>
              <w:drawing>
                <wp:inline distT="0" distB="0" distL="0" distR="0" wp14:anchorId="1AA50B12" wp14:editId="48A67FEA">
                  <wp:extent cx="428625" cy="428625"/>
                  <wp:effectExtent l="0" t="0" r="9525" b="9525"/>
                  <wp:docPr id="6" name="Picture 6" descr="Circ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11F54D10" w14:textId="61842ADA">
            <w:pPr>
              <w:spacing w:after="0" w:line="406" w:lineRule="atLeast"/>
              <w:rPr>
                <w:rFonts w:ascii="Open Sans" w:hAnsi="Open Sans" w:eastAsia="Times New Roman" w:cs="Open Sans"/>
              </w:rPr>
            </w:pPr>
            <w:r w:rsidRPr="00460DFC">
              <w:rPr>
                <w:rFonts w:ascii="Open Sans" w:hAnsi="Open Sans" w:eastAsia="Times New Roman" w:cs="Open Sans"/>
                <w:b/>
                <w:bCs/>
              </w:rPr>
              <w:t>Layout Panel</w:t>
            </w:r>
          </w:p>
        </w:tc>
        <w:tc>
          <w:tcPr>
            <w:tcW w:w="343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BE09DC" w:rsidR="00BE09DC" w:rsidRDefault="00BE09DC" w14:paraId="0A9A258C" w14:textId="49E09CC8">
            <w:pPr>
              <w:spacing w:after="0" w:line="406" w:lineRule="atLeast"/>
              <w:rPr>
                <w:rFonts w:ascii="Open Sans" w:hAnsi="Open Sans" w:eastAsia="Times New Roman" w:cs="Open Sans"/>
              </w:rPr>
            </w:pPr>
            <w:r w:rsidRPr="00BE09DC">
              <w:rPr>
                <w:rFonts w:ascii="Open Sans" w:hAnsi="Open Sans" w:eastAsia="Times New Roman" w:cs="Open Sans"/>
              </w:rPr>
              <w:t>Displays the properties associated with a selected category or field.</w:t>
            </w:r>
          </w:p>
        </w:tc>
      </w:tr>
      <w:tr w:rsidRPr="00460DFC" w:rsidR="00460DFC" w:rsidTr="00252FE7" w14:paraId="3A626678" w14:textId="3AB73D87">
        <w:trPr>
          <w:tblCellSpacing w:w="0" w:type="dxa"/>
        </w:trPr>
        <w:tc>
          <w:tcPr>
            <w:tcW w:w="409"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3433D8E0" w14:textId="3E5CEBB7">
            <w:pPr>
              <w:spacing w:after="0" w:line="406" w:lineRule="atLeast"/>
              <w:rPr>
                <w:rFonts w:ascii="Open Sans" w:hAnsi="Open Sans" w:eastAsia="Times New Roman" w:cs="Open Sans"/>
              </w:rPr>
            </w:pPr>
            <w:r w:rsidRPr="00460DFC">
              <w:rPr>
                <w:rFonts w:ascii="Open Sans" w:hAnsi="Open Sans" w:eastAsia="Times New Roman" w:cs="Open Sans"/>
                <w:noProof/>
              </w:rPr>
              <w:drawing>
                <wp:inline distT="0" distB="0" distL="0" distR="0" wp14:anchorId="36860DB3" wp14:editId="4FC84FC3">
                  <wp:extent cx="428625" cy="428625"/>
                  <wp:effectExtent l="0" t="0" r="9525" b="9525"/>
                  <wp:docPr id="5" name="Picture 5" descr="Circ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l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4413EB28" w14:textId="374F1D48">
            <w:pPr>
              <w:spacing w:after="0" w:line="406" w:lineRule="atLeast"/>
              <w:rPr>
                <w:rFonts w:ascii="Open Sans" w:hAnsi="Open Sans" w:eastAsia="Times New Roman" w:cs="Open Sans"/>
              </w:rPr>
            </w:pPr>
            <w:r w:rsidRPr="00460DFC">
              <w:rPr>
                <w:rFonts w:ascii="Open Sans" w:hAnsi="Open Sans" w:eastAsia="Times New Roman" w:cs="Open Sans"/>
                <w:b/>
                <w:bCs/>
              </w:rPr>
              <w:t>Visualization Selector</w:t>
            </w:r>
          </w:p>
        </w:tc>
        <w:tc>
          <w:tcPr>
            <w:tcW w:w="3434" w:type="pct"/>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BE09DC" w:rsidR="00BE09DC" w:rsidRDefault="00BE09DC" w14:paraId="4B3138F2" w14:textId="1246A1BB">
            <w:pPr>
              <w:spacing w:after="0" w:line="406" w:lineRule="atLeast"/>
              <w:rPr>
                <w:rFonts w:ascii="Open Sans" w:hAnsi="Open Sans" w:eastAsia="Times New Roman" w:cs="Open Sans"/>
              </w:rPr>
            </w:pPr>
            <w:r w:rsidRPr="00BE09DC">
              <w:rPr>
                <w:rFonts w:ascii="Open Sans" w:hAnsi="Open Sans" w:eastAsia="Times New Roman" w:cs="Open Sans"/>
              </w:rPr>
              <w:t>Use the</w:t>
            </w:r>
            <w:r w:rsidRPr="00460DFC">
              <w:rPr>
                <w:rFonts w:ascii="Open Sans" w:hAnsi="Open Sans" w:eastAsia="Times New Roman" w:cs="Open Sans"/>
              </w:rPr>
              <w:t> </w:t>
            </w:r>
            <w:r w:rsidRPr="00460DFC">
              <w:rPr>
                <w:rFonts w:ascii="Open Sans" w:hAnsi="Open Sans" w:eastAsia="Times New Roman" w:cs="Open Sans"/>
                <w:b/>
                <w:bCs/>
              </w:rPr>
              <w:t>Visualization Selector</w:t>
            </w:r>
            <w:r w:rsidRPr="00460DFC">
              <w:rPr>
                <w:rFonts w:ascii="Open Sans" w:hAnsi="Open Sans" w:eastAsia="Times New Roman" w:cs="Open Sans"/>
              </w:rPr>
              <w:t> </w:t>
            </w:r>
            <w:r w:rsidRPr="00BE09DC">
              <w:rPr>
                <w:rFonts w:ascii="Open Sans" w:hAnsi="Open Sans" w:eastAsia="Times New Roman" w:cs="Open Sans"/>
              </w:rPr>
              <w:t>to choose a visualization type. Selecting a visualization from the drop-down menu displays it in the</w:t>
            </w:r>
            <w:r w:rsidRPr="00460DFC">
              <w:rPr>
                <w:rFonts w:ascii="Open Sans" w:hAnsi="Open Sans" w:eastAsia="Times New Roman" w:cs="Open Sans"/>
              </w:rPr>
              <w:t> </w:t>
            </w:r>
            <w:r w:rsidRPr="00460DFC">
              <w:rPr>
                <w:rFonts w:ascii="Open Sans" w:hAnsi="Open Sans" w:eastAsia="Times New Roman" w:cs="Open Sans"/>
                <w:b/>
                <w:bCs/>
              </w:rPr>
              <w:t>Canvas </w:t>
            </w:r>
            <w:r w:rsidRPr="00BE09DC">
              <w:rPr>
                <w:rFonts w:ascii="Open Sans" w:hAnsi="Open Sans" w:eastAsia="Times New Roman" w:cs="Open Sans"/>
              </w:rPr>
              <w:t>area.</w:t>
            </w:r>
          </w:p>
        </w:tc>
      </w:tr>
      <w:tr w:rsidRPr="00460DFC" w:rsidR="00460DFC" w:rsidTr="00252FE7" w14:paraId="508E58DC" w14:textId="63BBB4B9">
        <w:trPr>
          <w:tblCellSpacing w:w="0" w:type="dxa"/>
        </w:trPr>
        <w:tc>
          <w:tcPr>
            <w:tcW w:w="409"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6C01D92A" w14:textId="473F4453">
            <w:pPr>
              <w:spacing w:after="0" w:line="406" w:lineRule="atLeast"/>
              <w:rPr>
                <w:rFonts w:ascii="Open Sans" w:hAnsi="Open Sans" w:eastAsia="Times New Roman" w:cs="Open Sans"/>
              </w:rPr>
            </w:pPr>
            <w:r w:rsidRPr="00460DFC">
              <w:rPr>
                <w:rFonts w:ascii="Open Sans" w:hAnsi="Open Sans" w:eastAsia="Times New Roman" w:cs="Open Sans"/>
                <w:noProof/>
              </w:rPr>
              <w:drawing>
                <wp:inline distT="0" distB="0" distL="0" distR="0" wp14:anchorId="52A8CD78" wp14:editId="30DF686F">
                  <wp:extent cx="428625" cy="428625"/>
                  <wp:effectExtent l="0" t="0" r="9525" b="9525"/>
                  <wp:docPr id="4" name="Picture 4" descr="Circ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l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1DF51CB7" w14:textId="42D3D8AB">
            <w:pPr>
              <w:spacing w:after="0" w:line="406" w:lineRule="atLeast"/>
              <w:rPr>
                <w:rFonts w:ascii="Open Sans" w:hAnsi="Open Sans" w:eastAsia="Times New Roman" w:cs="Open Sans"/>
              </w:rPr>
            </w:pPr>
            <w:r w:rsidRPr="00460DFC">
              <w:rPr>
                <w:rFonts w:ascii="Open Sans" w:hAnsi="Open Sans" w:eastAsia="Times New Roman" w:cs="Open Sans"/>
                <w:b/>
                <w:bCs/>
              </w:rPr>
              <w:t>Canvas</w:t>
            </w:r>
          </w:p>
        </w:tc>
        <w:tc>
          <w:tcPr>
            <w:tcW w:w="343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BE09DC" w:rsidR="00BE09DC" w:rsidRDefault="00BE09DC" w14:paraId="5F5B6714" w14:textId="5DCEDB30">
            <w:pPr>
              <w:spacing w:after="0" w:line="406" w:lineRule="atLeast"/>
              <w:rPr>
                <w:rFonts w:ascii="Open Sans" w:hAnsi="Open Sans" w:eastAsia="Times New Roman" w:cs="Open Sans"/>
              </w:rPr>
            </w:pPr>
            <w:r w:rsidRPr="00BE09DC">
              <w:rPr>
                <w:rFonts w:ascii="Open Sans" w:hAnsi="Open Sans" w:eastAsia="Times New Roman" w:cs="Open Sans"/>
              </w:rPr>
              <w:t>The</w:t>
            </w:r>
            <w:r w:rsidRPr="00460DFC">
              <w:rPr>
                <w:rFonts w:ascii="Open Sans" w:hAnsi="Open Sans" w:eastAsia="Times New Roman" w:cs="Open Sans"/>
              </w:rPr>
              <w:t> </w:t>
            </w:r>
            <w:r w:rsidRPr="00460DFC">
              <w:rPr>
                <w:rFonts w:ascii="Open Sans" w:hAnsi="Open Sans" w:eastAsia="Times New Roman" w:cs="Open Sans"/>
                <w:b/>
                <w:bCs/>
              </w:rPr>
              <w:t>Canvas </w:t>
            </w:r>
            <w:r w:rsidRPr="00BE09DC">
              <w:rPr>
                <w:rFonts w:ascii="Open Sans" w:hAnsi="Open Sans" w:eastAsia="Times New Roman" w:cs="Open Sans"/>
              </w:rPr>
              <w:t>displays the selected visualization.</w:t>
            </w:r>
          </w:p>
        </w:tc>
      </w:tr>
      <w:tr w:rsidRPr="00460DFC" w:rsidR="00460DFC" w:rsidTr="00252FE7" w14:paraId="66CF8EB1" w14:textId="57B4A63B">
        <w:trPr>
          <w:tblCellSpacing w:w="0" w:type="dxa"/>
        </w:trPr>
        <w:tc>
          <w:tcPr>
            <w:tcW w:w="409" w:type="pct"/>
            <w:tcBorders>
              <w:top w:val="outset" w:color="auto" w:sz="2" w:space="0"/>
              <w:left w:val="outset" w:color="auto" w:sz="2" w:space="0"/>
              <w:bottom w:val="outset" w:color="auto" w:sz="2"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7FF3CDA7" w14:textId="2F9A2EB6">
            <w:pPr>
              <w:spacing w:after="0" w:line="406" w:lineRule="atLeast"/>
              <w:rPr>
                <w:rFonts w:ascii="Open Sans" w:hAnsi="Open Sans" w:eastAsia="Times New Roman" w:cs="Open Sans"/>
              </w:rPr>
            </w:pPr>
            <w:r w:rsidRPr="00460DFC">
              <w:rPr>
                <w:rFonts w:ascii="Open Sans" w:hAnsi="Open Sans" w:eastAsia="Times New Roman" w:cs="Open Sans"/>
                <w:noProof/>
              </w:rPr>
              <w:drawing>
                <wp:inline distT="0" distB="0" distL="0" distR="0" wp14:anchorId="05B63D20" wp14:editId="3B539D16">
                  <wp:extent cx="428625" cy="428625"/>
                  <wp:effectExtent l="0" t="0" r="9525" b="9525"/>
                  <wp:docPr id="3" name="Picture 3" descr="Circ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rcl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57" w:type="pct"/>
            <w:tcBorders>
              <w:top w:val="outset" w:color="auto" w:sz="2" w:space="0"/>
              <w:left w:val="outset" w:color="auto" w:sz="2" w:space="0"/>
              <w:bottom w:val="outset" w:color="auto" w:sz="2"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472588C9" w14:textId="394A559C">
            <w:pPr>
              <w:spacing w:after="0" w:line="406" w:lineRule="atLeast"/>
              <w:rPr>
                <w:rFonts w:ascii="Open Sans" w:hAnsi="Open Sans" w:eastAsia="Times New Roman" w:cs="Open Sans"/>
              </w:rPr>
            </w:pPr>
            <w:r w:rsidRPr="00460DFC">
              <w:rPr>
                <w:rFonts w:ascii="Open Sans" w:hAnsi="Open Sans" w:eastAsia="Times New Roman" w:cs="Open Sans"/>
                <w:b/>
                <w:bCs/>
              </w:rPr>
              <w:t>Visualization Tabs</w:t>
            </w:r>
          </w:p>
        </w:tc>
        <w:tc>
          <w:tcPr>
            <w:tcW w:w="3434" w:type="pct"/>
            <w:tcBorders>
              <w:top w:val="nil"/>
              <w:left w:val="nil"/>
              <w:bottom w:val="nil"/>
              <w:right w:val="nil"/>
            </w:tcBorders>
            <w:shd w:val="clear" w:color="auto" w:fill="FCFCFC"/>
            <w:tcMar>
              <w:top w:w="150" w:type="dxa"/>
              <w:left w:w="225" w:type="dxa"/>
              <w:bottom w:w="150" w:type="dxa"/>
              <w:right w:w="225" w:type="dxa"/>
            </w:tcMar>
            <w:hideMark/>
          </w:tcPr>
          <w:p w:rsidRPr="00BE09DC" w:rsidR="00BE09DC" w:rsidRDefault="00BE09DC" w14:paraId="05FD7073" w14:textId="316A57BC">
            <w:pPr>
              <w:spacing w:after="0" w:line="406" w:lineRule="atLeast"/>
              <w:rPr>
                <w:rFonts w:ascii="Open Sans" w:hAnsi="Open Sans" w:eastAsia="Times New Roman" w:cs="Open Sans"/>
              </w:rPr>
            </w:pPr>
            <w:r w:rsidRPr="00BE09DC">
              <w:rPr>
                <w:rFonts w:ascii="Open Sans" w:hAnsi="Open Sans" w:eastAsia="Times New Roman" w:cs="Open Sans"/>
              </w:rPr>
              <w:t>Use the</w:t>
            </w:r>
            <w:r w:rsidRPr="00460DFC">
              <w:rPr>
                <w:rFonts w:ascii="Open Sans" w:hAnsi="Open Sans" w:eastAsia="Times New Roman" w:cs="Open Sans"/>
              </w:rPr>
              <w:t> </w:t>
            </w:r>
            <w:r w:rsidRPr="00460DFC">
              <w:rPr>
                <w:rFonts w:ascii="Open Sans" w:hAnsi="Open Sans" w:eastAsia="Times New Roman" w:cs="Open Sans"/>
                <w:b/>
                <w:bCs/>
              </w:rPr>
              <w:t>Visualization Tabs</w:t>
            </w:r>
            <w:r w:rsidRPr="00460DFC">
              <w:rPr>
                <w:rFonts w:ascii="Open Sans" w:hAnsi="Open Sans" w:eastAsia="Times New Roman" w:cs="Open Sans"/>
              </w:rPr>
              <w:t> </w:t>
            </w:r>
            <w:r w:rsidRPr="00BE09DC">
              <w:rPr>
                <w:rFonts w:ascii="Open Sans" w:hAnsi="Open Sans" w:eastAsia="Times New Roman" w:cs="Open Sans"/>
              </w:rPr>
              <w:t>to compare multiple views of your step data.</w:t>
            </w:r>
          </w:p>
        </w:tc>
      </w:tr>
    </w:tbl>
    <w:p w:rsidR="00460DFC" w:rsidRDefault="00460DFC" w14:paraId="43A20EDE" w14:textId="59DE9C1E">
      <w:pPr>
        <w:rPr>
          <w:rFonts w:ascii="Open Sans" w:hAnsi="Open Sans" w:eastAsia="Times New Roman" w:cs="Open Sans"/>
          <w:color w:val="000000"/>
          <w:sz w:val="45"/>
          <w:szCs w:val="45"/>
        </w:rPr>
      </w:pPr>
      <w:r>
        <w:rPr>
          <w:rFonts w:ascii="Open Sans" w:hAnsi="Open Sans" w:eastAsia="Times New Roman" w:cs="Open Sans"/>
          <w:color w:val="000000"/>
          <w:sz w:val="45"/>
          <w:szCs w:val="45"/>
        </w:rPr>
        <w:br w:type="page"/>
      </w:r>
    </w:p>
    <w:p w:rsidRPr="00BE09DC" w:rsidR="00BE09DC" w:rsidRDefault="00BE09DC" w14:paraId="3B212A13" w14:textId="546B8AF0">
      <w:pPr>
        <w:spacing w:before="600" w:after="0" w:line="240" w:lineRule="auto"/>
        <w:outlineLvl w:val="2"/>
        <w:rPr>
          <w:rFonts w:ascii="Open Sans" w:hAnsi="Open Sans" w:eastAsia="Times New Roman" w:cs="Open Sans"/>
          <w:color w:val="000000"/>
          <w:sz w:val="45"/>
          <w:szCs w:val="45"/>
        </w:rPr>
      </w:pPr>
      <w:r w:rsidRPr="00BE09DC">
        <w:rPr>
          <w:rFonts w:ascii="Open Sans" w:hAnsi="Open Sans" w:eastAsia="Times New Roman" w:cs="Open Sans"/>
          <w:color w:val="000000"/>
          <w:sz w:val="45"/>
          <w:szCs w:val="45"/>
        </w:rPr>
        <w:lastRenderedPageBreak/>
        <w:t>Explore with Visualizations </w:t>
      </w:r>
    </w:p>
    <w:p w:rsidRPr="00BE09DC" w:rsidR="00BE09DC" w:rsidRDefault="00BE09DC" w14:paraId="0257E310" w14:textId="78A6B2E5">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When you begin inspecting your data, you are presented with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Stream View</w:t>
      </w:r>
      <w:r w:rsidRPr="00BE09DC">
        <w:rPr>
          <w:rFonts w:ascii="Open Sans" w:hAnsi="Open Sans" w:eastAsia="Times New Roman" w:cs="Open Sans"/>
          <w:color w:val="333333"/>
        </w:rPr>
        <w:t>, with all available data fields selected. The selected data fields are represented in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Canvas</w:t>
      </w:r>
      <w:r w:rsidRPr="00460DFC" w:rsidR="00460DFC">
        <w:rPr>
          <w:rFonts w:ascii="Open Sans" w:hAnsi="Open Sans" w:eastAsia="Times New Roman" w:cs="Open Sans"/>
          <w:b/>
          <w:bCs/>
          <w:color w:val="333333"/>
        </w:rPr>
        <w:t xml:space="preserve"> </w:t>
      </w:r>
      <w:r w:rsidRPr="00BE09DC">
        <w:rPr>
          <w:rFonts w:ascii="Open Sans" w:hAnsi="Open Sans" w:eastAsia="Times New Roman" w:cs="Open Sans"/>
          <w:color w:val="333333"/>
        </w:rPr>
        <w:t>area by a flat table. To reduce the number of data fields selected, click anywhere on a data field name. The blue dot to the left of the data field name will disappear, indicating that it is no longer selected. In some cases, it may be faster to deselect all data fields first, by clicking the Clear All actions first, then select only the data fields you want to inspect. Your selections will be listed in the order that they are selected.</w:t>
      </w:r>
    </w:p>
    <w:p w:rsidRPr="00BE09DC" w:rsidR="00BE09DC" w:rsidRDefault="00BE09DC" w14:paraId="00AE8D38" w14:textId="758D9E10">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Once you have the desired data fields selected, you can change the table to a different visualization type by using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Visualization Selector</w:t>
      </w:r>
      <w:r w:rsidRPr="00BE09DC">
        <w:rPr>
          <w:rFonts w:ascii="Open Sans" w:hAnsi="Open Sans" w:eastAsia="Times New Roman" w:cs="Open Sans"/>
          <w:color w:val="333333"/>
        </w:rPr>
        <w:t>. Alternately, you can create a new visualization by clicking the plus symbol button located to the right of the current tab. Once you have a new visualization created, switch to</w:t>
      </w:r>
      <w:r w:rsidRPr="00460DFC">
        <w:rPr>
          <w:rFonts w:ascii="Open Sans" w:hAnsi="Open Sans" w:eastAsia="Times New Roman" w:cs="Open Sans"/>
          <w:color w:val="333333"/>
        </w:rPr>
        <w:t> </w:t>
      </w:r>
      <w:r w:rsidRPr="00460DFC">
        <w:rPr>
          <w:rFonts w:ascii="Open Sans" w:hAnsi="Open Sans" w:eastAsia="Times New Roman" w:cs="Open Sans"/>
          <w:b/>
          <w:bCs/>
          <w:color w:val="333333"/>
        </w:rPr>
        <w:t>Model View</w:t>
      </w:r>
      <w:r w:rsidRPr="00460DFC">
        <w:rPr>
          <w:rFonts w:ascii="Open Sans" w:hAnsi="Open Sans" w:eastAsia="Times New Roman" w:cs="Open Sans"/>
          <w:color w:val="333333"/>
        </w:rPr>
        <w:t> </w:t>
      </w:r>
      <w:r w:rsidRPr="00BE09DC">
        <w:rPr>
          <w:rFonts w:ascii="Open Sans" w:hAnsi="Open Sans" w:eastAsia="Times New Roman" w:cs="Open Sans"/>
          <w:color w:val="333333"/>
        </w:rPr>
        <w:t>to display a multidimensional representation of your selected fields. If you selected a visualization that requires a multidimensional model, it will automatically switch to Model View. The Model View allows you to customize the layout, based on placement of the data fields shelves.</w:t>
      </w:r>
    </w:p>
    <w:p w:rsidRPr="00BE09DC" w:rsidR="00BE09DC" w:rsidRDefault="00BE09DC" w14:paraId="436C5DDC" w14:textId="75FF376B">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You can always return to the inspection canvas and fine tune your transformation at any time until you are satisfied with the results.</w:t>
      </w:r>
    </w:p>
    <w:p w:rsidRPr="00BE09DC" w:rsidR="00BE09DC" w:rsidRDefault="00460DFC" w14:paraId="2F599A75" w14:textId="3CD17EAA">
      <w:pPr>
        <w:spacing w:before="300" w:after="0" w:line="406" w:lineRule="atLeast"/>
        <w:rPr>
          <w:rFonts w:ascii="Open Sans" w:hAnsi="Open Sans" w:eastAsia="Times New Roman" w:cs="Open Sans"/>
          <w:i/>
          <w:iCs/>
          <w:color w:val="333333"/>
        </w:rPr>
      </w:pPr>
      <w:r w:rsidRPr="00460DFC">
        <w:rPr>
          <w:rFonts w:ascii="Open Sans" w:hAnsi="Open Sans" w:eastAsia="Times New Roman" w:cs="Open Sans"/>
          <w:i/>
          <w:iCs/>
          <w:color w:val="333333"/>
        </w:rPr>
        <w:t xml:space="preserve">Note: </w:t>
      </w:r>
      <w:r w:rsidRPr="00BE09DC" w:rsidR="00BE09DC">
        <w:rPr>
          <w:rFonts w:ascii="Open Sans" w:hAnsi="Open Sans" w:eastAsia="Times New Roman" w:cs="Open Sans"/>
          <w:i/>
          <w:iCs/>
          <w:color w:val="333333"/>
        </w:rPr>
        <w:t>When you exit the inspection environment and return to the Data Integration canvas, all tabs will be discarded.</w:t>
      </w:r>
    </w:p>
    <w:p w:rsidRPr="00BE09DC" w:rsidR="00BE09DC" w:rsidRDefault="00BE09DC" w14:paraId="1B874390" w14:textId="129F2E61">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One you feel that your step data is in a good place, you can make the content available for further collaboration by publishing a data source.</w:t>
      </w:r>
    </w:p>
    <w:p w:rsidRPr="00BE09DC" w:rsidR="00BE09DC" w:rsidRDefault="00BE09DC" w14:paraId="2F37A29C" w14:textId="5D70D338">
      <w:pPr>
        <w:spacing w:before="600" w:after="0" w:line="240" w:lineRule="auto"/>
        <w:outlineLvl w:val="2"/>
        <w:rPr>
          <w:rFonts w:ascii="Open Sans" w:hAnsi="Open Sans" w:eastAsia="Times New Roman" w:cs="Open Sans"/>
          <w:color w:val="000000"/>
          <w:sz w:val="45"/>
          <w:szCs w:val="45"/>
        </w:rPr>
      </w:pPr>
      <w:r w:rsidRPr="00BE09DC">
        <w:rPr>
          <w:rFonts w:ascii="Open Sans" w:hAnsi="Open Sans" w:eastAsia="Times New Roman" w:cs="Open Sans"/>
          <w:color w:val="000000"/>
          <w:sz w:val="45"/>
          <w:szCs w:val="45"/>
        </w:rPr>
        <w:lastRenderedPageBreak/>
        <w:t>Publish for Collaboration </w:t>
      </w:r>
    </w:p>
    <w:p w:rsidRPr="00BE09DC" w:rsidR="00BE09DC" w:rsidRDefault="00BE09DC" w14:paraId="04661677" w14:textId="323BECA4">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When you’re ready to make your content available for others, publish it as a data source. The data source will use a data service that is automatically created on the step, which can be used by other tools at a later time.</w:t>
      </w:r>
    </w:p>
    <w:p w:rsidRPr="00BE09DC" w:rsidR="00BE09DC" w:rsidRDefault="00BE09DC" w14:paraId="5B7873E6" w14:textId="52792950">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To publish, perform the following steps:</w:t>
      </w:r>
      <w:r w:rsidRPr="00BE09DC">
        <w:rPr>
          <w:rFonts w:ascii="Open Sans" w:hAnsi="Open Sans" w:eastAsia="Times New Roman" w:cs="Open Sans"/>
          <w:color w:val="333333"/>
        </w:rPr>
        <w:br/>
      </w:r>
      <w:r w:rsidRPr="00BE09DC">
        <w:rPr>
          <w:rFonts w:ascii="Open Sans" w:hAnsi="Open Sans" w:eastAsia="Times New Roman" w:cs="Open Sans"/>
          <w:color w:val="333333"/>
        </w:rPr>
        <w:t>1. Click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Publish </w:t>
      </w:r>
      <w:r w:rsidRPr="00BE09DC">
        <w:rPr>
          <w:rFonts w:ascii="Open Sans" w:hAnsi="Open Sans" w:eastAsia="Times New Roman" w:cs="Open Sans"/>
          <w:color w:val="333333"/>
        </w:rPr>
        <w:t>button at the top right of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Header </w:t>
      </w:r>
      <w:r w:rsidRPr="00BE09DC">
        <w:rPr>
          <w:rFonts w:ascii="Open Sans" w:hAnsi="Open Sans" w:eastAsia="Times New Roman" w:cs="Open Sans"/>
          <w:color w:val="333333"/>
        </w:rPr>
        <w:t>bar.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Publish Data Source</w:t>
      </w:r>
      <w:r w:rsidRPr="00460DFC">
        <w:rPr>
          <w:rFonts w:ascii="Open Sans" w:hAnsi="Open Sans" w:eastAsia="Times New Roman" w:cs="Open Sans"/>
          <w:color w:val="333333"/>
        </w:rPr>
        <w:t> </w:t>
      </w:r>
      <w:r w:rsidRPr="00BE09DC">
        <w:rPr>
          <w:rFonts w:ascii="Open Sans" w:hAnsi="Open Sans" w:eastAsia="Times New Roman" w:cs="Open Sans"/>
          <w:color w:val="333333"/>
        </w:rPr>
        <w:t>window opens.</w:t>
      </w:r>
      <w:r w:rsidRPr="00BE09DC">
        <w:rPr>
          <w:rFonts w:ascii="Open Sans" w:hAnsi="Open Sans" w:eastAsia="Times New Roman" w:cs="Open Sans"/>
          <w:color w:val="333333"/>
        </w:rPr>
        <w:br/>
      </w:r>
      <w:r w:rsidRPr="00BE09DC">
        <w:rPr>
          <w:rFonts w:ascii="Open Sans" w:hAnsi="Open Sans" w:eastAsia="Times New Roman" w:cs="Open Sans"/>
          <w:color w:val="333333"/>
        </w:rPr>
        <w:t>2. Click</w:t>
      </w:r>
      <w:r w:rsidRPr="00460DFC">
        <w:rPr>
          <w:rFonts w:ascii="Open Sans" w:hAnsi="Open Sans" w:eastAsia="Times New Roman" w:cs="Open Sans"/>
          <w:color w:val="333333"/>
        </w:rPr>
        <w:t> </w:t>
      </w:r>
      <w:r w:rsidRPr="00460DFC">
        <w:rPr>
          <w:rFonts w:ascii="Open Sans" w:hAnsi="Open Sans" w:eastAsia="Times New Roman" w:cs="Open Sans"/>
          <w:b/>
          <w:bCs/>
          <w:color w:val="333333"/>
        </w:rPr>
        <w:t>Get Started</w:t>
      </w:r>
      <w:r w:rsidRPr="00460DFC">
        <w:rPr>
          <w:rFonts w:ascii="Open Sans" w:hAnsi="Open Sans" w:eastAsia="Times New Roman" w:cs="Open Sans"/>
          <w:color w:val="333333"/>
        </w:rPr>
        <w:t> </w:t>
      </w:r>
      <w:r w:rsidRPr="00BE09DC">
        <w:rPr>
          <w:rFonts w:ascii="Open Sans" w:hAnsi="Open Sans" w:eastAsia="Times New Roman" w:cs="Open Sans"/>
          <w:color w:val="333333"/>
        </w:rPr>
        <w:t>to open the</w:t>
      </w:r>
      <w:r w:rsidRPr="00460DFC">
        <w:rPr>
          <w:rFonts w:ascii="Open Sans" w:hAnsi="Open Sans" w:eastAsia="Times New Roman" w:cs="Open Sans"/>
          <w:color w:val="333333"/>
        </w:rPr>
        <w:t> </w:t>
      </w:r>
      <w:r w:rsidRPr="00460DFC">
        <w:rPr>
          <w:rFonts w:ascii="Open Sans" w:hAnsi="Open Sans" w:eastAsia="Times New Roman" w:cs="Open Sans"/>
          <w:b/>
          <w:bCs/>
          <w:color w:val="333333"/>
        </w:rPr>
        <w:t>Publish Details</w:t>
      </w:r>
      <w:r w:rsidRPr="00460DFC">
        <w:rPr>
          <w:rFonts w:ascii="Open Sans" w:hAnsi="Open Sans" w:eastAsia="Times New Roman" w:cs="Open Sans"/>
          <w:color w:val="333333"/>
        </w:rPr>
        <w:t> </w:t>
      </w:r>
      <w:r w:rsidRPr="00BE09DC">
        <w:rPr>
          <w:rFonts w:ascii="Open Sans" w:hAnsi="Open Sans" w:eastAsia="Times New Roman" w:cs="Open Sans"/>
          <w:color w:val="333333"/>
        </w:rPr>
        <w:t>window.</w:t>
      </w:r>
    </w:p>
    <w:p w:rsidRPr="00BE09DC" w:rsidR="00BE09DC" w:rsidRDefault="00BE09DC" w14:paraId="37031FE3" w14:textId="6D7968EF">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Enter the data source information in the following fields:</w:t>
      </w:r>
    </w:p>
    <w:tbl>
      <w:tblPr>
        <w:tblW w:w="13227" w:type="dxa"/>
        <w:tblCellSpacing w:w="7" w:type="dxa"/>
        <w:tblBorders>
          <w:top w:val="single" w:color="DDDDE1" w:sz="6" w:space="0"/>
          <w:left w:val="single" w:color="DDDDE1" w:sz="6" w:space="0"/>
          <w:bottom w:val="single" w:color="DDDDE1" w:sz="6" w:space="0"/>
          <w:right w:val="single" w:color="DDDDE1" w:sz="6" w:space="0"/>
        </w:tblBorders>
        <w:tblCellMar>
          <w:top w:w="15" w:type="dxa"/>
          <w:left w:w="15" w:type="dxa"/>
          <w:bottom w:w="15" w:type="dxa"/>
          <w:right w:w="15" w:type="dxa"/>
        </w:tblCellMar>
        <w:tblLook w:val="04A0" w:firstRow="1" w:lastRow="0" w:firstColumn="1" w:lastColumn="0" w:noHBand="0" w:noVBand="1"/>
      </w:tblPr>
      <w:tblGrid>
        <w:gridCol w:w="2593"/>
        <w:gridCol w:w="10634"/>
      </w:tblGrid>
      <w:tr w:rsidRPr="00BE09DC" w:rsidR="00BE09DC" w:rsidTr="00460DFC" w14:paraId="7559F1D9" w14:textId="6E4655A6">
        <w:trPr>
          <w:tblHeader/>
          <w:tblCellSpacing w:w="7" w:type="dxa"/>
        </w:trPr>
        <w:tc>
          <w:tcPr>
            <w:tcW w:w="0" w:type="auto"/>
            <w:tcBorders>
              <w:top w:val="single" w:color="DDDDE1" w:sz="2" w:space="0"/>
              <w:left w:val="single" w:color="DDDDE1" w:sz="2" w:space="0"/>
              <w:bottom w:val="single" w:color="DDDDE1" w:sz="12" w:space="0"/>
              <w:right w:val="single" w:color="DDDDE1" w:sz="6" w:space="0"/>
            </w:tcBorders>
            <w:shd w:val="clear" w:color="auto" w:fill="F5F6F7"/>
            <w:tcMar>
              <w:top w:w="120" w:type="dxa"/>
              <w:left w:w="225" w:type="dxa"/>
              <w:bottom w:w="120" w:type="dxa"/>
              <w:right w:w="225" w:type="dxa"/>
            </w:tcMar>
            <w:vAlign w:val="center"/>
            <w:hideMark/>
          </w:tcPr>
          <w:p w:rsidRPr="00BE09DC" w:rsidR="00BE09DC" w:rsidRDefault="00BE09DC" w14:paraId="0DEB1F6F" w14:textId="66834EF7">
            <w:pPr>
              <w:spacing w:after="0" w:line="240" w:lineRule="auto"/>
              <w:jc w:val="center"/>
              <w:rPr>
                <w:rFonts w:ascii="Open Sans" w:hAnsi="Open Sans" w:eastAsia="Times New Roman" w:cs="Open Sans"/>
                <w:color w:val="666666"/>
              </w:rPr>
            </w:pPr>
            <w:r w:rsidRPr="00BE09DC">
              <w:rPr>
                <w:rFonts w:ascii="Open Sans" w:hAnsi="Open Sans" w:eastAsia="Times New Roman" w:cs="Open Sans"/>
                <w:color w:val="666666"/>
              </w:rPr>
              <w:t>Fields</w:t>
            </w:r>
          </w:p>
        </w:tc>
        <w:tc>
          <w:tcPr>
            <w:tcW w:w="10613" w:type="dxa"/>
            <w:tcBorders>
              <w:top w:val="single" w:color="DDDDE1" w:sz="2" w:space="0"/>
              <w:left w:val="single" w:color="DDDDE1" w:sz="2" w:space="0"/>
              <w:bottom w:val="single" w:color="DDDDE1" w:sz="12" w:space="0"/>
              <w:right w:val="nil"/>
            </w:tcBorders>
            <w:shd w:val="clear" w:color="auto" w:fill="F5F6F7"/>
            <w:tcMar>
              <w:top w:w="120" w:type="dxa"/>
              <w:left w:w="225" w:type="dxa"/>
              <w:bottom w:w="120" w:type="dxa"/>
              <w:right w:w="225" w:type="dxa"/>
            </w:tcMar>
            <w:vAlign w:val="center"/>
            <w:hideMark/>
          </w:tcPr>
          <w:p w:rsidRPr="00BE09DC" w:rsidR="00BE09DC" w:rsidRDefault="00BE09DC" w14:paraId="1021A23F" w14:textId="03A50F3D">
            <w:pPr>
              <w:spacing w:after="0" w:line="240" w:lineRule="auto"/>
              <w:jc w:val="center"/>
              <w:rPr>
                <w:rFonts w:ascii="Open Sans" w:hAnsi="Open Sans" w:eastAsia="Times New Roman" w:cs="Open Sans"/>
                <w:color w:val="666666"/>
              </w:rPr>
            </w:pPr>
            <w:r w:rsidRPr="00BE09DC">
              <w:rPr>
                <w:rFonts w:ascii="Open Sans" w:hAnsi="Open Sans" w:eastAsia="Times New Roman" w:cs="Open Sans"/>
                <w:color w:val="666666"/>
              </w:rPr>
              <w:t>Description</w:t>
            </w:r>
          </w:p>
        </w:tc>
      </w:tr>
      <w:tr w:rsidRPr="00BE09DC" w:rsidR="00BE09DC" w:rsidTr="00460DFC" w14:paraId="4B89696D" w14:textId="470D88F8">
        <w:trPr>
          <w:tblCellSpacing w:w="7" w:type="dxa"/>
        </w:trPr>
        <w:tc>
          <w:tcPr>
            <w:tcW w:w="0" w:type="auto"/>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169FFD0F" w14:textId="012B4BDC">
            <w:pPr>
              <w:spacing w:after="0" w:line="240" w:lineRule="auto"/>
              <w:rPr>
                <w:rFonts w:ascii="Open Sans" w:hAnsi="Open Sans" w:eastAsia="Times New Roman" w:cs="Open Sans"/>
              </w:rPr>
            </w:pPr>
            <w:r w:rsidRPr="00DE7A96">
              <w:rPr>
                <w:rFonts w:ascii="Open Sans" w:hAnsi="Open Sans" w:eastAsia="Times New Roman" w:cs="Open Sans"/>
                <w:b/>
                <w:bCs/>
              </w:rPr>
              <w:t>Data Source Name</w:t>
            </w:r>
          </w:p>
        </w:tc>
        <w:tc>
          <w:tcPr>
            <w:tcW w:w="10613" w:type="dxa"/>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BE09DC" w:rsidR="00BE09DC" w:rsidRDefault="00BE09DC" w14:paraId="12BBD93B" w14:textId="1A40E7E9">
            <w:pPr>
              <w:spacing w:after="0" w:line="240" w:lineRule="auto"/>
              <w:rPr>
                <w:rFonts w:ascii="Open Sans" w:hAnsi="Open Sans" w:eastAsia="Times New Roman" w:cs="Open Sans"/>
              </w:rPr>
            </w:pPr>
            <w:r w:rsidRPr="00BE09DC">
              <w:rPr>
                <w:rFonts w:ascii="Open Sans" w:hAnsi="Open Sans" w:eastAsia="Times New Roman" w:cs="Open Sans"/>
              </w:rPr>
              <w:t>The name used by other Pentaho applications when accessing your data source.</w:t>
            </w:r>
          </w:p>
        </w:tc>
      </w:tr>
      <w:tr w:rsidRPr="00BE09DC" w:rsidR="00BE09DC" w:rsidTr="00460DFC" w14:paraId="3EB0ECE7" w14:textId="3F16D804">
        <w:trPr>
          <w:tblCellSpacing w:w="7" w:type="dxa"/>
        </w:trPr>
        <w:tc>
          <w:tcPr>
            <w:tcW w:w="0" w:type="auto"/>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719E4EE4" w14:textId="2A45456F">
            <w:pPr>
              <w:spacing w:after="0" w:line="240" w:lineRule="auto"/>
              <w:rPr>
                <w:rFonts w:ascii="Open Sans" w:hAnsi="Open Sans" w:eastAsia="Times New Roman" w:cs="Open Sans"/>
              </w:rPr>
            </w:pPr>
            <w:r w:rsidRPr="00DE7A96">
              <w:rPr>
                <w:rFonts w:ascii="Open Sans" w:hAnsi="Open Sans" w:eastAsia="Times New Roman" w:cs="Open Sans"/>
                <w:b/>
                <w:bCs/>
              </w:rPr>
              <w:t>Server</w:t>
            </w:r>
          </w:p>
        </w:tc>
        <w:tc>
          <w:tcPr>
            <w:tcW w:w="10613" w:type="dxa"/>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BE09DC" w:rsidR="00BE09DC" w:rsidRDefault="00BE09DC" w14:paraId="614567EE" w14:textId="0DB3A03C">
            <w:pPr>
              <w:spacing w:after="0" w:line="240" w:lineRule="auto"/>
              <w:rPr>
                <w:rFonts w:ascii="Open Sans" w:hAnsi="Open Sans" w:eastAsia="Times New Roman" w:cs="Open Sans"/>
              </w:rPr>
            </w:pPr>
            <w:r w:rsidRPr="00BE09DC">
              <w:rPr>
                <w:rFonts w:ascii="Open Sans" w:hAnsi="Open Sans" w:eastAsia="Times New Roman" w:cs="Open Sans"/>
              </w:rPr>
              <w:t>The default value for this field is your current repository. You can select other repository connections if you have created them through the</w:t>
            </w:r>
            <w:r w:rsidRPr="00DE7A96">
              <w:rPr>
                <w:rFonts w:ascii="Open Sans" w:hAnsi="Open Sans" w:eastAsia="Times New Roman" w:cs="Open Sans"/>
              </w:rPr>
              <w:t> </w:t>
            </w:r>
            <w:r w:rsidRPr="00DE7A96">
              <w:rPr>
                <w:rFonts w:ascii="Open Sans" w:hAnsi="Open Sans" w:eastAsia="Times New Roman" w:cs="Open Sans"/>
                <w:b/>
                <w:bCs/>
              </w:rPr>
              <w:t>Repository Manager</w:t>
            </w:r>
            <w:r w:rsidRPr="00BE09DC">
              <w:rPr>
                <w:rFonts w:ascii="Open Sans" w:hAnsi="Open Sans" w:eastAsia="Times New Roman" w:cs="Open Sans"/>
              </w:rPr>
              <w:t>.</w:t>
            </w:r>
          </w:p>
        </w:tc>
      </w:tr>
      <w:tr w:rsidRPr="00BE09DC" w:rsidR="00BE09DC" w:rsidTr="00460DFC" w14:paraId="3983099E" w14:textId="7EB86020">
        <w:trPr>
          <w:tblCellSpacing w:w="7" w:type="dxa"/>
        </w:trPr>
        <w:tc>
          <w:tcPr>
            <w:tcW w:w="0" w:type="auto"/>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247D32C9" w14:textId="7D3AC4FE">
            <w:pPr>
              <w:spacing w:after="0" w:line="240" w:lineRule="auto"/>
              <w:rPr>
                <w:rFonts w:ascii="Open Sans" w:hAnsi="Open Sans" w:eastAsia="Times New Roman" w:cs="Open Sans"/>
              </w:rPr>
            </w:pPr>
            <w:r w:rsidRPr="00DE7A96">
              <w:rPr>
                <w:rFonts w:ascii="Open Sans" w:hAnsi="Open Sans" w:eastAsia="Times New Roman" w:cs="Open Sans"/>
                <w:b/>
                <w:bCs/>
              </w:rPr>
              <w:t>URL</w:t>
            </w:r>
          </w:p>
        </w:tc>
        <w:tc>
          <w:tcPr>
            <w:tcW w:w="10613" w:type="dxa"/>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BE09DC" w:rsidR="00BE09DC" w:rsidRDefault="00BE09DC" w14:paraId="72120CD4" w14:textId="00740A36">
            <w:pPr>
              <w:spacing w:after="0" w:line="240" w:lineRule="auto"/>
              <w:rPr>
                <w:rFonts w:ascii="Open Sans" w:hAnsi="Open Sans" w:eastAsia="Times New Roman" w:cs="Open Sans"/>
              </w:rPr>
            </w:pPr>
            <w:r w:rsidRPr="00BE09DC">
              <w:rPr>
                <w:rFonts w:ascii="Open Sans" w:hAnsi="Open Sans" w:eastAsia="Times New Roman" w:cs="Open Sans"/>
              </w:rPr>
              <w:t>The base URL string used to connect to the server.</w:t>
            </w:r>
          </w:p>
        </w:tc>
      </w:tr>
      <w:tr w:rsidRPr="00BE09DC" w:rsidR="00BE09DC" w:rsidTr="00460DFC" w14:paraId="31DCB400" w14:textId="1D927481">
        <w:trPr>
          <w:tblCellSpacing w:w="7" w:type="dxa"/>
        </w:trPr>
        <w:tc>
          <w:tcPr>
            <w:tcW w:w="0" w:type="auto"/>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BE09DC" w:rsidR="00BE09DC" w:rsidRDefault="00BE09DC" w14:paraId="7314BBC0" w14:textId="547F693F">
            <w:pPr>
              <w:spacing w:after="0" w:line="240" w:lineRule="auto"/>
              <w:rPr>
                <w:rFonts w:ascii="Open Sans" w:hAnsi="Open Sans" w:eastAsia="Times New Roman" w:cs="Open Sans"/>
              </w:rPr>
            </w:pPr>
            <w:r w:rsidRPr="00DE7A96">
              <w:rPr>
                <w:rFonts w:ascii="Open Sans" w:hAnsi="Open Sans" w:eastAsia="Times New Roman" w:cs="Open Sans"/>
                <w:b/>
                <w:bCs/>
              </w:rPr>
              <w:t>User Name</w:t>
            </w:r>
          </w:p>
        </w:tc>
        <w:tc>
          <w:tcPr>
            <w:tcW w:w="10613" w:type="dxa"/>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BE09DC" w:rsidR="00BE09DC" w:rsidRDefault="00BE09DC" w14:paraId="7D73AE48" w14:textId="01BAB084">
            <w:pPr>
              <w:spacing w:after="0" w:line="240" w:lineRule="auto"/>
              <w:rPr>
                <w:rFonts w:ascii="Open Sans" w:hAnsi="Open Sans" w:eastAsia="Times New Roman" w:cs="Open Sans"/>
                <w:color w:val="333333"/>
              </w:rPr>
            </w:pPr>
            <w:r w:rsidRPr="00BE09DC">
              <w:rPr>
                <w:rFonts w:ascii="Open Sans" w:hAnsi="Open Sans" w:eastAsia="Times New Roman" w:cs="Open Sans"/>
                <w:color w:val="333333"/>
              </w:rPr>
              <w:t>The user name required to access the server.</w:t>
            </w:r>
          </w:p>
          <w:p w:rsidRPr="00BE09DC" w:rsidR="00BE09DC" w:rsidRDefault="00BE09DC" w14:paraId="59F1F1F9" w14:textId="46BEB780">
            <w:pPr>
              <w:spacing w:after="0" w:line="240" w:lineRule="auto"/>
              <w:rPr>
                <w:rFonts w:ascii="Open Sans" w:hAnsi="Open Sans" w:eastAsia="Times New Roman" w:cs="Open Sans"/>
                <w:color w:val="333333"/>
              </w:rPr>
            </w:pPr>
            <w:r w:rsidRPr="00BE09DC">
              <w:rPr>
                <w:rFonts w:ascii="Open Sans" w:hAnsi="Open Sans" w:eastAsia="Times New Roman" w:cs="Open Sans"/>
                <w:color w:val="333333"/>
              </w:rPr>
              <w:t>The user must also have publish permissions. </w:t>
            </w:r>
          </w:p>
        </w:tc>
      </w:tr>
      <w:tr w:rsidRPr="00BE09DC" w:rsidR="00BE09DC" w:rsidTr="00460DFC" w14:paraId="5136673D" w14:textId="337DB113">
        <w:trPr>
          <w:tblCellSpacing w:w="7" w:type="dxa"/>
        </w:trPr>
        <w:tc>
          <w:tcPr>
            <w:tcW w:w="0" w:type="auto"/>
            <w:tcBorders>
              <w:top w:val="outset" w:color="auto" w:sz="2" w:space="0"/>
              <w:left w:val="outset" w:color="auto" w:sz="2" w:space="0"/>
              <w:bottom w:val="outset" w:color="auto" w:sz="2" w:space="0"/>
              <w:right w:val="single" w:color="DDDDE1" w:sz="6" w:space="0"/>
            </w:tcBorders>
            <w:shd w:val="clear" w:color="auto" w:fill="FFFFFF"/>
            <w:tcMar>
              <w:top w:w="150" w:type="dxa"/>
              <w:left w:w="225" w:type="dxa"/>
              <w:bottom w:w="150" w:type="dxa"/>
              <w:right w:w="225" w:type="dxa"/>
            </w:tcMar>
            <w:hideMark/>
          </w:tcPr>
          <w:p w:rsidRPr="00BE09DC" w:rsidR="00BE09DC" w:rsidRDefault="00BE09DC" w14:paraId="7AF235F8" w14:textId="1F4800D5">
            <w:pPr>
              <w:spacing w:after="0" w:line="240" w:lineRule="auto"/>
              <w:rPr>
                <w:rFonts w:ascii="Open Sans" w:hAnsi="Open Sans" w:eastAsia="Times New Roman" w:cs="Open Sans"/>
              </w:rPr>
            </w:pPr>
            <w:r w:rsidRPr="00DE7A96">
              <w:rPr>
                <w:rFonts w:ascii="Open Sans" w:hAnsi="Open Sans" w:eastAsia="Times New Roman" w:cs="Open Sans"/>
                <w:b/>
                <w:bCs/>
              </w:rPr>
              <w:t>Password</w:t>
            </w:r>
          </w:p>
        </w:tc>
        <w:tc>
          <w:tcPr>
            <w:tcW w:w="10613" w:type="dxa"/>
            <w:tcBorders>
              <w:top w:val="nil"/>
              <w:left w:val="nil"/>
              <w:bottom w:val="nil"/>
              <w:right w:val="nil"/>
            </w:tcBorders>
            <w:shd w:val="clear" w:color="auto" w:fill="FFFFFF"/>
            <w:tcMar>
              <w:top w:w="150" w:type="dxa"/>
              <w:left w:w="225" w:type="dxa"/>
              <w:bottom w:w="150" w:type="dxa"/>
              <w:right w:w="225" w:type="dxa"/>
            </w:tcMar>
            <w:hideMark/>
          </w:tcPr>
          <w:p w:rsidRPr="00BE09DC" w:rsidR="00BE09DC" w:rsidRDefault="00BE09DC" w14:paraId="390D605B" w14:textId="55C2F6AA">
            <w:pPr>
              <w:spacing w:after="0" w:line="240" w:lineRule="auto"/>
              <w:rPr>
                <w:rFonts w:ascii="Open Sans" w:hAnsi="Open Sans" w:eastAsia="Times New Roman" w:cs="Open Sans"/>
              </w:rPr>
            </w:pPr>
            <w:r w:rsidRPr="00BE09DC">
              <w:rPr>
                <w:rFonts w:ascii="Open Sans" w:hAnsi="Open Sans" w:eastAsia="Times New Roman" w:cs="Open Sans"/>
              </w:rPr>
              <w:t>The password associated with the provided user name</w:t>
            </w:r>
          </w:p>
        </w:tc>
      </w:tr>
    </w:tbl>
    <w:p w:rsidRPr="00BE09DC" w:rsidR="00BE09DC" w:rsidRDefault="00BE09DC" w14:paraId="2F236362" w14:textId="2CEA1DE6">
      <w:pPr>
        <w:spacing w:before="300" w:after="0" w:line="406" w:lineRule="atLeast"/>
        <w:rPr>
          <w:rFonts w:ascii="Open Sans" w:hAnsi="Open Sans" w:eastAsia="Times New Roman" w:cs="Open Sans"/>
          <w:color w:val="333333"/>
        </w:rPr>
      </w:pPr>
      <w:r w:rsidRPr="00BE09DC">
        <w:rPr>
          <w:rFonts w:ascii="Open Sans" w:hAnsi="Open Sans" w:eastAsia="Times New Roman" w:cs="Open Sans"/>
          <w:color w:val="333333"/>
        </w:rPr>
        <w:t>3. When you are done, click</w:t>
      </w:r>
      <w:r w:rsidRPr="00DE7A96">
        <w:rPr>
          <w:rFonts w:ascii="Open Sans" w:hAnsi="Open Sans" w:eastAsia="Times New Roman" w:cs="Open Sans"/>
          <w:color w:val="333333"/>
        </w:rPr>
        <w:t> </w:t>
      </w:r>
      <w:r w:rsidRPr="00DE7A96">
        <w:rPr>
          <w:rFonts w:ascii="Open Sans" w:hAnsi="Open Sans" w:eastAsia="Times New Roman" w:cs="Open Sans"/>
          <w:b/>
          <w:bCs/>
          <w:color w:val="333333"/>
        </w:rPr>
        <w:t>Finish</w:t>
      </w:r>
      <w:r w:rsidRPr="00BE09DC">
        <w:rPr>
          <w:rFonts w:ascii="Open Sans" w:hAnsi="Open Sans" w:eastAsia="Times New Roman" w:cs="Open Sans"/>
          <w:color w:val="333333"/>
        </w:rPr>
        <w:t>. </w:t>
      </w:r>
    </w:p>
    <w:p w:rsidR="00BE09DC" w:rsidRDefault="00BE09DC" w14:paraId="7BA8605E" w14:textId="116F80D6">
      <w:pPr>
        <w:spacing w:before="300" w:after="0" w:line="406" w:lineRule="atLeast"/>
        <w:rPr>
          <w:rFonts w:ascii="Open Sans" w:hAnsi="Open Sans" w:eastAsia="Times New Roman" w:cs="Open Sans"/>
          <w:color w:val="333333"/>
        </w:rPr>
        <w:pPrChange w:author="Joe Heck" w:date="2016-12-06T08:57:00Z" w:id="64">
          <w:pPr>
            <w:spacing w:before="300" w:after="0" w:line="406" w:lineRule="atLeast"/>
            <w:ind w:left="270" w:hanging="270"/>
          </w:pPr>
        </w:pPrChange>
      </w:pPr>
      <w:r w:rsidRPr="00BE09DC">
        <w:rPr>
          <w:rFonts w:ascii="Open Sans" w:hAnsi="Open Sans" w:eastAsia="Times New Roman" w:cs="Open Sans"/>
          <w:color w:val="333333"/>
        </w:rPr>
        <w:lastRenderedPageBreak/>
        <w:t>4. Once your data source is created a confirmation will appear. Click</w:t>
      </w:r>
      <w:r w:rsidRPr="00DE7A96">
        <w:rPr>
          <w:rFonts w:ascii="Open Sans" w:hAnsi="Open Sans" w:eastAsia="Times New Roman" w:cs="Open Sans"/>
          <w:color w:val="333333"/>
        </w:rPr>
        <w:t> </w:t>
      </w:r>
      <w:r w:rsidRPr="00DE7A96">
        <w:rPr>
          <w:rFonts w:ascii="Open Sans" w:hAnsi="Open Sans" w:eastAsia="Times New Roman" w:cs="Open Sans"/>
          <w:b/>
          <w:bCs/>
          <w:color w:val="333333"/>
        </w:rPr>
        <w:t>Close </w:t>
      </w:r>
      <w:r w:rsidRPr="00BE09DC">
        <w:rPr>
          <w:rFonts w:ascii="Open Sans" w:hAnsi="Open Sans" w:eastAsia="Times New Roman" w:cs="Open Sans"/>
          <w:color w:val="333333"/>
        </w:rPr>
        <w:t>to continue inspecting or return to</w:t>
      </w:r>
      <w:r w:rsidRPr="00DE7A96">
        <w:rPr>
          <w:rFonts w:ascii="Open Sans" w:hAnsi="Open Sans" w:eastAsia="Times New Roman" w:cs="Open Sans"/>
          <w:color w:val="333333"/>
        </w:rPr>
        <w:t> </w:t>
      </w:r>
      <w:r w:rsidRPr="00DE7A96">
        <w:rPr>
          <w:rFonts w:ascii="Open Sans" w:hAnsi="Open Sans" w:eastAsia="Times New Roman" w:cs="Open Sans"/>
          <w:b/>
          <w:bCs/>
          <w:color w:val="333333"/>
        </w:rPr>
        <w:t>PUC</w:t>
      </w:r>
      <w:r w:rsidRPr="00DE7A96">
        <w:rPr>
          <w:rFonts w:ascii="Open Sans" w:hAnsi="Open Sans" w:eastAsia="Times New Roman" w:cs="Open Sans"/>
          <w:color w:val="333333"/>
        </w:rPr>
        <w:t> </w:t>
      </w:r>
      <w:r w:rsidRPr="00BE09DC">
        <w:rPr>
          <w:rFonts w:ascii="Open Sans" w:hAnsi="Open Sans" w:eastAsia="Times New Roman" w:cs="Open Sans"/>
          <w:color w:val="333333"/>
        </w:rPr>
        <w:t>to work with the data source. The data source should now be available on the server.</w:t>
      </w:r>
    </w:p>
    <w:p w:rsidR="0081792B" w:rsidRDefault="0081792B" w14:paraId="0585F814" w14:textId="77777777">
      <w:pPr>
        <w:pBdr>
          <w:bottom w:val="double" w:color="auto" w:sz="4" w:space="1"/>
        </w:pBdr>
        <w:spacing w:before="300" w:after="0" w:line="406" w:lineRule="atLeast"/>
        <w:rPr>
          <w:rFonts w:ascii="Open Sans" w:hAnsi="Open Sans" w:eastAsia="Times New Roman" w:cs="Open Sans"/>
          <w:color w:val="333333"/>
        </w:rPr>
        <w:pPrChange w:author="Joe Heck" w:date="2016-12-06T08:57:00Z" w:id="65">
          <w:pPr>
            <w:pBdr>
              <w:bottom w:val="double" w:color="auto" w:sz="4" w:space="1"/>
            </w:pBdr>
            <w:spacing w:before="300" w:after="0" w:line="406" w:lineRule="atLeast"/>
            <w:ind w:left="270" w:hanging="270"/>
          </w:pPr>
        </w:pPrChange>
      </w:pPr>
    </w:p>
    <w:p w:rsidR="00611F4A" w:rsidRDefault="00611F4A" w14:paraId="37712343" w14:textId="77777777">
      <w:pPr>
        <w:rPr>
          <w:ins w:author="Joe Heck" w:date="2016-12-06T09:26:00Z" w:id="66"/>
          <w:rFonts w:ascii="Open Sans" w:hAnsi="Open Sans" w:cs="Open Sans"/>
          <w:color w:val="005DA6"/>
          <w:sz w:val="66"/>
          <w:szCs w:val="66"/>
          <w:shd w:val="clear" w:color="auto" w:fill="FFFFFF"/>
        </w:rPr>
      </w:pPr>
      <w:ins w:author="Joe Heck" w:date="2016-12-06T09:26:00Z" w:id="67">
        <w:r>
          <w:rPr>
            <w:rFonts w:ascii="Open Sans" w:hAnsi="Open Sans" w:cs="Open Sans"/>
            <w:color w:val="005DA6"/>
            <w:sz w:val="66"/>
            <w:szCs w:val="66"/>
            <w:shd w:val="clear" w:color="auto" w:fill="FFFFFF"/>
          </w:rPr>
          <w:br w:type="page"/>
        </w:r>
      </w:ins>
    </w:p>
    <w:p w:rsidR="0081792B" w:rsidP="00DE7A96" w:rsidRDefault="0081792B" w14:paraId="7F8AC98A" w14:textId="6D2ECCBB">
      <w:pPr>
        <w:spacing w:before="300" w:after="0" w:line="406" w:lineRule="atLeast"/>
        <w:ind w:left="270" w:hanging="270"/>
        <w:rPr>
          <w:rFonts w:ascii="Open Sans" w:hAnsi="Open Sans" w:eastAsia="Times New Roman" w:cs="Open Sans"/>
          <w:color w:val="333333"/>
        </w:rPr>
      </w:pPr>
      <w:r>
        <w:rPr>
          <w:rFonts w:ascii="Open Sans" w:hAnsi="Open Sans" w:cs="Open Sans"/>
          <w:color w:val="005DA6"/>
          <w:sz w:val="66"/>
          <w:szCs w:val="66"/>
          <w:shd w:val="clear" w:color="auto" w:fill="FFFFFF"/>
        </w:rPr>
        <w:lastRenderedPageBreak/>
        <w:t>Components Reference</w:t>
      </w:r>
    </w:p>
    <w:p w:rsidRPr="00611F4A" w:rsidR="0081792B" w:rsidP="00376AF5" w:rsidRDefault="00677DA1" w14:paraId="0A62AEC5" w14:textId="77777777">
      <w:pPr>
        <w:spacing w:after="0" w:line="406" w:lineRule="atLeast"/>
        <w:ind w:left="274" w:hanging="274"/>
        <w:rPr>
          <w:rFonts w:ascii="Open Sans" w:hAnsi="Open Sans" w:eastAsia="Times New Roman" w:cs="Open Sans"/>
          <w:color w:val="333333"/>
        </w:rPr>
      </w:pPr>
      <w:r w:rsidRPr="00A87AC6">
        <w:rPr>
          <w:rFonts w:ascii="Open Sans" w:hAnsi="Open Sans" w:cs="Open Sans"/>
          <w:rPrChange w:author="Joe Heck" w:date="2016-12-06T09:26:00Z" w:id="68">
            <w:rPr/>
          </w:rPrChange>
        </w:rPr>
        <w:fldChar w:fldCharType="begin"/>
      </w:r>
      <w:r w:rsidRPr="00611F4A">
        <w:rPr>
          <w:rFonts w:ascii="Open Sans" w:hAnsi="Open Sans" w:cs="Open Sans"/>
          <w:rPrChange w:author="Joe Heck" w:date="2016-12-06T09:26:00Z" w:id="69">
            <w:rPr/>
          </w:rPrChange>
        </w:rPr>
        <w:instrText xml:space="preserve"> HYPERLINK "https://help.pentaho.com/Documentation/7.0/0D0/160/000" \l "Web_Browsers" </w:instrText>
      </w:r>
      <w:r w:rsidRPr="00A87AC6">
        <w:rPr>
          <w:rPrChange w:author="Joe Heck" w:date="2016-12-06T09:26:00Z" w:id="70">
            <w:rPr>
              <w:rStyle w:val="Hyperlink"/>
              <w:rFonts w:ascii="Open Sans" w:hAnsi="Open Sans" w:eastAsia="Times New Roman" w:cs="Open Sans"/>
            </w:rPr>
          </w:rPrChange>
        </w:rPr>
        <w:fldChar w:fldCharType="separate"/>
      </w:r>
      <w:r w:rsidRPr="00611F4A" w:rsidR="0081792B">
        <w:rPr>
          <w:rStyle w:val="Hyperlink"/>
          <w:rFonts w:ascii="Open Sans" w:hAnsi="Open Sans" w:eastAsia="Times New Roman" w:cs="Open Sans"/>
        </w:rPr>
        <w:t>https://help.pentaho.com/Documentation/7.0/0D0/160/000#Web_Browsers</w:t>
      </w:r>
      <w:r w:rsidRPr="00A87AC6">
        <w:rPr>
          <w:rStyle w:val="Hyperlink"/>
          <w:rFonts w:ascii="Open Sans" w:hAnsi="Open Sans" w:eastAsia="Times New Roman" w:cs="Open Sans"/>
        </w:rPr>
        <w:fldChar w:fldCharType="end"/>
      </w:r>
    </w:p>
    <w:p w:rsidRPr="00376AF5" w:rsidR="0081792B" w:rsidP="0081792B" w:rsidRDefault="0081792B" w14:paraId="06D763F5" w14:textId="77777777">
      <w:pPr>
        <w:pStyle w:val="Heading2"/>
        <w:shd w:val="clear" w:color="auto" w:fill="FFFFFF"/>
        <w:spacing w:before="600" w:after="150"/>
        <w:rPr>
          <w:rFonts w:ascii="Open Sans" w:hAnsi="Open Sans" w:cs="Open Sans"/>
          <w:color w:val="000000"/>
          <w:sz w:val="54"/>
          <w:szCs w:val="54"/>
        </w:rPr>
      </w:pPr>
      <w:bookmarkStart w:name="_Web_Browsers" w:id="71"/>
      <w:bookmarkEnd w:id="71"/>
      <w:r w:rsidRPr="00376AF5">
        <w:rPr>
          <w:rFonts w:ascii="Open Sans" w:hAnsi="Open Sans" w:cs="Open Sans"/>
          <w:bCs/>
          <w:color w:val="000000"/>
          <w:sz w:val="54"/>
          <w:szCs w:val="54"/>
        </w:rPr>
        <w:t>Web Browsers</w:t>
      </w:r>
      <w:r w:rsidRPr="00376AF5">
        <w:rPr>
          <w:rStyle w:val="apple-converted-space"/>
          <w:rFonts w:ascii="Open Sans" w:hAnsi="Open Sans" w:cs="Open Sans"/>
          <w:bCs/>
          <w:color w:val="000000"/>
          <w:sz w:val="54"/>
          <w:szCs w:val="54"/>
        </w:rPr>
        <w:t> </w:t>
      </w:r>
    </w:p>
    <w:p w:rsidRPr="008C5405" w:rsidR="0081792B" w:rsidRDefault="0081792B" w14:paraId="10225DD0" w14:textId="4FF60EE1">
      <w:pPr>
        <w:pStyle w:val="p"/>
        <w:shd w:val="clear" w:color="auto" w:fill="FFFFFF" w:themeFill="background1"/>
        <w:spacing w:before="300" w:beforeAutospacing="0" w:after="0" w:afterAutospacing="0" w:line="406" w:lineRule="atLeast"/>
        <w:rPr>
          <w:rFonts w:ascii="Open Sans" w:hAnsi="Open Sans" w:cs="Open Sans" w:eastAsiaTheme="minorHAnsi"/>
          <w:color w:val="666666"/>
          <w:sz w:val="22"/>
          <w:szCs w:val="22"/>
          <w:rPrChange w:author="Joe Heck" w:date="2016-12-05T17:25:00Z" w:id="72">
            <w:rPr>
              <w:rFonts w:ascii="Open Sans" w:hAnsi="Open Sans" w:cs="Open Sans"/>
              <w:color w:val="333333"/>
              <w:sz w:val="22"/>
              <w:szCs w:val="22"/>
            </w:rPr>
          </w:rPrChange>
        </w:rPr>
        <w:pPrChange w:author="Joe Heck" w:date="2016-12-05T16:05:00Z" w:id="73">
          <w:pPr>
            <w:pStyle w:val="p"/>
            <w:shd w:val="clear" w:color="auto" w:fill="FFFFFF"/>
          </w:pPr>
        </w:pPrChange>
      </w:pPr>
      <w:r w:rsidRPr="008C5405">
        <w:rPr>
          <w:rFonts w:ascii="Open Sans" w:hAnsi="Open Sans" w:eastAsia="Open Sans" w:cs="Open Sans"/>
          <w:sz w:val="22"/>
          <w:szCs w:val="22"/>
          <w:rPrChange w:author="Joe Heck" w:date="2016-12-05T17:25:00Z" w:id="74">
            <w:rPr>
              <w:rFonts w:ascii="Open Sans" w:hAnsi="Open Sans" w:cs="Open Sans"/>
              <w:color w:val="333333"/>
              <w:sz w:val="22"/>
              <w:szCs w:val="22"/>
            </w:rPr>
          </w:rPrChange>
        </w:rPr>
        <w:t xml:space="preserve">Pentaho supports </w:t>
      </w:r>
      <w:del w:author="Joe Heck" w:date="2016-12-06T07:17:00Z" w:id="75">
        <w:r w:rsidRPr="008C5405" w:rsidDel="00727077">
          <w:rPr>
            <w:rFonts w:ascii="Open Sans" w:hAnsi="Open Sans" w:eastAsia="Open Sans" w:cs="Open Sans"/>
            <w:sz w:val="22"/>
            <w:szCs w:val="22"/>
            <w:rPrChange w:author="Joe Heck" w:date="2016-12-05T17:25:00Z" w:id="76">
              <w:rPr>
                <w:rFonts w:ascii="Open Sans" w:hAnsi="Open Sans" w:cs="Open Sans"/>
                <w:color w:val="333333"/>
                <w:sz w:val="22"/>
                <w:szCs w:val="22"/>
              </w:rPr>
            </w:rPrChange>
          </w:rPr>
          <w:delText xml:space="preserve">these </w:delText>
        </w:r>
      </w:del>
      <w:del w:author="Joe Heck" w:date="2016-12-06T07:24:00Z" w:id="77">
        <w:r w:rsidRPr="008C5405" w:rsidDel="00727077">
          <w:rPr>
            <w:rFonts w:ascii="Open Sans" w:hAnsi="Open Sans" w:eastAsia="Open Sans" w:cs="Open Sans"/>
            <w:sz w:val="22"/>
            <w:szCs w:val="22"/>
            <w:rPrChange w:author="Joe Heck" w:date="2016-12-05T17:25:00Z" w:id="78">
              <w:rPr>
                <w:rFonts w:ascii="Open Sans" w:hAnsi="Open Sans" w:cs="Open Sans"/>
                <w:color w:val="333333"/>
                <w:sz w:val="22"/>
                <w:szCs w:val="22"/>
              </w:rPr>
            </w:rPrChange>
          </w:rPr>
          <w:delText>m</w:delText>
        </w:r>
      </w:del>
      <w:ins w:author="Joe Heck" w:date="2016-12-06T07:24:00Z" w:id="79">
        <w:r w:rsidR="00727077">
          <w:rPr>
            <w:rFonts w:ascii="Open Sans" w:hAnsi="Open Sans" w:eastAsia="Open Sans" w:cs="Open Sans"/>
            <w:sz w:val="22"/>
            <w:szCs w:val="22"/>
          </w:rPr>
          <w:t>m</w:t>
        </w:r>
      </w:ins>
      <w:r w:rsidRPr="008C5405">
        <w:rPr>
          <w:rFonts w:ascii="Open Sans" w:hAnsi="Open Sans" w:eastAsia="Open Sans" w:cs="Open Sans"/>
          <w:sz w:val="22"/>
          <w:szCs w:val="22"/>
          <w:rPrChange w:author="Joe Heck" w:date="2016-12-05T17:25:00Z" w:id="80">
            <w:rPr>
              <w:rFonts w:ascii="Open Sans" w:hAnsi="Open Sans" w:cs="Open Sans"/>
              <w:color w:val="333333"/>
              <w:sz w:val="22"/>
              <w:szCs w:val="22"/>
            </w:rPr>
          </w:rPrChange>
        </w:rPr>
        <w:t>ajor</w:t>
      </w:r>
      <w:del w:author="Joe Heck" w:date="2016-12-06T09:38:00Z" w:id="81">
        <w:r w:rsidRPr="008C5405" w:rsidDel="00512833">
          <w:rPr>
            <w:rFonts w:ascii="Open Sans" w:hAnsi="Open Sans" w:eastAsia="Open Sans" w:cs="Open Sans"/>
            <w:sz w:val="22"/>
            <w:szCs w:val="22"/>
            <w:rPrChange w:author="Joe Heck" w:date="2016-12-05T17:25:00Z" w:id="82">
              <w:rPr>
                <w:rFonts w:ascii="Open Sans" w:hAnsi="Open Sans" w:cs="Open Sans"/>
                <w:color w:val="333333"/>
                <w:sz w:val="22"/>
                <w:szCs w:val="22"/>
              </w:rPr>
            </w:rPrChange>
          </w:rPr>
          <w:delText xml:space="preserve"> </w:delText>
        </w:r>
      </w:del>
      <w:ins w:author="Joe Heck" w:date="2016-12-06T07:24:00Z" w:id="83">
        <w:r w:rsidR="00727077">
          <w:rPr>
            <w:rFonts w:ascii="Open Sans" w:hAnsi="Open Sans" w:eastAsia="Open Sans" w:cs="Open Sans"/>
            <w:sz w:val="22"/>
            <w:szCs w:val="22"/>
          </w:rPr>
          <w:t xml:space="preserve"> </w:t>
        </w:r>
      </w:ins>
      <w:r w:rsidRPr="008C5405">
        <w:rPr>
          <w:rFonts w:ascii="Open Sans" w:hAnsi="Open Sans" w:eastAsia="Open Sans" w:cs="Open Sans"/>
          <w:sz w:val="22"/>
          <w:szCs w:val="22"/>
          <w:rPrChange w:author="Joe Heck" w:date="2016-12-05T17:25:00Z" w:id="84">
            <w:rPr>
              <w:rFonts w:ascii="Open Sans" w:hAnsi="Open Sans" w:cs="Open Sans"/>
              <w:color w:val="333333"/>
              <w:sz w:val="22"/>
              <w:szCs w:val="22"/>
            </w:rPr>
          </w:rPrChange>
        </w:rPr>
        <w:t xml:space="preserve">versions of </w:t>
      </w:r>
      <w:commentRangeStart w:id="85"/>
      <w:commentRangeStart w:id="86"/>
      <w:r w:rsidRPr="008C5405">
        <w:rPr>
          <w:rFonts w:ascii="Open Sans" w:hAnsi="Open Sans" w:eastAsia="Open Sans" w:cs="Open Sans"/>
          <w:sz w:val="22"/>
          <w:szCs w:val="22"/>
          <w:rPrChange w:author="Joe Heck" w:date="2016-12-05T17:25:00Z" w:id="87">
            <w:rPr>
              <w:rFonts w:ascii="Open Sans" w:hAnsi="Open Sans" w:cs="Open Sans"/>
              <w:color w:val="333333"/>
              <w:sz w:val="22"/>
              <w:szCs w:val="22"/>
            </w:rPr>
          </w:rPrChange>
        </w:rPr>
        <w:t>Web browsers</w:t>
      </w:r>
      <w:ins w:author="Joe Heck" w:date="2016-12-06T07:19:00Z" w:id="88">
        <w:r w:rsidR="00727077">
          <w:rPr>
            <w:rFonts w:ascii="Open Sans" w:hAnsi="Open Sans" w:eastAsia="Open Sans" w:cs="Open Sans"/>
            <w:sz w:val="22"/>
            <w:szCs w:val="22"/>
          </w:rPr>
          <w:t xml:space="preserve"> </w:t>
        </w:r>
      </w:ins>
      <w:commentRangeEnd w:id="85"/>
      <w:r w:rsidR="00A87AC6">
        <w:rPr>
          <w:rStyle w:val="CommentReference"/>
          <w:rFonts w:asciiTheme="minorHAnsi" w:hAnsiTheme="minorHAnsi" w:eastAsiaTheme="minorHAnsi" w:cstheme="minorBidi"/>
        </w:rPr>
        <w:commentReference w:id="85"/>
      </w:r>
      <w:commentRangeEnd w:id="86"/>
      <w:r w:rsidR="00946266">
        <w:rPr>
          <w:rStyle w:val="CommentReference"/>
          <w:rFonts w:asciiTheme="minorHAnsi" w:hAnsiTheme="minorHAnsi" w:eastAsiaTheme="minorHAnsi" w:cstheme="minorBidi"/>
        </w:rPr>
        <w:commentReference w:id="86"/>
      </w:r>
      <w:ins w:author="Joe Heck" w:date="2016-12-06T07:19:00Z" w:id="89">
        <w:r w:rsidR="00727077">
          <w:rPr>
            <w:rFonts w:ascii="Open Sans" w:hAnsi="Open Sans" w:eastAsia="Open Sans" w:cs="Open Sans"/>
            <w:sz w:val="22"/>
            <w:szCs w:val="22"/>
          </w:rPr>
          <w:t xml:space="preserve">that are </w:t>
        </w:r>
      </w:ins>
      <w:del w:author="Joe Heck" w:date="2016-12-06T07:17:00Z" w:id="90">
        <w:r w:rsidRPr="008C5405" w:rsidDel="00727077">
          <w:rPr>
            <w:rFonts w:ascii="Open Sans" w:hAnsi="Open Sans" w:eastAsia="Open Sans" w:cs="Open Sans"/>
            <w:sz w:val="22"/>
            <w:szCs w:val="22"/>
            <w:rPrChange w:author="Joe Heck" w:date="2016-12-05T17:25:00Z" w:id="91">
              <w:rPr>
                <w:rFonts w:ascii="Open Sans" w:hAnsi="Open Sans" w:cs="Open Sans"/>
                <w:color w:val="333333"/>
                <w:sz w:val="22"/>
                <w:szCs w:val="22"/>
              </w:rPr>
            </w:rPrChange>
          </w:rPr>
          <w:delText xml:space="preserve"> that </w:delText>
        </w:r>
      </w:del>
      <w:del w:author="Joe Heck" w:date="2016-12-06T07:19:00Z" w:id="92">
        <w:r w:rsidRPr="008C5405" w:rsidDel="00727077">
          <w:rPr>
            <w:rFonts w:ascii="Open Sans" w:hAnsi="Open Sans" w:eastAsia="Open Sans" w:cs="Open Sans"/>
            <w:sz w:val="22"/>
            <w:szCs w:val="22"/>
            <w:rPrChange w:author="Joe Heck" w:date="2016-12-05T17:25:00Z" w:id="93">
              <w:rPr>
                <w:rFonts w:ascii="Open Sans" w:hAnsi="Open Sans" w:cs="Open Sans"/>
                <w:color w:val="333333"/>
                <w:sz w:val="22"/>
                <w:szCs w:val="22"/>
              </w:rPr>
            </w:rPrChange>
          </w:rPr>
          <w:delText xml:space="preserve">are </w:delText>
        </w:r>
      </w:del>
      <w:r w:rsidRPr="008C5405">
        <w:rPr>
          <w:rFonts w:ascii="Open Sans" w:hAnsi="Open Sans" w:eastAsia="Open Sans" w:cs="Open Sans"/>
          <w:sz w:val="22"/>
          <w:szCs w:val="22"/>
          <w:rPrChange w:author="Joe Heck" w:date="2016-12-05T17:25:00Z" w:id="94">
            <w:rPr>
              <w:rFonts w:ascii="Open Sans" w:hAnsi="Open Sans" w:cs="Open Sans"/>
              <w:color w:val="333333"/>
              <w:sz w:val="22"/>
              <w:szCs w:val="22"/>
            </w:rPr>
          </w:rPrChange>
        </w:rPr>
        <w:t xml:space="preserve">publicly available six weeks prior </w:t>
      </w:r>
      <w:ins w:author="Joe Heck" w:date="2016-12-06T07:21:00Z" w:id="95">
        <w:r w:rsidR="00727077">
          <w:rPr>
            <w:rFonts w:ascii="Open Sans" w:hAnsi="Open Sans" w:eastAsia="Open Sans" w:cs="Open Sans"/>
            <w:sz w:val="22"/>
            <w:szCs w:val="22"/>
          </w:rPr>
          <w:t xml:space="preserve">to </w:t>
        </w:r>
      </w:ins>
      <w:del w:author="Joe Heck" w:date="2016-12-06T07:18:00Z" w:id="96">
        <w:r w:rsidRPr="008C5405" w:rsidDel="00727077">
          <w:rPr>
            <w:rFonts w:ascii="Open Sans" w:hAnsi="Open Sans" w:eastAsia="Open Sans" w:cs="Open Sans"/>
            <w:sz w:val="22"/>
            <w:szCs w:val="22"/>
            <w:rPrChange w:author="Joe Heck" w:date="2016-12-05T17:25:00Z" w:id="97">
              <w:rPr>
                <w:rFonts w:ascii="Open Sans" w:hAnsi="Open Sans" w:cs="Open Sans"/>
                <w:color w:val="333333"/>
                <w:sz w:val="22"/>
                <w:szCs w:val="22"/>
              </w:rPr>
            </w:rPrChange>
          </w:rPr>
          <w:delText>to when</w:delText>
        </w:r>
      </w:del>
      <w:ins w:author="Joe Heck" w:date="2016-12-06T07:18:00Z" w:id="98">
        <w:r w:rsidR="00727077">
          <w:rPr>
            <w:rFonts w:ascii="Open Sans" w:hAnsi="Open Sans" w:eastAsia="Open Sans" w:cs="Open Sans"/>
            <w:sz w:val="22"/>
            <w:szCs w:val="22"/>
          </w:rPr>
          <w:t xml:space="preserve">the </w:t>
        </w:r>
      </w:ins>
      <w:del w:author="Joe Heck" w:date="2016-12-06T07:18:00Z" w:id="99">
        <w:r w:rsidRPr="008C5405" w:rsidDel="00727077">
          <w:rPr>
            <w:rFonts w:ascii="Open Sans" w:hAnsi="Open Sans" w:eastAsia="Open Sans" w:cs="Open Sans"/>
            <w:sz w:val="22"/>
            <w:szCs w:val="22"/>
            <w:rPrChange w:author="Joe Heck" w:date="2016-12-05T17:25:00Z" w:id="100">
              <w:rPr>
                <w:rFonts w:ascii="Open Sans" w:hAnsi="Open Sans" w:cs="Open Sans"/>
                <w:color w:val="333333"/>
                <w:sz w:val="22"/>
                <w:szCs w:val="22"/>
              </w:rPr>
            </w:rPrChange>
          </w:rPr>
          <w:delText xml:space="preserve"> Pentaho begins to finalize</w:delText>
        </w:r>
      </w:del>
      <w:ins w:author="Joe Heck" w:date="2016-12-06T07:18:00Z" w:id="101">
        <w:r w:rsidR="00727077">
          <w:rPr>
            <w:rFonts w:ascii="Open Sans" w:hAnsi="Open Sans" w:eastAsia="Open Sans" w:cs="Open Sans"/>
            <w:sz w:val="22"/>
            <w:szCs w:val="22"/>
          </w:rPr>
          <w:t xml:space="preserve">finalization of </w:t>
        </w:r>
      </w:ins>
      <w:del w:author="Joe Heck" w:date="2016-12-06T07:18:00Z" w:id="102">
        <w:r w:rsidRPr="008C5405" w:rsidDel="00727077">
          <w:rPr>
            <w:rFonts w:ascii="Open Sans" w:hAnsi="Open Sans" w:eastAsia="Open Sans" w:cs="Open Sans"/>
            <w:sz w:val="22"/>
            <w:szCs w:val="22"/>
            <w:rPrChange w:author="Joe Heck" w:date="2016-12-05T17:25:00Z" w:id="103">
              <w:rPr>
                <w:rFonts w:ascii="Open Sans" w:hAnsi="Open Sans" w:cs="Open Sans"/>
                <w:color w:val="333333"/>
                <w:sz w:val="22"/>
                <w:szCs w:val="22"/>
              </w:rPr>
            </w:rPrChange>
          </w:rPr>
          <w:delText xml:space="preserve"> </w:delText>
        </w:r>
      </w:del>
      <w:r w:rsidRPr="008C5405">
        <w:rPr>
          <w:rFonts w:ascii="Open Sans" w:hAnsi="Open Sans" w:eastAsia="Open Sans" w:cs="Open Sans"/>
          <w:sz w:val="22"/>
          <w:szCs w:val="22"/>
          <w:rPrChange w:author="Joe Heck" w:date="2016-12-05T17:25:00Z" w:id="104">
            <w:rPr>
              <w:rFonts w:ascii="Open Sans" w:hAnsi="Open Sans" w:cs="Open Sans"/>
              <w:color w:val="333333"/>
              <w:sz w:val="22"/>
              <w:szCs w:val="22"/>
            </w:rPr>
          </w:rPrChange>
        </w:rPr>
        <w:t>a</w:t>
      </w:r>
      <w:ins w:author="Joe Heck" w:date="2016-12-06T07:18:00Z" w:id="105">
        <w:r w:rsidR="00727077">
          <w:rPr>
            <w:rFonts w:ascii="Open Sans" w:hAnsi="Open Sans" w:eastAsia="Open Sans" w:cs="Open Sans"/>
            <w:sz w:val="22"/>
            <w:szCs w:val="22"/>
          </w:rPr>
          <w:t xml:space="preserve"> </w:t>
        </w:r>
        <w:r w:rsidRPr="005E02F0" w:rsidR="00727077">
          <w:rPr>
            <w:rFonts w:ascii="Open Sans" w:hAnsi="Open Sans" w:eastAsia="Open Sans" w:cs="Open Sans"/>
            <w:sz w:val="22"/>
            <w:szCs w:val="22"/>
          </w:rPr>
          <w:t>Pentaho</w:t>
        </w:r>
      </w:ins>
      <w:r w:rsidRPr="008C5405">
        <w:rPr>
          <w:rFonts w:ascii="Open Sans" w:hAnsi="Open Sans" w:eastAsia="Open Sans" w:cs="Open Sans"/>
          <w:sz w:val="22"/>
          <w:szCs w:val="22"/>
          <w:rPrChange w:author="Joe Heck" w:date="2016-12-05T17:25:00Z" w:id="106">
            <w:rPr>
              <w:rFonts w:ascii="Open Sans" w:hAnsi="Open Sans" w:cs="Open Sans"/>
              <w:color w:val="333333"/>
              <w:sz w:val="22"/>
              <w:szCs w:val="22"/>
            </w:rPr>
          </w:rPrChange>
        </w:rPr>
        <w:t xml:space="preserve"> release</w:t>
      </w:r>
      <w:del w:author="Joe Heck" w:date="2016-12-06T07:24:00Z" w:id="107">
        <w:r w:rsidRPr="008C5405" w:rsidDel="00727077">
          <w:rPr>
            <w:rFonts w:ascii="Open Sans" w:hAnsi="Open Sans" w:eastAsia="Open Sans" w:cs="Open Sans"/>
            <w:sz w:val="22"/>
            <w:szCs w:val="22"/>
            <w:rPrChange w:author="Joe Heck" w:date="2016-12-05T17:25:00Z" w:id="108">
              <w:rPr>
                <w:rFonts w:ascii="Open Sans" w:hAnsi="Open Sans" w:cs="Open Sans"/>
                <w:color w:val="333333"/>
                <w:sz w:val="22"/>
                <w:szCs w:val="22"/>
              </w:rPr>
            </w:rPrChange>
          </w:rPr>
          <w:delText xml:space="preserve">. </w:delText>
        </w:r>
      </w:del>
      <w:del w:author="Joe Heck" w:date="2016-12-02T14:16:00Z" w:id="109">
        <w:r w:rsidRPr="008C5405" w:rsidDel="00750AE3">
          <w:rPr>
            <w:rFonts w:ascii="Open Sans" w:hAnsi="Open Sans" w:cs="Open Sans"/>
            <w:sz w:val="22"/>
            <w:szCs w:val="22"/>
            <w:rPrChange w:author="Joe Heck" w:date="2016-12-05T17:25:00Z" w:id="110">
              <w:rPr>
                <w:rFonts w:ascii="Open Sans" w:hAnsi="Open Sans" w:cs="Open Sans"/>
                <w:color w:val="333333"/>
                <w:sz w:val="22"/>
                <w:szCs w:val="22"/>
              </w:rPr>
            </w:rPrChange>
          </w:rPr>
          <w:delText>W</w:delText>
        </w:r>
      </w:del>
      <w:del w:author="Joe Heck" w:date="2016-12-06T07:24:00Z" w:id="111">
        <w:r w:rsidRPr="008C5405" w:rsidDel="00727077">
          <w:rPr>
            <w:rFonts w:ascii="Open Sans" w:hAnsi="Open Sans" w:eastAsia="Open Sans" w:cs="Open Sans"/>
            <w:sz w:val="22"/>
            <w:szCs w:val="22"/>
            <w:rPrChange w:author="Joe Heck" w:date="2016-12-05T17:25:00Z" w:id="112">
              <w:rPr>
                <w:rFonts w:ascii="Open Sans" w:hAnsi="Open Sans" w:cs="Open Sans"/>
                <w:color w:val="333333"/>
                <w:sz w:val="22"/>
                <w:szCs w:val="22"/>
              </w:rPr>
            </w:rPrChange>
          </w:rPr>
          <w:delText>e also support the preceding major version</w:delText>
        </w:r>
      </w:del>
      <w:del w:author="Joe Heck" w:date="2016-12-05T17:24:00Z" w:id="113">
        <w:r w:rsidRPr="008C5405" w:rsidDel="008C5405" w:rsidR="00E002B9">
          <w:rPr>
            <w:rStyle w:val="CommentReference"/>
            <w:rFonts w:ascii="Open Sans" w:hAnsi="Open Sans" w:cs="Open Sans" w:eastAsiaTheme="minorHAnsi"/>
            <w:sz w:val="22"/>
            <w:szCs w:val="22"/>
            <w:rPrChange w:author="Joe Heck" w:date="2016-12-05T17:25:00Z" w:id="114">
              <w:rPr>
                <w:rStyle w:val="CommentReference"/>
                <w:rFonts w:asciiTheme="minorHAnsi" w:hAnsiTheme="minorHAnsi" w:eastAsiaTheme="minorHAnsi" w:cstheme="minorBidi"/>
              </w:rPr>
            </w:rPrChange>
          </w:rPr>
          <w:commentReference w:id="115"/>
        </w:r>
      </w:del>
      <w:ins w:author="Joe Heck" w:date="2016-12-05T11:16:00Z" w:id="116">
        <w:r w:rsidRPr="008C5405" w:rsidR="00C24C27">
          <w:rPr>
            <w:rFonts w:ascii="Open Sans" w:hAnsi="Open Sans" w:cs="Open Sans"/>
            <w:sz w:val="22"/>
            <w:szCs w:val="22"/>
            <w:rPrChange w:author="Joe Heck" w:date="2016-12-05T17:25:00Z" w:id="117">
              <w:rPr>
                <w:rFonts w:ascii="Open Sans" w:hAnsi="Open Sans" w:cs="Open Sans"/>
                <w:color w:val="FF0000"/>
                <w:sz w:val="22"/>
                <w:szCs w:val="22"/>
              </w:rPr>
            </w:rPrChange>
          </w:rPr>
          <w:t>, except as noted</w:t>
        </w:r>
      </w:ins>
      <w:ins w:author="Joe Heck" w:date="2016-12-06T07:25:00Z" w:id="118">
        <w:r w:rsidR="00727077">
          <w:rPr>
            <w:rFonts w:ascii="Open Sans" w:hAnsi="Open Sans" w:cs="Open Sans"/>
            <w:sz w:val="22"/>
            <w:szCs w:val="22"/>
          </w:rPr>
          <w:t xml:space="preserve"> below</w:t>
        </w:r>
      </w:ins>
      <w:ins w:author="Joe Heck" w:date="2016-12-05T17:24:00Z" w:id="119">
        <w:r w:rsidRPr="008C5405" w:rsidR="008C5405">
          <w:rPr>
            <w:rFonts w:ascii="Open Sans" w:hAnsi="Open Sans" w:cs="Open Sans"/>
            <w:sz w:val="22"/>
            <w:szCs w:val="22"/>
            <w:rPrChange w:author="Joe Heck" w:date="2016-12-05T17:25:00Z" w:id="120">
              <w:rPr>
                <w:rFonts w:ascii="Open Sans" w:hAnsi="Open Sans" w:cs="Open Sans"/>
                <w:color w:val="FF0000"/>
                <w:sz w:val="22"/>
                <w:szCs w:val="22"/>
              </w:rPr>
            </w:rPrChange>
          </w:rPr>
          <w:t>.</w:t>
        </w:r>
      </w:ins>
      <w:ins w:author="Wes Brown" w:date="2016-12-05T15:15:00Z" w:id="121">
        <w:del w:author="Joe Heck" w:date="2016-12-05T17:24:00Z" w:id="122">
          <w:r w:rsidRPr="008C5405" w:rsidDel="008C5405" w:rsidR="00806B9D">
            <w:rPr>
              <w:rFonts w:ascii="Open Sans" w:hAnsi="Open Sans" w:cs="Open Sans" w:eastAsiaTheme="minorHAnsi"/>
              <w:color w:val="666666"/>
              <w:sz w:val="22"/>
              <w:szCs w:val="22"/>
              <w:rPrChange w:author="Joe Heck" w:date="2016-12-05T17:25:00Z" w:id="123">
                <w:rPr>
                  <w:rFonts w:ascii="Open Sans" w:hAnsi="Open Sans" w:cs="Open Sans"/>
                  <w:color w:val="FF0000"/>
                  <w:sz w:val="22"/>
                  <w:szCs w:val="22"/>
                </w:rPr>
              </w:rPrChange>
            </w:rPr>
            <w:delText>, and report designer when in safe mode, and int……</w:delText>
          </w:r>
        </w:del>
      </w:ins>
      <w:del w:author="Joe Heck" w:date="2016-12-05T11:16:00Z" w:id="124">
        <w:r w:rsidRPr="008C5405" w:rsidDel="00C24C27">
          <w:rPr>
            <w:rFonts w:ascii="Open Sans" w:hAnsi="Open Sans" w:cs="Open Sans" w:eastAsiaTheme="minorHAnsi"/>
            <w:color w:val="666666"/>
            <w:sz w:val="22"/>
            <w:szCs w:val="22"/>
            <w:rPrChange w:author="Joe Heck" w:date="2016-12-05T17:25:00Z" w:id="125">
              <w:rPr>
                <w:rFonts w:ascii="Open Sans" w:hAnsi="Open Sans" w:cs="Open Sans"/>
                <w:color w:val="333333"/>
                <w:sz w:val="22"/>
                <w:szCs w:val="22"/>
              </w:rPr>
            </w:rPrChange>
          </w:rPr>
          <w:delText>.</w:delText>
        </w:r>
      </w:del>
    </w:p>
    <w:p w:rsidRPr="008C5405" w:rsidR="0081792B" w:rsidP="0081792B" w:rsidRDefault="0081792B" w14:paraId="1175A3B2" w14:textId="77777777">
      <w:pPr>
        <w:pStyle w:val="p"/>
        <w:shd w:val="clear" w:color="auto" w:fill="FFFFFF"/>
        <w:spacing w:before="0" w:beforeAutospacing="0" w:after="0" w:afterAutospacing="0"/>
        <w:rPr>
          <w:rFonts w:ascii="Open Sans" w:hAnsi="Open Sans" w:cs="Open Sans" w:eastAsiaTheme="minorHAnsi"/>
          <w:color w:val="666666"/>
          <w:sz w:val="22"/>
          <w:szCs w:val="22"/>
          <w:rPrChange w:author="Joe Heck" w:date="2016-12-05T17:25:00Z" w:id="126">
            <w:rPr>
              <w:rFonts w:ascii="Open Sans" w:hAnsi="Open Sans" w:cs="Open Sans"/>
              <w:color w:val="333333"/>
              <w:sz w:val="22"/>
              <w:szCs w:val="22"/>
            </w:rPr>
          </w:rPrChange>
        </w:rPr>
      </w:pPr>
    </w:p>
    <w:tbl>
      <w:tblPr>
        <w:tblW w:w="13227" w:type="dxa"/>
        <w:tblCellSpacing w:w="0"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Look w:val="04A0" w:firstRow="1" w:lastRow="0" w:firstColumn="1" w:lastColumn="0" w:noHBand="0" w:noVBand="1"/>
        <w:tblPrChange w:author="Joe Heck" w:date="2016-12-06T07:33:00Z" w:id="127">
          <w:tblPr>
            <w:tblW w:w="13227" w:type="dxa"/>
            <w:tblCellSpacing w:w="0"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60" w:type="dxa"/>
              <w:left w:w="60" w:type="dxa"/>
              <w:bottom w:w="60" w:type="dxa"/>
              <w:right w:w="60" w:type="dxa"/>
            </w:tblCellMar>
            <w:tblLook w:val="04A0" w:firstRow="1" w:lastRow="0" w:firstColumn="1" w:lastColumn="0" w:noHBand="0" w:noVBand="1"/>
          </w:tblPr>
        </w:tblPrChange>
      </w:tblPr>
      <w:tblGrid>
        <w:gridCol w:w="4264"/>
        <w:gridCol w:w="8963"/>
        <w:tblGridChange w:id="128">
          <w:tblGrid>
            <w:gridCol w:w="4264"/>
            <w:gridCol w:w="8963"/>
          </w:tblGrid>
        </w:tblGridChange>
      </w:tblGrid>
      <w:tr w:rsidR="00727077" w:rsidTr="5D92EC4D" w14:paraId="51B52809" w14:textId="77777777">
        <w:trPr>
          <w:tblHeader/>
          <w:tblCellSpacing w:w="0" w:type="dxa"/>
          <w:trPrChange w:author="Joe Heck" w:date="2016-12-06T07:33:00Z" w:id="129">
            <w:trPr>
              <w:tblHeader/>
              <w:tblCellSpacing w:w="0" w:type="dxa"/>
            </w:trPr>
          </w:trPrChange>
        </w:trPr>
        <w:tc>
          <w:tcPr>
            <w:tcW w:w="4264" w:type="dxa"/>
            <w:shd w:val="clear" w:color="auto" w:fill="F5F6F7"/>
            <w:tcMar>
              <w:top w:w="120" w:type="dxa"/>
              <w:left w:w="225" w:type="dxa"/>
              <w:bottom w:w="120" w:type="dxa"/>
              <w:right w:w="225" w:type="dxa"/>
            </w:tcMar>
            <w:vAlign w:val="center"/>
            <w:hideMark/>
            <w:tcPrChange w:author="Joe Heck" w:date="2016-12-09T14:21:15.2263334" w:id="130">
              <w:tcPr>
                <w:tcW w:w="4264" w:type="dxa"/>
                <w:shd w:val="clear" w:color="auto" w:fill="F5F6F7"/>
                <w:tcMar>
                  <w:top w:w="120" w:type="dxa"/>
                  <w:left w:w="225" w:type="dxa"/>
                  <w:bottom w:w="120" w:type="dxa"/>
                  <w:right w:w="225" w:type="dxa"/>
                </w:tcMar>
                <w:vAlign w:val="center"/>
                <w:hideMark/>
              </w:tcPr>
            </w:tcPrChange>
          </w:tcPr>
          <w:p w:rsidRPr="00FD5383" w:rsidR="0081792B" w:rsidP="0081792B" w:rsidRDefault="0081792B" w14:paraId="6915A0CE" w14:textId="77777777">
            <w:pPr>
              <w:spacing w:after="0" w:line="240" w:lineRule="auto"/>
              <w:jc w:val="center"/>
              <w:rPr>
                <w:rFonts w:ascii="Open Sans" w:hAnsi="Open Sans" w:cs="Open Sans"/>
                <w:color w:val="666666"/>
              </w:rPr>
            </w:pPr>
            <w:r w:rsidRPr="00FD5383">
              <w:rPr>
                <w:rFonts w:ascii="Open Sans" w:hAnsi="Open Sans" w:cs="Open Sans"/>
                <w:color w:val="666666"/>
              </w:rPr>
              <w:t>Pentaho Software</w:t>
            </w:r>
          </w:p>
        </w:tc>
        <w:tc>
          <w:tcPr>
            <w:tcW w:w="8963" w:type="dxa"/>
            <w:shd w:val="clear" w:color="auto" w:fill="F5F6F7"/>
            <w:tcMar>
              <w:top w:w="120" w:type="dxa"/>
              <w:left w:w="225" w:type="dxa"/>
              <w:bottom w:w="120" w:type="dxa"/>
              <w:right w:w="225" w:type="dxa"/>
            </w:tcMar>
            <w:vAlign w:val="center"/>
            <w:hideMark/>
            <w:tcPrChange w:author="Joe Heck" w:date="2016-12-09T14:21:15.2263334" w:id="131">
              <w:tcPr>
                <w:tcW w:w="8963" w:type="dxa"/>
                <w:shd w:val="clear" w:color="auto" w:fill="F5F6F7"/>
                <w:tcMar>
                  <w:top w:w="120" w:type="dxa"/>
                  <w:left w:w="225" w:type="dxa"/>
                  <w:bottom w:w="120" w:type="dxa"/>
                  <w:right w:w="225" w:type="dxa"/>
                </w:tcMar>
                <w:vAlign w:val="center"/>
                <w:hideMark/>
              </w:tcPr>
            </w:tcPrChange>
          </w:tcPr>
          <w:p w:rsidRPr="00FD5383" w:rsidR="0081792B" w:rsidP="0081792B" w:rsidRDefault="0081792B" w14:paraId="7DC6E110" w14:textId="77777777">
            <w:pPr>
              <w:spacing w:after="0" w:line="240" w:lineRule="auto"/>
              <w:jc w:val="center"/>
              <w:rPr>
                <w:rFonts w:ascii="Open Sans" w:hAnsi="Open Sans" w:cs="Open Sans"/>
                <w:color w:val="666666"/>
              </w:rPr>
            </w:pPr>
            <w:r w:rsidRPr="00FD5383">
              <w:rPr>
                <w:rFonts w:ascii="Open Sans" w:hAnsi="Open Sans" w:cs="Open Sans"/>
                <w:color w:val="666666"/>
              </w:rPr>
              <w:t>Web Browser</w:t>
            </w:r>
          </w:p>
        </w:tc>
      </w:tr>
      <w:tr w:rsidR="00CF7382" w:rsidTr="5D92EC4D" w14:paraId="441D6AAC" w14:textId="77777777">
        <w:tblPrEx>
          <w:tblPrExChange w:author="Joe Heck" w:date="2016-12-06T07:33:00Z" w:id="132">
            <w:tblPrEx>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PrEx>
          </w:tblPrExChange>
        </w:tblPrEx>
        <w:trPr>
          <w:tblCellSpacing w:w="0" w:type="dxa"/>
          <w:ins w:author="Joe Heck" w:date="2016-12-05T17:01:00Z" w:id="133"/>
          <w:trPrChange w:author="Joe Heck" w:date="2016-12-06T07:33:00Z" w:id="134">
            <w:trPr>
              <w:tblCellSpacing w:w="0" w:type="dxa"/>
            </w:trPr>
          </w:trPrChange>
        </w:trPr>
        <w:tc>
          <w:tcPr>
            <w:tcW w:w="4264" w:type="dxa"/>
            <w:shd w:val="clear" w:color="auto" w:fill="FFFFFF" w:themeFill="background1"/>
            <w:tcMar>
              <w:top w:w="150" w:type="dxa"/>
              <w:left w:w="225" w:type="dxa"/>
              <w:bottom w:w="150" w:type="dxa"/>
              <w:right w:w="225" w:type="dxa"/>
            </w:tcMar>
            <w:hideMark/>
            <w:tcPrChange w:author="Joe Heck" w:date="2016-12-06T07:33:00Z" w:id="135">
              <w:tcPr>
                <w:tcW w:w="4264" w:type="dxa"/>
                <w:shd w:val="clear" w:color="auto" w:fill="FFFFFF" w:themeFill="background1"/>
                <w:tcMar>
                  <w:top w:w="150" w:type="dxa"/>
                  <w:left w:w="225" w:type="dxa"/>
                  <w:bottom w:w="150" w:type="dxa"/>
                  <w:right w:w="225" w:type="dxa"/>
                </w:tcMar>
                <w:hideMark/>
              </w:tcPr>
            </w:tcPrChange>
          </w:tcPr>
          <w:p w:rsidRPr="00FD5383" w:rsidR="00CF7382" w:rsidRDefault="00CF7382" w14:paraId="0AD132C8" w14:textId="7EE2579B">
            <w:pPr>
              <w:pStyle w:val="p"/>
              <w:spacing w:before="0" w:beforeAutospacing="0" w:after="0" w:afterAutospacing="0" w:line="360" w:lineRule="auto"/>
              <w:rPr>
                <w:ins w:author="Joe Heck" w:date="2016-12-05T17:01:00Z" w:id="136"/>
                <w:rFonts w:ascii="Open Sans" w:hAnsi="Open Sans" w:cs="Open Sans"/>
                <w:color w:val="333333"/>
                <w:sz w:val="22"/>
                <w:szCs w:val="22"/>
                <w:rPrChange w:author="Joe Heck" w:date="2016-12-06T10:25:00Z" w:id="137">
                  <w:rPr>
                    <w:ins w:author="Joe Heck" w:date="2016-12-05T17:01:00Z" w:id="138"/>
                    <w:rFonts w:ascii="Open Sans" w:hAnsi="Open Sans" w:eastAsia="Open Sans" w:cs="Open Sans"/>
                    <w:color w:val="333333"/>
                    <w:sz w:val="22"/>
                    <w:szCs w:val="22"/>
                  </w:rPr>
                </w:rPrChange>
              </w:rPr>
              <w:pPrChange w:author="Joe Heck" w:date="2016-12-06T07:30:00Z" w:id="139">
                <w:pPr>
                  <w:pStyle w:val="p"/>
                  <w:spacing w:before="0" w:beforeAutospacing="0" w:after="0" w:afterAutospacing="0" w:line="406" w:lineRule="atLeast"/>
                  <w:ind w:left="165" w:hanging="165"/>
                </w:pPr>
              </w:pPrChange>
            </w:pPr>
            <w:ins w:author="Joe Heck" w:date="2016-12-05T17:01:00Z" w:id="140">
              <w:r w:rsidRPr="00FD5383">
                <w:rPr>
                  <w:rFonts w:ascii="Open Sans" w:hAnsi="Open Sans" w:eastAsia="Open Sans" w:cs="Open Sans"/>
                  <w:color w:val="333333"/>
                  <w:sz w:val="22"/>
                  <w:szCs w:val="22"/>
                </w:rPr>
                <w:t>Pentaho User Console (PUC)</w:t>
              </w:r>
            </w:ins>
          </w:p>
        </w:tc>
        <w:tc>
          <w:tcPr>
            <w:tcW w:w="8963" w:type="dxa"/>
            <w:shd w:val="clear" w:color="auto" w:fill="FFFFFF" w:themeFill="background1"/>
            <w:tcMar>
              <w:top w:w="150" w:type="dxa"/>
              <w:left w:w="225" w:type="dxa"/>
              <w:bottom w:w="150" w:type="dxa"/>
              <w:right w:w="225" w:type="dxa"/>
            </w:tcMar>
            <w:hideMark/>
            <w:tcPrChange w:author="Joe Heck" w:date="2016-12-06T07:33:00Z" w:id="141">
              <w:tcPr>
                <w:tcW w:w="8963" w:type="dxa"/>
                <w:shd w:val="clear" w:color="auto" w:fill="FFFFFF" w:themeFill="background1"/>
                <w:tcMar>
                  <w:top w:w="150" w:type="dxa"/>
                  <w:left w:w="225" w:type="dxa"/>
                  <w:bottom w:w="150" w:type="dxa"/>
                  <w:right w:w="225" w:type="dxa"/>
                </w:tcMar>
                <w:hideMark/>
              </w:tcPr>
            </w:tcPrChange>
          </w:tcPr>
          <w:p w:rsidRPr="00FD5383" w:rsidR="00CF7382" w:rsidRDefault="00CF7382" w14:paraId="1695CD12" w14:textId="46A6461F">
            <w:pPr>
              <w:numPr>
                <w:ilvl w:val="0"/>
                <w:numId w:val="6"/>
              </w:numPr>
              <w:spacing w:after="0" w:line="360" w:lineRule="auto"/>
              <w:rPr>
                <w:ins w:author="Joe Heck" w:date="2016-12-05T17:01:00Z" w:id="142"/>
                <w:rFonts w:ascii="Open Sans" w:hAnsi="Open Sans" w:cs="Open Sans"/>
                <w:color w:val="333333"/>
              </w:rPr>
              <w:pPrChange w:author="Joe Heck" w:date="2016-12-06T07:30:00Z" w:id="143">
                <w:pPr>
                  <w:numPr>
                    <w:numId w:val="6"/>
                  </w:numPr>
                  <w:tabs>
                    <w:tab w:val="num" w:pos="720"/>
                  </w:tabs>
                  <w:spacing w:after="0" w:line="406" w:lineRule="atLeast"/>
                  <w:ind w:left="720" w:hanging="360"/>
                </w:pPr>
              </w:pPrChange>
            </w:pPr>
            <w:ins w:author="Joe Heck" w:date="2016-12-05T17:01:00Z" w:id="144">
              <w:r w:rsidRPr="00FD5383">
                <w:rPr>
                  <w:rFonts w:ascii="Open Sans" w:hAnsi="Open Sans" w:cs="Open Sans"/>
                  <w:color w:val="333333"/>
                </w:rPr>
                <w:t xml:space="preserve">Apple Safari 9.x &amp; 10.x </w:t>
              </w:r>
            </w:ins>
            <w:ins w:author="Joe Heck" w:date="2016-12-06T10:33:00Z" w:id="145">
              <w:r w:rsidRPr="005E02F0" w:rsidR="000D2B12">
                <w:rPr>
                  <w:rFonts w:ascii="Open Sans" w:hAnsi="Open Sans" w:cs="Open Sans"/>
                  <w:i/>
                  <w:color w:val="333333"/>
                </w:rPr>
                <w:t xml:space="preserve">(Note: </w:t>
              </w:r>
              <w:r w:rsidR="000D2B12">
                <w:rPr>
                  <w:rFonts w:ascii="Open Sans" w:hAnsi="Open Sans" w:cs="Open Sans"/>
                  <w:i/>
                  <w:color w:val="333333"/>
                </w:rPr>
                <w:t>O</w:t>
              </w:r>
              <w:r w:rsidRPr="005E02F0" w:rsidR="000D2B12">
                <w:rPr>
                  <w:rFonts w:ascii="Open Sans" w:hAnsi="Open Sans" w:cs="Open Sans"/>
                  <w:i/>
                  <w:color w:val="333333"/>
                </w:rPr>
                <w:t>n OS X only)</w:t>
              </w:r>
            </w:ins>
          </w:p>
          <w:p w:rsidRPr="00FD5383" w:rsidR="00CF7382" w:rsidRDefault="00CF7382" w14:paraId="0BE8D7AD" w14:textId="77777777">
            <w:pPr>
              <w:numPr>
                <w:ilvl w:val="0"/>
                <w:numId w:val="6"/>
              </w:numPr>
              <w:spacing w:after="0" w:line="360" w:lineRule="auto"/>
              <w:rPr>
                <w:ins w:author="Joe Heck" w:date="2016-12-05T17:01:00Z" w:id="146"/>
                <w:rFonts w:ascii="Open Sans" w:hAnsi="Open Sans" w:cs="Open Sans"/>
                <w:color w:val="333333"/>
              </w:rPr>
              <w:pPrChange w:author="Joe Heck" w:date="2016-12-06T07:30:00Z" w:id="147">
                <w:pPr>
                  <w:numPr>
                    <w:numId w:val="6"/>
                  </w:numPr>
                  <w:tabs>
                    <w:tab w:val="num" w:pos="720"/>
                  </w:tabs>
                  <w:spacing w:after="0" w:line="406" w:lineRule="atLeast"/>
                  <w:ind w:left="720" w:hanging="360"/>
                </w:pPr>
              </w:pPrChange>
            </w:pPr>
            <w:ins w:author="Joe Heck" w:date="2016-12-05T17:01:00Z" w:id="148">
              <w:r w:rsidRPr="00FD5383">
                <w:rPr>
                  <w:rFonts w:ascii="Open Sans" w:hAnsi="Open Sans" w:cs="Open Sans"/>
                  <w:color w:val="333333"/>
                </w:rPr>
                <w:t>Google Chrome 53 &amp; 54</w:t>
              </w:r>
            </w:ins>
          </w:p>
          <w:p w:rsidRPr="00FD5383" w:rsidR="00CF7382" w:rsidRDefault="00CF7382" w14:paraId="7EA6BACC" w14:textId="7B4FE5E3">
            <w:pPr>
              <w:numPr>
                <w:ilvl w:val="0"/>
                <w:numId w:val="6"/>
              </w:numPr>
              <w:spacing w:after="0" w:line="360" w:lineRule="auto"/>
              <w:rPr>
                <w:ins w:author="Joe Heck" w:date="2016-12-05T17:01:00Z" w:id="149"/>
                <w:rFonts w:ascii="Open Sans" w:hAnsi="Open Sans" w:cs="Open Sans"/>
                <w:color w:val="333333"/>
              </w:rPr>
              <w:pPrChange w:author="Joe Heck" w:date="2016-12-06T07:30:00Z" w:id="150">
                <w:pPr>
                  <w:numPr>
                    <w:numId w:val="6"/>
                  </w:numPr>
                  <w:tabs>
                    <w:tab w:val="num" w:pos="720"/>
                  </w:tabs>
                  <w:spacing w:after="0" w:line="406" w:lineRule="atLeast"/>
                  <w:ind w:left="720" w:hanging="360"/>
                </w:pPr>
              </w:pPrChange>
            </w:pPr>
            <w:ins w:author="Joe Heck" w:date="2016-12-05T17:01:00Z" w:id="151">
              <w:r w:rsidRPr="00FD5383">
                <w:rPr>
                  <w:rFonts w:ascii="Open Sans" w:hAnsi="Open Sans" w:cs="Open Sans"/>
                  <w:color w:val="333333"/>
                </w:rPr>
                <w:t xml:space="preserve">Microsoft Edge </w:t>
              </w:r>
            </w:ins>
          </w:p>
          <w:p w:rsidRPr="00FD5383" w:rsidR="00CF7382" w:rsidP="00CF4A22" w:rsidRDefault="00CF7382" w14:paraId="5D5911BA" w14:noSpellErr="1" w14:textId="7DA07CD6">
            <w:pPr>
              <w:numPr>
                <w:ilvl w:val="0"/>
                <w:numId w:val="6"/>
              </w:numPr>
              <w:spacing w:after="0" w:line="360" w:lineRule="auto"/>
              <w:rPr>
                <w:ins w:author="Joe Heck" w:date="2016-12-05T17:01:00Z" w:id="152"/>
                <w:rFonts w:ascii="Open Sans" w:hAnsi="Open Sans" w:eastAsia="Open Sans" w:cs="Open Sans"/>
                <w:color w:val="333333"/>
              </w:rPr>
            </w:pPr>
            <w:ins w:author="Joe Heck" w:date="2016-12-05T17:01:00Z" w:id="154">
              <w:r w:rsidRPr="00CF4A22">
                <w:rPr>
                  <w:rFonts w:ascii="Open Sans" w:hAnsi="Open Sans" w:eastAsia="Open Sans" w:cs="Open Sans"/>
                  <w:color w:val="333333"/>
                  <w:rPrChange w:author="Joe Heck" w:date="2016-12-09T14:12:33.41004" w:id="1099214310">
                    <w:rPr>
                      <w:rFonts w:ascii="Open Sans" w:hAnsi="Open Sans" w:cs="Open Sans"/>
                      <w:color w:val="333333"/>
                    </w:rPr>
                  </w:rPrChange>
                </w:rPr>
                <w:t>Microsoft Internet Explorer 11</w:t>
              </w:r>
            </w:ins>
            <w:ins w:author="Joe Heck" w:date="2016-12-05T17:06:00Z" w:id="155">
              <w:r w:rsidRPr="00CF4A22">
                <w:rPr>
                  <w:rFonts w:ascii="Open Sans" w:hAnsi="Open Sans" w:eastAsia="Open Sans" w:cs="Open Sans"/>
                  <w:color w:val="333333"/>
                  <w:rPrChange w:author="Joe Heck" w:date="2016-12-09T14:12:33.41004" w:id="629400880">
                    <w:rPr>
                      <w:rFonts w:ascii="Open Sans" w:hAnsi="Open Sans" w:cs="Open Sans"/>
                      <w:color w:val="333333"/>
                    </w:rPr>
                  </w:rPrChange>
                </w:rPr>
                <w:t xml:space="preserve"> </w:t>
              </w:r>
              <w:r w:rsidRPr="5D92EC4D">
                <w:rPr>
                  <w:rFonts w:ascii="Open Sans" w:hAnsi="Open Sans" w:eastAsia="Open Sans" w:cs="Open Sans"/>
                  <w:i w:val="1"/>
                  <w:iCs w:val="1"/>
                  <w:color w:val="333333"/>
                  <w:rPrChange w:author="Joe Heck" w:date="2016-12-09T14:21:15.2263334" w:id="156">
                    <w:rPr>
                      <w:rFonts w:ascii="Open Sans" w:hAnsi="Open Sans" w:cs="Open Sans"/>
                      <w:color w:val="333333"/>
                    </w:rPr>
                  </w:rPrChange>
                </w:rPr>
                <w:t xml:space="preserve">(Note: </w:t>
              </w:r>
            </w:ins>
            <w:ins w:author="Joe Heck" w:date="2016-12-05T17:35:00Z" w:id="157">
              <w:r w:rsidRPr="5D92EC4D" w:rsidR="003D0601">
                <w:rPr>
                  <w:rFonts w:ascii="Open Sans" w:hAnsi="Open Sans" w:eastAsia="Open Sans" w:cs="Open Sans"/>
                  <w:i w:val="1"/>
                  <w:iCs w:val="1"/>
                  <w:color w:val="333333"/>
                  <w:rPrChange w:author="Joe Heck" w:date="2016-12-09T14:21:15.2263334" w:id="1927699393">
                    <w:rPr>
                      <w:rFonts w:ascii="Open Sans" w:hAnsi="Open Sans" w:eastAsia="Open Sans" w:cs="Open Sans"/>
                      <w:i/>
                      <w:color w:val="333333"/>
                    </w:rPr>
                  </w:rPrChange>
                </w:rPr>
                <w:t>D</w:t>
              </w:r>
            </w:ins>
            <w:ins w:author="Joe Heck" w:date="2016-12-05T17:06:00Z" w:id="158">
              <w:r w:rsidRPr="5D92EC4D">
                <w:rPr>
                  <w:rFonts w:ascii="Open Sans" w:hAnsi="Open Sans" w:eastAsia="Open Sans" w:cs="Open Sans"/>
                  <w:i w:val="1"/>
                  <w:iCs w:val="1"/>
                  <w:color w:val="333333"/>
                  <w:rPrChange w:author="Joe Heck" w:date="2016-12-09T14:21:15.2263334" w:id="159">
                    <w:rPr>
                      <w:rFonts w:ascii="Open Sans" w:hAnsi="Open Sans" w:eastAsia="Open Sans" w:cs="Open Sans"/>
                      <w:color w:val="333333"/>
                    </w:rPr>
                  </w:rPrChange>
                </w:rPr>
                <w:t xml:space="preserve">oes not </w:t>
              </w:r>
              <w:r w:rsidRPr="5D92EC4D">
                <w:rPr>
                  <w:rFonts w:ascii="Open Sans" w:hAnsi="Open Sans" w:eastAsia="Open Sans" w:cs="Open Sans"/>
                  <w:i w:val="1"/>
                  <w:iCs w:val="1"/>
                  <w:color w:val="333333"/>
                  <w:rPrChange w:author="Joe Heck" w:date="2016-12-09T14:21:15.2263334" w:id="160">
                    <w:rPr>
                      <w:rFonts w:ascii="Open Sans" w:hAnsi="Open Sans" w:eastAsia="Open Sans" w:cs="Open Sans"/>
                      <w:color w:val="333333"/>
                    </w:rPr>
                  </w:rPrChange>
                </w:rPr>
                <w:t xml:space="preserve">render </w:t>
              </w:r>
            </w:ins>
            <w:ins w:author="Joe Heck" w:date="2016-12-06T11:56:00Z" w:id="161">
              <w:r w:rsidRPr="5D92EC4D" w:rsidR="00677DA1">
                <w:rPr>
                  <w:rFonts w:ascii="Open Sans" w:hAnsi="Open Sans" w:eastAsia="Open Sans" w:cs="Open Sans"/>
                  <w:i w:val="1"/>
                  <w:iCs w:val="1"/>
                  <w:color w:val="333333"/>
                  <w:rPrChange w:author="Joe Heck" w:date="2016-12-09T14:21:15.2263334" w:id="162">
                    <w:rPr>
                      <w:rFonts w:ascii="Open Sans" w:hAnsi="Open Sans" w:eastAsia="Open Sans" w:cs="Open Sans"/>
                      <w:color w:val="333333"/>
                    </w:rPr>
                  </w:rPrChange>
                </w:rPr>
                <w:t>PUC</w:t>
              </w:r>
            </w:ins>
            <w:ins w:author="Joe Heck" w:date="2016-12-05T17:06:00Z" w:id="163">
              <w:r w:rsidRPr="5D92EC4D">
                <w:rPr>
                  <w:rFonts w:ascii="Open Sans" w:hAnsi="Open Sans" w:eastAsia="Open Sans" w:cs="Open Sans"/>
                  <w:i w:val="1"/>
                  <w:iCs w:val="1"/>
                  <w:color w:val="333333"/>
                  <w:rPrChange w:author="Joe Heck" w:date="2016-12-09T14:21:15.2263334" w:id="1648133497">
                    <w:rPr>
                      <w:rFonts w:ascii="Open Sans" w:hAnsi="Open Sans" w:eastAsia="Open Sans" w:cs="Open Sans"/>
                      <w:color w:val="333333"/>
                    </w:rPr>
                  </w:rPrChange>
                </w:rPr>
                <w:t xml:space="preserve"> correctly </w:t>
              </w:r>
            </w:ins>
            <w:ins w:author="Joe Heck" w:date="2016-12-09T14:21:15.2263334" w:id="1416701852">
              <w:r w:rsidRPr="5D92EC4D" w:rsidR="5D92EC4D">
                <w:rPr>
                  <w:rFonts w:ascii="Open Sans" w:hAnsi="Open Sans" w:eastAsia="Open Sans" w:cs="Open Sans"/>
                  <w:i w:val="1"/>
                  <w:iCs w:val="1"/>
                  <w:color w:val="333333"/>
                  <w:rPrChange w:author="Joe Heck" w:date="2016-12-09T14:21:15.2263334" w:id="164">
                    <w:rPr>
                      <w:rFonts w:ascii="Open Sans" w:hAnsi="Open Sans" w:eastAsia="Open Sans" w:cs="Open Sans"/>
                      <w:color w:val="333333"/>
                    </w:rPr>
                  </w:rPrChange>
                </w:rPr>
                <w:t xml:space="preserve">using </w:t>
              </w:r>
            </w:ins>
            <w:ins w:author="Joe Heck" w:date="2016-12-08T08:49:00Z" w:id="165">
              <w:r w:rsidRPr="5D92EC4D" w:rsidR="00A7213F">
                <w:rPr>
                  <w:rFonts w:ascii="Open Sans" w:hAnsi="Open Sans" w:eastAsia="Open Sans" w:cs="Open Sans"/>
                  <w:i w:val="1"/>
                  <w:iCs w:val="1"/>
                  <w:color w:val="333333"/>
                  <w:rPrChange w:author="Joe Heck" w:date="2016-12-09T14:21:15.2263334" w:id="1461303319">
                    <w:rPr>
                      <w:rFonts w:ascii="Open Sans" w:hAnsi="Open Sans" w:eastAsia="Open Sans" w:cs="Open Sans"/>
                      <w:i/>
                      <w:color w:val="333333"/>
                    </w:rPr>
                  </w:rPrChange>
                </w:rPr>
                <w:t>Compatibility</w:t>
              </w:r>
            </w:ins>
            <w:ins w:author="Joe Heck" w:date="2016-12-05T17:06:00Z" w:id="166">
              <w:r w:rsidRPr="5D92EC4D">
                <w:rPr>
                  <w:rFonts w:ascii="Open Sans" w:hAnsi="Open Sans" w:eastAsia="Open Sans" w:cs="Open Sans"/>
                  <w:i w:val="1"/>
                  <w:iCs w:val="1"/>
                  <w:color w:val="333333"/>
                  <w:rPrChange w:author="Joe Heck" w:date="2016-12-09T14:21:15.2263334" w:id="167">
                    <w:rPr>
                      <w:rFonts w:ascii="Open Sans" w:hAnsi="Open Sans" w:eastAsia="Open Sans" w:cs="Open Sans"/>
                      <w:color w:val="333333"/>
                    </w:rPr>
                  </w:rPrChange>
                </w:rPr>
                <w:t xml:space="preserve"> </w:t>
              </w:r>
            </w:ins>
            <w:ins w:author="Joe Heck" w:date="2016-12-09T14:21:15.2263334" w:id="2030905022">
              <w:r w:rsidRPr="5D92EC4D" w:rsidR="5D92EC4D">
                <w:rPr>
                  <w:rFonts w:ascii="Open Sans" w:hAnsi="Open Sans" w:eastAsia="Open Sans" w:cs="Open Sans"/>
                  <w:i w:val="1"/>
                  <w:iCs w:val="1"/>
                  <w:color w:val="333333"/>
                  <w:rPrChange w:author="Joe Heck" w:date="2016-12-09T14:21:15.2263334" w:id="1289397275">
                    <w:rPr>
                      <w:rFonts w:ascii="Open Sans" w:hAnsi="Open Sans" w:eastAsia="Open Sans" w:cs="Open Sans"/>
                      <w:i/>
                      <w:color w:val="333333"/>
                    </w:rPr>
                  </w:rPrChange>
                </w:rPr>
                <w:t>M</w:t>
              </w:r>
            </w:ins>
            <w:ins w:author="Joe Heck" w:date="2016-12-09T14:12:33.41004" w:id="1817946703">
              <w:r w:rsidRPr="5D92EC4D" w:rsidR="00CF4A22">
                <w:rPr>
                  <w:rFonts w:ascii="Open Sans" w:hAnsi="Open Sans" w:eastAsia="Open Sans" w:cs="Open Sans"/>
                  <w:i w:val="1"/>
                  <w:iCs w:val="1"/>
                  <w:color w:val="333333"/>
                  <w:rPrChange w:author="Joe Heck" w:date="2016-12-09T14:21:15.2263334" w:id="392057184">
                    <w:rPr>
                      <w:rFonts w:ascii="Open Sans" w:hAnsi="Open Sans" w:eastAsia="Open Sans" w:cs="Open Sans"/>
                      <w:i/>
                      <w:color w:val="333333"/>
                    </w:rPr>
                  </w:rPrChange>
                </w:rPr>
                <w:t>ode</w:t>
              </w:r>
            </w:ins>
            <w:ins w:author="Joe Heck" w:date="2016-12-09T14:21:15.2263334" w:id="1761203782">
              <w:r w:rsidRPr="5D92EC4D" w:rsidR="5D92EC4D">
                <w:rPr>
                  <w:rFonts w:ascii="Open Sans" w:hAnsi="Open Sans" w:eastAsia="Open Sans" w:cs="Open Sans"/>
                  <w:i w:val="1"/>
                  <w:iCs w:val="1"/>
                  <w:color w:val="333333"/>
                  <w:rPrChange w:author="Joe Heck" w:date="2016-12-09T14:21:15.2263334" w:id="2129086528">
                    <w:rPr>
                      <w:rFonts w:ascii="Open Sans" w:hAnsi="Open Sans" w:eastAsia="Open Sans" w:cs="Open Sans"/>
                      <w:i/>
                      <w:color w:val="333333"/>
                    </w:rPr>
                  </w:rPrChange>
                </w:rPr>
                <w:t>s</w:t>
              </w:r>
            </w:ins>
            <w:ins w:author="Joe Heck" w:date="2016-12-05T17:06:00Z" w:id="169">
              <w:r w:rsidRPr="5D92EC4D">
                <w:rPr>
                  <w:rFonts w:ascii="Open Sans" w:hAnsi="Open Sans" w:eastAsia="Open Sans" w:cs="Open Sans"/>
                  <w:i w:val="1"/>
                  <w:iCs w:val="1"/>
                  <w:color w:val="333333"/>
                  <w:rPrChange w:author="Joe Heck" w:date="2016-12-09T14:21:15.2263334" w:id="170">
                    <w:rPr>
                      <w:rFonts w:ascii="Open Sans" w:hAnsi="Open Sans" w:eastAsia="Open Sans" w:cs="Open Sans"/>
                      <w:color w:val="333333"/>
                    </w:rPr>
                  </w:rPrChange>
                </w:rPr>
                <w:t>)</w:t>
              </w:r>
            </w:ins>
          </w:p>
          <w:p w:rsidRPr="00FD5383" w:rsidR="00CF7382" w:rsidRDefault="00CF7382" w14:paraId="3D0A02E2" w14:textId="77777777">
            <w:pPr>
              <w:numPr>
                <w:ilvl w:val="0"/>
                <w:numId w:val="6"/>
              </w:numPr>
              <w:spacing w:after="0" w:line="360" w:lineRule="auto"/>
              <w:rPr>
                <w:ins w:author="Joe Heck" w:date="2016-12-05T17:01:00Z" w:id="171"/>
                <w:rFonts w:ascii="Open Sans" w:hAnsi="Open Sans" w:cs="Open Sans"/>
                <w:color w:val="333333"/>
              </w:rPr>
              <w:pPrChange w:author="Joe Heck" w:date="2016-12-06T07:30:00Z" w:id="172">
                <w:pPr>
                  <w:numPr>
                    <w:numId w:val="6"/>
                  </w:numPr>
                  <w:tabs>
                    <w:tab w:val="num" w:pos="720"/>
                  </w:tabs>
                  <w:spacing w:after="0" w:line="406" w:lineRule="atLeast"/>
                  <w:ind w:left="720" w:hanging="360"/>
                </w:pPr>
              </w:pPrChange>
            </w:pPr>
            <w:ins w:author="Joe Heck" w:date="2016-12-05T17:01:00Z" w:id="173">
              <w:r w:rsidRPr="00FD5383">
                <w:rPr>
                  <w:rFonts w:ascii="Open Sans" w:hAnsi="Open Sans" w:cs="Open Sans"/>
                  <w:color w:val="333333"/>
                </w:rPr>
                <w:t>Mozilla Firefox 48 &amp; 49</w:t>
              </w:r>
            </w:ins>
          </w:p>
        </w:tc>
      </w:tr>
      <w:tr w:rsidR="00CF7382" w:rsidTr="5D92EC4D" w14:paraId="7882796D" w14:textId="77777777">
        <w:tblPrEx>
          <w:tblPrExChange w:author="Joe Heck" w:date="2016-12-06T07:33:00Z" w:id="174">
            <w:tblPrEx>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PrEx>
          </w:tblPrExChange>
        </w:tblPrEx>
        <w:trPr>
          <w:tblCellSpacing w:w="0" w:type="dxa"/>
          <w:ins w:author="Joe Heck" w:date="2016-12-05T17:01:00Z" w:id="175"/>
          <w:trPrChange w:author="Joe Heck" w:date="2016-12-06T07:33:00Z" w:id="176">
            <w:trPr>
              <w:tblCellSpacing w:w="0" w:type="dxa"/>
            </w:trPr>
          </w:trPrChange>
        </w:trPr>
        <w:tc>
          <w:tcPr>
            <w:tcW w:w="4264" w:type="dxa"/>
            <w:shd w:val="clear" w:color="auto" w:fill="FFFFFF" w:themeFill="background1"/>
            <w:tcMar>
              <w:top w:w="150" w:type="dxa"/>
              <w:left w:w="225" w:type="dxa"/>
              <w:bottom w:w="150" w:type="dxa"/>
              <w:right w:w="225" w:type="dxa"/>
            </w:tcMar>
            <w:hideMark/>
            <w:tcPrChange w:author="Joe Heck" w:date="2016-12-06T07:33:00Z" w:id="177">
              <w:tcPr>
                <w:tcW w:w="4264" w:type="dxa"/>
                <w:shd w:val="clear" w:color="auto" w:fill="FFFFFF" w:themeFill="background1"/>
                <w:tcMar>
                  <w:top w:w="150" w:type="dxa"/>
                  <w:left w:w="225" w:type="dxa"/>
                  <w:bottom w:w="150" w:type="dxa"/>
                  <w:right w:w="225" w:type="dxa"/>
                </w:tcMar>
                <w:hideMark/>
              </w:tcPr>
            </w:tcPrChange>
          </w:tcPr>
          <w:p w:rsidRPr="00FD5383" w:rsidR="00CF7382" w:rsidRDefault="00CF7382" w14:paraId="10838A9D" w14:textId="77777777">
            <w:pPr>
              <w:pStyle w:val="p"/>
              <w:spacing w:before="0" w:beforeAutospacing="0" w:after="0" w:afterAutospacing="0" w:line="360" w:lineRule="auto"/>
              <w:rPr>
                <w:ins w:author="Joe Heck" w:date="2016-12-05T17:05:00Z" w:id="178"/>
                <w:rFonts w:ascii="Open Sans" w:hAnsi="Open Sans" w:cs="Open Sans"/>
                <w:color w:val="333333"/>
                <w:sz w:val="22"/>
                <w:szCs w:val="22"/>
              </w:rPr>
              <w:pPrChange w:author="Joe Heck" w:date="2016-12-06T07:30:00Z" w:id="179">
                <w:pPr>
                  <w:pStyle w:val="p"/>
                  <w:spacing w:before="0" w:beforeAutospacing="0" w:after="0" w:afterAutospacing="0" w:line="406" w:lineRule="atLeast"/>
                  <w:ind w:left="165" w:hanging="165"/>
                </w:pPr>
              </w:pPrChange>
            </w:pPr>
            <w:ins w:author="Joe Heck" w:date="2016-12-05T17:01:00Z" w:id="180">
              <w:r w:rsidRPr="00FD5383">
                <w:rPr>
                  <w:rFonts w:ascii="Open Sans" w:hAnsi="Open Sans" w:cs="Open Sans"/>
                  <w:color w:val="333333"/>
                  <w:sz w:val="22"/>
                  <w:szCs w:val="22"/>
                </w:rPr>
                <w:t>Pentaho Report Designer</w:t>
              </w:r>
            </w:ins>
          </w:p>
          <w:p w:rsidRPr="00FD5383" w:rsidR="00CF7382" w:rsidRDefault="00CF7382" w14:paraId="48E593B0" w14:textId="0EF47B5B">
            <w:pPr>
              <w:pStyle w:val="p"/>
              <w:spacing w:before="0" w:beforeAutospacing="0" w:after="0" w:afterAutospacing="0" w:line="360" w:lineRule="auto"/>
              <w:ind w:left="165"/>
              <w:rPr>
                <w:ins w:author="Joe Heck" w:date="2016-12-05T17:01:00Z" w:id="181"/>
                <w:rFonts w:ascii="Open Sans" w:hAnsi="Open Sans" w:cs="Open Sans"/>
                <w:color w:val="333333"/>
                <w:sz w:val="22"/>
                <w:szCs w:val="22"/>
                <w:rPrChange w:author="Joe Heck" w:date="2016-12-06T10:25:00Z" w:id="182">
                  <w:rPr>
                    <w:ins w:author="Joe Heck" w:date="2016-12-05T17:01:00Z" w:id="183"/>
                    <w:rFonts w:ascii="Open Sans" w:hAnsi="Open Sans" w:eastAsia="Open Sans" w:cs="Open Sans"/>
                    <w:color w:val="333333"/>
                    <w:sz w:val="22"/>
                    <w:szCs w:val="22"/>
                  </w:rPr>
                </w:rPrChange>
              </w:rPr>
              <w:pPrChange w:author="Joe Heck" w:date="2016-12-06T07:30:00Z" w:id="184">
                <w:pPr>
                  <w:pStyle w:val="p"/>
                  <w:spacing w:before="0" w:beforeAutospacing="0" w:after="0" w:afterAutospacing="0" w:line="406" w:lineRule="atLeast"/>
                  <w:ind w:left="165" w:hanging="165"/>
                </w:pPr>
              </w:pPrChange>
            </w:pPr>
          </w:p>
        </w:tc>
        <w:tc>
          <w:tcPr>
            <w:tcW w:w="8963" w:type="dxa"/>
            <w:shd w:val="clear" w:color="auto" w:fill="FFFFFF" w:themeFill="background1"/>
            <w:tcMar>
              <w:top w:w="150" w:type="dxa"/>
              <w:left w:w="225" w:type="dxa"/>
              <w:bottom w:w="150" w:type="dxa"/>
              <w:right w:w="225" w:type="dxa"/>
            </w:tcMar>
            <w:hideMark/>
            <w:tcPrChange w:author="Joe Heck" w:date="2016-12-06T07:33:00Z" w:id="185">
              <w:tcPr>
                <w:tcW w:w="8963" w:type="dxa"/>
                <w:shd w:val="clear" w:color="auto" w:fill="FFFFFF" w:themeFill="background1"/>
                <w:tcMar>
                  <w:top w:w="150" w:type="dxa"/>
                  <w:left w:w="225" w:type="dxa"/>
                  <w:bottom w:w="150" w:type="dxa"/>
                  <w:right w:w="225" w:type="dxa"/>
                </w:tcMar>
                <w:hideMark/>
              </w:tcPr>
            </w:tcPrChange>
          </w:tcPr>
          <w:p w:rsidRPr="00FD5383" w:rsidR="00CF7382" w:rsidRDefault="00CF7382" w14:paraId="2A5FAFD7" w14:textId="68FDA072">
            <w:pPr>
              <w:numPr>
                <w:ilvl w:val="0"/>
                <w:numId w:val="6"/>
              </w:numPr>
              <w:spacing w:after="0" w:line="360" w:lineRule="auto"/>
              <w:rPr>
                <w:ins w:author="Joe Heck" w:date="2016-12-05T17:01:00Z" w:id="186"/>
                <w:rFonts w:ascii="Open Sans" w:hAnsi="Open Sans" w:cs="Open Sans"/>
                <w:color w:val="333333"/>
              </w:rPr>
              <w:pPrChange w:author="Joe Heck" w:date="2016-12-06T07:30:00Z" w:id="187">
                <w:pPr>
                  <w:numPr>
                    <w:numId w:val="6"/>
                  </w:numPr>
                  <w:tabs>
                    <w:tab w:val="num" w:pos="720"/>
                  </w:tabs>
                  <w:spacing w:after="0" w:line="406" w:lineRule="atLeast"/>
                  <w:ind w:left="720" w:hanging="360"/>
                </w:pPr>
              </w:pPrChange>
            </w:pPr>
            <w:ins w:author="Joe Heck" w:date="2016-12-05T17:01:00Z" w:id="188">
              <w:r w:rsidRPr="00FD5383">
                <w:rPr>
                  <w:rFonts w:ascii="Open Sans" w:hAnsi="Open Sans" w:cs="Open Sans"/>
                  <w:color w:val="333333"/>
                </w:rPr>
                <w:t xml:space="preserve">Apple Safari 9.x &amp; 10.x </w:t>
              </w:r>
            </w:ins>
            <w:ins w:author="Joe Heck" w:date="2016-12-06T10:33:00Z" w:id="189">
              <w:r w:rsidRPr="005E02F0" w:rsidR="000D2B12">
                <w:rPr>
                  <w:rFonts w:ascii="Open Sans" w:hAnsi="Open Sans" w:cs="Open Sans"/>
                  <w:i/>
                  <w:color w:val="333333"/>
                </w:rPr>
                <w:t xml:space="preserve">(Note: </w:t>
              </w:r>
              <w:r w:rsidR="000D2B12">
                <w:rPr>
                  <w:rFonts w:ascii="Open Sans" w:hAnsi="Open Sans" w:cs="Open Sans"/>
                  <w:i/>
                  <w:color w:val="333333"/>
                </w:rPr>
                <w:t>O</w:t>
              </w:r>
              <w:r w:rsidRPr="005E02F0" w:rsidR="000D2B12">
                <w:rPr>
                  <w:rFonts w:ascii="Open Sans" w:hAnsi="Open Sans" w:cs="Open Sans"/>
                  <w:i/>
                  <w:color w:val="333333"/>
                </w:rPr>
                <w:t>n OS X only)</w:t>
              </w:r>
            </w:ins>
          </w:p>
          <w:p w:rsidRPr="00FD5383" w:rsidR="00CF7382" w:rsidRDefault="00CF7382" w14:paraId="33E989F9" w14:textId="77777777">
            <w:pPr>
              <w:numPr>
                <w:ilvl w:val="0"/>
                <w:numId w:val="6"/>
              </w:numPr>
              <w:spacing w:after="0" w:line="360" w:lineRule="auto"/>
              <w:rPr>
                <w:ins w:author="Joe Heck" w:date="2016-12-05T17:01:00Z" w:id="190"/>
                <w:rFonts w:ascii="Open Sans" w:hAnsi="Open Sans" w:cs="Open Sans"/>
                <w:color w:val="333333"/>
              </w:rPr>
              <w:pPrChange w:author="Joe Heck" w:date="2016-12-06T07:30:00Z" w:id="191">
                <w:pPr>
                  <w:numPr>
                    <w:numId w:val="6"/>
                  </w:numPr>
                  <w:tabs>
                    <w:tab w:val="num" w:pos="720"/>
                  </w:tabs>
                  <w:spacing w:after="0" w:line="406" w:lineRule="atLeast"/>
                  <w:ind w:left="720" w:hanging="360"/>
                </w:pPr>
              </w:pPrChange>
            </w:pPr>
            <w:ins w:author="Joe Heck" w:date="2016-12-05T17:01:00Z" w:id="192">
              <w:r w:rsidRPr="00FD5383">
                <w:rPr>
                  <w:rFonts w:ascii="Open Sans" w:hAnsi="Open Sans" w:cs="Open Sans"/>
                  <w:color w:val="333333"/>
                </w:rPr>
                <w:t>Google Chrome 53 &amp; 54</w:t>
              </w:r>
            </w:ins>
          </w:p>
          <w:p w:rsidRPr="00FD5383" w:rsidR="00CF7382" w:rsidRDefault="00CF7382" w14:paraId="215ED825" w14:textId="19AB6C1B">
            <w:pPr>
              <w:numPr>
                <w:ilvl w:val="0"/>
                <w:numId w:val="6"/>
              </w:numPr>
              <w:spacing w:after="0" w:line="360" w:lineRule="auto"/>
              <w:rPr>
                <w:ins w:author="Joe Heck" w:date="2016-12-05T17:01:00Z" w:id="193"/>
                <w:rFonts w:ascii="Open Sans" w:hAnsi="Open Sans" w:cs="Open Sans"/>
                <w:color w:val="333333"/>
              </w:rPr>
              <w:pPrChange w:author="Joe Heck" w:date="2016-12-06T07:30:00Z" w:id="194">
                <w:pPr>
                  <w:numPr>
                    <w:numId w:val="6"/>
                  </w:numPr>
                  <w:tabs>
                    <w:tab w:val="num" w:pos="720"/>
                  </w:tabs>
                  <w:spacing w:after="0" w:line="406" w:lineRule="atLeast"/>
                  <w:ind w:left="720" w:hanging="360"/>
                </w:pPr>
              </w:pPrChange>
            </w:pPr>
            <w:ins w:author="Joe Heck" w:date="2016-12-05T17:01:00Z" w:id="195">
              <w:r w:rsidRPr="00FD5383">
                <w:rPr>
                  <w:rFonts w:ascii="Open Sans" w:hAnsi="Open Sans" w:cs="Open Sans"/>
                  <w:color w:val="333333"/>
                </w:rPr>
                <w:t>Microsoft Edge</w:t>
              </w:r>
            </w:ins>
          </w:p>
          <w:p w:rsidRPr="00FD5383" w:rsidR="00CF7382" w:rsidRDefault="00CF7382" w14:paraId="4E96D03E" w14:textId="6F986B9F">
            <w:pPr>
              <w:numPr>
                <w:ilvl w:val="0"/>
                <w:numId w:val="6"/>
              </w:numPr>
              <w:spacing w:after="0" w:line="360" w:lineRule="auto"/>
              <w:rPr>
                <w:ins w:author="Joe Heck" w:date="2016-12-05T17:01:00Z" w:id="196"/>
                <w:rFonts w:ascii="Open Sans" w:hAnsi="Open Sans" w:cs="Open Sans"/>
                <w:color w:val="333333"/>
              </w:rPr>
              <w:pPrChange w:author="Joe Heck" w:date="2016-12-06T07:30:00Z" w:id="197">
                <w:pPr>
                  <w:numPr>
                    <w:numId w:val="6"/>
                  </w:numPr>
                  <w:tabs>
                    <w:tab w:val="num" w:pos="720"/>
                  </w:tabs>
                  <w:spacing w:after="0" w:line="406" w:lineRule="atLeast"/>
                  <w:ind w:left="720" w:hanging="360"/>
                </w:pPr>
              </w:pPrChange>
            </w:pPr>
            <w:ins w:author="Joe Heck" w:date="2016-12-05T17:01:00Z" w:id="198">
              <w:r w:rsidRPr="00FD5383">
                <w:rPr>
                  <w:rFonts w:ascii="Open Sans" w:hAnsi="Open Sans" w:cs="Open Sans"/>
                  <w:color w:val="333333"/>
                </w:rPr>
                <w:lastRenderedPageBreak/>
                <w:t>Microsoft Internet Explorer 11</w:t>
              </w:r>
            </w:ins>
          </w:p>
          <w:p w:rsidRPr="00FD5383" w:rsidR="00CF7382" w:rsidRDefault="00CF7382" w14:paraId="0ABFBB56" w14:textId="77777777">
            <w:pPr>
              <w:numPr>
                <w:ilvl w:val="0"/>
                <w:numId w:val="6"/>
              </w:numPr>
              <w:spacing w:after="0" w:line="360" w:lineRule="auto"/>
              <w:rPr>
                <w:ins w:author="Joe Heck" w:date="2016-12-05T17:01:00Z" w:id="199"/>
                <w:rFonts w:ascii="Open Sans" w:hAnsi="Open Sans" w:cs="Open Sans"/>
                <w:color w:val="333333"/>
              </w:rPr>
              <w:pPrChange w:author="Joe Heck" w:date="2016-12-06T07:30:00Z" w:id="200">
                <w:pPr>
                  <w:numPr>
                    <w:numId w:val="6"/>
                  </w:numPr>
                  <w:tabs>
                    <w:tab w:val="num" w:pos="720"/>
                  </w:tabs>
                  <w:spacing w:after="0" w:line="406" w:lineRule="atLeast"/>
                  <w:ind w:left="720" w:hanging="360"/>
                </w:pPr>
              </w:pPrChange>
            </w:pPr>
            <w:ins w:author="Joe Heck" w:date="2016-12-05T17:01:00Z" w:id="201">
              <w:r w:rsidRPr="00FD5383">
                <w:rPr>
                  <w:rFonts w:ascii="Open Sans" w:hAnsi="Open Sans" w:cs="Open Sans"/>
                  <w:color w:val="333333"/>
                </w:rPr>
                <w:t>Mozilla Firefox 48 &amp; 49</w:t>
              </w:r>
            </w:ins>
          </w:p>
        </w:tc>
      </w:tr>
      <w:tr w:rsidR="00727077" w:rsidTr="5D92EC4D" w14:paraId="6EF9C1BA" w14:textId="77777777">
        <w:trPr>
          <w:tblCellSpacing w:w="0" w:type="dxa"/>
          <w:trPrChange w:author="Joe Heck" w:date="2016-12-06T07:33:00Z" w:id="202">
            <w:trPr>
              <w:tblCellSpacing w:w="0" w:type="dxa"/>
            </w:trPr>
          </w:trPrChange>
        </w:trPr>
        <w:tc>
          <w:tcPr>
            <w:tcW w:w="4264" w:type="dxa"/>
            <w:shd w:val="clear" w:color="auto" w:fill="FFFFFF" w:themeFill="background1"/>
            <w:tcMar>
              <w:top w:w="150" w:type="dxa"/>
              <w:left w:w="225" w:type="dxa"/>
              <w:bottom w:w="150" w:type="dxa"/>
              <w:right w:w="225" w:type="dxa"/>
            </w:tcMar>
            <w:hideMark/>
            <w:tcPrChange w:author="Joe Heck" w:date="2016-12-06T07:33:00Z" w:id="203">
              <w:tcPr>
                <w:tcW w:w="4264" w:type="dxa"/>
                <w:shd w:val="clear" w:color="auto" w:fill="FFFFFF" w:themeFill="background1"/>
                <w:tcMar>
                  <w:top w:w="150" w:type="dxa"/>
                  <w:left w:w="225" w:type="dxa"/>
                  <w:bottom w:w="150" w:type="dxa"/>
                  <w:right w:w="225" w:type="dxa"/>
                </w:tcMar>
                <w:hideMark/>
              </w:tcPr>
            </w:tcPrChange>
          </w:tcPr>
          <w:p w:rsidRPr="00FD5383" w:rsidR="0081792B" w:rsidDel="00FA51FF" w:rsidRDefault="0081792B" w14:paraId="2DCDB99D" w14:textId="23046558">
            <w:pPr>
              <w:pStyle w:val="p"/>
              <w:spacing w:before="0" w:beforeAutospacing="0" w:after="0" w:afterAutospacing="0" w:line="360" w:lineRule="auto"/>
              <w:rPr>
                <w:del w:author="Joe Heck" w:date="2016-12-05T17:09:00Z" w:id="204"/>
                <w:rFonts w:ascii="Open Sans" w:hAnsi="Open Sans" w:cs="Open Sans"/>
                <w:sz w:val="22"/>
                <w:szCs w:val="22"/>
                <w:rPrChange w:author="Joe Heck" w:date="2016-12-06T10:25:00Z" w:id="205">
                  <w:rPr>
                    <w:del w:author="Joe Heck" w:date="2016-12-05T17:09:00Z" w:id="206"/>
                    <w:rFonts w:ascii="Open Sans" w:hAnsi="Open Sans" w:cs="Open Sans"/>
                    <w:color w:val="333333"/>
                    <w:sz w:val="22"/>
                    <w:szCs w:val="22"/>
                  </w:rPr>
                </w:rPrChange>
              </w:rPr>
              <w:pPrChange w:author="Joe Heck" w:date="2016-12-06T07:30:00Z" w:id="207">
                <w:pPr>
                  <w:pStyle w:val="p"/>
                </w:pPr>
              </w:pPrChange>
            </w:pPr>
            <w:del w:author="Joe Heck" w:date="2016-12-05T17:09:00Z" w:id="208">
              <w:r w:rsidRPr="00FD5383" w:rsidDel="00FA51FF">
                <w:rPr>
                  <w:rFonts w:ascii="Open Sans" w:hAnsi="Open Sans" w:eastAsia="Open Sans" w:cs="Open Sans"/>
                  <w:rPrChange w:author="Joe Heck" w:date="2016-12-06T10:25:00Z" w:id="209">
                    <w:rPr>
                      <w:rFonts w:ascii="Open Sans" w:hAnsi="Open Sans" w:cs="Open Sans"/>
                      <w:color w:val="333333"/>
                    </w:rPr>
                  </w:rPrChange>
                </w:rPr>
                <w:lastRenderedPageBreak/>
                <w:delText>Pentaho User Console</w:delText>
              </w:r>
            </w:del>
          </w:p>
          <w:p w:rsidRPr="00FD5383" w:rsidR="00750AE3" w:rsidDel="00E41426" w:rsidRDefault="0081792B" w14:paraId="37E3DC0C" w14:textId="3CFC17DE">
            <w:pPr>
              <w:pStyle w:val="p"/>
              <w:spacing w:before="0" w:beforeAutospacing="0" w:after="0" w:afterAutospacing="0" w:line="360" w:lineRule="auto"/>
              <w:ind w:left="165" w:hanging="165"/>
              <w:rPr>
                <w:ins w:author="Wes Brown" w:date="2016-12-02T16:13:00Z" w:id="210"/>
                <w:del w:author="Joe Heck" w:date="2016-12-05T11:21:00Z" w:id="211"/>
                <w:rFonts w:ascii="Open Sans" w:hAnsi="Open Sans" w:cs="Open Sans"/>
                <w:sz w:val="22"/>
                <w:szCs w:val="22"/>
                <w:rPrChange w:author="Joe Heck" w:date="2016-12-06T10:25:00Z" w:id="212">
                  <w:rPr>
                    <w:ins w:author="Wes Brown" w:date="2016-12-02T16:13:00Z" w:id="213"/>
                    <w:del w:author="Joe Heck" w:date="2016-12-05T11:21:00Z" w:id="214"/>
                    <w:rFonts w:ascii="Open Sans" w:hAnsi="Open Sans" w:cs="Open Sans"/>
                    <w:color w:val="FF0000"/>
                    <w:sz w:val="22"/>
                    <w:szCs w:val="22"/>
                  </w:rPr>
                </w:rPrChange>
              </w:rPr>
              <w:pPrChange w:author="Joe Heck" w:date="2016-12-06T07:30:00Z" w:id="215">
                <w:pPr>
                  <w:pStyle w:val="p"/>
                </w:pPr>
              </w:pPrChange>
            </w:pPr>
            <w:del w:author="Joe Heck" w:date="2016-12-05T17:09:00Z" w:id="216">
              <w:r w:rsidRPr="00FD5383" w:rsidDel="00FA51FF">
                <w:rPr>
                  <w:rFonts w:ascii="Open Sans" w:hAnsi="Open Sans" w:cs="Open Sans"/>
                  <w:rPrChange w:author="Joe Heck" w:date="2016-12-06T10:25:00Z" w:id="217">
                    <w:rPr>
                      <w:rFonts w:ascii="Open Sans" w:hAnsi="Open Sans" w:cs="Open Sans"/>
                      <w:color w:val="333333"/>
                    </w:rPr>
                  </w:rPrChange>
                </w:rPr>
                <w:delText>Pentaho Report Designer*****</w:delText>
              </w:r>
            </w:del>
            <w:ins w:author="Joe Heck" w:date="2016-12-02T14:17:00Z" w:id="218">
              <w:r w:rsidRPr="00FD5383" w:rsidR="00750AE3">
                <w:rPr>
                  <w:rFonts w:ascii="Open Sans" w:hAnsi="Open Sans" w:eastAsia="Open Sans" w:cs="Open Sans"/>
                  <w:sz w:val="22"/>
                  <w:szCs w:val="22"/>
                  <w:rPrChange w:author="Joe Heck" w:date="2016-12-06T10:25:00Z" w:id="219">
                    <w:rPr>
                      <w:rFonts w:ascii="Open Sans" w:hAnsi="Open Sans" w:cs="Open Sans"/>
                      <w:color w:val="333333"/>
                    </w:rPr>
                  </w:rPrChange>
                </w:rPr>
                <w:t>P</w:t>
              </w:r>
            </w:ins>
            <w:ins w:author="Joe Heck" w:date="2016-12-02T14:19:00Z" w:id="220">
              <w:r w:rsidRPr="00FD5383" w:rsidR="005D4089">
                <w:rPr>
                  <w:rFonts w:ascii="Open Sans" w:hAnsi="Open Sans" w:eastAsia="Open Sans" w:cs="Open Sans"/>
                  <w:sz w:val="22"/>
                  <w:szCs w:val="22"/>
                  <w:rPrChange w:author="Joe Heck" w:date="2016-12-06T10:25:00Z" w:id="221">
                    <w:rPr>
                      <w:rFonts w:ascii="Open Sans" w:hAnsi="Open Sans" w:cs="Open Sans"/>
                      <w:color w:val="333333"/>
                    </w:rPr>
                  </w:rPrChange>
                </w:rPr>
                <w:t xml:space="preserve">entaho Data Integration (PDI) </w:t>
              </w:r>
            </w:ins>
            <w:ins w:author="Joe Heck" w:date="2016-12-02T14:17:00Z" w:id="222">
              <w:r w:rsidRPr="00FD5383" w:rsidR="00750AE3">
                <w:rPr>
                  <w:rFonts w:ascii="Open Sans" w:hAnsi="Open Sans" w:eastAsia="Open Sans" w:cs="Open Sans"/>
                  <w:sz w:val="22"/>
                  <w:szCs w:val="22"/>
                  <w:rPrChange w:author="Joe Heck" w:date="2016-12-06T10:25:00Z" w:id="223">
                    <w:rPr>
                      <w:rFonts w:ascii="Open Sans" w:hAnsi="Open Sans" w:cs="Open Sans"/>
                      <w:color w:val="333333"/>
                    </w:rPr>
                  </w:rPrChange>
                </w:rPr>
                <w:t>client</w:t>
              </w:r>
            </w:ins>
            <w:ins w:author="Joe Heck" w:date="2016-12-05T11:21:00Z" w:id="224">
              <w:r w:rsidRPr="00FD5383" w:rsidR="00E41426">
                <w:rPr>
                  <w:rFonts w:ascii="Open Sans" w:hAnsi="Open Sans" w:eastAsia="Open Sans" w:cs="Open Sans"/>
                  <w:rPrChange w:author="Joe Heck" w:date="2016-12-06T10:25:00Z" w:id="225">
                    <w:rPr>
                      <w:rFonts w:ascii="Open Sans" w:hAnsi="Open Sans" w:eastAsia="Open Sans" w:cs="Open Sans"/>
                      <w:color w:val="FF0000"/>
                    </w:rPr>
                  </w:rPrChange>
                </w:rPr>
                <w:t xml:space="preserve"> </w:t>
              </w:r>
            </w:ins>
          </w:p>
          <w:p w:rsidRPr="00FD5383" w:rsidR="00FC4592" w:rsidRDefault="00FC4592" w14:paraId="3B7D7F18" w14:textId="3205B283">
            <w:pPr>
              <w:pStyle w:val="p"/>
              <w:spacing w:before="0" w:beforeAutospacing="0" w:after="0" w:afterAutospacing="0" w:line="360" w:lineRule="auto"/>
              <w:ind w:left="165" w:hanging="165"/>
              <w:rPr>
                <w:rFonts w:ascii="Open Sans" w:hAnsi="Open Sans" w:eastAsia="Open Sans" w:cs="Open Sans"/>
                <w:color w:val="333333"/>
                <w:sz w:val="22"/>
                <w:szCs w:val="22"/>
              </w:rPr>
              <w:pPrChange w:author="Joe Heck" w:date="2016-12-06T07:30:00Z" w:id="226">
                <w:pPr>
                  <w:pStyle w:val="p"/>
                  <w:numPr>
                    <w:numId w:val="7"/>
                  </w:numPr>
                  <w:spacing w:before="0" w:beforeAutospacing="0" w:after="0" w:afterAutospacing="0" w:line="406" w:lineRule="atLeast"/>
                  <w:ind w:left="720" w:hanging="360"/>
                </w:pPr>
              </w:pPrChange>
            </w:pPr>
            <w:commentRangeStart w:id="227"/>
            <w:ins w:author="Wes Brown" w:date="2016-12-02T16:13:00Z" w:id="228">
              <w:del w:author="Joe Heck" w:date="2016-12-05T11:21:00Z" w:id="229">
                <w:r w:rsidRPr="00FD5383" w:rsidDel="00E41426">
                  <w:rPr>
                    <w:rFonts w:ascii="Open Sans" w:hAnsi="Open Sans" w:eastAsia="Open Sans" w:cs="Open Sans"/>
                    <w:sz w:val="22"/>
                    <w:szCs w:val="22"/>
                    <w:rPrChange w:author="Joe Heck" w:date="2016-12-06T10:25:00Z" w:id="230">
                      <w:rPr>
                        <w:rFonts w:ascii="Open Sans" w:hAnsi="Open Sans" w:cs="Open Sans"/>
                        <w:color w:val="333333"/>
                        <w:sz w:val="22"/>
                        <w:szCs w:val="22"/>
                      </w:rPr>
                    </w:rPrChange>
                  </w:rPr>
                  <w:delText>D</w:delText>
                </w:r>
              </w:del>
              <w:del w:author="Joe Heck" w:date="2016-12-05T17:16:00Z" w:id="231">
                <w:r w:rsidRPr="00FD5383" w:rsidDel="00FA51FF">
                  <w:rPr>
                    <w:rFonts w:ascii="Open Sans" w:hAnsi="Open Sans" w:eastAsia="Open Sans" w:cs="Open Sans"/>
                    <w:sz w:val="22"/>
                    <w:szCs w:val="22"/>
                    <w:rPrChange w:author="Joe Heck" w:date="2016-12-06T10:25:00Z" w:id="232">
                      <w:rPr>
                        <w:rFonts w:ascii="Open Sans" w:hAnsi="Open Sans" w:cs="Open Sans"/>
                        <w:color w:val="333333"/>
                        <w:sz w:val="22"/>
                        <w:szCs w:val="22"/>
                      </w:rPr>
                    </w:rPrChange>
                  </w:rPr>
                  <w:delText xml:space="preserve">ata </w:delText>
                </w:r>
              </w:del>
              <w:del w:author="Joe Heck" w:date="2016-12-05T17:11:00Z" w:id="233">
                <w:r w:rsidRPr="00FD5383" w:rsidDel="00FA51FF">
                  <w:rPr>
                    <w:rFonts w:ascii="Open Sans" w:hAnsi="Open Sans" w:eastAsia="Open Sans" w:cs="Open Sans"/>
                    <w:sz w:val="22"/>
                    <w:szCs w:val="22"/>
                    <w:rPrChange w:author="Joe Heck" w:date="2016-12-06T10:25:00Z" w:id="234">
                      <w:rPr>
                        <w:rFonts w:ascii="Open Sans" w:hAnsi="Open Sans" w:cs="Open Sans"/>
                        <w:color w:val="333333"/>
                        <w:sz w:val="22"/>
                        <w:szCs w:val="22"/>
                      </w:rPr>
                    </w:rPrChange>
                  </w:rPr>
                  <w:delText>I</w:delText>
                </w:r>
              </w:del>
              <w:del w:author="Joe Heck" w:date="2016-12-05T17:16:00Z" w:id="235">
                <w:r w:rsidRPr="00FD5383" w:rsidDel="00FA51FF">
                  <w:rPr>
                    <w:rFonts w:ascii="Open Sans" w:hAnsi="Open Sans" w:eastAsia="Open Sans" w:cs="Open Sans"/>
                    <w:sz w:val="22"/>
                    <w:szCs w:val="22"/>
                    <w:rPrChange w:author="Joe Heck" w:date="2016-12-06T10:25:00Z" w:id="236">
                      <w:rPr>
                        <w:rFonts w:ascii="Open Sans" w:hAnsi="Open Sans" w:cs="Open Sans"/>
                        <w:color w:val="333333"/>
                        <w:sz w:val="22"/>
                        <w:szCs w:val="22"/>
                      </w:rPr>
                    </w:rPrChange>
                  </w:rPr>
                  <w:delText>nspection and certain repository features</w:delText>
                </w:r>
              </w:del>
            </w:ins>
            <w:ins w:author="Wes Brown" w:date="2016-12-02T16:14:00Z" w:id="237">
              <w:del w:author="Joe Heck" w:date="2016-12-05T17:16:00Z" w:id="238">
                <w:commentRangeEnd w:id="227"/>
                <w:r w:rsidRPr="00FD5383" w:rsidDel="00FA51FF">
                  <w:rPr>
                    <w:rStyle w:val="CommentReference"/>
                    <w:rFonts w:ascii="Open Sans" w:hAnsi="Open Sans" w:cs="Open Sans" w:eastAsiaTheme="minorHAnsi"/>
                    <w:sz w:val="22"/>
                    <w:szCs w:val="22"/>
                    <w:rPrChange w:author="Joe Heck" w:date="2016-12-06T10:25:00Z" w:id="239">
                      <w:rPr>
                        <w:rStyle w:val="CommentReference"/>
                        <w:rFonts w:asciiTheme="minorHAnsi" w:hAnsiTheme="minorHAnsi" w:eastAsiaTheme="minorHAnsi" w:cstheme="minorBidi"/>
                      </w:rPr>
                    </w:rPrChange>
                  </w:rPr>
                  <w:commentReference w:id="227"/>
                </w:r>
              </w:del>
            </w:ins>
          </w:p>
        </w:tc>
        <w:tc>
          <w:tcPr>
            <w:tcW w:w="8963" w:type="dxa"/>
            <w:shd w:val="clear" w:color="auto" w:fill="FFFFFF" w:themeFill="background1"/>
            <w:tcMar>
              <w:top w:w="150" w:type="dxa"/>
              <w:left w:w="225" w:type="dxa"/>
              <w:bottom w:w="150" w:type="dxa"/>
              <w:right w:w="225" w:type="dxa"/>
            </w:tcMar>
            <w:hideMark/>
            <w:tcPrChange w:author="Joe Heck" w:date="2016-12-06T07:33:00Z" w:id="240">
              <w:tcPr>
                <w:tcW w:w="8963" w:type="dxa"/>
                <w:shd w:val="clear" w:color="auto" w:fill="FFFFFF" w:themeFill="background1"/>
                <w:tcMar>
                  <w:top w:w="150" w:type="dxa"/>
                  <w:left w:w="225" w:type="dxa"/>
                  <w:bottom w:w="150" w:type="dxa"/>
                  <w:right w:w="225" w:type="dxa"/>
                </w:tcMar>
                <w:hideMark/>
              </w:tcPr>
            </w:tcPrChange>
          </w:tcPr>
          <w:p w:rsidRPr="00FD5383" w:rsidR="0081792B" w:rsidRDefault="0081792B" w14:paraId="5881812D" w14:textId="7C08410E">
            <w:pPr>
              <w:numPr>
                <w:ilvl w:val="0"/>
                <w:numId w:val="6"/>
              </w:numPr>
              <w:spacing w:after="0" w:line="360" w:lineRule="auto"/>
              <w:rPr>
                <w:rFonts w:ascii="Open Sans" w:hAnsi="Open Sans" w:cs="Open Sans"/>
                <w:color w:val="333333"/>
              </w:rPr>
              <w:pPrChange w:author="Joe Heck" w:date="2016-12-06T07:30:00Z" w:id="241">
                <w:pPr>
                  <w:numPr>
                    <w:numId w:val="6"/>
                  </w:numPr>
                  <w:tabs>
                    <w:tab w:val="num" w:pos="720"/>
                  </w:tabs>
                  <w:spacing w:after="0" w:line="406" w:lineRule="atLeast"/>
                  <w:ind w:left="720" w:hanging="360"/>
                </w:pPr>
              </w:pPrChange>
            </w:pPr>
            <w:r w:rsidRPr="00FD5383">
              <w:rPr>
                <w:rFonts w:ascii="Open Sans" w:hAnsi="Open Sans" w:cs="Open Sans"/>
                <w:color w:val="333333"/>
              </w:rPr>
              <w:t xml:space="preserve">Apple Safari 9.x &amp; 10.x </w:t>
            </w:r>
            <w:ins w:author="Joe Heck" w:date="2016-12-06T10:33:00Z" w:id="242">
              <w:r w:rsidRPr="005E02F0" w:rsidR="000D2B12">
                <w:rPr>
                  <w:rFonts w:ascii="Open Sans" w:hAnsi="Open Sans" w:cs="Open Sans"/>
                  <w:i/>
                  <w:color w:val="333333"/>
                </w:rPr>
                <w:t xml:space="preserve">(Note: </w:t>
              </w:r>
              <w:r w:rsidR="000D2B12">
                <w:rPr>
                  <w:rFonts w:ascii="Open Sans" w:hAnsi="Open Sans" w:cs="Open Sans"/>
                  <w:i/>
                  <w:color w:val="333333"/>
                </w:rPr>
                <w:t>O</w:t>
              </w:r>
              <w:r w:rsidRPr="005E02F0" w:rsidR="000D2B12">
                <w:rPr>
                  <w:rFonts w:ascii="Open Sans" w:hAnsi="Open Sans" w:cs="Open Sans"/>
                  <w:i/>
                  <w:color w:val="333333"/>
                </w:rPr>
                <w:t>n OS X only)</w:t>
              </w:r>
            </w:ins>
            <w:del w:author="Joe Heck" w:date="2016-12-06T10:33:00Z" w:id="243">
              <w:r w:rsidRPr="00FD5383" w:rsidDel="000D2B12">
                <w:rPr>
                  <w:rFonts w:ascii="Open Sans" w:hAnsi="Open Sans" w:cs="Open Sans"/>
                  <w:color w:val="333333"/>
                </w:rPr>
                <w:delText>on OS X only</w:delText>
              </w:r>
            </w:del>
          </w:p>
          <w:p w:rsidRPr="00FD5383" w:rsidR="0081792B" w:rsidRDefault="0081792B" w14:paraId="7B4583CB" w14:textId="77777777">
            <w:pPr>
              <w:numPr>
                <w:ilvl w:val="0"/>
                <w:numId w:val="6"/>
              </w:numPr>
              <w:spacing w:after="0" w:line="360" w:lineRule="auto"/>
              <w:rPr>
                <w:rFonts w:ascii="Open Sans" w:hAnsi="Open Sans" w:cs="Open Sans"/>
                <w:color w:val="333333"/>
              </w:rPr>
              <w:pPrChange w:author="Joe Heck" w:date="2016-12-06T07:30:00Z" w:id="244">
                <w:pPr>
                  <w:numPr>
                    <w:numId w:val="6"/>
                  </w:numPr>
                  <w:tabs>
                    <w:tab w:val="num" w:pos="720"/>
                  </w:tabs>
                  <w:spacing w:after="0" w:line="406" w:lineRule="atLeast"/>
                  <w:ind w:left="720" w:hanging="360"/>
                </w:pPr>
              </w:pPrChange>
            </w:pPr>
            <w:r w:rsidRPr="00FD5383">
              <w:rPr>
                <w:rFonts w:ascii="Open Sans" w:hAnsi="Open Sans" w:cs="Open Sans"/>
                <w:color w:val="333333"/>
              </w:rPr>
              <w:t>Google Chrome 53 &amp; 54</w:t>
            </w:r>
          </w:p>
          <w:p w:rsidRPr="00FD5383" w:rsidR="0081792B" w:rsidDel="00FA51FF" w:rsidRDefault="0081792B" w14:paraId="34DE0AE4" w14:textId="0FC8AABC">
            <w:pPr>
              <w:numPr>
                <w:ilvl w:val="0"/>
                <w:numId w:val="6"/>
              </w:numPr>
              <w:spacing w:after="0" w:line="360" w:lineRule="auto"/>
              <w:rPr>
                <w:del w:author="Joe Heck" w:date="2016-12-05T17:16:00Z" w:id="245"/>
                <w:rFonts w:ascii="Open Sans" w:hAnsi="Open Sans" w:cs="Open Sans"/>
                <w:color w:val="333333"/>
              </w:rPr>
              <w:pPrChange w:author="Joe Heck" w:date="2016-12-06T07:30:00Z" w:id="246">
                <w:pPr>
                  <w:numPr>
                    <w:numId w:val="6"/>
                  </w:numPr>
                  <w:tabs>
                    <w:tab w:val="num" w:pos="720"/>
                  </w:tabs>
                  <w:spacing w:after="0" w:line="406" w:lineRule="atLeast"/>
                  <w:ind w:left="720" w:hanging="360"/>
                </w:pPr>
              </w:pPrChange>
            </w:pPr>
            <w:commentRangeStart w:id="247"/>
            <w:commentRangeStart w:id="248"/>
            <w:del w:author="Joe Heck" w:date="2016-12-05T17:16:00Z" w:id="249">
              <w:r w:rsidRPr="00FD5383" w:rsidDel="00FA51FF">
                <w:rPr>
                  <w:rFonts w:ascii="Open Sans" w:hAnsi="Open Sans" w:cs="Open Sans"/>
                  <w:color w:val="333333"/>
                </w:rPr>
                <w:delText>Microsoft Edge</w:delText>
              </w:r>
              <w:commentRangeEnd w:id="247"/>
              <w:r w:rsidRPr="00FD5383" w:rsidDel="00FA51FF" w:rsidR="00E002B9">
                <w:rPr>
                  <w:rStyle w:val="CommentReference"/>
                  <w:rFonts w:ascii="Open Sans" w:hAnsi="Open Sans" w:cs="Open Sans"/>
                  <w:sz w:val="22"/>
                  <w:szCs w:val="22"/>
                  <w:rPrChange w:author="Joe Heck" w:date="2016-12-06T10:25:00Z" w:id="250">
                    <w:rPr>
                      <w:rStyle w:val="CommentReference"/>
                    </w:rPr>
                  </w:rPrChange>
                </w:rPr>
                <w:commentReference w:id="247"/>
              </w:r>
            </w:del>
            <w:commentRangeEnd w:id="248"/>
            <w:r w:rsidRPr="00FD5383" w:rsidR="00CB555E">
              <w:rPr>
                <w:rStyle w:val="CommentReference"/>
                <w:rFonts w:ascii="Open Sans" w:hAnsi="Open Sans" w:cs="Open Sans"/>
                <w:sz w:val="22"/>
                <w:szCs w:val="22"/>
                <w:rPrChange w:author="Joe Heck" w:date="2016-12-06T10:25:00Z" w:id="251">
                  <w:rPr>
                    <w:rStyle w:val="CommentReference"/>
                  </w:rPr>
                </w:rPrChange>
              </w:rPr>
              <w:commentReference w:id="248"/>
            </w:r>
          </w:p>
          <w:p w:rsidRPr="00FD5383" w:rsidR="0081792B" w:rsidRDefault="0081792B" w14:paraId="4554A851" w14:textId="2BF4DCEA">
            <w:pPr>
              <w:numPr>
                <w:ilvl w:val="0"/>
                <w:numId w:val="6"/>
              </w:numPr>
              <w:spacing w:after="0" w:line="360" w:lineRule="auto"/>
              <w:rPr>
                <w:rFonts w:ascii="Open Sans" w:hAnsi="Open Sans" w:cs="Open Sans"/>
                <w:color w:val="333333"/>
              </w:rPr>
              <w:pPrChange w:author="Joe Heck" w:date="2016-12-06T07:30:00Z" w:id="252">
                <w:pPr>
                  <w:numPr>
                    <w:numId w:val="6"/>
                  </w:numPr>
                  <w:tabs>
                    <w:tab w:val="num" w:pos="720"/>
                  </w:tabs>
                  <w:spacing w:after="0" w:line="406" w:lineRule="atLeast"/>
                  <w:ind w:left="720" w:hanging="360"/>
                </w:pPr>
              </w:pPrChange>
            </w:pPr>
            <w:r w:rsidRPr="00FD5383">
              <w:rPr>
                <w:rFonts w:ascii="Open Sans" w:hAnsi="Open Sans" w:cs="Open Sans"/>
                <w:color w:val="333333"/>
              </w:rPr>
              <w:t>Microsoft Internet Explorer 11</w:t>
            </w:r>
            <w:ins w:author="Joe Heck" w:date="2016-12-05T17:25:00Z" w:id="253">
              <w:r w:rsidRPr="00FD5383" w:rsidR="008C5405">
                <w:rPr>
                  <w:rFonts w:ascii="Open Sans" w:hAnsi="Open Sans" w:cs="Open Sans"/>
                  <w:color w:val="333333"/>
                </w:rPr>
                <w:t xml:space="preserve"> </w:t>
              </w:r>
              <w:r w:rsidRPr="00FD5383" w:rsidR="008C5405">
                <w:rPr>
                  <w:rFonts w:ascii="Open Sans" w:hAnsi="Open Sans" w:cs="Open Sans"/>
                  <w:i/>
                  <w:color w:val="333333"/>
                  <w:rPrChange w:author="Joe Heck" w:date="2016-12-06T10:25:00Z" w:id="254">
                    <w:rPr>
                      <w:rFonts w:ascii="Open Sans" w:hAnsi="Open Sans" w:cs="Open Sans"/>
                      <w:color w:val="333333"/>
                    </w:rPr>
                  </w:rPrChange>
                </w:rPr>
                <w:t>(</w:t>
              </w:r>
            </w:ins>
            <w:ins w:author="Joe Heck" w:date="2016-12-05T17:33:00Z" w:id="255">
              <w:r w:rsidRPr="00FD5383" w:rsidR="003D0601">
                <w:rPr>
                  <w:rFonts w:ascii="Open Sans" w:hAnsi="Open Sans" w:cs="Open Sans"/>
                  <w:i/>
                  <w:color w:val="333333"/>
                  <w:rPrChange w:author="Joe Heck" w:date="2016-12-06T10:25:00Z" w:id="256">
                    <w:rPr>
                      <w:rFonts w:ascii="Open Sans" w:hAnsi="Open Sans" w:cs="Open Sans"/>
                      <w:color w:val="333333"/>
                    </w:rPr>
                  </w:rPrChange>
                </w:rPr>
                <w:t xml:space="preserve">Note: </w:t>
              </w:r>
            </w:ins>
            <w:commentRangeStart w:id="257"/>
            <w:ins w:author="Joe Heck" w:date="2016-12-06T10:01:00Z" w:id="258">
              <w:r w:rsidRPr="00FD5383" w:rsidR="00695177">
                <w:rPr>
                  <w:rFonts w:ascii="Open Sans" w:hAnsi="Open Sans" w:cs="Open Sans"/>
                  <w:i/>
                  <w:color w:val="333333"/>
                </w:rPr>
                <w:t>R</w:t>
              </w:r>
            </w:ins>
            <w:ins w:author="Joe Heck" w:date="2016-12-06T07:15:00Z" w:id="259">
              <w:r w:rsidRPr="00FD5383" w:rsidR="00727077">
                <w:rPr>
                  <w:rFonts w:ascii="Open Sans" w:hAnsi="Open Sans" w:cs="Open Sans"/>
                  <w:i/>
                  <w:color w:val="333333"/>
                </w:rPr>
                <w:t xml:space="preserve">equired </w:t>
              </w:r>
            </w:ins>
            <w:ins w:author="Joe Heck" w:date="2016-12-06T10:16:00Z" w:id="260">
              <w:r w:rsidRPr="00FD5383" w:rsidR="00503607">
                <w:rPr>
                  <w:rFonts w:ascii="Open Sans" w:hAnsi="Open Sans" w:eastAsia="Open Sans" w:cs="Open Sans"/>
                  <w:i/>
                </w:rPr>
                <w:t xml:space="preserve">on Windows </w:t>
              </w:r>
            </w:ins>
            <w:commentRangeEnd w:id="257"/>
            <w:r w:rsidR="002F1E8A">
              <w:rPr>
                <w:rStyle w:val="CommentReference"/>
              </w:rPr>
              <w:commentReference w:id="257"/>
            </w:r>
            <w:ins w:author="Joe Heck" w:date="2016-12-05T17:32:00Z" w:id="261">
              <w:r w:rsidRPr="00FD5383" w:rsidR="003D0601">
                <w:rPr>
                  <w:rFonts w:ascii="Open Sans" w:hAnsi="Open Sans" w:cs="Open Sans"/>
                  <w:i/>
                  <w:color w:val="333333"/>
                  <w:rPrChange w:author="Joe Heck" w:date="2016-12-06T10:25:00Z" w:id="262">
                    <w:rPr>
                      <w:rFonts w:ascii="Open Sans" w:hAnsi="Open Sans" w:cs="Open Sans"/>
                      <w:color w:val="333333"/>
                    </w:rPr>
                  </w:rPrChange>
                </w:rPr>
                <w:t xml:space="preserve">for </w:t>
              </w:r>
              <w:commentRangeStart w:id="263"/>
              <w:r w:rsidRPr="00FD5383" w:rsidR="003D0601">
                <w:rPr>
                  <w:rFonts w:ascii="Open Sans" w:hAnsi="Open Sans" w:eastAsia="Open Sans" w:cs="Open Sans"/>
                  <w:i/>
                  <w:rPrChange w:author="Joe Heck" w:date="2016-12-06T10:25:00Z" w:id="264">
                    <w:rPr>
                      <w:rFonts w:ascii="Open Sans" w:hAnsi="Open Sans" w:eastAsia="Open Sans" w:cs="Open Sans"/>
                    </w:rPr>
                  </w:rPrChange>
                </w:rPr>
                <w:t xml:space="preserve">data inspection and </w:t>
              </w:r>
            </w:ins>
            <w:ins w:author="Joe Heck" w:date="2016-12-07T10:29:00Z" w:id="265">
              <w:r w:rsidR="004115A3">
                <w:rPr>
                  <w:rFonts w:ascii="Open Sans" w:hAnsi="Open Sans" w:eastAsia="Open Sans" w:cs="Open Sans"/>
                  <w:i/>
                </w:rPr>
                <w:t>other</w:t>
              </w:r>
            </w:ins>
            <w:commentRangeStart w:id="266"/>
            <w:ins w:author="Joe Heck" w:date="2016-12-05T17:32:00Z" w:id="267">
              <w:r w:rsidRPr="00FD5383" w:rsidR="003D0601">
                <w:rPr>
                  <w:rFonts w:ascii="Open Sans" w:hAnsi="Open Sans" w:eastAsia="Open Sans" w:cs="Open Sans"/>
                  <w:i/>
                  <w:rPrChange w:author="Joe Heck" w:date="2016-12-06T10:25:00Z" w:id="268">
                    <w:rPr>
                      <w:rFonts w:ascii="Open Sans" w:hAnsi="Open Sans" w:eastAsia="Open Sans" w:cs="Open Sans"/>
                    </w:rPr>
                  </w:rPrChange>
                </w:rPr>
                <w:t xml:space="preserve"> features</w:t>
              </w:r>
              <w:commentRangeEnd w:id="263"/>
              <w:r w:rsidRPr="00FD5383" w:rsidR="003D0601">
                <w:rPr>
                  <w:rStyle w:val="CommentReference"/>
                  <w:rFonts w:ascii="Open Sans" w:hAnsi="Open Sans" w:cs="Open Sans"/>
                  <w:i/>
                  <w:sz w:val="22"/>
                  <w:szCs w:val="22"/>
                  <w:rPrChange w:author="Joe Heck" w:date="2016-12-06T10:25:00Z" w:id="269">
                    <w:rPr>
                      <w:rStyle w:val="CommentReference"/>
                      <w:rFonts w:ascii="Open Sans" w:hAnsi="Open Sans" w:cs="Open Sans"/>
                      <w:sz w:val="22"/>
                      <w:szCs w:val="22"/>
                    </w:rPr>
                  </w:rPrChange>
                </w:rPr>
                <w:commentReference w:id="263"/>
              </w:r>
            </w:ins>
            <w:ins w:author="Joe Heck" w:date="2016-12-05T17:36:00Z" w:id="270">
              <w:r w:rsidRPr="00FD5383" w:rsidR="003D0601">
                <w:rPr>
                  <w:rFonts w:ascii="Open Sans" w:hAnsi="Open Sans" w:eastAsia="Open Sans" w:cs="Open Sans"/>
                  <w:i/>
                  <w:rPrChange w:author="Joe Heck" w:date="2016-12-06T10:25:00Z" w:id="271">
                    <w:rPr>
                      <w:rFonts w:ascii="Open Sans" w:hAnsi="Open Sans" w:eastAsia="Open Sans" w:cs="Open Sans"/>
                    </w:rPr>
                  </w:rPrChange>
                </w:rPr>
                <w:t>.)</w:t>
              </w:r>
            </w:ins>
            <w:commentRangeEnd w:id="266"/>
            <w:r w:rsidR="002F1E8A">
              <w:rPr>
                <w:rStyle w:val="CommentReference"/>
              </w:rPr>
              <w:commentReference w:id="266"/>
            </w:r>
            <w:del w:author="Joe Heck" w:date="2016-12-05T17:16:00Z" w:id="272">
              <w:r w:rsidRPr="00FD5383" w:rsidDel="00FA51FF">
                <w:rPr>
                  <w:rFonts w:ascii="Open Sans" w:hAnsi="Open Sans" w:cs="Open Sans"/>
                  <w:color w:val="333333"/>
                </w:rPr>
                <w:delText>******</w:delText>
              </w:r>
            </w:del>
          </w:p>
          <w:p w:rsidRPr="00FD5383" w:rsidR="0081792B" w:rsidRDefault="0081792B" w14:paraId="5BC9FCF2" w14:textId="37FF862F">
            <w:pPr>
              <w:numPr>
                <w:ilvl w:val="0"/>
                <w:numId w:val="6"/>
              </w:numPr>
              <w:spacing w:after="0" w:line="360" w:lineRule="auto"/>
              <w:rPr>
                <w:rFonts w:ascii="Open Sans" w:hAnsi="Open Sans" w:cs="Open Sans"/>
                <w:color w:val="333333"/>
              </w:rPr>
              <w:pPrChange w:author="Joe Heck" w:date="2016-12-06T07:30:00Z" w:id="273">
                <w:pPr>
                  <w:numPr>
                    <w:numId w:val="6"/>
                  </w:numPr>
                  <w:tabs>
                    <w:tab w:val="num" w:pos="720"/>
                  </w:tabs>
                  <w:spacing w:after="0" w:line="406" w:lineRule="atLeast"/>
                  <w:ind w:left="720" w:hanging="360"/>
                </w:pPr>
              </w:pPrChange>
            </w:pPr>
            <w:r w:rsidRPr="00FD5383">
              <w:rPr>
                <w:rFonts w:ascii="Open Sans" w:hAnsi="Open Sans" w:cs="Open Sans"/>
                <w:color w:val="333333"/>
              </w:rPr>
              <w:t>Mozilla Firefox 48 &amp; 49</w:t>
            </w:r>
            <w:ins w:author="Joe Heck" w:date="2016-12-06T07:27:00Z" w:id="274">
              <w:r w:rsidRPr="00FD5383" w:rsidR="00727077">
                <w:rPr>
                  <w:rFonts w:ascii="Open Sans" w:hAnsi="Open Sans" w:cs="Open Sans"/>
                  <w:color w:val="333333"/>
                </w:rPr>
                <w:t xml:space="preserve"> </w:t>
              </w:r>
              <w:r w:rsidRPr="00FD5383" w:rsidR="00727077">
                <w:rPr>
                  <w:rFonts w:ascii="Open Sans" w:hAnsi="Open Sans" w:cs="Open Sans"/>
                  <w:i/>
                  <w:color w:val="333333"/>
                  <w:rPrChange w:author="Joe Heck" w:date="2016-12-06T10:25:00Z" w:id="275">
                    <w:rPr>
                      <w:rFonts w:ascii="Open Sans" w:hAnsi="Open Sans" w:cs="Open Sans"/>
                      <w:color w:val="333333"/>
                    </w:rPr>
                  </w:rPrChange>
                </w:rPr>
                <w:t>(Note: Linux</w:t>
              </w:r>
            </w:ins>
            <w:ins w:author="Joe Heck" w:date="2016-12-06T10:08:00Z" w:id="276">
              <w:r w:rsidRPr="00FD5383" w:rsidR="00695177">
                <w:rPr>
                  <w:rFonts w:ascii="Open Sans" w:hAnsi="Open Sans" w:cs="Open Sans"/>
                  <w:i/>
                  <w:color w:val="333333"/>
                </w:rPr>
                <w:t xml:space="preserve"> </w:t>
              </w:r>
            </w:ins>
            <w:ins w:author="Joe Heck" w:date="2016-12-08T11:48:00Z" w:id="277">
              <w:r w:rsidR="00684FAF">
                <w:rPr>
                  <w:rFonts w:ascii="Open Sans" w:hAnsi="Open Sans" w:cs="Open Sans"/>
                  <w:i/>
                  <w:color w:val="333333"/>
                </w:rPr>
                <w:t>requires</w:t>
              </w:r>
            </w:ins>
            <w:bookmarkStart w:name="_GoBack" w:id="278"/>
            <w:bookmarkEnd w:id="278"/>
            <w:ins w:author="Joe Heck" w:date="2016-12-06T07:27:00Z" w:id="279">
              <w:r w:rsidRPr="00FD5383" w:rsidR="00727077">
                <w:rPr>
                  <w:rFonts w:ascii="Open Sans" w:hAnsi="Open Sans" w:cs="Open Sans"/>
                  <w:i/>
                  <w:color w:val="333333"/>
                  <w:rPrChange w:author="Joe Heck" w:date="2016-12-06T10:25:00Z" w:id="280">
                    <w:rPr>
                      <w:rFonts w:ascii="Open Sans" w:hAnsi="Open Sans" w:cs="Open Sans"/>
                      <w:color w:val="333333"/>
                    </w:rPr>
                  </w:rPrChange>
                </w:rPr>
                <w:t xml:space="preserve"> </w:t>
              </w:r>
            </w:ins>
            <w:commentRangeStart w:id="281"/>
            <w:ins w:author="Joe Heck" w:date="2016-12-06T07:59:00Z" w:id="282">
              <w:r w:rsidRPr="00684FAF" w:rsidR="007413BF">
                <w:rPr>
                  <w:rFonts w:ascii="Open Sans" w:hAnsi="Open Sans" w:cs="Open Sans"/>
                  <w:b/>
                  <w:i/>
                </w:rPr>
                <w:fldChar w:fldCharType="begin"/>
              </w:r>
              <w:r w:rsidRPr="00123C9E" w:rsidR="007413BF">
                <w:rPr>
                  <w:rFonts w:ascii="Open Sans" w:hAnsi="Open Sans" w:cs="Open Sans"/>
                  <w:b/>
                  <w:i/>
                  <w:rPrChange w:author="Joe Heck" w:date="2016-12-08T08:28:00Z" w:id="283">
                    <w:rPr>
                      <w:rFonts w:ascii="Open Sans" w:hAnsi="Open Sans" w:cs="Open Sans"/>
                      <w:b/>
                      <w:i/>
                    </w:rPr>
                  </w:rPrChange>
                </w:rPr>
                <w:instrText xml:space="preserve"> HYPERLINK  \l "_Use_the_Pentaho" </w:instrText>
              </w:r>
              <w:r w:rsidRPr="00123C9E" w:rsidR="007413BF">
                <w:rPr>
                  <w:rFonts w:ascii="Open Sans" w:hAnsi="Open Sans" w:cs="Open Sans"/>
                  <w:b/>
                  <w:i/>
                  <w:rPrChange w:author="Joe Heck" w:date="2016-12-08T08:28:00Z" w:id="284">
                    <w:rPr>
                      <w:rFonts w:ascii="Open Sans" w:hAnsi="Open Sans" w:cs="Open Sans"/>
                      <w:b/>
                      <w:i/>
                    </w:rPr>
                  </w:rPrChange>
                </w:rPr>
                <w:fldChar w:fldCharType="separate"/>
              </w:r>
              <w:r w:rsidRPr="00123C9E" w:rsidR="00727077">
                <w:rPr>
                  <w:rStyle w:val="Hyperlink"/>
                  <w:b/>
                  <w:i/>
                  <w:color w:val="auto"/>
                  <w:rPrChange w:author="Joe Heck" w:date="2016-12-08T08:28:00Z" w:id="285">
                    <w:rPr>
                      <w:rFonts w:ascii="Open Sans" w:hAnsi="Open Sans" w:cs="Open Sans"/>
                    </w:rPr>
                  </w:rPrChange>
                </w:rPr>
                <w:t>libwebkitgtk</w:t>
              </w:r>
              <w:r w:rsidRPr="00123C9E" w:rsidR="007413BF">
                <w:rPr>
                  <w:rStyle w:val="Hyperlink"/>
                  <w:i/>
                  <w:color w:val="auto"/>
                  <w:rPrChange w:author="Joe Heck" w:date="2016-12-08T08:28:00Z" w:id="286">
                    <w:rPr>
                      <w:rStyle w:val="Strong"/>
                      <w:rFonts w:ascii="Open Sans" w:hAnsi="Open Sans" w:cs="Open Sans"/>
                      <w:i/>
                      <w:iCs/>
                      <w:color w:val="333333"/>
                      <w:shd w:val="clear" w:color="auto" w:fill="FFFFFF"/>
                    </w:rPr>
                  </w:rPrChange>
                </w:rPr>
                <w:t>-1.0</w:t>
              </w:r>
              <w:r w:rsidRPr="00684FAF" w:rsidR="007413BF">
                <w:rPr>
                  <w:rFonts w:ascii="Open Sans" w:hAnsi="Open Sans" w:cs="Open Sans"/>
                  <w:b/>
                  <w:i/>
                </w:rPr>
                <w:fldChar w:fldCharType="end"/>
              </w:r>
            </w:ins>
            <w:ins w:author="Joe Heck" w:date="2016-12-06T09:33:00Z" w:id="287">
              <w:commentRangeEnd w:id="281"/>
              <w:r w:rsidRPr="00123C9E" w:rsidR="00512833">
                <w:rPr>
                  <w:rStyle w:val="CommentReference"/>
                  <w:rFonts w:ascii="Open Sans" w:hAnsi="Open Sans" w:cs="Open Sans"/>
                  <w:i/>
                  <w:sz w:val="22"/>
                  <w:szCs w:val="22"/>
                  <w:rPrChange w:author="Joe Heck" w:date="2016-12-08T08:28:00Z" w:id="288">
                    <w:rPr>
                      <w:rStyle w:val="CommentReference"/>
                    </w:rPr>
                  </w:rPrChange>
                </w:rPr>
                <w:commentReference w:id="281"/>
              </w:r>
            </w:ins>
            <w:ins w:author="Joe Heck" w:date="2016-12-06T10:24:00Z" w:id="289">
              <w:r w:rsidRPr="00123C9E" w:rsidR="009A117B">
                <w:rPr>
                  <w:rFonts w:ascii="Open Sans" w:hAnsi="Open Sans" w:cs="Open Sans"/>
                  <w:i/>
                  <w:rPrChange w:author="Joe Heck" w:date="2016-12-08T08:28:00Z" w:id="290">
                    <w:rPr>
                      <w:rFonts w:ascii="Open Sans" w:hAnsi="Open Sans" w:cs="Open Sans"/>
                      <w:b/>
                      <w:i/>
                    </w:rPr>
                  </w:rPrChange>
                </w:rPr>
                <w:t>.</w:t>
              </w:r>
            </w:ins>
            <w:ins w:author="Joe Heck" w:date="2016-12-06T07:27:00Z" w:id="291">
              <w:r w:rsidRPr="00FD5383" w:rsidR="00727077">
                <w:rPr>
                  <w:rFonts w:ascii="Open Sans" w:hAnsi="Open Sans" w:cs="Open Sans"/>
                  <w:i/>
                  <w:rPrChange w:author="Joe Heck" w:date="2016-12-06T10:25:00Z" w:id="292">
                    <w:rPr>
                      <w:rFonts w:ascii="Open Sans" w:hAnsi="Open Sans" w:cs="Open Sans"/>
                    </w:rPr>
                  </w:rPrChange>
                </w:rPr>
                <w:t>)</w:t>
              </w:r>
            </w:ins>
          </w:p>
        </w:tc>
      </w:tr>
    </w:tbl>
    <w:p w:rsidR="007413BF" w:rsidRDefault="007413BF" w14:paraId="00F002D4" w14:textId="77777777">
      <w:pPr>
        <w:pStyle w:val="p"/>
        <w:pBdr>
          <w:bottom w:val="double" w:color="auto" w:sz="4" w:space="1"/>
        </w:pBdr>
        <w:shd w:val="clear" w:color="auto" w:fill="FFFFFF" w:themeFill="background1"/>
        <w:spacing w:before="0" w:beforeAutospacing="0" w:after="0" w:afterAutospacing="0" w:line="406" w:lineRule="atLeast"/>
        <w:rPr>
          <w:ins w:author="Joe Heck" w:date="2016-12-06T07:54:00Z" w:id="293"/>
          <w:rFonts w:ascii="Open Sans" w:hAnsi="Open Sans" w:cs="Open Sans"/>
          <w:color w:val="333333"/>
        </w:rPr>
        <w:pPrChange w:author="Joe Heck" w:date="2016-12-06T09:25:00Z" w:id="294">
          <w:pPr>
            <w:spacing w:before="300" w:after="0" w:line="406" w:lineRule="atLeast"/>
            <w:ind w:left="270" w:hanging="270"/>
          </w:pPr>
        </w:pPrChange>
      </w:pPr>
    </w:p>
    <w:p w:rsidR="007413BF" w:rsidP="007413BF" w:rsidRDefault="007413BF" w14:paraId="4263EEAD" w14:textId="435B46FF">
      <w:pPr>
        <w:pStyle w:val="Heading2"/>
        <w:shd w:val="clear" w:color="auto" w:fill="FFFFFF"/>
        <w:spacing w:before="600" w:after="150"/>
        <w:rPr>
          <w:ins w:author="Joe Heck" w:date="2016-12-06T07:55:00Z" w:id="295"/>
          <w:rFonts w:ascii="Open Sans" w:hAnsi="Open Sans" w:cs="Open Sans"/>
          <w:b/>
          <w:bCs/>
          <w:color w:val="000000"/>
          <w:sz w:val="54"/>
          <w:szCs w:val="54"/>
        </w:rPr>
      </w:pPr>
      <w:ins w:author="Joe Heck" w:date="2016-12-06T07:55:00Z" w:id="296">
        <w:r>
          <w:rPr>
            <w:rFonts w:ascii="Open Sans" w:hAnsi="Open Sans" w:cs="Open Sans"/>
            <w:color w:val="005DA6"/>
            <w:sz w:val="66"/>
            <w:szCs w:val="66"/>
            <w:shd w:val="clear" w:color="auto" w:fill="FFFFFF"/>
          </w:rPr>
          <w:lastRenderedPageBreak/>
          <w:t>Install PDI Tools and Plugins</w:t>
        </w:r>
      </w:ins>
    </w:p>
    <w:p w:rsidRPr="007413BF" w:rsidR="007413BF" w:rsidRDefault="00611F4A" w14:paraId="4D787D41" w14:textId="2BC2D9EB">
      <w:pPr>
        <w:pStyle w:val="Heading2"/>
        <w:shd w:val="clear" w:color="auto" w:fill="FFFFFF"/>
        <w:spacing w:before="0"/>
        <w:rPr>
          <w:ins w:author="Joe Heck" w:date="2016-12-06T07:55:00Z" w:id="297"/>
          <w:rFonts w:ascii="Open Sans" w:hAnsi="Open Sans" w:cs="Open Sans"/>
          <w:bCs/>
          <w:color w:val="000000"/>
          <w:sz w:val="22"/>
          <w:szCs w:val="22"/>
          <w:rPrChange w:author="Joe Heck" w:date="2016-12-06T07:55:00Z" w:id="298">
            <w:rPr>
              <w:ins w:author="Joe Heck" w:date="2016-12-06T07:55:00Z" w:id="299"/>
              <w:rFonts w:ascii="Open Sans" w:hAnsi="Open Sans" w:cs="Open Sans"/>
              <w:bCs/>
              <w:color w:val="000000"/>
              <w:sz w:val="54"/>
              <w:szCs w:val="54"/>
            </w:rPr>
          </w:rPrChange>
        </w:rPr>
        <w:pPrChange w:author="Joe Heck" w:date="2016-12-06T09:25:00Z" w:id="300">
          <w:pPr>
            <w:pStyle w:val="Heading2"/>
            <w:shd w:val="clear" w:color="auto" w:fill="FFFFFF"/>
            <w:spacing w:before="600" w:after="150"/>
          </w:pPr>
        </w:pPrChange>
      </w:pPr>
      <w:ins w:author="Joe Heck" w:date="2016-12-06T09:26:00Z" w:id="301">
        <w:r>
          <w:rPr>
            <w:rFonts w:ascii="Open Sans" w:hAnsi="Open Sans" w:cs="Open Sans"/>
            <w:color w:val="333333"/>
            <w:sz w:val="22"/>
            <w:szCs w:val="22"/>
          </w:rPr>
          <w:fldChar w:fldCharType="begin"/>
        </w:r>
        <w:r>
          <w:rPr>
            <w:rFonts w:ascii="Open Sans" w:hAnsi="Open Sans" w:cs="Open Sans"/>
            <w:color w:val="333333"/>
            <w:sz w:val="22"/>
            <w:szCs w:val="22"/>
          </w:rPr>
          <w:instrText xml:space="preserve"> HYPERLINK "https://help.pentaho.com/Documentation/7.0/0F0/Install_the_Pentaho_Client_Tools/Install_PDI_Tools_and_Plugins" </w:instrText>
        </w:r>
        <w:r>
          <w:rPr>
            <w:rFonts w:ascii="Open Sans" w:hAnsi="Open Sans" w:cs="Open Sans"/>
            <w:color w:val="333333"/>
            <w:sz w:val="22"/>
            <w:szCs w:val="22"/>
          </w:rPr>
          <w:fldChar w:fldCharType="separate"/>
        </w:r>
        <w:r w:rsidRPr="00611F4A" w:rsidR="007413BF">
          <w:rPr>
            <w:rStyle w:val="Hyperlink"/>
            <w:sz w:val="22"/>
            <w:szCs w:val="22"/>
            <w:rPrChange w:author="Joe Heck" w:date="2016-12-06T07:55:00Z" w:id="302">
              <w:rPr>
                <w:rFonts w:ascii="Open Sans" w:hAnsi="Open Sans" w:cs="Open Sans"/>
                <w:color w:val="333333"/>
              </w:rPr>
            </w:rPrChange>
          </w:rPr>
          <w:t>https://help.p</w:t>
        </w:r>
        <w:r w:rsidRPr="00611F4A" w:rsidR="007413BF">
          <w:rPr>
            <w:rStyle w:val="Hyperlink"/>
            <w:sz w:val="22"/>
            <w:szCs w:val="22"/>
            <w:rPrChange w:author="Joe Heck" w:date="2016-12-06T07:55:00Z" w:id="303">
              <w:rPr>
                <w:rFonts w:ascii="Open Sans" w:hAnsi="Open Sans" w:cs="Open Sans"/>
                <w:color w:val="333333"/>
              </w:rPr>
            </w:rPrChange>
          </w:rPr>
          <w:t>e</w:t>
        </w:r>
        <w:r w:rsidRPr="00611F4A" w:rsidR="007413BF">
          <w:rPr>
            <w:rStyle w:val="Hyperlink"/>
            <w:sz w:val="22"/>
            <w:szCs w:val="22"/>
            <w:rPrChange w:author="Joe Heck" w:date="2016-12-06T07:55:00Z" w:id="304">
              <w:rPr>
                <w:rFonts w:ascii="Open Sans" w:hAnsi="Open Sans" w:cs="Open Sans"/>
                <w:color w:val="333333"/>
              </w:rPr>
            </w:rPrChange>
          </w:rPr>
          <w:t>ntaho.com/Documentation/7.0/0F0/Install_the_Pentaho_Client_Tools/Install_PDI_Tools_and_Plugins</w:t>
        </w:r>
        <w:r>
          <w:rPr>
            <w:rFonts w:ascii="Open Sans" w:hAnsi="Open Sans" w:cs="Open Sans"/>
            <w:color w:val="333333"/>
            <w:sz w:val="22"/>
            <w:szCs w:val="22"/>
          </w:rPr>
          <w:fldChar w:fldCharType="end"/>
        </w:r>
      </w:ins>
    </w:p>
    <w:p w:rsidR="007413BF" w:rsidP="007413BF" w:rsidRDefault="007413BF" w14:paraId="6707058A" w14:textId="1FBAD98B">
      <w:pPr>
        <w:pStyle w:val="Heading2"/>
        <w:shd w:val="clear" w:color="auto" w:fill="FFFFFF"/>
        <w:spacing w:before="600" w:after="150"/>
        <w:rPr>
          <w:ins w:author="Joe Heck" w:date="2016-12-08T08:31:00Z" w:id="305"/>
          <w:rFonts w:ascii="Open Sans" w:hAnsi="Open Sans" w:cs="Open Sans"/>
          <w:bCs/>
          <w:color w:val="000000"/>
          <w:sz w:val="54"/>
          <w:szCs w:val="54"/>
        </w:rPr>
      </w:pPr>
      <w:bookmarkStart w:name="_Use_the_Pentaho" w:id="306"/>
      <w:bookmarkEnd w:id="306"/>
      <w:ins w:author="Joe Heck" w:date="2016-12-06T07:54:00Z" w:id="307">
        <w:r w:rsidRPr="007413BF">
          <w:rPr>
            <w:rFonts w:ascii="Open Sans" w:hAnsi="Open Sans" w:cs="Open Sans"/>
            <w:bCs/>
            <w:color w:val="000000"/>
            <w:sz w:val="54"/>
            <w:szCs w:val="54"/>
            <w:rPrChange w:author="Joe Heck" w:date="2016-12-06T07:55:00Z" w:id="308">
              <w:rPr>
                <w:rFonts w:ascii="Open Sans" w:hAnsi="Open Sans" w:cs="Open Sans"/>
                <w:b/>
                <w:bCs/>
                <w:color w:val="000000"/>
                <w:sz w:val="54"/>
                <w:szCs w:val="54"/>
              </w:rPr>
            </w:rPrChange>
          </w:rPr>
          <w:t>Use the Pentaho Installation Wizard to Install the PDI Client, Utilities, and Plugins</w:t>
        </w:r>
      </w:ins>
    </w:p>
    <w:p w:rsidRPr="00123C9E" w:rsidR="00123C9E" w:rsidP="00123C9E" w:rsidRDefault="00123C9E" w14:paraId="7EF5E0B1" w14:textId="77777777">
      <w:pPr>
        <w:pStyle w:val="p"/>
        <w:shd w:val="clear" w:color="auto" w:fill="FFFFFF"/>
        <w:spacing w:before="300" w:beforeAutospacing="0" w:after="0" w:afterAutospacing="0" w:line="406" w:lineRule="atLeast"/>
        <w:rPr>
          <w:ins w:author="Joe Heck" w:date="2016-12-08T08:31:00Z" w:id="309"/>
          <w:rFonts w:ascii="Open Sans" w:hAnsi="Open Sans" w:cs="Open Sans"/>
          <w:color w:val="333333"/>
          <w:sz w:val="22"/>
          <w:szCs w:val="22"/>
          <w:rPrChange w:author="Joe Heck" w:date="2016-12-08T08:32:00Z" w:id="310">
            <w:rPr>
              <w:ins w:author="Joe Heck" w:date="2016-12-08T08:31:00Z" w:id="311"/>
              <w:rFonts w:ascii="Open Sans" w:hAnsi="Open Sans" w:cs="Open Sans"/>
              <w:color w:val="333333"/>
            </w:rPr>
          </w:rPrChange>
        </w:rPr>
      </w:pPr>
      <w:ins w:author="Joe Heck" w:date="2016-12-08T08:31:00Z" w:id="312">
        <w:r w:rsidRPr="00123C9E">
          <w:rPr>
            <w:rFonts w:ascii="Open Sans" w:hAnsi="Open Sans" w:cs="Open Sans"/>
            <w:color w:val="333333"/>
            <w:sz w:val="22"/>
            <w:szCs w:val="22"/>
            <w:rPrChange w:author="Joe Heck" w:date="2016-12-08T08:32:00Z" w:id="313">
              <w:rPr>
                <w:rFonts w:ascii="Open Sans" w:hAnsi="Open Sans" w:cs="Open Sans"/>
                <w:color w:val="333333"/>
              </w:rPr>
            </w:rPrChange>
          </w:rPr>
          <w:t>The preferred method for installing the PDI client, utilities, and plugins is to use the Pentaho Business Analytics Installation Wizard. </w:t>
        </w:r>
      </w:ins>
    </w:p>
    <w:p w:rsidRPr="00684FAF" w:rsidR="00123C9E" w:rsidP="00123C9E" w:rsidRDefault="00123C9E" w14:paraId="39B9F112" w14:textId="77777777">
      <w:pPr>
        <w:numPr>
          <w:ilvl w:val="0"/>
          <w:numId w:val="8"/>
        </w:numPr>
        <w:shd w:val="clear" w:color="auto" w:fill="FFFFFF"/>
        <w:spacing w:before="60" w:after="60" w:line="406" w:lineRule="atLeast"/>
        <w:rPr>
          <w:ins w:author="Joe Heck" w:date="2016-12-08T08:31:00Z" w:id="314"/>
          <w:rFonts w:ascii="Open Sans" w:hAnsi="Open Sans" w:cs="Open Sans"/>
          <w:color w:val="333333"/>
        </w:rPr>
      </w:pPr>
      <w:ins w:author="Joe Heck" w:date="2016-12-08T08:31:00Z" w:id="315">
        <w:r w:rsidRPr="00684FAF">
          <w:rPr>
            <w:rFonts w:ascii="Open Sans" w:hAnsi="Open Sans" w:cs="Open Sans"/>
            <w:color w:val="333333"/>
          </w:rPr>
          <w:t>Run the Pentaho Business Analytics Installation Wizard according to the instructions in the</w:t>
        </w:r>
        <w:r w:rsidRPr="00684FAF">
          <w:rPr>
            <w:rStyle w:val="apple-converted-space"/>
            <w:rFonts w:ascii="Open Sans" w:hAnsi="Open Sans" w:cs="Open Sans"/>
            <w:color w:val="333333"/>
          </w:rPr>
          <w:t> </w:t>
        </w:r>
        <w:r w:rsidRPr="00684FAF">
          <w:rPr>
            <w:rFonts w:ascii="Open Sans" w:hAnsi="Open Sans" w:cs="Open Sans"/>
            <w:color w:val="333333"/>
          </w:rPr>
          <w:fldChar w:fldCharType="begin"/>
        </w:r>
        <w:r w:rsidRPr="00123C9E">
          <w:rPr>
            <w:rFonts w:ascii="Open Sans" w:hAnsi="Open Sans" w:cs="Open Sans"/>
            <w:color w:val="333333"/>
            <w:rPrChange w:author="Joe Heck" w:date="2016-12-08T08:32:00Z" w:id="316">
              <w:rPr>
                <w:rFonts w:ascii="Open Sans" w:hAnsi="Open Sans" w:cs="Open Sans"/>
                <w:color w:val="333333"/>
              </w:rPr>
            </w:rPrChange>
          </w:rPr>
          <w:instrText xml:space="preserve"> HYPERLINK "https://help.pentaho.com/Documentation/7.0/0F0/0G0/030" \o "Install the Pentaho Suite Using the Installation Wizard" </w:instrText>
        </w:r>
        <w:r w:rsidRPr="00123C9E">
          <w:rPr>
            <w:rFonts w:ascii="Open Sans" w:hAnsi="Open Sans" w:cs="Open Sans"/>
            <w:color w:val="333333"/>
            <w:rPrChange w:author="Joe Heck" w:date="2016-12-08T08:32:00Z" w:id="317">
              <w:rPr>
                <w:rFonts w:ascii="Open Sans" w:hAnsi="Open Sans" w:cs="Open Sans"/>
                <w:color w:val="333333"/>
              </w:rPr>
            </w:rPrChange>
          </w:rPr>
          <w:fldChar w:fldCharType="separate"/>
        </w:r>
        <w:r w:rsidRPr="00684FAF">
          <w:rPr>
            <w:rStyle w:val="Hyperlink"/>
            <w:rFonts w:ascii="Open Sans" w:hAnsi="Open Sans" w:cs="Open Sans"/>
            <w:color w:val="005DA6"/>
            <w:u w:val="none"/>
          </w:rPr>
          <w:t>Install Pentaho Suite documentation</w:t>
        </w:r>
        <w:r w:rsidRPr="00684FAF">
          <w:rPr>
            <w:rFonts w:ascii="Open Sans" w:hAnsi="Open Sans" w:cs="Open Sans"/>
            <w:color w:val="333333"/>
          </w:rPr>
          <w:fldChar w:fldCharType="end"/>
        </w:r>
        <w:r w:rsidRPr="00684FAF">
          <w:rPr>
            <w:rFonts w:ascii="Open Sans" w:hAnsi="Open Sans" w:cs="Open Sans"/>
            <w:color w:val="333333"/>
          </w:rPr>
          <w:t>. Be sure to perform the following steps while running the installation wizard.</w:t>
        </w:r>
      </w:ins>
    </w:p>
    <w:p w:rsidRPr="00123C9E" w:rsidR="00123C9E" w:rsidP="00123C9E" w:rsidRDefault="00123C9E" w14:paraId="2D62024D" w14:textId="77777777">
      <w:pPr>
        <w:numPr>
          <w:ilvl w:val="0"/>
          <w:numId w:val="8"/>
        </w:numPr>
        <w:shd w:val="clear" w:color="auto" w:fill="FFFFFF"/>
        <w:spacing w:before="60" w:after="60" w:line="406" w:lineRule="atLeast"/>
        <w:rPr>
          <w:ins w:author="Joe Heck" w:date="2016-12-08T08:31:00Z" w:id="318"/>
          <w:rFonts w:ascii="Open Sans" w:hAnsi="Open Sans" w:cs="Open Sans"/>
          <w:color w:val="333333"/>
          <w:rPrChange w:author="Joe Heck" w:date="2016-12-08T08:32:00Z" w:id="319">
            <w:rPr>
              <w:ins w:author="Joe Heck" w:date="2016-12-08T08:31:00Z" w:id="320"/>
              <w:rFonts w:ascii="Open Sans" w:hAnsi="Open Sans" w:cs="Open Sans"/>
              <w:color w:val="333333"/>
            </w:rPr>
          </w:rPrChange>
        </w:rPr>
      </w:pPr>
      <w:ins w:author="Joe Heck" w:date="2016-12-08T08:31:00Z" w:id="321">
        <w:r w:rsidRPr="00123C9E">
          <w:rPr>
            <w:rFonts w:ascii="Open Sans" w:hAnsi="Open Sans" w:cs="Open Sans"/>
            <w:color w:val="333333"/>
            <w:rPrChange w:author="Joe Heck" w:date="2016-12-08T08:32:00Z" w:id="322">
              <w:rPr>
                <w:rFonts w:ascii="Open Sans" w:hAnsi="Open Sans" w:cs="Open Sans"/>
                <w:color w:val="333333"/>
              </w:rPr>
            </w:rPrChange>
          </w:rPr>
          <w:t>On the Setup Type window, select the</w:t>
        </w:r>
        <w:r w:rsidRPr="00123C9E">
          <w:rPr>
            <w:rStyle w:val="apple-converted-space"/>
            <w:rFonts w:ascii="Open Sans" w:hAnsi="Open Sans" w:cs="Open Sans"/>
            <w:color w:val="333333"/>
            <w:rPrChange w:author="Joe Heck" w:date="2016-12-08T08:32:00Z" w:id="323">
              <w:rPr>
                <w:rStyle w:val="apple-converted-space"/>
                <w:rFonts w:ascii="Open Sans" w:hAnsi="Open Sans" w:cs="Open Sans"/>
                <w:color w:val="333333"/>
              </w:rPr>
            </w:rPrChange>
          </w:rPr>
          <w:t> </w:t>
        </w:r>
        <w:r w:rsidRPr="00123C9E">
          <w:rPr>
            <w:rStyle w:val="Strong"/>
            <w:rFonts w:ascii="Open Sans" w:hAnsi="Open Sans" w:cs="Open Sans"/>
            <w:color w:val="333333"/>
            <w:rPrChange w:author="Joe Heck" w:date="2016-12-08T08:32:00Z" w:id="324">
              <w:rPr>
                <w:rStyle w:val="Strong"/>
                <w:rFonts w:ascii="Open Sans" w:hAnsi="Open Sans" w:cs="Open Sans"/>
                <w:color w:val="333333"/>
              </w:rPr>
            </w:rPrChange>
          </w:rPr>
          <w:t>Let me decide for myself</w:t>
        </w:r>
        <w:r w:rsidRPr="00123C9E">
          <w:rPr>
            <w:rStyle w:val="apple-converted-space"/>
            <w:rFonts w:ascii="Open Sans" w:hAnsi="Open Sans" w:cs="Open Sans"/>
            <w:color w:val="333333"/>
            <w:rPrChange w:author="Joe Heck" w:date="2016-12-08T08:32:00Z" w:id="325">
              <w:rPr>
                <w:rStyle w:val="apple-converted-space"/>
                <w:rFonts w:ascii="Open Sans" w:hAnsi="Open Sans" w:cs="Open Sans"/>
                <w:color w:val="333333"/>
              </w:rPr>
            </w:rPrChange>
          </w:rPr>
          <w:t> </w:t>
        </w:r>
        <w:r w:rsidRPr="00123C9E">
          <w:rPr>
            <w:rFonts w:ascii="Open Sans" w:hAnsi="Open Sans" w:cs="Open Sans"/>
            <w:color w:val="333333"/>
            <w:rPrChange w:author="Joe Heck" w:date="2016-12-08T08:32:00Z" w:id="326">
              <w:rPr>
                <w:rFonts w:ascii="Open Sans" w:hAnsi="Open Sans" w:cs="Open Sans"/>
                <w:color w:val="333333"/>
              </w:rPr>
            </w:rPrChange>
          </w:rPr>
          <w:t>option.</w:t>
        </w:r>
      </w:ins>
    </w:p>
    <w:p w:rsidRPr="00123C9E" w:rsidR="00123C9E" w:rsidP="00123C9E" w:rsidRDefault="00123C9E" w14:paraId="23FF17BF" w14:textId="77777777">
      <w:pPr>
        <w:numPr>
          <w:ilvl w:val="0"/>
          <w:numId w:val="8"/>
        </w:numPr>
        <w:shd w:val="clear" w:color="auto" w:fill="FFFFFF"/>
        <w:spacing w:before="60" w:after="60" w:line="406" w:lineRule="atLeast"/>
        <w:rPr>
          <w:ins w:author="Joe Heck" w:date="2016-12-08T08:31:00Z" w:id="327"/>
          <w:rFonts w:ascii="Open Sans" w:hAnsi="Open Sans" w:cs="Open Sans"/>
          <w:color w:val="333333"/>
          <w:rPrChange w:author="Joe Heck" w:date="2016-12-08T08:32:00Z" w:id="328">
            <w:rPr>
              <w:ins w:author="Joe Heck" w:date="2016-12-08T08:31:00Z" w:id="329"/>
              <w:rFonts w:ascii="Open Sans" w:hAnsi="Open Sans" w:cs="Open Sans"/>
              <w:color w:val="333333"/>
            </w:rPr>
          </w:rPrChange>
        </w:rPr>
      </w:pPr>
      <w:ins w:author="Joe Heck" w:date="2016-12-08T08:31:00Z" w:id="330">
        <w:r w:rsidRPr="00123C9E">
          <w:rPr>
            <w:rFonts w:ascii="Open Sans" w:hAnsi="Open Sans" w:cs="Open Sans"/>
            <w:color w:val="333333"/>
            <w:rPrChange w:author="Joe Heck" w:date="2016-12-08T08:32:00Z" w:id="331">
              <w:rPr>
                <w:rFonts w:ascii="Open Sans" w:hAnsi="Open Sans" w:cs="Open Sans"/>
                <w:color w:val="333333"/>
              </w:rPr>
            </w:rPrChange>
          </w:rPr>
          <w:t>When the</w:t>
        </w:r>
        <w:r w:rsidRPr="00123C9E">
          <w:rPr>
            <w:rStyle w:val="apple-converted-space"/>
            <w:rFonts w:ascii="Open Sans" w:hAnsi="Open Sans" w:cs="Open Sans"/>
            <w:color w:val="333333"/>
            <w:rPrChange w:author="Joe Heck" w:date="2016-12-08T08:32:00Z" w:id="332">
              <w:rPr>
                <w:rStyle w:val="apple-converted-space"/>
                <w:rFonts w:ascii="Open Sans" w:hAnsi="Open Sans" w:cs="Open Sans"/>
                <w:color w:val="333333"/>
              </w:rPr>
            </w:rPrChange>
          </w:rPr>
          <w:t> </w:t>
        </w:r>
        <w:r w:rsidRPr="00123C9E">
          <w:rPr>
            <w:rStyle w:val="Strong"/>
            <w:rFonts w:ascii="Open Sans" w:hAnsi="Open Sans" w:cs="Open Sans"/>
            <w:color w:val="333333"/>
            <w:rPrChange w:author="Joe Heck" w:date="2016-12-08T08:32:00Z" w:id="333">
              <w:rPr>
                <w:rStyle w:val="Strong"/>
                <w:rFonts w:ascii="Open Sans" w:hAnsi="Open Sans" w:cs="Open Sans"/>
                <w:color w:val="333333"/>
              </w:rPr>
            </w:rPrChange>
          </w:rPr>
          <w:t>Pentaho Applications</w:t>
        </w:r>
        <w:r w:rsidRPr="00123C9E">
          <w:rPr>
            <w:rStyle w:val="apple-converted-space"/>
            <w:rFonts w:ascii="Open Sans" w:hAnsi="Open Sans" w:cs="Open Sans"/>
            <w:color w:val="333333"/>
            <w:rPrChange w:author="Joe Heck" w:date="2016-12-08T08:32:00Z" w:id="334">
              <w:rPr>
                <w:rStyle w:val="apple-converted-space"/>
                <w:rFonts w:ascii="Open Sans" w:hAnsi="Open Sans" w:cs="Open Sans"/>
                <w:color w:val="333333"/>
              </w:rPr>
            </w:rPrChange>
          </w:rPr>
          <w:t> </w:t>
        </w:r>
        <w:r w:rsidRPr="00123C9E">
          <w:rPr>
            <w:rFonts w:ascii="Open Sans" w:hAnsi="Open Sans" w:cs="Open Sans"/>
            <w:color w:val="333333"/>
            <w:rPrChange w:author="Joe Heck" w:date="2016-12-08T08:32:00Z" w:id="335">
              <w:rPr>
                <w:rFonts w:ascii="Open Sans" w:hAnsi="Open Sans" w:cs="Open Sans"/>
                <w:color w:val="333333"/>
              </w:rPr>
            </w:rPrChange>
          </w:rPr>
          <w:t>window displays during the installation process, select the</w:t>
        </w:r>
        <w:r w:rsidRPr="00123C9E">
          <w:rPr>
            <w:rStyle w:val="apple-converted-space"/>
            <w:rFonts w:ascii="Open Sans" w:hAnsi="Open Sans" w:cs="Open Sans"/>
            <w:color w:val="333333"/>
            <w:rPrChange w:author="Joe Heck" w:date="2016-12-08T08:32:00Z" w:id="336">
              <w:rPr>
                <w:rStyle w:val="apple-converted-space"/>
                <w:rFonts w:ascii="Open Sans" w:hAnsi="Open Sans" w:cs="Open Sans"/>
                <w:color w:val="333333"/>
              </w:rPr>
            </w:rPrChange>
          </w:rPr>
          <w:t> </w:t>
        </w:r>
        <w:r w:rsidRPr="00123C9E">
          <w:rPr>
            <w:rStyle w:val="Strong"/>
            <w:rFonts w:ascii="Open Sans" w:hAnsi="Open Sans" w:cs="Open Sans"/>
            <w:color w:val="333333"/>
            <w:rPrChange w:author="Joe Heck" w:date="2016-12-08T08:32:00Z" w:id="337">
              <w:rPr>
                <w:rStyle w:val="Strong"/>
                <w:rFonts w:ascii="Open Sans" w:hAnsi="Open Sans" w:cs="Open Sans"/>
                <w:color w:val="333333"/>
              </w:rPr>
            </w:rPrChange>
          </w:rPr>
          <w:t>Data Integration (ETL)</w:t>
        </w:r>
        <w:r w:rsidRPr="00123C9E">
          <w:rPr>
            <w:rStyle w:val="apple-converted-space"/>
            <w:rFonts w:ascii="Open Sans" w:hAnsi="Open Sans" w:cs="Open Sans"/>
            <w:color w:val="333333"/>
            <w:rPrChange w:author="Joe Heck" w:date="2016-12-08T08:32:00Z" w:id="338">
              <w:rPr>
                <w:rStyle w:val="apple-converted-space"/>
                <w:rFonts w:ascii="Open Sans" w:hAnsi="Open Sans" w:cs="Open Sans"/>
                <w:color w:val="333333"/>
              </w:rPr>
            </w:rPrChange>
          </w:rPr>
          <w:t> </w:t>
        </w:r>
        <w:r w:rsidRPr="00123C9E">
          <w:rPr>
            <w:rFonts w:ascii="Open Sans" w:hAnsi="Open Sans" w:cs="Open Sans"/>
            <w:color w:val="333333"/>
            <w:rPrChange w:author="Joe Heck" w:date="2016-12-08T08:32:00Z" w:id="339">
              <w:rPr>
                <w:rFonts w:ascii="Open Sans" w:hAnsi="Open Sans" w:cs="Open Sans"/>
                <w:color w:val="333333"/>
              </w:rPr>
            </w:rPrChange>
          </w:rPr>
          <w:t>check box. </w:t>
        </w:r>
      </w:ins>
    </w:p>
    <w:p w:rsidRPr="00123C9E" w:rsidR="00123C9E" w:rsidP="00123C9E" w:rsidRDefault="00123C9E" w14:paraId="0C3EB0B7" w14:textId="77777777">
      <w:pPr>
        <w:numPr>
          <w:ilvl w:val="0"/>
          <w:numId w:val="8"/>
        </w:numPr>
        <w:shd w:val="clear" w:color="auto" w:fill="FFFFFF"/>
        <w:spacing w:before="60" w:after="60" w:line="406" w:lineRule="atLeast"/>
        <w:rPr>
          <w:ins w:author="Joe Heck" w:date="2016-12-08T08:31:00Z" w:id="340"/>
          <w:rFonts w:ascii="Open Sans" w:hAnsi="Open Sans" w:cs="Open Sans"/>
          <w:color w:val="333333"/>
          <w:rPrChange w:author="Joe Heck" w:date="2016-12-08T08:32:00Z" w:id="341">
            <w:rPr>
              <w:ins w:author="Joe Heck" w:date="2016-12-08T08:31:00Z" w:id="342"/>
              <w:rFonts w:ascii="Open Sans" w:hAnsi="Open Sans" w:cs="Open Sans"/>
              <w:color w:val="333333"/>
            </w:rPr>
          </w:rPrChange>
        </w:rPr>
      </w:pPr>
      <w:ins w:author="Joe Heck" w:date="2016-12-08T08:31:00Z" w:id="343">
        <w:r w:rsidRPr="00123C9E">
          <w:rPr>
            <w:rFonts w:ascii="Open Sans" w:hAnsi="Open Sans" w:cs="Open Sans"/>
            <w:color w:val="333333"/>
            <w:rPrChange w:author="Joe Heck" w:date="2016-12-08T08:32:00Z" w:id="344">
              <w:rPr>
                <w:rFonts w:ascii="Open Sans" w:hAnsi="Open Sans" w:cs="Open Sans"/>
                <w:color w:val="333333"/>
              </w:rPr>
            </w:rPrChange>
          </w:rPr>
          <w:t>When the installation wizard is complete, start the tools using one of the following ways:</w:t>
        </w:r>
      </w:ins>
    </w:p>
    <w:p w:rsidR="00123C9E" w:rsidP="00123C9E" w:rsidRDefault="00123C9E" w14:paraId="20BDF03E" w14:textId="77777777">
      <w:pPr>
        <w:numPr>
          <w:ilvl w:val="1"/>
          <w:numId w:val="8"/>
        </w:numPr>
        <w:shd w:val="clear" w:color="auto" w:fill="FFFFFF"/>
        <w:spacing w:before="60" w:after="60" w:line="406" w:lineRule="atLeast"/>
        <w:rPr>
          <w:ins w:author="Joe Heck" w:date="2016-12-08T08:31:00Z" w:id="345"/>
          <w:rFonts w:ascii="Open Sans" w:hAnsi="Open Sans" w:cs="Open Sans"/>
          <w:color w:val="333333"/>
        </w:rPr>
        <w:pPrChange w:author="Joe Heck" w:date="2016-12-08T08:32:00Z" w:id="346">
          <w:pPr>
            <w:numPr>
              <w:ilvl w:val="1"/>
              <w:numId w:val="8"/>
            </w:numPr>
            <w:shd w:val="clear" w:color="auto" w:fill="FFFFFF"/>
            <w:tabs>
              <w:tab w:val="num" w:pos="1440"/>
            </w:tabs>
            <w:spacing w:before="60" w:after="60" w:line="406" w:lineRule="atLeast"/>
            <w:ind w:left="720" w:hanging="360"/>
          </w:pPr>
        </w:pPrChange>
      </w:pPr>
      <w:ins w:author="Joe Heck" w:date="2016-12-08T08:31:00Z" w:id="347">
        <w:r>
          <w:rPr>
            <w:rStyle w:val="Strong"/>
            <w:rFonts w:ascii="Open Sans" w:hAnsi="Open Sans" w:cs="Open Sans"/>
            <w:color w:val="333333"/>
          </w:rPr>
          <w:t>Linux:</w:t>
        </w:r>
        <w:r>
          <w:rPr>
            <w:rStyle w:val="apple-converted-space"/>
            <w:rFonts w:ascii="Open Sans" w:hAnsi="Open Sans" w:cs="Open Sans"/>
            <w:b/>
            <w:bCs/>
            <w:color w:val="333333"/>
          </w:rPr>
          <w:t> </w:t>
        </w:r>
        <w:r>
          <w:rPr>
            <w:rFonts w:ascii="Open Sans" w:hAnsi="Open Sans" w:cs="Open Sans"/>
            <w:color w:val="333333"/>
          </w:rPr>
          <w:t>Open a</w:t>
        </w:r>
        <w:r>
          <w:rPr>
            <w:rStyle w:val="apple-converted-space"/>
            <w:rFonts w:ascii="Open Sans" w:hAnsi="Open Sans" w:cs="Open Sans"/>
            <w:color w:val="333333"/>
          </w:rPr>
          <w:t> </w:t>
        </w:r>
        <w:r>
          <w:rPr>
            <w:rStyle w:val="Strong"/>
            <w:rFonts w:ascii="Open Sans" w:hAnsi="Open Sans" w:cs="Open Sans"/>
            <w:color w:val="333333"/>
          </w:rPr>
          <w:t>Terminal</w:t>
        </w:r>
        <w:r>
          <w:rPr>
            <w:rStyle w:val="apple-converted-space"/>
            <w:rFonts w:ascii="Open Sans" w:hAnsi="Open Sans" w:cs="Open Sans"/>
            <w:color w:val="333333"/>
          </w:rPr>
          <w:t> </w:t>
        </w:r>
        <w:r>
          <w:rPr>
            <w:rFonts w:ascii="Open Sans" w:hAnsi="Open Sans" w:cs="Open Sans"/>
            <w:color w:val="333333"/>
          </w:rPr>
          <w:t>window, then navigate to</w:t>
        </w:r>
        <w:r>
          <w:rPr>
            <w:rStyle w:val="apple-converted-space"/>
            <w:rFonts w:ascii="Open Sans" w:hAnsi="Open Sans" w:cs="Open Sans"/>
            <w:color w:val="333333"/>
          </w:rPr>
          <w:t> </w:t>
        </w:r>
        <w:r>
          <w:rPr>
            <w:rStyle w:val="ph"/>
            <w:rFonts w:ascii="Courier New" w:hAnsi="Courier New" w:cs="Courier New"/>
            <w:color w:val="333333"/>
          </w:rPr>
          <w:t>~/</w:t>
        </w:r>
        <w:proofErr w:type="spellStart"/>
        <w:r>
          <w:rPr>
            <w:rStyle w:val="ph"/>
            <w:rFonts w:ascii="Courier New" w:hAnsi="Courier New" w:cs="Courier New"/>
            <w:color w:val="333333"/>
          </w:rPr>
          <w:t>pentaho</w:t>
        </w:r>
        <w:proofErr w:type="spellEnd"/>
        <w:r>
          <w:rPr>
            <w:rStyle w:val="ph"/>
            <w:rFonts w:ascii="Courier New" w:hAnsi="Courier New" w:cs="Courier New"/>
            <w:color w:val="333333"/>
          </w:rPr>
          <w:t>/design-tools/</w:t>
        </w:r>
        <w:r>
          <w:rPr>
            <w:rStyle w:val="apple-converted-space"/>
            <w:rFonts w:ascii="Open Sans" w:hAnsi="Open Sans" w:cs="Open Sans"/>
            <w:color w:val="333333"/>
          </w:rPr>
          <w:t> </w:t>
        </w:r>
        <w:r>
          <w:rPr>
            <w:rFonts w:ascii="Open Sans" w:hAnsi="Open Sans" w:cs="Open Sans"/>
            <w:color w:val="333333"/>
          </w:rPr>
          <w:t>and launch the tool.</w:t>
        </w:r>
      </w:ins>
    </w:p>
    <w:p w:rsidR="00123C9E" w:rsidP="00123C9E" w:rsidRDefault="00123C9E" w14:paraId="31B6309F" w14:textId="76630432">
      <w:pPr>
        <w:numPr>
          <w:ilvl w:val="1"/>
          <w:numId w:val="8"/>
        </w:numPr>
        <w:shd w:val="clear" w:color="auto" w:fill="FFFFFF"/>
        <w:spacing w:before="60" w:after="60" w:line="406" w:lineRule="atLeast"/>
        <w:rPr>
          <w:ins w:author="Joe Heck" w:date="2016-12-08T08:48:00Z" w:id="348"/>
          <w:rFonts w:ascii="Open Sans" w:hAnsi="Open Sans" w:cs="Open Sans"/>
          <w:color w:val="333333"/>
        </w:rPr>
        <w:pPrChange w:author="Joe Heck" w:date="2016-12-08T08:32:00Z" w:id="349">
          <w:pPr>
            <w:numPr>
              <w:ilvl w:val="1"/>
              <w:numId w:val="8"/>
            </w:numPr>
            <w:shd w:val="clear" w:color="auto" w:fill="FFFFFF"/>
            <w:tabs>
              <w:tab w:val="num" w:pos="1440"/>
            </w:tabs>
            <w:spacing w:before="60" w:after="60" w:line="406" w:lineRule="atLeast"/>
            <w:ind w:left="720" w:hanging="360"/>
          </w:pPr>
        </w:pPrChange>
      </w:pPr>
      <w:ins w:author="Joe Heck" w:date="2016-12-08T08:31:00Z" w:id="350">
        <w:r>
          <w:rPr>
            <w:rStyle w:val="Strong"/>
            <w:rFonts w:ascii="Open Sans" w:hAnsi="Open Sans" w:cs="Open Sans"/>
            <w:color w:val="333333"/>
          </w:rPr>
          <w:t>Mac:</w:t>
        </w:r>
        <w:r>
          <w:rPr>
            <w:rStyle w:val="apple-converted-space"/>
            <w:rFonts w:ascii="Open Sans" w:hAnsi="Open Sans" w:cs="Open Sans"/>
            <w:b/>
            <w:bCs/>
            <w:color w:val="333333"/>
          </w:rPr>
          <w:t> </w:t>
        </w:r>
        <w:r>
          <w:rPr>
            <w:rFonts w:ascii="Open Sans" w:hAnsi="Open Sans" w:cs="Open Sans"/>
            <w:color w:val="333333"/>
          </w:rPr>
          <w:t>Navigate to the</w:t>
        </w:r>
        <w:r>
          <w:rPr>
            <w:rStyle w:val="apple-converted-space"/>
            <w:rFonts w:ascii="Open Sans" w:hAnsi="Open Sans" w:cs="Open Sans"/>
            <w:color w:val="333333"/>
          </w:rPr>
          <w:t> </w:t>
        </w:r>
        <w:r>
          <w:rPr>
            <w:rStyle w:val="ph"/>
            <w:rFonts w:ascii="Courier New" w:hAnsi="Courier New" w:cs="Courier New"/>
            <w:color w:val="333333"/>
          </w:rPr>
          <w:t>Applications/</w:t>
        </w:r>
        <w:proofErr w:type="spellStart"/>
        <w:r>
          <w:rPr>
            <w:rStyle w:val="ph"/>
            <w:rFonts w:ascii="Courier New" w:hAnsi="Courier New" w:cs="Courier New"/>
            <w:color w:val="333333"/>
          </w:rPr>
          <w:t>pentaho</w:t>
        </w:r>
        <w:proofErr w:type="spellEnd"/>
        <w:r>
          <w:rPr>
            <w:rStyle w:val="ph"/>
            <w:rFonts w:ascii="Courier New" w:hAnsi="Courier New" w:cs="Courier New"/>
            <w:color w:val="333333"/>
          </w:rPr>
          <w:t>/design-tools/</w:t>
        </w:r>
        <w:r>
          <w:rPr>
            <w:rStyle w:val="apple-converted-space"/>
            <w:rFonts w:ascii="Open Sans" w:hAnsi="Open Sans" w:cs="Open Sans"/>
            <w:color w:val="333333"/>
          </w:rPr>
          <w:t> </w:t>
        </w:r>
        <w:r>
          <w:rPr>
            <w:rFonts w:ascii="Open Sans" w:hAnsi="Open Sans" w:cs="Open Sans"/>
            <w:color w:val="333333"/>
          </w:rPr>
          <w:t>and double-click the file.</w:t>
        </w:r>
      </w:ins>
    </w:p>
    <w:p w:rsidRPr="00E260F9" w:rsidR="00E260F9" w:rsidP="00AD2666" w:rsidRDefault="00E260F9" w14:paraId="4FA4D8BE" w14:textId="49054DA2">
      <w:pPr>
        <w:numPr>
          <w:ilvl w:val="1"/>
          <w:numId w:val="8"/>
        </w:numPr>
        <w:shd w:val="clear" w:color="auto" w:fill="FFFFFF"/>
        <w:spacing w:before="60" w:after="60" w:line="406" w:lineRule="atLeast"/>
        <w:rPr>
          <w:ins w:author="Joe Heck" w:date="2016-12-08T08:32:00Z" w:id="351"/>
          <w:rFonts w:ascii="Open Sans" w:hAnsi="Open Sans" w:cs="Open Sans"/>
          <w:color w:val="333333"/>
          <w:rPrChange w:author="Joe Heck" w:date="2016-12-08T08:48:00Z" w:id="352">
            <w:rPr>
              <w:ins w:author="Joe Heck" w:date="2016-12-08T08:32:00Z" w:id="353"/>
              <w:rFonts w:ascii="Open Sans" w:hAnsi="Open Sans" w:cs="Open Sans"/>
              <w:color w:val="333333"/>
            </w:rPr>
          </w:rPrChange>
        </w:rPr>
        <w:pPrChange w:author="Joe Heck" w:date="2016-12-08T08:32:00Z" w:id="354">
          <w:pPr>
            <w:numPr>
              <w:ilvl w:val="1"/>
              <w:numId w:val="8"/>
            </w:numPr>
            <w:shd w:val="clear" w:color="auto" w:fill="FFFFFF"/>
            <w:tabs>
              <w:tab w:val="num" w:pos="1440"/>
            </w:tabs>
            <w:spacing w:before="60" w:after="60" w:line="406" w:lineRule="atLeast"/>
            <w:ind w:left="720" w:hanging="360"/>
          </w:pPr>
        </w:pPrChange>
      </w:pPr>
      <w:ins w:author="Joe Heck" w:date="2016-12-08T08:48:00Z" w:id="355">
        <w:r w:rsidRPr="00684FAF">
          <w:rPr>
            <w:rStyle w:val="Strong"/>
            <w:rFonts w:ascii="Open Sans" w:hAnsi="Open Sans" w:cs="Open Sans"/>
            <w:color w:val="333333"/>
          </w:rPr>
          <w:t>Windows:</w:t>
        </w:r>
        <w:r w:rsidRPr="00684FAF">
          <w:rPr>
            <w:rStyle w:val="apple-converted-space"/>
            <w:rFonts w:ascii="Open Sans" w:hAnsi="Open Sans" w:cs="Open Sans"/>
            <w:color w:val="333333"/>
          </w:rPr>
          <w:t> </w:t>
        </w:r>
        <w:r w:rsidRPr="00684FAF">
          <w:rPr>
            <w:rFonts w:ascii="Open Sans" w:hAnsi="Open Sans" w:cs="Open Sans"/>
            <w:color w:val="333333"/>
          </w:rPr>
          <w:t>Select the tool you want to start from the</w:t>
        </w:r>
        <w:r w:rsidRPr="00E260F9">
          <w:rPr>
            <w:rStyle w:val="apple-converted-space"/>
            <w:rFonts w:ascii="Open Sans" w:hAnsi="Open Sans" w:cs="Open Sans"/>
            <w:color w:val="333333"/>
            <w:rPrChange w:author="Joe Heck" w:date="2016-12-08T08:48:00Z" w:id="356">
              <w:rPr>
                <w:rStyle w:val="apple-converted-space"/>
                <w:rFonts w:ascii="Open Sans" w:hAnsi="Open Sans" w:cs="Open Sans"/>
                <w:color w:val="333333"/>
              </w:rPr>
            </w:rPrChange>
          </w:rPr>
          <w:t> </w:t>
        </w:r>
        <w:r w:rsidRPr="00E260F9">
          <w:rPr>
            <w:rStyle w:val="Strong"/>
            <w:rFonts w:ascii="Open Sans" w:hAnsi="Open Sans" w:cs="Open Sans"/>
            <w:color w:val="333333"/>
            <w:rPrChange w:author="Joe Heck" w:date="2016-12-08T08:48:00Z" w:id="357">
              <w:rPr>
                <w:rStyle w:val="Strong"/>
                <w:rFonts w:ascii="Open Sans" w:hAnsi="Open Sans" w:cs="Open Sans"/>
                <w:color w:val="333333"/>
              </w:rPr>
            </w:rPrChange>
          </w:rPr>
          <w:t>Start</w:t>
        </w:r>
        <w:r w:rsidRPr="00E260F9">
          <w:rPr>
            <w:rStyle w:val="apple-converted-space"/>
            <w:rFonts w:ascii="Open Sans" w:hAnsi="Open Sans" w:cs="Open Sans"/>
            <w:color w:val="333333"/>
            <w:rPrChange w:author="Joe Heck" w:date="2016-12-08T08:48:00Z" w:id="358">
              <w:rPr>
                <w:rStyle w:val="apple-converted-space"/>
                <w:rFonts w:ascii="Open Sans" w:hAnsi="Open Sans" w:cs="Open Sans"/>
                <w:color w:val="333333"/>
              </w:rPr>
            </w:rPrChange>
          </w:rPr>
          <w:t> </w:t>
        </w:r>
        <w:r w:rsidRPr="00E260F9">
          <w:rPr>
            <w:rFonts w:ascii="Open Sans" w:hAnsi="Open Sans" w:cs="Open Sans"/>
            <w:color w:val="333333"/>
            <w:rPrChange w:author="Joe Heck" w:date="2016-12-08T08:48:00Z" w:id="359">
              <w:rPr>
                <w:rFonts w:ascii="Open Sans" w:hAnsi="Open Sans" w:cs="Open Sans"/>
                <w:color w:val="333333"/>
              </w:rPr>
            </w:rPrChange>
          </w:rPr>
          <w:t>menu.</w:t>
        </w:r>
      </w:ins>
    </w:p>
    <w:p w:rsidRPr="001C4EC0" w:rsidR="00123C9E" w:rsidP="00123C9E" w:rsidRDefault="00D044F2" w14:paraId="0FF03537" w14:textId="77C60102">
      <w:pPr>
        <w:numPr>
          <w:ilvl w:val="0"/>
          <w:numId w:val="8"/>
        </w:numPr>
        <w:shd w:val="clear" w:color="auto" w:fill="FFFFFF"/>
        <w:spacing w:before="60" w:after="60" w:line="406" w:lineRule="atLeast"/>
        <w:rPr>
          <w:ins w:author="Joe Heck" w:date="2016-12-08T08:32:00Z" w:id="360"/>
          <w:rFonts w:ascii="Open Sans" w:hAnsi="Open Sans" w:cs="Open Sans"/>
          <w:color w:val="333333"/>
        </w:rPr>
      </w:pPr>
      <w:ins w:author="Joe Heck" w:date="2016-12-08T08:33:00Z" w:id="361">
        <w:r w:rsidRPr="00D044F2">
          <w:rPr>
            <w:rFonts w:ascii="Open Sans" w:hAnsi="Open Sans" w:cs="Open Sans"/>
            <w:i/>
            <w:color w:val="333333"/>
            <w:rPrChange w:author="Joe Heck" w:date="2016-12-08T08:41:00Z" w:id="362">
              <w:rPr>
                <w:rFonts w:ascii="Open Sans" w:hAnsi="Open Sans" w:cs="Open Sans"/>
                <w:color w:val="333333"/>
              </w:rPr>
            </w:rPrChange>
          </w:rPr>
          <w:lastRenderedPageBreak/>
          <w:t>Linux users only</w:t>
        </w:r>
        <w:r>
          <w:rPr>
            <w:rFonts w:ascii="Open Sans" w:hAnsi="Open Sans" w:cs="Open Sans"/>
            <w:color w:val="333333"/>
          </w:rPr>
          <w:t xml:space="preserve">: </w:t>
        </w:r>
      </w:ins>
      <w:ins w:author="Joe Heck" w:date="2016-12-08T08:34:00Z" w:id="363">
        <w:r w:rsidRPr="00D044F2">
          <w:rPr>
            <w:rFonts w:ascii="Open Sans" w:hAnsi="Open Sans" w:eastAsia="Times New Roman" w:cs="Open Sans"/>
            <w:iCs/>
            <w:color w:val="333333"/>
            <w:shd w:val="clear" w:color="auto" w:fill="FFFFFF"/>
            <w:rPrChange w:author="Joe Heck" w:date="2016-12-08T08:35:00Z" w:id="364">
              <w:rPr>
                <w:rFonts w:ascii="Open Sans" w:hAnsi="Open Sans" w:eastAsia="Times New Roman" w:cs="Open Sans"/>
                <w:i/>
                <w:iCs/>
                <w:color w:val="333333"/>
                <w:shd w:val="clear" w:color="auto" w:fill="FFFFFF"/>
              </w:rPr>
            </w:rPrChange>
          </w:rPr>
          <w:t>you need to install</w:t>
        </w:r>
        <w:r w:rsidRPr="00D044F2">
          <w:rPr>
            <w:rStyle w:val="apple-converted-space"/>
            <w:rFonts w:ascii="Open Sans" w:hAnsi="Open Sans" w:eastAsia="Times New Roman" w:cs="Open Sans"/>
            <w:iCs/>
            <w:color w:val="333333"/>
            <w:shd w:val="clear" w:color="auto" w:fill="FFFFFF"/>
            <w:rPrChange w:author="Joe Heck" w:date="2016-12-08T08:35:00Z" w:id="365">
              <w:rPr>
                <w:rStyle w:val="apple-converted-space"/>
                <w:rFonts w:ascii="Open Sans" w:hAnsi="Open Sans" w:eastAsia="Times New Roman" w:cs="Open Sans"/>
                <w:i/>
                <w:iCs/>
                <w:color w:val="333333"/>
                <w:shd w:val="clear" w:color="auto" w:fill="FFFFFF"/>
              </w:rPr>
            </w:rPrChange>
          </w:rPr>
          <w:t> </w:t>
        </w:r>
        <w:r w:rsidRPr="00D044F2">
          <w:rPr>
            <w:rStyle w:val="Strong"/>
            <w:rFonts w:ascii="Open Sans" w:hAnsi="Open Sans" w:eastAsia="Times New Roman" w:cs="Open Sans"/>
            <w:iCs/>
            <w:color w:val="333333"/>
            <w:shd w:val="clear" w:color="auto" w:fill="FFFFFF"/>
            <w:rPrChange w:author="Joe Heck" w:date="2016-12-08T08:35:00Z" w:id="366">
              <w:rPr>
                <w:rStyle w:val="Strong"/>
                <w:rFonts w:ascii="Open Sans" w:hAnsi="Open Sans" w:eastAsia="Times New Roman" w:cs="Open Sans"/>
                <w:i/>
                <w:iCs/>
                <w:color w:val="333333"/>
                <w:shd w:val="clear" w:color="auto" w:fill="FFFFFF"/>
              </w:rPr>
            </w:rPrChange>
          </w:rPr>
          <w:t>libwebkitgtk-1.0</w:t>
        </w:r>
        <w:r w:rsidRPr="00D044F2">
          <w:rPr>
            <w:rStyle w:val="apple-converted-space"/>
            <w:rFonts w:ascii="Open Sans" w:hAnsi="Open Sans" w:eastAsia="Times New Roman" w:cs="Open Sans"/>
            <w:iCs/>
            <w:color w:val="333333"/>
            <w:shd w:val="clear" w:color="auto" w:fill="FFFFFF"/>
            <w:rPrChange w:author="Joe Heck" w:date="2016-12-08T08:35:00Z" w:id="367">
              <w:rPr>
                <w:rStyle w:val="apple-converted-space"/>
                <w:rFonts w:ascii="Open Sans" w:hAnsi="Open Sans" w:eastAsia="Times New Roman" w:cs="Open Sans"/>
                <w:i/>
                <w:iCs/>
                <w:color w:val="333333"/>
                <w:shd w:val="clear" w:color="auto" w:fill="FFFFFF"/>
              </w:rPr>
            </w:rPrChange>
          </w:rPr>
          <w:t> </w:t>
        </w:r>
        <w:r w:rsidRPr="00D044F2">
          <w:rPr>
            <w:rFonts w:ascii="Open Sans" w:hAnsi="Open Sans" w:eastAsia="Times New Roman" w:cs="Open Sans"/>
            <w:iCs/>
            <w:color w:val="333333"/>
            <w:shd w:val="clear" w:color="auto" w:fill="FFFFFF"/>
            <w:rPrChange w:author="Joe Heck" w:date="2016-12-08T08:35:00Z" w:id="368">
              <w:rPr>
                <w:rFonts w:ascii="Open Sans" w:hAnsi="Open Sans" w:eastAsia="Times New Roman" w:cs="Open Sans"/>
                <w:i/>
                <w:iCs/>
                <w:color w:val="333333"/>
                <w:shd w:val="clear" w:color="auto" w:fill="FFFFFF"/>
              </w:rPr>
            </w:rPrChange>
          </w:rPr>
          <w:t>on your system.  You can use the command</w:t>
        </w:r>
        <w:r>
          <w:rPr>
            <w:rStyle w:val="apple-converted-space"/>
            <w:rFonts w:ascii="Open Sans" w:hAnsi="Open Sans" w:cs="Open Sans"/>
            <w:i/>
            <w:iCs/>
            <w:color w:val="333333"/>
            <w:shd w:val="clear" w:color="auto" w:fill="FFFFFF"/>
          </w:rPr>
          <w:t> </w:t>
        </w:r>
        <w:proofErr w:type="spellStart"/>
        <w:r w:rsidRPr="00D044F2">
          <w:rPr>
            <w:rStyle w:val="filepath"/>
            <w:rFonts w:ascii="Courier New" w:hAnsi="Courier New" w:eastAsia="Times New Roman" w:cs="Courier New"/>
            <w:iCs/>
            <w:color w:val="333333"/>
            <w:shd w:val="clear" w:color="auto" w:fill="FFFFFF"/>
            <w:rPrChange w:author="Joe Heck" w:date="2016-12-08T08:35:00Z" w:id="369">
              <w:rPr>
                <w:rStyle w:val="filepath"/>
                <w:rFonts w:ascii="Courier New" w:hAnsi="Courier New" w:eastAsia="Times New Roman" w:cs="Courier New"/>
                <w:i/>
                <w:iCs/>
                <w:color w:val="333333"/>
                <w:shd w:val="clear" w:color="auto" w:fill="FFFFFF"/>
              </w:rPr>
            </w:rPrChange>
          </w:rPr>
          <w:t>sudo</w:t>
        </w:r>
        <w:proofErr w:type="spellEnd"/>
        <w:r w:rsidRPr="00D044F2">
          <w:rPr>
            <w:rStyle w:val="filepath"/>
            <w:rFonts w:ascii="Courier New" w:hAnsi="Courier New" w:eastAsia="Times New Roman" w:cs="Courier New"/>
            <w:iCs/>
            <w:color w:val="333333"/>
            <w:shd w:val="clear" w:color="auto" w:fill="FFFFFF"/>
            <w:rPrChange w:author="Joe Heck" w:date="2016-12-08T08:35:00Z" w:id="370">
              <w:rPr>
                <w:rStyle w:val="filepath"/>
                <w:rFonts w:ascii="Courier New" w:hAnsi="Courier New" w:eastAsia="Times New Roman" w:cs="Courier New"/>
                <w:i/>
                <w:iCs/>
                <w:color w:val="333333"/>
                <w:shd w:val="clear" w:color="auto" w:fill="FFFFFF"/>
              </w:rPr>
            </w:rPrChange>
          </w:rPr>
          <w:t xml:space="preserve"> apt-get install libwebkitgtk-1.0-0</w:t>
        </w:r>
        <w:r w:rsidRPr="00D044F2">
          <w:rPr>
            <w:rFonts w:ascii="Open Sans" w:hAnsi="Open Sans" w:cs="Open Sans"/>
            <w:iCs/>
            <w:color w:val="333333"/>
            <w:shd w:val="clear" w:color="auto" w:fill="FFFFFF"/>
            <w:rPrChange w:author="Joe Heck" w:date="2016-12-08T08:35:00Z" w:id="371">
              <w:rPr>
                <w:rFonts w:ascii="Open Sans" w:hAnsi="Open Sans" w:cs="Open Sans"/>
                <w:i/>
                <w:iCs/>
                <w:color w:val="333333"/>
                <w:shd w:val="clear" w:color="auto" w:fill="FFFFFF"/>
              </w:rPr>
            </w:rPrChange>
          </w:rPr>
          <w:t> </w:t>
        </w:r>
        <w:r w:rsidRPr="00D044F2">
          <w:rPr>
            <w:rFonts w:ascii="Open Sans" w:hAnsi="Open Sans" w:eastAsia="Times New Roman" w:cs="Open Sans"/>
            <w:iCs/>
            <w:color w:val="333333"/>
            <w:shd w:val="clear" w:color="auto" w:fill="FFFFFF"/>
            <w:rPrChange w:author="Joe Heck" w:date="2016-12-08T08:35:00Z" w:id="372">
              <w:rPr>
                <w:rFonts w:ascii="Open Sans" w:hAnsi="Open Sans" w:eastAsia="Times New Roman" w:cs="Open Sans"/>
                <w:i/>
                <w:iCs/>
                <w:color w:val="333333"/>
                <w:shd w:val="clear" w:color="auto" w:fill="FFFFFF"/>
              </w:rPr>
            </w:rPrChange>
          </w:rPr>
          <w:t>to install the library</w:t>
        </w:r>
      </w:ins>
      <w:ins w:author="Joe Heck" w:date="2016-12-08T08:35:00Z" w:id="373">
        <w:r>
          <w:rPr>
            <w:rFonts w:ascii="Open Sans" w:hAnsi="Open Sans" w:eastAsia="Times New Roman" w:cs="Open Sans"/>
            <w:iCs/>
            <w:color w:val="333333"/>
            <w:shd w:val="clear" w:color="auto" w:fill="FFFFFF"/>
          </w:rPr>
          <w:t>.</w:t>
        </w:r>
      </w:ins>
    </w:p>
    <w:p w:rsidR="0081792B" w:rsidDel="00FA51FF" w:rsidP="0081792B" w:rsidRDefault="0081792B" w14:paraId="7E89F966" w14:textId="27E5C97C">
      <w:pPr>
        <w:pStyle w:val="p"/>
        <w:shd w:val="clear" w:color="auto" w:fill="FFFFFF"/>
        <w:spacing w:before="300" w:beforeAutospacing="0" w:after="0" w:afterAutospacing="0" w:line="406" w:lineRule="atLeast"/>
        <w:rPr>
          <w:del w:author="Joe Heck" w:date="2016-12-05T17:07:00Z" w:id="374"/>
          <w:rFonts w:ascii="Open Sans" w:hAnsi="Open Sans" w:cs="Open Sans"/>
          <w:color w:val="333333"/>
        </w:rPr>
      </w:pPr>
      <w:del w:author="Joe Heck" w:date="2016-12-05T17:07:00Z" w:id="375">
        <w:r w:rsidDel="00FA51FF">
          <w:rPr>
            <w:rFonts w:ascii="Open Sans" w:hAnsi="Open Sans" w:cs="Open Sans"/>
            <w:color w:val="333333"/>
          </w:rPr>
          <w:delText>*****Requires a web browser to preview exported HTML reports.</w:delText>
        </w:r>
      </w:del>
    </w:p>
    <w:p w:rsidR="0081792B" w:rsidDel="008C5405" w:rsidRDefault="0081792B" w14:paraId="0E31AF93" w14:textId="0A2348EA">
      <w:pPr>
        <w:pStyle w:val="p"/>
        <w:shd w:val="clear" w:color="auto" w:fill="FFFFFF" w:themeFill="background1"/>
        <w:spacing w:before="300" w:beforeAutospacing="0" w:after="0" w:afterAutospacing="0" w:line="406" w:lineRule="atLeast"/>
        <w:rPr>
          <w:del w:author="Joe Heck" w:date="2016-12-05T17:17:00Z" w:id="376"/>
          <w:rFonts w:ascii="Open Sans" w:hAnsi="Open Sans" w:cs="Open Sans"/>
          <w:color w:val="333333"/>
        </w:rPr>
        <w:pPrChange w:author="Joe Heck" w:date="2016-12-05T16:05:00Z" w:id="377">
          <w:pPr>
            <w:pStyle w:val="p"/>
            <w:shd w:val="clear" w:color="auto" w:fill="FFFFFF"/>
          </w:pPr>
        </w:pPrChange>
      </w:pPr>
      <w:del w:author="Joe Heck" w:date="2016-12-05T17:08:00Z" w:id="378">
        <w:r w:rsidRPr="1CD91FB6" w:rsidDel="00FA51FF">
          <w:rPr>
            <w:rFonts w:ascii="Open Sans" w:hAnsi="Open Sans" w:eastAsia="Open Sans" w:cs="Open Sans"/>
            <w:color w:val="333333"/>
            <w:rPrChange w:author="Joe Heck" w:date="2016-12-05T16:05:00Z" w:id="379">
              <w:rPr>
                <w:rFonts w:ascii="Open Sans" w:hAnsi="Open Sans" w:cs="Open Sans"/>
                <w:color w:val="333333"/>
              </w:rPr>
            </w:rPrChange>
          </w:rPr>
          <w:delText>******Microsoft Internet Explorer does not render the Pentaho User Console correctly if you are using Compatibility Modes.</w:delText>
        </w:r>
      </w:del>
      <w:r w:rsidR="00FC4592">
        <w:rPr>
          <w:rStyle w:val="CommentReference"/>
          <w:rFonts w:asciiTheme="minorHAnsi" w:hAnsiTheme="minorHAnsi" w:eastAsiaTheme="minorHAnsi" w:cstheme="minorBidi"/>
        </w:rPr>
        <w:commentReference w:id="380"/>
      </w:r>
    </w:p>
    <w:p w:rsidRPr="00BE09DC" w:rsidR="0081792B" w:rsidRDefault="0081792B" w14:paraId="23295513" w14:textId="77777777">
      <w:pPr>
        <w:pStyle w:val="p"/>
        <w:shd w:val="clear" w:color="auto" w:fill="FFFFFF" w:themeFill="background1"/>
        <w:spacing w:before="300" w:beforeAutospacing="0" w:after="0" w:afterAutospacing="0" w:line="406" w:lineRule="atLeast"/>
        <w:rPr>
          <w:rFonts w:ascii="Open Sans" w:hAnsi="Open Sans" w:cs="Open Sans"/>
          <w:color w:val="333333"/>
        </w:rPr>
        <w:pPrChange w:author="Joe Heck" w:date="2016-12-05T17:17:00Z" w:id="381">
          <w:pPr>
            <w:spacing w:before="300" w:after="0" w:line="406" w:lineRule="atLeast"/>
            <w:ind w:left="270" w:hanging="270"/>
          </w:pPr>
        </w:pPrChange>
      </w:pPr>
    </w:p>
    <w:sectPr w:rsidRPr="00BE09DC" w:rsidR="0081792B" w:rsidSect="00460DFC">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WB" w:author="Wes Brown" w:date="2016-12-07T09:35:00Z" w:id="5">
    <w:p w:rsidR="00A87AC6" w:rsidRDefault="00A87AC6" w14:paraId="7E2E6A8C" w14:textId="55BA70EC">
      <w:pPr>
        <w:pStyle w:val="CommentText"/>
      </w:pPr>
      <w:r>
        <w:rPr>
          <w:rStyle w:val="CommentReference"/>
        </w:rPr>
        <w:annotationRef/>
      </w:r>
      <w:r w:rsidR="0079263F">
        <w:rPr>
          <w:noProof/>
        </w:rPr>
        <w:t>Not related to this project, but data is used twice and reads kind of weird.</w:t>
      </w:r>
    </w:p>
  </w:comment>
  <w:comment w:initials="WB" w:author="Wes Brown" w:date="2016-12-05T15:12:00Z" w:id="13">
    <w:p w:rsidR="00806B9D" w:rsidRDefault="00806B9D" w14:paraId="2902FACC" w14:textId="725C3242">
      <w:pPr>
        <w:pStyle w:val="CommentText"/>
      </w:pPr>
      <w:r>
        <w:rPr>
          <w:rStyle w:val="CommentReference"/>
        </w:rPr>
        <w:annotationRef/>
      </w:r>
      <w:r w:rsidR="002675A2">
        <w:rPr>
          <w:noProof/>
        </w:rPr>
        <w:t>Hey, I'm not sure this is supported. I need to followup with Bill F. and see.</w:t>
      </w:r>
    </w:p>
  </w:comment>
  <w:comment w:initials="WB" w:author="Wes Brown" w:date="2016-12-07T09:38:00Z" w:id="23">
    <w:p w:rsidR="00A87AC6" w:rsidRDefault="00A87AC6" w14:paraId="3DA3A7D5" w14:textId="4A6A61FB">
      <w:pPr>
        <w:pStyle w:val="CommentText"/>
      </w:pPr>
      <w:r>
        <w:rPr>
          <w:rStyle w:val="CommentReference"/>
        </w:rPr>
        <w:annotationRef/>
      </w:r>
      <w:r w:rsidR="0079263F">
        <w:rPr>
          <w:noProof/>
        </w:rPr>
        <w:t>browser or web browser?</w:t>
      </w:r>
    </w:p>
  </w:comment>
  <w:comment w:initials="WB" w:author="Wes Brown" w:date="2016-12-02T15:58:00Z" w:id="41">
    <w:p w:rsidR="00671855" w:rsidRDefault="00671855" w14:paraId="40F66353" w14:textId="77777777">
      <w:pPr>
        <w:pStyle w:val="CommentText"/>
      </w:pPr>
      <w:r>
        <w:rPr>
          <w:rStyle w:val="CommentReference"/>
        </w:rPr>
        <w:annotationRef/>
      </w:r>
      <w:r>
        <w:t>Hmm. I guess I wasn’t sure what I was expecting. Do you think we’d want to list it here or have something more general about Spoon browsers?</w:t>
      </w:r>
    </w:p>
    <w:p w:rsidR="00671855" w:rsidRDefault="00671855" w14:paraId="474D3933" w14:textId="77777777">
      <w:pPr>
        <w:pStyle w:val="CommentText"/>
      </w:pPr>
    </w:p>
    <w:p w:rsidR="00671855" w:rsidRDefault="00671855" w14:paraId="78982F64" w14:textId="77777777">
      <w:pPr>
        <w:pStyle w:val="CommentText"/>
        <w:rPr>
          <w:i/>
        </w:rPr>
      </w:pPr>
      <w:r>
        <w:t>I’m not sure where this belongs, or maybe it’s just right here? Maybe this is just silly and crazy too.</w:t>
      </w:r>
      <w:r>
        <w:br/>
      </w:r>
    </w:p>
    <w:p w:rsidR="00671855" w:rsidP="00671855" w:rsidRDefault="00671855" w14:paraId="015F15AE" w14:textId="77777777">
      <w:pPr>
        <w:pStyle w:val="CommentText"/>
        <w:ind w:left="720"/>
        <w:rPr>
          <w:i/>
        </w:rPr>
      </w:pPr>
      <w:r w:rsidRPr="00671855">
        <w:rPr>
          <w:i/>
        </w:rPr>
        <w:t>This version of Pentaho Data Integration, Spoon, um whatever, remaining on the bleeding edge of technology, has certain features that leverage modern web browser technologies. Depending on your operating system, you may need to upgrade your browser for the full experience.</w:t>
      </w:r>
      <w:r>
        <w:rPr>
          <w:i/>
        </w:rPr>
        <w:t xml:space="preserve"> </w:t>
      </w:r>
      <w:r>
        <w:rPr>
          <w:i/>
        </w:rPr>
        <w:br/>
      </w:r>
      <w:r>
        <w:rPr>
          <w:i/>
        </w:rPr>
        <w:br/>
      </w:r>
      <w:r>
        <w:rPr>
          <w:i/>
        </w:rPr>
        <w:t>OR, instead of you may need…</w:t>
      </w:r>
      <w:r>
        <w:rPr>
          <w:i/>
        </w:rPr>
        <w:br/>
      </w:r>
      <w:r>
        <w:rPr>
          <w:i/>
        </w:rPr>
        <w:br/>
      </w:r>
      <w:r>
        <w:rPr>
          <w:i/>
        </w:rPr>
        <w:t xml:space="preserve">…we recommend you upgrade your browser. Our full list of supported components is available </w:t>
      </w:r>
      <w:r w:rsidRPr="00671855">
        <w:rPr>
          <w:i/>
          <w:u w:val="single"/>
        </w:rPr>
        <w:t>here.</w:t>
      </w:r>
    </w:p>
    <w:p w:rsidR="00671855" w:rsidP="00671855" w:rsidRDefault="00671855" w14:paraId="37CF5B8D" w14:textId="77777777">
      <w:pPr>
        <w:pStyle w:val="CommentText"/>
        <w:ind w:left="720"/>
      </w:pPr>
    </w:p>
    <w:p w:rsidRPr="00FC4592" w:rsidR="00671855" w:rsidP="00671855" w:rsidRDefault="00FC4592" w14:paraId="28F7F190" w14:textId="77777777">
      <w:pPr>
        <w:pStyle w:val="CommentText"/>
        <w:ind w:left="720"/>
        <w:rPr>
          <w:i/>
        </w:rPr>
      </w:pPr>
      <w:r>
        <w:rPr>
          <w:i/>
        </w:rPr>
        <w:t>(or whatever standard you guys start using when linking to things)</w:t>
      </w:r>
    </w:p>
    <w:p w:rsidR="00671855" w:rsidRDefault="00671855" w14:paraId="4AFAEF3D" w14:textId="77777777">
      <w:pPr>
        <w:pStyle w:val="CommentText"/>
      </w:pPr>
    </w:p>
    <w:p w:rsidR="00671855" w:rsidRDefault="00671855" w14:paraId="17B8CD68" w14:textId="77777777">
      <w:pPr>
        <w:pStyle w:val="CommentText"/>
      </w:pPr>
    </w:p>
  </w:comment>
  <w:comment w:initials="WB" w:author="Wes Brown" w:date="2016-12-02T15:57:00Z" w:id="37">
    <w:p w:rsidR="00671855" w:rsidP="00671855" w:rsidRDefault="00671855" w14:paraId="27ACC4E2" w14:textId="31DDB02E">
      <w:pPr>
        <w:pStyle w:val="CommentText"/>
      </w:pPr>
      <w:r>
        <w:rPr>
          <w:rStyle w:val="CommentReference"/>
        </w:rPr>
        <w:annotationRef/>
      </w:r>
      <w:r>
        <w:t>Linux also has some needs</w:t>
      </w:r>
      <w:r w:rsidR="00001999">
        <w:t xml:space="preserve"> (I don’t know where we’d detail how to do the </w:t>
      </w:r>
      <w:proofErr w:type="spellStart"/>
      <w:r w:rsidR="00001999">
        <w:t>libwebkitgtk</w:t>
      </w:r>
      <w:proofErr w:type="spellEnd"/>
      <w:r w:rsidR="00001999">
        <w:t>, but not on this page)</w:t>
      </w:r>
      <w:r>
        <w:t>:</w:t>
      </w:r>
      <w:r>
        <w:br/>
      </w:r>
      <w:r>
        <w:br/>
      </w:r>
    </w:p>
    <w:p w:rsidR="00671855" w:rsidP="00671855" w:rsidRDefault="00671855" w14:paraId="2A09CB20" w14:textId="77777777">
      <w:pPr>
        <w:pStyle w:val="CommentText"/>
      </w:pPr>
      <w:r>
        <w:t xml:space="preserve">Wes Brown [3:41 PM]  </w:t>
      </w:r>
    </w:p>
    <w:p w:rsidR="00671855" w:rsidP="00671855" w:rsidRDefault="00671855" w14:paraId="54C246DE" w14:textId="77777777">
      <w:pPr>
        <w:pStyle w:val="CommentText"/>
      </w:pPr>
      <w:r>
        <w:t>Do you know if "most users" on Linux will need to do something special, browser wise, to get DET to work?</w:t>
      </w:r>
    </w:p>
    <w:p w:rsidR="00671855" w:rsidP="00671855" w:rsidRDefault="00671855" w14:paraId="3C258DFD" w14:textId="77777777">
      <w:pPr>
        <w:pStyle w:val="CommentText"/>
      </w:pPr>
    </w:p>
    <w:p w:rsidR="00671855" w:rsidP="00671855" w:rsidRDefault="00671855" w14:paraId="07C4E680" w14:textId="77777777">
      <w:pPr>
        <w:pStyle w:val="CommentText"/>
      </w:pPr>
      <w:r>
        <w:t xml:space="preserve">[3:41]  </w:t>
      </w:r>
    </w:p>
    <w:p w:rsidR="00671855" w:rsidP="00671855" w:rsidRDefault="00671855" w14:paraId="27CB69D5" w14:textId="77777777">
      <w:pPr>
        <w:pStyle w:val="CommentText"/>
      </w:pPr>
      <w:r>
        <w:t>Download a different  browser, configure something, etc.</w:t>
      </w:r>
    </w:p>
    <w:p w:rsidR="00671855" w:rsidP="00671855" w:rsidRDefault="00671855" w14:paraId="41A7E619" w14:textId="77777777">
      <w:pPr>
        <w:pStyle w:val="CommentText"/>
      </w:pPr>
    </w:p>
    <w:p w:rsidR="00671855" w:rsidP="00671855" w:rsidRDefault="00671855" w14:paraId="61331F20" w14:textId="77777777">
      <w:pPr>
        <w:pStyle w:val="CommentText"/>
      </w:pPr>
      <w:r>
        <w:t xml:space="preserve">[3:41]  </w:t>
      </w:r>
    </w:p>
    <w:p w:rsidR="00671855" w:rsidP="00671855" w:rsidRDefault="00671855" w14:paraId="013E0ADC" w14:textId="77777777">
      <w:pPr>
        <w:pStyle w:val="CommentText"/>
      </w:pPr>
      <w:r>
        <w:t>I have the same question for mac btw.</w:t>
      </w:r>
    </w:p>
    <w:p w:rsidR="00671855" w:rsidP="00671855" w:rsidRDefault="00671855" w14:paraId="4433538B" w14:textId="77777777">
      <w:pPr>
        <w:pStyle w:val="CommentText"/>
      </w:pPr>
    </w:p>
    <w:p w:rsidR="00671855" w:rsidP="00671855" w:rsidRDefault="00671855" w14:paraId="0018C921" w14:textId="77777777">
      <w:pPr>
        <w:pStyle w:val="CommentText"/>
      </w:pPr>
      <w:r>
        <w:t xml:space="preserve">Benjamin </w:t>
      </w:r>
      <w:proofErr w:type="spellStart"/>
      <w:r>
        <w:t>Morrise</w:t>
      </w:r>
      <w:proofErr w:type="spellEnd"/>
      <w:r>
        <w:t xml:space="preserve"> [3:44 PM]  </w:t>
      </w:r>
    </w:p>
    <w:p w:rsidR="00671855" w:rsidP="00671855" w:rsidRDefault="00671855" w14:paraId="51E89675" w14:textId="77777777">
      <w:pPr>
        <w:pStyle w:val="CommentText"/>
      </w:pPr>
      <w:r>
        <w:t xml:space="preserve">Linux requires you to have </w:t>
      </w:r>
      <w:proofErr w:type="spellStart"/>
      <w:r>
        <w:t>libwebkitgtk</w:t>
      </w:r>
      <w:proofErr w:type="spellEnd"/>
      <w:r>
        <w:t>, which some may have depending on what they've installed, but I believe a clean install doesn't have it. However, we do show them instructions on how to install it. For Mac, I'm pretty sure they don't have to do anything special.</w:t>
      </w:r>
    </w:p>
    <w:p w:rsidR="00671855" w:rsidP="00671855" w:rsidRDefault="00671855" w14:paraId="62E0EB6F" w14:textId="77777777">
      <w:pPr>
        <w:pStyle w:val="CommentText"/>
      </w:pPr>
    </w:p>
    <w:p w:rsidR="00671855" w:rsidP="00671855" w:rsidRDefault="00671855" w14:paraId="69B4DC23" w14:textId="77777777">
      <w:pPr>
        <w:pStyle w:val="CommentText"/>
      </w:pPr>
      <w:r>
        <w:t xml:space="preserve">Wes Brown [3:56 PM]  </w:t>
      </w:r>
    </w:p>
    <w:p w:rsidR="00671855" w:rsidP="00671855" w:rsidRDefault="00671855" w14:paraId="5A6E0A3F" w14:textId="77777777">
      <w:pPr>
        <w:pStyle w:val="CommentText"/>
      </w:pPr>
      <w:r>
        <w:t>cool. Where do we show them instructions?</w:t>
      </w:r>
    </w:p>
    <w:p w:rsidR="00671855" w:rsidP="00671855" w:rsidRDefault="00671855" w14:paraId="4A8C036E" w14:textId="77777777">
      <w:pPr>
        <w:pStyle w:val="CommentText"/>
      </w:pPr>
    </w:p>
    <w:p w:rsidR="00671855" w:rsidP="00671855" w:rsidRDefault="00671855" w14:paraId="786C660E" w14:textId="77777777">
      <w:pPr>
        <w:pStyle w:val="CommentText"/>
      </w:pPr>
      <w:r>
        <w:t xml:space="preserve">Benjamin </w:t>
      </w:r>
      <w:proofErr w:type="spellStart"/>
      <w:r>
        <w:t>Morrise</w:t>
      </w:r>
      <w:proofErr w:type="spellEnd"/>
      <w:r>
        <w:t xml:space="preserve"> [3:56 PM]  </w:t>
      </w:r>
    </w:p>
    <w:p w:rsidR="00671855" w:rsidP="00671855" w:rsidRDefault="00671855" w14:paraId="719411C8" w14:textId="77777777">
      <w:pPr>
        <w:pStyle w:val="CommentText"/>
      </w:pPr>
      <w:r>
        <w:t>In the console output.</w:t>
      </w:r>
    </w:p>
    <w:p w:rsidR="00671855" w:rsidP="00671855" w:rsidRDefault="00671855" w14:paraId="587B18AC" w14:textId="77777777">
      <w:pPr>
        <w:pStyle w:val="CommentText"/>
      </w:pPr>
    </w:p>
    <w:p w:rsidR="00671855" w:rsidP="00671855" w:rsidRDefault="00671855" w14:paraId="056E516F" w14:textId="77777777">
      <w:pPr>
        <w:pStyle w:val="CommentText"/>
      </w:pPr>
      <w:r>
        <w:t xml:space="preserve">Wes Brown [3:57 PM]  </w:t>
      </w:r>
    </w:p>
    <w:p w:rsidR="00671855" w:rsidP="00671855" w:rsidRDefault="00671855" w14:paraId="7436C5B8" w14:textId="77777777">
      <w:pPr>
        <w:pStyle w:val="CommentText"/>
      </w:pPr>
      <w:r>
        <w:t>lol</w:t>
      </w:r>
    </w:p>
  </w:comment>
  <w:comment w:initials="JH" w:author="Joe Heck" w:date="2016-12-06T08:57:00Z" w:id="38">
    <w:p w:rsidR="00611F4A" w:rsidRDefault="00611F4A" w14:paraId="60483DA4" w14:textId="46574E7C">
      <w:pPr>
        <w:pStyle w:val="CommentText"/>
      </w:pPr>
      <w:r>
        <w:rPr>
          <w:rStyle w:val="CommentReference"/>
        </w:rPr>
        <w:annotationRef/>
      </w:r>
      <w:r>
        <w:t xml:space="preserve">Wes, the information regarding </w:t>
      </w:r>
      <w:proofErr w:type="spellStart"/>
      <w:r>
        <w:t>libwebkitgtk</w:t>
      </w:r>
      <w:proofErr w:type="spellEnd"/>
      <w:r>
        <w:t xml:space="preserve"> will need to added to the doc as it was inadvertently removed during our 7.0 work.</w:t>
      </w:r>
    </w:p>
  </w:comment>
  <w:comment w:initials="WB" w:author="Wes Brown" w:date="2016-12-07T09:36:00Z" w:id="85">
    <w:p w:rsidR="00A87AC6" w:rsidRDefault="00A87AC6" w14:paraId="65C619F8" w14:textId="7BDF3986">
      <w:pPr>
        <w:pStyle w:val="CommentText"/>
      </w:pPr>
      <w:r>
        <w:rPr>
          <w:rStyle w:val="CommentReference"/>
        </w:rPr>
        <w:annotationRef/>
      </w:r>
      <w:r w:rsidR="0079263F">
        <w:rPr>
          <w:noProof/>
        </w:rPr>
        <w:t xml:space="preserve">STANDARDS QUESTION: Do we use "Web" caps when talking about web browsers? Also do we say "browser" or "Web browser"? On the Inspect data page we say "browser" without "web" </w:t>
      </w:r>
    </w:p>
  </w:comment>
  <w:comment w:initials="JH" w:author="Joe Heck" w:date="2016-12-07T10:34:00Z" w:id="86">
    <w:p w:rsidR="00946266" w:rsidRDefault="00946266" w14:paraId="41AA5998" w14:textId="5E0BF4C9">
      <w:pPr>
        <w:pStyle w:val="CommentText"/>
      </w:pPr>
      <w:r>
        <w:rPr>
          <w:rStyle w:val="CommentReference"/>
        </w:rPr>
        <w:annotationRef/>
      </w:r>
      <w:r>
        <w:t xml:space="preserve">The standard calls for Web browser. That was my oversight on the Inspect Data page. I have corrected it. </w:t>
      </w:r>
    </w:p>
  </w:comment>
  <w:comment w:initials="WB" w:author="Wes Brown" w:date="2016-12-05T14:19:00Z" w:id="115">
    <w:p w:rsidR="00E002B9" w:rsidRDefault="00E002B9" w14:paraId="1C0F4C13" w14:textId="4CF1AB5A">
      <w:pPr>
        <w:pStyle w:val="CommentText"/>
      </w:pPr>
      <w:r>
        <w:rPr>
          <w:rStyle w:val="CommentReference"/>
        </w:rPr>
        <w:annotationRef/>
      </w:r>
      <w:r>
        <w:t>I don’t think this is needed.</w:t>
      </w:r>
    </w:p>
  </w:comment>
  <w:comment w:initials="WB" w:author="Wes Brown" w:date="2016-12-02T16:14:00Z" w:id="227">
    <w:p w:rsidR="00FC4592" w:rsidRDefault="00FC4592" w14:paraId="744C1F19" w14:textId="77777777">
      <w:pPr>
        <w:pStyle w:val="CommentText"/>
      </w:pPr>
      <w:r>
        <w:rPr>
          <w:rStyle w:val="CommentReference"/>
        </w:rPr>
        <w:annotationRef/>
      </w:r>
      <w:r>
        <w:t xml:space="preserve">I’m not sure if this is just more asterisks though. </w:t>
      </w:r>
    </w:p>
  </w:comment>
  <w:comment w:initials="WB" w:author="Wes Brown" w:date="2016-12-05T14:19:00Z" w:id="247">
    <w:p w:rsidR="00E002B9" w:rsidRDefault="00E002B9" w14:paraId="6E477ADA" w14:textId="6D0D13A7">
      <w:pPr>
        <w:pStyle w:val="CommentText"/>
      </w:pPr>
      <w:r>
        <w:rPr>
          <w:rStyle w:val="CommentReference"/>
        </w:rPr>
        <w:annotationRef/>
      </w:r>
      <w:r>
        <w:t xml:space="preserve">Since Edge isn’t supported (is this true) for Data Inspection, should we just break PDI out to </w:t>
      </w:r>
      <w:proofErr w:type="spellStart"/>
      <w:r>
        <w:t>it’s</w:t>
      </w:r>
      <w:proofErr w:type="spellEnd"/>
      <w:r>
        <w:t xml:space="preserve"> own row and have specific browsers listed for that tool?</w:t>
      </w:r>
    </w:p>
    <w:p w:rsidR="00E002B9" w:rsidRDefault="00E002B9" w14:paraId="212D972B" w14:textId="1C03EEEF">
      <w:pPr>
        <w:pStyle w:val="CommentText"/>
      </w:pPr>
      <w:r>
        <w:t>We could theoretically do the same for Report Designer???? We might want to whiteboard this or involve Greg too since it’s a larger change.</w:t>
      </w:r>
    </w:p>
  </w:comment>
  <w:comment w:initials="JH" w:author="Joe Heck" w:date="2016-12-06T10:22:00Z" w:id="248">
    <w:p w:rsidR="00CB555E" w:rsidRDefault="00CB555E" w14:paraId="6C7B45E6" w14:textId="4AA6E514">
      <w:pPr>
        <w:pStyle w:val="CommentText"/>
      </w:pPr>
      <w:r>
        <w:rPr>
          <w:rStyle w:val="CommentReference"/>
        </w:rPr>
        <w:annotationRef/>
      </w:r>
      <w:r>
        <w:t>I removed Edge from this section of the new table.</w:t>
      </w:r>
    </w:p>
  </w:comment>
  <w:comment w:initials="WB" w:author="Wes Brown" w:date="2016-12-07T09:39:00Z" w:id="257">
    <w:p w:rsidR="002F1E8A" w:rsidRDefault="002F1E8A" w14:paraId="44887433" w14:textId="41DEA3DD">
      <w:pPr>
        <w:pStyle w:val="CommentText"/>
      </w:pPr>
      <w:r>
        <w:rPr>
          <w:rStyle w:val="CommentReference"/>
        </w:rPr>
        <w:annotationRef/>
      </w:r>
      <w:r w:rsidR="0079263F">
        <w:rPr>
          <w:noProof/>
        </w:rPr>
        <w:t xml:space="preserve">this reads a bit odd. "on a" seems strange. </w:t>
      </w:r>
    </w:p>
  </w:comment>
  <w:comment w:initials="WB" w:author="Wes Brown" w:date="2016-12-02T16:14:00Z" w:id="263">
    <w:p w:rsidR="003D0601" w:rsidP="003D0601" w:rsidRDefault="003D0601" w14:paraId="58ED3930" w14:textId="77777777">
      <w:pPr>
        <w:pStyle w:val="CommentText"/>
      </w:pPr>
      <w:r>
        <w:rPr>
          <w:rStyle w:val="CommentReference"/>
        </w:rPr>
        <w:annotationRef/>
      </w:r>
      <w:r>
        <w:t xml:space="preserve">I’m not sure if this is just more asterisks though. </w:t>
      </w:r>
    </w:p>
  </w:comment>
  <w:comment w:initials="WB" w:author="Wes Brown" w:date="2016-12-07T09:40:00Z" w:id="266">
    <w:p w:rsidR="002F1E8A" w:rsidRDefault="002F1E8A" w14:paraId="28152377" w14:textId="4DFE5A9B">
      <w:pPr>
        <w:pStyle w:val="CommentText"/>
      </w:pPr>
      <w:r>
        <w:rPr>
          <w:rStyle w:val="CommentReference"/>
        </w:rPr>
        <w:annotationRef/>
      </w:r>
      <w:r w:rsidR="0079263F">
        <w:rPr>
          <w:noProof/>
        </w:rPr>
        <w:t>do we want to just keep this generic vs. calling out other features? That would keep us from having to update this over and over again.</w:t>
      </w:r>
    </w:p>
  </w:comment>
  <w:comment w:initials="JH" w:author="Joe Heck" w:date="2016-12-06T09:33:00Z" w:id="281">
    <w:p w:rsidR="00512833" w:rsidRDefault="00512833" w14:paraId="0A60A4D6" w14:textId="1943E2A9">
      <w:pPr>
        <w:pStyle w:val="CommentText"/>
      </w:pPr>
      <w:r>
        <w:rPr>
          <w:rStyle w:val="CommentReference"/>
        </w:rPr>
        <w:annotationRef/>
      </w:r>
      <w:r>
        <w:t>Added note per email with Bill F.; also linked to note in Install PDI Tools and Plugins.</w:t>
      </w:r>
    </w:p>
  </w:comment>
  <w:comment w:initials="WB" w:author="Wes Brown" w:date="2016-12-02T16:09:00Z" w:id="380">
    <w:p w:rsidR="00FC4592" w:rsidRDefault="00FC4592" w14:paraId="2751FAA5" w14:textId="77777777">
      <w:pPr>
        <w:pStyle w:val="CommentText"/>
      </w:pPr>
      <w:r>
        <w:rPr>
          <w:rStyle w:val="CommentReference"/>
        </w:rPr>
        <w:annotationRef/>
      </w:r>
      <w:r>
        <w:t>this feels a bit tagged onto the end of a different type of warning, maybe we list it up under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2E6A8C" w15:done="0"/>
  <w15:commentEx w15:paraId="2902FACC" w15:done="0"/>
  <w15:commentEx w15:paraId="3DA3A7D5" w15:done="0"/>
  <w15:commentEx w15:paraId="17B8CD68" w15:done="0"/>
  <w15:commentEx w15:paraId="7436C5B8" w15:done="0"/>
  <w15:commentEx w15:paraId="60483DA4" w15:paraIdParent="7436C5B8" w15:done="0"/>
  <w15:commentEx w15:paraId="65C619F8" w15:done="0"/>
  <w15:commentEx w15:paraId="41AA5998" w15:paraIdParent="65C619F8" w15:done="0"/>
  <w15:commentEx w15:paraId="1C0F4C13" w15:done="0"/>
  <w15:commentEx w15:paraId="744C1F19" w15:done="0"/>
  <w15:commentEx w15:paraId="212D972B" w15:done="0"/>
  <w15:commentEx w15:paraId="6C7B45E6" w15:paraIdParent="212D972B" w15:done="0"/>
  <w15:commentEx w15:paraId="44887433" w15:done="0"/>
  <w15:commentEx w15:paraId="58ED3930" w15:done="0"/>
  <w15:commentEx w15:paraId="28152377" w15:done="0"/>
  <w15:commentEx w15:paraId="0A60A4D6" w15:done="0"/>
  <w15:commentEx w15:paraId="2751FA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252"/>
    <w:multiLevelType w:val="multilevel"/>
    <w:tmpl w:val="65141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70FC2"/>
    <w:multiLevelType w:val="multilevel"/>
    <w:tmpl w:val="7FF43D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2040BE7"/>
    <w:multiLevelType w:val="multilevel"/>
    <w:tmpl w:val="BA12C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C6AA3"/>
    <w:multiLevelType w:val="hybridMultilevel"/>
    <w:tmpl w:val="66E837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6F106D"/>
    <w:multiLevelType w:val="multilevel"/>
    <w:tmpl w:val="D48A5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42768D5"/>
    <w:multiLevelType w:val="multilevel"/>
    <w:tmpl w:val="F5E85E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A2A2934"/>
    <w:multiLevelType w:val="multilevel"/>
    <w:tmpl w:val="CA628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D2951CE"/>
    <w:multiLevelType w:val="multilevel"/>
    <w:tmpl w:val="2B0E2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6"/>
  </w:num>
  <w:num w:numId="3">
    <w:abstractNumId w:val="5"/>
  </w:num>
  <w:num w:numId="4">
    <w:abstractNumId w:val="1"/>
  </w:num>
  <w:num w:numId="5">
    <w:abstractNumId w:val="4"/>
  </w:num>
  <w:num w:numId="6">
    <w:abstractNumId w:val="7"/>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eck">
    <w15:presenceInfo w15:providerId="AD" w15:userId="S-1-5-21-3515013708-678258590-2614230829-4670"/>
  </w15:person>
  <w15:person w15:author="Wes Brown">
    <w15:presenceInfo w15:providerId="None" w15:userId="W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dirty"/>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DC"/>
    <w:rsid w:val="00001999"/>
    <w:rsid w:val="00032C96"/>
    <w:rsid w:val="00052810"/>
    <w:rsid w:val="000D2B12"/>
    <w:rsid w:val="00123C9E"/>
    <w:rsid w:val="001F42E6"/>
    <w:rsid w:val="002504A2"/>
    <w:rsid w:val="00252FE7"/>
    <w:rsid w:val="002675A2"/>
    <w:rsid w:val="002A2913"/>
    <w:rsid w:val="002F1E8A"/>
    <w:rsid w:val="00376AF5"/>
    <w:rsid w:val="003D0601"/>
    <w:rsid w:val="004115A3"/>
    <w:rsid w:val="00460DFC"/>
    <w:rsid w:val="004630B5"/>
    <w:rsid w:val="00474719"/>
    <w:rsid w:val="004B159E"/>
    <w:rsid w:val="00503607"/>
    <w:rsid w:val="00512833"/>
    <w:rsid w:val="00590C8F"/>
    <w:rsid w:val="005D4089"/>
    <w:rsid w:val="005D7C41"/>
    <w:rsid w:val="00611F4A"/>
    <w:rsid w:val="00671855"/>
    <w:rsid w:val="00677DA1"/>
    <w:rsid w:val="00684FAF"/>
    <w:rsid w:val="00695177"/>
    <w:rsid w:val="00727077"/>
    <w:rsid w:val="007413BF"/>
    <w:rsid w:val="00750AE3"/>
    <w:rsid w:val="00755969"/>
    <w:rsid w:val="00767E76"/>
    <w:rsid w:val="0079263F"/>
    <w:rsid w:val="00806B9D"/>
    <w:rsid w:val="0081792B"/>
    <w:rsid w:val="00880371"/>
    <w:rsid w:val="00892C23"/>
    <w:rsid w:val="008B1FA0"/>
    <w:rsid w:val="008C5405"/>
    <w:rsid w:val="008F3B35"/>
    <w:rsid w:val="00935C7B"/>
    <w:rsid w:val="00946266"/>
    <w:rsid w:val="009A117B"/>
    <w:rsid w:val="00A7213F"/>
    <w:rsid w:val="00A87AC6"/>
    <w:rsid w:val="00AD1914"/>
    <w:rsid w:val="00BE09DC"/>
    <w:rsid w:val="00C24C27"/>
    <w:rsid w:val="00CB555E"/>
    <w:rsid w:val="00CF4A22"/>
    <w:rsid w:val="00CF7382"/>
    <w:rsid w:val="00D044F2"/>
    <w:rsid w:val="00DE7A96"/>
    <w:rsid w:val="00E002B9"/>
    <w:rsid w:val="00E260F9"/>
    <w:rsid w:val="00E41426"/>
    <w:rsid w:val="00E82F9F"/>
    <w:rsid w:val="00EC71DB"/>
    <w:rsid w:val="00ED2F9A"/>
    <w:rsid w:val="00EE2392"/>
    <w:rsid w:val="00EE5214"/>
    <w:rsid w:val="00FA51FF"/>
    <w:rsid w:val="00FC4592"/>
    <w:rsid w:val="00FD5383"/>
    <w:rsid w:val="15B7D8F2"/>
    <w:rsid w:val="1CD91FB6"/>
    <w:rsid w:val="457C6745"/>
    <w:rsid w:val="5D92E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C43D"/>
  <w15:chartTrackingRefBased/>
  <w15:docId w15:val="{84C29CF1-F701-469A-8F59-0BC13CC15E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2C96"/>
    <w:pPr>
      <w:keepNext/>
      <w:keepLines/>
      <w:spacing w:before="240" w:after="0"/>
      <w:outlineLvl w:val="0"/>
    </w:pPr>
    <w:rPr>
      <w:rFonts w:ascii="Open Sans" w:hAnsi="Open Sans" w:eastAsiaTheme="majorEastAsia" w:cstheme="majorBidi"/>
      <w:color w:val="2E74B5" w:themeColor="accent1" w:themeShade="BF"/>
      <w:sz w:val="54"/>
      <w:szCs w:val="32"/>
    </w:rPr>
  </w:style>
  <w:style w:type="paragraph" w:styleId="Heading2">
    <w:name w:val="heading 2"/>
    <w:basedOn w:val="Normal"/>
    <w:next w:val="Normal"/>
    <w:link w:val="Heading2Char"/>
    <w:uiPriority w:val="9"/>
    <w:semiHidden/>
    <w:unhideWhenUsed/>
    <w:qFormat/>
    <w:rsid w:val="0081792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BE09D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2C96"/>
    <w:rPr>
      <w:rFonts w:ascii="Open Sans" w:hAnsi="Open Sans" w:eastAsiaTheme="majorEastAsia" w:cstheme="majorBidi"/>
      <w:color w:val="2E74B5" w:themeColor="accent1" w:themeShade="BF"/>
      <w:sz w:val="54"/>
      <w:szCs w:val="32"/>
    </w:rPr>
  </w:style>
  <w:style w:type="character" w:styleId="Heading3Char" w:customStyle="1">
    <w:name w:val="Heading 3 Char"/>
    <w:basedOn w:val="DefaultParagraphFont"/>
    <w:link w:val="Heading3"/>
    <w:uiPriority w:val="9"/>
    <w:rsid w:val="00BE09DC"/>
    <w:rPr>
      <w:rFonts w:ascii="Times New Roman" w:hAnsi="Times New Roman" w:eastAsia="Times New Roman" w:cs="Times New Roman"/>
      <w:b/>
      <w:bCs/>
      <w:sz w:val="27"/>
      <w:szCs w:val="27"/>
    </w:rPr>
  </w:style>
  <w:style w:type="character" w:styleId="Title1" w:customStyle="1">
    <w:name w:val="Title1"/>
    <w:basedOn w:val="DefaultParagraphFont"/>
    <w:rsid w:val="00BE09DC"/>
  </w:style>
  <w:style w:type="character" w:styleId="Hyperlink">
    <w:name w:val="Hyperlink"/>
    <w:basedOn w:val="DefaultParagraphFont"/>
    <w:uiPriority w:val="99"/>
    <w:unhideWhenUsed/>
    <w:rsid w:val="00BE09DC"/>
    <w:rPr>
      <w:color w:val="0000FF"/>
      <w:u w:val="single"/>
    </w:rPr>
  </w:style>
  <w:style w:type="character" w:styleId="status" w:customStyle="1">
    <w:name w:val="status"/>
    <w:basedOn w:val="DefaultParagraphFont"/>
    <w:rsid w:val="00BE09DC"/>
  </w:style>
  <w:style w:type="character" w:styleId="apple-converted-space" w:customStyle="1">
    <w:name w:val="apple-converted-space"/>
    <w:basedOn w:val="DefaultParagraphFont"/>
    <w:rsid w:val="00BE09DC"/>
  </w:style>
  <w:style w:type="paragraph" w:styleId="NormalWeb">
    <w:name w:val="Normal (Web)"/>
    <w:basedOn w:val="Normal"/>
    <w:uiPriority w:val="99"/>
    <w:semiHidden/>
    <w:unhideWhenUsed/>
    <w:rsid w:val="00BE09D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E09DC"/>
    <w:rPr>
      <w:b/>
      <w:bCs/>
    </w:rPr>
  </w:style>
  <w:style w:type="character" w:styleId="Emphasis">
    <w:name w:val="Emphasis"/>
    <w:basedOn w:val="DefaultParagraphFont"/>
    <w:uiPriority w:val="20"/>
    <w:qFormat/>
    <w:rsid w:val="00BE09DC"/>
    <w:rPr>
      <w:i/>
      <w:iCs/>
    </w:rPr>
  </w:style>
  <w:style w:type="paragraph" w:styleId="pentaho-note" w:customStyle="1">
    <w:name w:val="pentaho-note"/>
    <w:basedOn w:val="Normal"/>
    <w:rsid w:val="00BE09DC"/>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semiHidden/>
    <w:rsid w:val="0081792B"/>
    <w:rPr>
      <w:rFonts w:asciiTheme="majorHAnsi" w:hAnsiTheme="majorHAnsi" w:eastAsiaTheme="majorEastAsia" w:cstheme="majorBidi"/>
      <w:color w:val="2E74B5" w:themeColor="accent1" w:themeShade="BF"/>
      <w:sz w:val="26"/>
      <w:szCs w:val="26"/>
    </w:rPr>
  </w:style>
  <w:style w:type="paragraph" w:styleId="p" w:customStyle="1">
    <w:name w:val="p"/>
    <w:basedOn w:val="Normal"/>
    <w:rsid w:val="0081792B"/>
    <w:pPr>
      <w:spacing w:before="100" w:beforeAutospacing="1" w:after="100" w:afterAutospacing="1" w:line="240" w:lineRule="auto"/>
    </w:pPr>
    <w:rPr>
      <w:rFonts w:ascii="Times New Roman" w:hAnsi="Times New Roman" w:eastAsia="Times New Roman" w:cs="Times New Roman"/>
      <w:sz w:val="24"/>
      <w:szCs w:val="24"/>
    </w:rPr>
  </w:style>
  <w:style w:type="paragraph" w:styleId="Revision">
    <w:name w:val="Revision"/>
    <w:hidden/>
    <w:uiPriority w:val="99"/>
    <w:semiHidden/>
    <w:rsid w:val="00AD1914"/>
    <w:pPr>
      <w:spacing w:after="0" w:line="240" w:lineRule="auto"/>
    </w:pPr>
  </w:style>
  <w:style w:type="paragraph" w:styleId="BalloonText">
    <w:name w:val="Balloon Text"/>
    <w:basedOn w:val="Normal"/>
    <w:link w:val="BalloonTextChar"/>
    <w:uiPriority w:val="99"/>
    <w:semiHidden/>
    <w:unhideWhenUsed/>
    <w:rsid w:val="00AD191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D1914"/>
    <w:rPr>
      <w:rFonts w:ascii="Segoe UI" w:hAnsi="Segoe UI" w:cs="Segoe UI"/>
      <w:sz w:val="18"/>
      <w:szCs w:val="18"/>
    </w:rPr>
  </w:style>
  <w:style w:type="character" w:styleId="FollowedHyperlink">
    <w:name w:val="FollowedHyperlink"/>
    <w:basedOn w:val="DefaultParagraphFont"/>
    <w:uiPriority w:val="99"/>
    <w:semiHidden/>
    <w:unhideWhenUsed/>
    <w:rsid w:val="00750AE3"/>
    <w:rPr>
      <w:color w:val="954F72" w:themeColor="followedHyperlink"/>
      <w:u w:val="single"/>
    </w:rPr>
  </w:style>
  <w:style w:type="character" w:styleId="CommentReference">
    <w:name w:val="annotation reference"/>
    <w:basedOn w:val="DefaultParagraphFont"/>
    <w:uiPriority w:val="99"/>
    <w:semiHidden/>
    <w:unhideWhenUsed/>
    <w:rsid w:val="00671855"/>
    <w:rPr>
      <w:sz w:val="16"/>
      <w:szCs w:val="16"/>
    </w:rPr>
  </w:style>
  <w:style w:type="paragraph" w:styleId="CommentText">
    <w:name w:val="annotation text"/>
    <w:basedOn w:val="Normal"/>
    <w:link w:val="CommentTextChar"/>
    <w:uiPriority w:val="99"/>
    <w:semiHidden/>
    <w:unhideWhenUsed/>
    <w:rsid w:val="00671855"/>
    <w:pPr>
      <w:spacing w:line="240" w:lineRule="auto"/>
    </w:pPr>
    <w:rPr>
      <w:sz w:val="20"/>
      <w:szCs w:val="20"/>
    </w:rPr>
  </w:style>
  <w:style w:type="character" w:styleId="CommentTextChar" w:customStyle="1">
    <w:name w:val="Comment Text Char"/>
    <w:basedOn w:val="DefaultParagraphFont"/>
    <w:link w:val="CommentText"/>
    <w:uiPriority w:val="99"/>
    <w:semiHidden/>
    <w:rsid w:val="00671855"/>
    <w:rPr>
      <w:sz w:val="20"/>
      <w:szCs w:val="20"/>
    </w:rPr>
  </w:style>
  <w:style w:type="paragraph" w:styleId="CommentSubject">
    <w:name w:val="annotation subject"/>
    <w:basedOn w:val="CommentText"/>
    <w:next w:val="CommentText"/>
    <w:link w:val="CommentSubjectChar"/>
    <w:uiPriority w:val="99"/>
    <w:semiHidden/>
    <w:unhideWhenUsed/>
    <w:rsid w:val="00671855"/>
    <w:rPr>
      <w:b/>
      <w:bCs/>
    </w:rPr>
  </w:style>
  <w:style w:type="character" w:styleId="CommentSubjectChar" w:customStyle="1">
    <w:name w:val="Comment Subject Char"/>
    <w:basedOn w:val="CommentTextChar"/>
    <w:link w:val="CommentSubject"/>
    <w:uiPriority w:val="99"/>
    <w:semiHidden/>
    <w:rsid w:val="00671855"/>
    <w:rPr>
      <w:b/>
      <w:bCs/>
      <w:sz w:val="20"/>
      <w:szCs w:val="20"/>
    </w:rPr>
  </w:style>
  <w:style w:type="character" w:styleId="filepath" w:customStyle="1">
    <w:name w:val="filepath"/>
    <w:basedOn w:val="DefaultParagraphFont"/>
    <w:rsid w:val="007413BF"/>
  </w:style>
  <w:style w:type="character" w:styleId="ph" w:customStyle="1">
    <w:name w:val="ph"/>
    <w:basedOn w:val="DefaultParagraphFont"/>
    <w:rsid w:val="0012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75172">
      <w:bodyDiv w:val="1"/>
      <w:marLeft w:val="0"/>
      <w:marRight w:val="0"/>
      <w:marTop w:val="0"/>
      <w:marBottom w:val="0"/>
      <w:divBdr>
        <w:top w:val="none" w:sz="0" w:space="0" w:color="auto"/>
        <w:left w:val="none" w:sz="0" w:space="0" w:color="auto"/>
        <w:bottom w:val="none" w:sz="0" w:space="0" w:color="auto"/>
        <w:right w:val="none" w:sz="0" w:space="0" w:color="auto"/>
      </w:divBdr>
    </w:div>
    <w:div w:id="1421289660">
      <w:bodyDiv w:val="1"/>
      <w:marLeft w:val="0"/>
      <w:marRight w:val="0"/>
      <w:marTop w:val="0"/>
      <w:marBottom w:val="0"/>
      <w:divBdr>
        <w:top w:val="none" w:sz="0" w:space="0" w:color="auto"/>
        <w:left w:val="none" w:sz="0" w:space="0" w:color="auto"/>
        <w:bottom w:val="none" w:sz="0" w:space="0" w:color="auto"/>
        <w:right w:val="none" w:sz="0" w:space="0" w:color="auto"/>
      </w:divBdr>
      <w:divsChild>
        <w:div w:id="1966540630">
          <w:marLeft w:val="0"/>
          <w:marRight w:val="0"/>
          <w:marTop w:val="0"/>
          <w:marBottom w:val="0"/>
          <w:divBdr>
            <w:top w:val="none" w:sz="0" w:space="0" w:color="auto"/>
            <w:left w:val="none" w:sz="0" w:space="0" w:color="auto"/>
            <w:bottom w:val="none" w:sz="0" w:space="0" w:color="auto"/>
            <w:right w:val="none" w:sz="0" w:space="0" w:color="auto"/>
          </w:divBdr>
        </w:div>
        <w:div w:id="650406675">
          <w:marLeft w:val="0"/>
          <w:marRight w:val="0"/>
          <w:marTop w:val="0"/>
          <w:marBottom w:val="0"/>
          <w:divBdr>
            <w:top w:val="none" w:sz="0" w:space="0" w:color="auto"/>
            <w:left w:val="none" w:sz="0" w:space="0" w:color="auto"/>
            <w:bottom w:val="none" w:sz="0" w:space="0" w:color="auto"/>
            <w:right w:val="none" w:sz="0" w:space="0" w:color="auto"/>
          </w:divBdr>
          <w:divsChild>
            <w:div w:id="154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815">
      <w:bodyDiv w:val="1"/>
      <w:marLeft w:val="0"/>
      <w:marRight w:val="0"/>
      <w:marTop w:val="0"/>
      <w:marBottom w:val="0"/>
      <w:divBdr>
        <w:top w:val="none" w:sz="0" w:space="0" w:color="auto"/>
        <w:left w:val="none" w:sz="0" w:space="0" w:color="auto"/>
        <w:bottom w:val="none" w:sz="0" w:space="0" w:color="auto"/>
        <w:right w:val="none" w:sz="0" w:space="0" w:color="auto"/>
      </w:divBdr>
      <w:divsChild>
        <w:div w:id="2097899657">
          <w:marLeft w:val="0"/>
          <w:marRight w:val="0"/>
          <w:marTop w:val="0"/>
          <w:marBottom w:val="0"/>
          <w:divBdr>
            <w:top w:val="none" w:sz="0" w:space="0" w:color="auto"/>
            <w:left w:val="none" w:sz="0" w:space="0" w:color="auto"/>
            <w:bottom w:val="none" w:sz="0" w:space="0" w:color="auto"/>
            <w:right w:val="none" w:sz="0" w:space="0" w:color="auto"/>
          </w:divBdr>
          <w:divsChild>
            <w:div w:id="327370256">
              <w:marLeft w:val="0"/>
              <w:marRight w:val="0"/>
              <w:marTop w:val="0"/>
              <w:marBottom w:val="0"/>
              <w:divBdr>
                <w:top w:val="none" w:sz="0" w:space="0" w:color="auto"/>
                <w:left w:val="none" w:sz="0" w:space="0" w:color="auto"/>
                <w:bottom w:val="none" w:sz="0" w:space="0" w:color="auto"/>
                <w:right w:val="none" w:sz="0" w:space="0" w:color="auto"/>
              </w:divBdr>
            </w:div>
          </w:divsChild>
        </w:div>
        <w:div w:id="1972129882">
          <w:marLeft w:val="0"/>
          <w:marRight w:val="0"/>
          <w:marTop w:val="0"/>
          <w:marBottom w:val="0"/>
          <w:divBdr>
            <w:top w:val="none" w:sz="0" w:space="0" w:color="auto"/>
            <w:left w:val="none" w:sz="0" w:space="0" w:color="auto"/>
            <w:bottom w:val="none" w:sz="0" w:space="0" w:color="auto"/>
            <w:right w:val="none" w:sz="0" w:space="0" w:color="auto"/>
          </w:divBdr>
          <w:divsChild>
            <w:div w:id="32996657">
              <w:marLeft w:val="0"/>
              <w:marRight w:val="0"/>
              <w:marTop w:val="0"/>
              <w:marBottom w:val="0"/>
              <w:divBdr>
                <w:top w:val="none" w:sz="0" w:space="0" w:color="auto"/>
                <w:left w:val="none" w:sz="0" w:space="0" w:color="auto"/>
                <w:bottom w:val="none" w:sz="0" w:space="0" w:color="auto"/>
                <w:right w:val="none" w:sz="0" w:space="0" w:color="auto"/>
              </w:divBdr>
            </w:div>
          </w:divsChild>
        </w:div>
        <w:div w:id="892424580">
          <w:marLeft w:val="0"/>
          <w:marRight w:val="0"/>
          <w:marTop w:val="0"/>
          <w:marBottom w:val="0"/>
          <w:divBdr>
            <w:top w:val="none" w:sz="0" w:space="0" w:color="auto"/>
            <w:left w:val="none" w:sz="0" w:space="0" w:color="auto"/>
            <w:bottom w:val="none" w:sz="0" w:space="0" w:color="auto"/>
            <w:right w:val="none" w:sz="0" w:space="0" w:color="auto"/>
          </w:divBdr>
          <w:divsChild>
            <w:div w:id="811674915">
              <w:marLeft w:val="0"/>
              <w:marRight w:val="0"/>
              <w:marTop w:val="0"/>
              <w:marBottom w:val="0"/>
              <w:divBdr>
                <w:top w:val="none" w:sz="0" w:space="0" w:color="auto"/>
                <w:left w:val="none" w:sz="0" w:space="0" w:color="auto"/>
                <w:bottom w:val="none" w:sz="0" w:space="0" w:color="auto"/>
                <w:right w:val="none" w:sz="0" w:space="0" w:color="auto"/>
              </w:divBdr>
              <w:divsChild>
                <w:div w:id="519587788">
                  <w:marLeft w:val="0"/>
                  <w:marRight w:val="0"/>
                  <w:marTop w:val="0"/>
                  <w:marBottom w:val="0"/>
                  <w:divBdr>
                    <w:top w:val="none" w:sz="0" w:space="0" w:color="auto"/>
                    <w:left w:val="none" w:sz="0" w:space="0" w:color="auto"/>
                    <w:bottom w:val="none" w:sz="0" w:space="0" w:color="auto"/>
                    <w:right w:val="none" w:sz="0" w:space="0" w:color="auto"/>
                  </w:divBdr>
                </w:div>
              </w:divsChild>
            </w:div>
            <w:div w:id="135337865">
              <w:marLeft w:val="0"/>
              <w:marRight w:val="0"/>
              <w:marTop w:val="0"/>
              <w:marBottom w:val="0"/>
              <w:divBdr>
                <w:top w:val="none" w:sz="0" w:space="0" w:color="auto"/>
                <w:left w:val="none" w:sz="0" w:space="0" w:color="auto"/>
                <w:bottom w:val="none" w:sz="0" w:space="0" w:color="auto"/>
                <w:right w:val="none" w:sz="0" w:space="0" w:color="auto"/>
              </w:divBdr>
              <w:divsChild>
                <w:div w:id="655501036">
                  <w:marLeft w:val="0"/>
                  <w:marRight w:val="0"/>
                  <w:marTop w:val="0"/>
                  <w:marBottom w:val="0"/>
                  <w:divBdr>
                    <w:top w:val="none" w:sz="0" w:space="0" w:color="auto"/>
                    <w:left w:val="none" w:sz="0" w:space="0" w:color="auto"/>
                    <w:bottom w:val="none" w:sz="0" w:space="0" w:color="auto"/>
                    <w:right w:val="none" w:sz="0" w:space="0" w:color="auto"/>
                  </w:divBdr>
                </w:div>
              </w:divsChild>
            </w:div>
            <w:div w:id="2125226559">
              <w:marLeft w:val="0"/>
              <w:marRight w:val="0"/>
              <w:marTop w:val="0"/>
              <w:marBottom w:val="0"/>
              <w:divBdr>
                <w:top w:val="none" w:sz="0" w:space="0" w:color="auto"/>
                <w:left w:val="none" w:sz="0" w:space="0" w:color="auto"/>
                <w:bottom w:val="none" w:sz="0" w:space="0" w:color="auto"/>
                <w:right w:val="none" w:sz="0" w:space="0" w:color="auto"/>
              </w:divBdr>
              <w:divsChild>
                <w:div w:id="1655645186">
                  <w:marLeft w:val="0"/>
                  <w:marRight w:val="0"/>
                  <w:marTop w:val="0"/>
                  <w:marBottom w:val="0"/>
                  <w:divBdr>
                    <w:top w:val="none" w:sz="0" w:space="0" w:color="auto"/>
                    <w:left w:val="none" w:sz="0" w:space="0" w:color="auto"/>
                    <w:bottom w:val="none" w:sz="0" w:space="0" w:color="auto"/>
                    <w:right w:val="none" w:sz="0" w:space="0" w:color="auto"/>
                  </w:divBdr>
                </w:div>
              </w:divsChild>
            </w:div>
            <w:div w:id="328488720">
              <w:marLeft w:val="0"/>
              <w:marRight w:val="0"/>
              <w:marTop w:val="0"/>
              <w:marBottom w:val="0"/>
              <w:divBdr>
                <w:top w:val="none" w:sz="0" w:space="0" w:color="auto"/>
                <w:left w:val="none" w:sz="0" w:space="0" w:color="auto"/>
                <w:bottom w:val="none" w:sz="0" w:space="0" w:color="auto"/>
                <w:right w:val="none" w:sz="0" w:space="0" w:color="auto"/>
              </w:divBdr>
              <w:divsChild>
                <w:div w:id="7226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D7D9-9A9A-4C70-9DA3-EE26565775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Heck</dc:creator>
  <keywords/>
  <dc:description/>
  <lastModifiedBy>Joe Heck</lastModifiedBy>
  <revision>51</revision>
  <dcterms:created xsi:type="dcterms:W3CDTF">2016-12-02T17:07:00.0000000Z</dcterms:created>
  <dcterms:modified xsi:type="dcterms:W3CDTF">2016-12-09T14:21:17.0388153Z</dcterms:modified>
</coreProperties>
</file>