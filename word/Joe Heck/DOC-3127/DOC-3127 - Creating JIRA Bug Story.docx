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EE6B80" w14:textId="77777777" w:rsidR="00BF78A1" w:rsidRDefault="00800C17" w:rsidP="00BF78A1">
      <w:pPr>
        <w:spacing w:after="150" w:line="480" w:lineRule="auto"/>
        <w:outlineLvl w:val="0"/>
        <w:rPr>
          <w:rFonts w:ascii="Open Sans" w:eastAsia="Times New Roman" w:hAnsi="Open Sans" w:cs="Open Sans"/>
          <w:b/>
          <w:bCs/>
          <w:color w:val="000000"/>
          <w:kern w:val="36"/>
        </w:rPr>
      </w:pPr>
      <w:hyperlink r:id="rId5" w:history="1">
        <w:r w:rsidR="00BF78A1" w:rsidRPr="00BF78A1">
          <w:rPr>
            <w:rStyle w:val="Hyperlink"/>
            <w:rFonts w:ascii="Open Sans" w:eastAsia="Times New Roman" w:hAnsi="Open Sans" w:cs="Open Sans"/>
            <w:kern w:val="36"/>
          </w:rPr>
          <w:t>http://jira.pentaho.com/browse/DOC-3127</w:t>
        </w:r>
      </w:hyperlink>
      <w:r w:rsidR="00BF78A1" w:rsidRPr="00BF78A1">
        <w:rPr>
          <w:rFonts w:ascii="Open Sans" w:eastAsia="Times New Roman" w:hAnsi="Open Sans" w:cs="Open Sans"/>
          <w:b/>
          <w:bCs/>
          <w:color w:val="000000"/>
          <w:kern w:val="36"/>
        </w:rPr>
        <w:t xml:space="preserve"> </w:t>
      </w:r>
    </w:p>
    <w:p w14:paraId="6D9F127F" w14:textId="77777777" w:rsidR="00BF78A1" w:rsidRPr="00815967" w:rsidRDefault="00BF78A1" w:rsidP="00BF78A1">
      <w:pPr>
        <w:pStyle w:val="Heading1"/>
        <w:pBdr>
          <w:bottom w:val="single" w:sz="4" w:space="1" w:color="auto"/>
        </w:pBdr>
        <w:rPr>
          <w:rFonts w:eastAsia="Times New Roman"/>
          <w:b/>
          <w:bCs/>
          <w:color w:val="000000"/>
          <w:kern w:val="36"/>
          <w:sz w:val="24"/>
          <w:szCs w:val="24"/>
        </w:rPr>
      </w:pPr>
      <w:r w:rsidRPr="00815967">
        <w:rPr>
          <w:sz w:val="24"/>
          <w:szCs w:val="24"/>
          <w:shd w:val="clear" w:color="auto" w:fill="F5F5F5"/>
        </w:rPr>
        <w:t>Create process documentation for Jira bug creation</w:t>
      </w:r>
    </w:p>
    <w:p w14:paraId="0A957BDD" w14:textId="77777777" w:rsidR="00BF78A1" w:rsidRDefault="00800C17" w:rsidP="00BF78A1">
      <w:pPr>
        <w:pStyle w:val="Heading1"/>
        <w:rPr>
          <w:rFonts w:eastAsia="Times New Roman"/>
        </w:rPr>
      </w:pPr>
      <w:hyperlink r:id="rId6" w:history="1">
        <w:r w:rsidR="00BF78A1" w:rsidRPr="00BF78A1">
          <w:rPr>
            <w:rFonts w:eastAsia="Times New Roman"/>
          </w:rPr>
          <w:t>J</w:t>
        </w:r>
        <w:r w:rsidR="001669A9">
          <w:rPr>
            <w:rFonts w:eastAsia="Times New Roman"/>
          </w:rPr>
          <w:t>IRA</w:t>
        </w:r>
        <w:r w:rsidR="00BF78A1" w:rsidRPr="00BF78A1">
          <w:rPr>
            <w:rFonts w:eastAsia="Times New Roman"/>
          </w:rPr>
          <w:t xml:space="preserve"> Bug Creation</w:t>
        </w:r>
      </w:hyperlink>
    </w:p>
    <w:p w14:paraId="23BD8C27" w14:textId="77777777" w:rsidR="00BF78A1" w:rsidRPr="00BF78A1" w:rsidRDefault="00800C17" w:rsidP="00BF78A1">
      <w:pPr>
        <w:rPr>
          <w:rFonts w:ascii="Open Sans" w:hAnsi="Open Sans" w:cs="Open Sans"/>
        </w:rPr>
      </w:pPr>
      <w:hyperlink r:id="rId7" w:tooltip="Follow link" w:history="1">
        <w:r w:rsidR="00BF78A1" w:rsidRPr="00BF78A1">
          <w:rPr>
            <w:rStyle w:val="Hyperlink"/>
            <w:rFonts w:ascii="Open Sans" w:hAnsi="Open Sans" w:cs="Open Sans"/>
            <w:color w:val="666633"/>
            <w:shd w:val="clear" w:color="auto" w:fill="FFFFFF"/>
          </w:rPr>
          <w:t>http://iwiki.pentaho.com/display/DOC/JIRA</w:t>
        </w:r>
      </w:hyperlink>
    </w:p>
    <w:p w14:paraId="39B676DB" w14:textId="79AAB8AC" w:rsidR="00BF78A1" w:rsidRPr="00754F99" w:rsidDel="009A74AA" w:rsidRDefault="00BF78A1" w:rsidP="00BF78A1">
      <w:pPr>
        <w:spacing w:before="360" w:after="120" w:line="240" w:lineRule="auto"/>
        <w:outlineLvl w:val="2"/>
        <w:rPr>
          <w:del w:id="0" w:author="Joe Heck" w:date="2016-12-15T11:24:00Z"/>
          <w:rFonts w:ascii="Open Sans" w:eastAsia="Times New Roman" w:hAnsi="Open Sans" w:cs="Open Sans"/>
          <w:b/>
          <w:bCs/>
          <w:color w:val="000000"/>
        </w:rPr>
      </w:pPr>
      <w:del w:id="1" w:author="Joe Heck" w:date="2016-12-15T11:24:00Z">
        <w:r w:rsidRPr="00BF78A1" w:rsidDel="009A74AA">
          <w:rPr>
            <w:rFonts w:ascii="Open Sans" w:eastAsia="Times New Roman" w:hAnsi="Open Sans" w:cs="Open Sans"/>
            <w:b/>
            <w:bCs/>
            <w:color w:val="000000"/>
          </w:rPr>
          <w:delText>D</w:delText>
        </w:r>
        <w:r w:rsidR="00754F99" w:rsidRPr="00754F99" w:rsidDel="009A74AA">
          <w:rPr>
            <w:rFonts w:ascii="Open Sans" w:eastAsia="Times New Roman" w:hAnsi="Open Sans" w:cs="Open Sans"/>
            <w:b/>
            <w:bCs/>
            <w:color w:val="000000"/>
          </w:rPr>
          <w:delText>oc Bug</w:delText>
        </w:r>
      </w:del>
    </w:p>
    <w:p w14:paraId="27FA7C5D" w14:textId="28B28E3A" w:rsidR="00754F99" w:rsidRDefault="00800C82" w:rsidP="00BF78A1">
      <w:pPr>
        <w:spacing w:before="360" w:after="120" w:line="240" w:lineRule="auto"/>
        <w:outlineLvl w:val="2"/>
        <w:rPr>
          <w:rFonts w:ascii="Open Sans" w:eastAsia="Times New Roman" w:hAnsi="Open Sans" w:cs="Open Sans"/>
          <w:color w:val="333333"/>
        </w:rPr>
      </w:pPr>
      <w:ins w:id="2" w:author="Joe Heck" w:date="2016-12-15T07:39:00Z">
        <w:r>
          <w:rPr>
            <w:rFonts w:ascii="Open Sans" w:eastAsia="Times New Roman" w:hAnsi="Open Sans" w:cs="Open Sans"/>
            <w:color w:val="333333"/>
          </w:rPr>
          <w:t xml:space="preserve">When </w:t>
        </w:r>
      </w:ins>
      <w:ins w:id="3" w:author="Joe Heck" w:date="2016-12-15T09:45:00Z">
        <w:r w:rsidR="00EF2A0B">
          <w:rPr>
            <w:rFonts w:ascii="Open Sans" w:eastAsia="Times New Roman" w:hAnsi="Open Sans" w:cs="Open Sans"/>
            <w:color w:val="333333"/>
          </w:rPr>
          <w:t>a</w:t>
        </w:r>
      </w:ins>
      <w:ins w:id="4" w:author="Joe Heck" w:date="2016-12-15T11:21:00Z">
        <w:r w:rsidR="009A74AA">
          <w:rPr>
            <w:rFonts w:ascii="Open Sans" w:eastAsia="Times New Roman" w:hAnsi="Open Sans" w:cs="Open Sans"/>
            <w:color w:val="333333"/>
          </w:rPr>
          <w:t>n error is found in our d</w:t>
        </w:r>
      </w:ins>
      <w:ins w:id="5" w:author="Joe Heck" w:date="2016-12-15T07:39:00Z">
        <w:r>
          <w:rPr>
            <w:rFonts w:ascii="Open Sans" w:eastAsia="Times New Roman" w:hAnsi="Open Sans" w:cs="Open Sans"/>
            <w:color w:val="333333"/>
          </w:rPr>
          <w:t>ocumentation</w:t>
        </w:r>
      </w:ins>
      <w:ins w:id="6" w:author="Joe Heck" w:date="2016-12-15T07:44:00Z">
        <w:r w:rsidR="00D32BAC">
          <w:rPr>
            <w:rFonts w:ascii="Open Sans" w:eastAsia="Times New Roman" w:hAnsi="Open Sans" w:cs="Open Sans"/>
            <w:color w:val="333333"/>
          </w:rPr>
          <w:t xml:space="preserve"> </w:t>
        </w:r>
      </w:ins>
      <w:ins w:id="7" w:author="Joe Heck" w:date="2016-12-15T11:22:00Z">
        <w:r w:rsidR="009A74AA">
          <w:rPr>
            <w:rFonts w:ascii="Open Sans" w:eastAsia="Times New Roman" w:hAnsi="Open Sans" w:cs="Open Sans"/>
            <w:color w:val="333333"/>
          </w:rPr>
          <w:t xml:space="preserve">a Bug case should be </w:t>
        </w:r>
      </w:ins>
      <w:ins w:id="8" w:author="Joe Heck" w:date="2016-12-15T11:23:00Z">
        <w:r w:rsidR="009A74AA">
          <w:rPr>
            <w:rFonts w:ascii="Open Sans" w:eastAsia="Times New Roman" w:hAnsi="Open Sans" w:cs="Open Sans"/>
            <w:color w:val="333333"/>
          </w:rPr>
          <w:t>created</w:t>
        </w:r>
      </w:ins>
      <w:ins w:id="9" w:author="Joe Heck" w:date="2016-12-15T11:22:00Z">
        <w:r w:rsidR="009A74AA">
          <w:rPr>
            <w:rFonts w:ascii="Open Sans" w:eastAsia="Times New Roman" w:hAnsi="Open Sans" w:cs="Open Sans"/>
            <w:color w:val="333333"/>
          </w:rPr>
          <w:t xml:space="preserve"> in JIRA</w:t>
        </w:r>
      </w:ins>
      <w:ins w:id="10" w:author="Joe Heck" w:date="2016-12-15T11:23:00Z">
        <w:r w:rsidR="009A74AA">
          <w:rPr>
            <w:rFonts w:ascii="Open Sans" w:eastAsia="Times New Roman" w:hAnsi="Open Sans" w:cs="Open Sans"/>
            <w:color w:val="333333"/>
          </w:rPr>
          <w:t xml:space="preserve"> so that actions can be taken by the Documentation Team to investigate and correct the issue</w:t>
        </w:r>
      </w:ins>
      <w:ins w:id="11" w:author="Joe Heck" w:date="2016-12-15T11:22:00Z">
        <w:r w:rsidR="009A74AA">
          <w:rPr>
            <w:rFonts w:ascii="Open Sans" w:eastAsia="Times New Roman" w:hAnsi="Open Sans" w:cs="Open Sans"/>
            <w:color w:val="333333"/>
          </w:rPr>
          <w:t xml:space="preserve">. </w:t>
        </w:r>
      </w:ins>
      <w:commentRangeStart w:id="12"/>
      <w:commentRangeStart w:id="13"/>
      <w:del w:id="14" w:author="Joe Heck" w:date="2016-12-15T07:47:00Z">
        <w:r w:rsidR="00754F99" w:rsidRPr="00BF78A1" w:rsidDel="00D32BAC">
          <w:rPr>
            <w:rFonts w:ascii="Open Sans" w:eastAsia="Times New Roman" w:hAnsi="Open Sans" w:cs="Open Sans"/>
            <w:color w:val="333333"/>
          </w:rPr>
          <w:delText>Something is broken</w:delText>
        </w:r>
        <w:r w:rsidR="006A3E49" w:rsidDel="00D32BAC">
          <w:rPr>
            <w:rFonts w:ascii="Open Sans" w:eastAsia="Times New Roman" w:hAnsi="Open Sans" w:cs="Open Sans"/>
            <w:color w:val="333333"/>
          </w:rPr>
          <w:delText xml:space="preserve"> in the documentation</w:delText>
        </w:r>
        <w:r w:rsidR="00E27ACE" w:rsidDel="00D32BAC">
          <w:rPr>
            <w:rFonts w:ascii="Open Sans" w:eastAsia="Times New Roman" w:hAnsi="Open Sans" w:cs="Open Sans"/>
            <w:color w:val="333333"/>
          </w:rPr>
          <w:delText xml:space="preserve"> </w:delText>
        </w:r>
      </w:del>
      <w:del w:id="15" w:author="Joe Heck" w:date="2016-12-15T07:58:00Z">
        <w:r w:rsidR="00E27ACE" w:rsidDel="00E43F7C">
          <w:rPr>
            <w:rFonts w:ascii="Open Sans" w:eastAsia="Times New Roman" w:hAnsi="Open Sans" w:cs="Open Sans"/>
            <w:color w:val="333333"/>
          </w:rPr>
          <w:delText>(</w:delText>
        </w:r>
        <w:r w:rsidR="00F0566B" w:rsidDel="00E43F7C">
          <w:rPr>
            <w:rFonts w:ascii="Open Sans" w:eastAsia="Times New Roman" w:hAnsi="Open Sans" w:cs="Open Sans"/>
            <w:color w:val="333333"/>
          </w:rPr>
          <w:delText>that is</w:delText>
        </w:r>
        <w:r w:rsidR="00E27ACE" w:rsidDel="00E43F7C">
          <w:rPr>
            <w:rFonts w:ascii="Open Sans" w:eastAsia="Times New Roman" w:hAnsi="Open Sans" w:cs="Open Sans"/>
            <w:color w:val="333333"/>
          </w:rPr>
          <w:delText>, y</w:delText>
        </w:r>
        <w:r w:rsidR="00754F99" w:rsidRPr="00BF78A1" w:rsidDel="00E43F7C">
          <w:rPr>
            <w:rFonts w:ascii="Open Sans" w:eastAsia="Times New Roman" w:hAnsi="Open Sans" w:cs="Open Sans"/>
            <w:color w:val="333333"/>
          </w:rPr>
          <w:delText xml:space="preserve">ou have read the </w:delText>
        </w:r>
        <w:r w:rsidR="006A3E49" w:rsidDel="00E43F7C">
          <w:rPr>
            <w:rFonts w:ascii="Open Sans" w:eastAsia="Times New Roman" w:hAnsi="Open Sans" w:cs="Open Sans"/>
            <w:color w:val="333333"/>
          </w:rPr>
          <w:delText>article</w:delText>
        </w:r>
        <w:r w:rsidR="00754F99" w:rsidRPr="00BF78A1" w:rsidDel="00E43F7C">
          <w:rPr>
            <w:rFonts w:ascii="Open Sans" w:eastAsia="Times New Roman" w:hAnsi="Open Sans" w:cs="Open Sans"/>
            <w:color w:val="333333"/>
          </w:rPr>
          <w:delText xml:space="preserve"> and understand the expected behavior </w:delText>
        </w:r>
        <w:r w:rsidR="006A3E49" w:rsidDel="00E43F7C">
          <w:rPr>
            <w:rFonts w:ascii="Open Sans" w:eastAsia="Times New Roman" w:hAnsi="Open Sans" w:cs="Open Sans"/>
            <w:color w:val="333333"/>
          </w:rPr>
          <w:delText xml:space="preserve">of </w:delText>
        </w:r>
        <w:r w:rsidR="006A3E49" w:rsidRPr="00BF78A1" w:rsidDel="00E43F7C">
          <w:rPr>
            <w:rFonts w:ascii="Open Sans" w:eastAsia="Times New Roman" w:hAnsi="Open Sans" w:cs="Open Sans"/>
            <w:color w:val="333333"/>
          </w:rPr>
          <w:delText>our</w:delText>
        </w:r>
        <w:r w:rsidR="006A3E49" w:rsidDel="00E43F7C">
          <w:rPr>
            <w:rFonts w:ascii="Open Sans" w:eastAsia="Times New Roman" w:hAnsi="Open Sans" w:cs="Open Sans"/>
            <w:color w:val="333333"/>
          </w:rPr>
          <w:delText xml:space="preserve"> software, </w:delText>
        </w:r>
        <w:r w:rsidR="00E27ACE" w:rsidDel="00E43F7C">
          <w:rPr>
            <w:rFonts w:ascii="Open Sans" w:eastAsia="Times New Roman" w:hAnsi="Open Sans" w:cs="Open Sans"/>
            <w:color w:val="333333"/>
          </w:rPr>
          <w:delText>but</w:delText>
        </w:r>
        <w:r w:rsidR="00754F99" w:rsidRPr="00BF78A1" w:rsidDel="00E43F7C">
          <w:rPr>
            <w:rFonts w:ascii="Open Sans" w:eastAsia="Times New Roman" w:hAnsi="Open Sans" w:cs="Open Sans"/>
            <w:color w:val="333333"/>
          </w:rPr>
          <w:delText xml:space="preserve"> </w:delText>
        </w:r>
        <w:r w:rsidR="006A3E49" w:rsidDel="00E43F7C">
          <w:rPr>
            <w:rFonts w:ascii="Open Sans" w:eastAsia="Times New Roman" w:hAnsi="Open Sans" w:cs="Open Sans"/>
            <w:color w:val="333333"/>
          </w:rPr>
          <w:delText>the</w:delText>
        </w:r>
        <w:r w:rsidR="00754F99" w:rsidRPr="00BF78A1" w:rsidDel="00E43F7C">
          <w:rPr>
            <w:rFonts w:ascii="Open Sans" w:eastAsia="Times New Roman" w:hAnsi="Open Sans" w:cs="Open Sans"/>
            <w:color w:val="333333"/>
          </w:rPr>
          <w:delText xml:space="preserve"> product does not execute as </w:delText>
        </w:r>
        <w:r w:rsidR="007A21F2" w:rsidDel="00E43F7C">
          <w:rPr>
            <w:rFonts w:ascii="Open Sans" w:eastAsia="Times New Roman" w:hAnsi="Open Sans" w:cs="Open Sans"/>
            <w:color w:val="333333"/>
          </w:rPr>
          <w:delText>described</w:delText>
        </w:r>
        <w:commentRangeEnd w:id="12"/>
        <w:r w:rsidR="006C0225" w:rsidDel="00E43F7C">
          <w:rPr>
            <w:rStyle w:val="CommentReference"/>
          </w:rPr>
          <w:commentReference w:id="12"/>
        </w:r>
      </w:del>
      <w:commentRangeEnd w:id="13"/>
      <w:del w:id="16" w:author="Joe Heck" w:date="2016-12-15T09:46:00Z">
        <w:r w:rsidR="00E43F7C" w:rsidDel="00EF2A0B">
          <w:rPr>
            <w:rStyle w:val="CommentReference"/>
          </w:rPr>
          <w:commentReference w:id="13"/>
        </w:r>
      </w:del>
      <w:del w:id="17" w:author="Joe Heck" w:date="2016-12-15T07:58:00Z">
        <w:r w:rsidR="00E27ACE" w:rsidDel="00E43F7C">
          <w:rPr>
            <w:rFonts w:ascii="Open Sans" w:eastAsia="Times New Roman" w:hAnsi="Open Sans" w:cs="Open Sans"/>
            <w:color w:val="333333"/>
          </w:rPr>
          <w:delText>)</w:delText>
        </w:r>
        <w:r w:rsidR="00F0566B" w:rsidDel="00E43F7C">
          <w:rPr>
            <w:rFonts w:ascii="Open Sans" w:eastAsia="Times New Roman" w:hAnsi="Open Sans" w:cs="Open Sans"/>
            <w:color w:val="333333"/>
          </w:rPr>
          <w:delText>.</w:delText>
        </w:r>
        <w:r w:rsidR="0037777D" w:rsidDel="00E43F7C">
          <w:rPr>
            <w:rFonts w:ascii="Open Sans" w:eastAsia="Times New Roman" w:hAnsi="Open Sans" w:cs="Open Sans"/>
            <w:color w:val="333333"/>
          </w:rPr>
          <w:delText xml:space="preserve"> U</w:delText>
        </w:r>
      </w:del>
      <w:del w:id="18" w:author="Joe Heck" w:date="2016-12-15T09:46:00Z">
        <w:r w:rsidR="0037777D" w:rsidDel="00EF2A0B">
          <w:rPr>
            <w:rFonts w:ascii="Open Sans" w:eastAsia="Times New Roman" w:hAnsi="Open Sans" w:cs="Open Sans"/>
            <w:color w:val="333333"/>
          </w:rPr>
          <w:delText>se</w:delText>
        </w:r>
      </w:del>
      <w:del w:id="19" w:author="Joe Heck" w:date="2016-12-15T11:25:00Z">
        <w:r w:rsidR="0037777D" w:rsidDel="009A74AA">
          <w:rPr>
            <w:rFonts w:ascii="Open Sans" w:eastAsia="Times New Roman" w:hAnsi="Open Sans" w:cs="Open Sans"/>
            <w:color w:val="333333"/>
          </w:rPr>
          <w:delText xml:space="preserve"> the steps below to c</w:delText>
        </w:r>
      </w:del>
      <w:del w:id="20" w:author="Joe Heck" w:date="2016-12-15T11:24:00Z">
        <w:r w:rsidR="0037777D" w:rsidDel="009A74AA">
          <w:rPr>
            <w:rFonts w:ascii="Open Sans" w:eastAsia="Times New Roman" w:hAnsi="Open Sans" w:cs="Open Sans"/>
            <w:color w:val="333333"/>
          </w:rPr>
          <w:delText>re</w:delText>
        </w:r>
      </w:del>
      <w:del w:id="21" w:author="Joe Heck" w:date="2016-12-15T11:23:00Z">
        <w:r w:rsidR="0037777D" w:rsidDel="009A74AA">
          <w:rPr>
            <w:rFonts w:ascii="Open Sans" w:eastAsia="Times New Roman" w:hAnsi="Open Sans" w:cs="Open Sans"/>
            <w:color w:val="333333"/>
          </w:rPr>
          <w:delText>ate a Bug case in</w:delText>
        </w:r>
      </w:del>
      <w:del w:id="22" w:author="Joe Heck" w:date="2016-12-15T11:25:00Z">
        <w:r w:rsidR="0037777D" w:rsidDel="009A74AA">
          <w:rPr>
            <w:rFonts w:ascii="Open Sans" w:eastAsia="Times New Roman" w:hAnsi="Open Sans" w:cs="Open Sans"/>
            <w:color w:val="333333"/>
          </w:rPr>
          <w:delText xml:space="preserve"> </w:delText>
        </w:r>
      </w:del>
      <w:del w:id="23" w:author="Joe Heck" w:date="2016-12-15T11:23:00Z">
        <w:r w:rsidR="0037777D" w:rsidDel="009A74AA">
          <w:rPr>
            <w:rFonts w:ascii="Open Sans" w:eastAsia="Times New Roman" w:hAnsi="Open Sans" w:cs="Open Sans"/>
            <w:color w:val="333333"/>
          </w:rPr>
          <w:delText xml:space="preserve">JIRA so that actions can be taken by the Documentation Team to investigate and correct the issue. </w:delText>
        </w:r>
      </w:del>
    </w:p>
    <w:p w14:paraId="4F81B63B" w14:textId="77777777" w:rsidR="00BF78A1" w:rsidRDefault="00BF78A1" w:rsidP="00754F99">
      <w:pPr>
        <w:spacing w:before="480" w:after="120" w:line="240" w:lineRule="auto"/>
        <w:outlineLvl w:val="1"/>
        <w:rPr>
          <w:rFonts w:ascii="Open Sans" w:eastAsia="Times New Roman" w:hAnsi="Open Sans" w:cs="Open Sans"/>
          <w:b/>
          <w:bCs/>
          <w:color w:val="000000"/>
        </w:rPr>
      </w:pPr>
      <w:r w:rsidRPr="00BF78A1">
        <w:rPr>
          <w:rFonts w:ascii="Open Sans" w:eastAsia="Times New Roman" w:hAnsi="Open Sans" w:cs="Open Sans"/>
          <w:b/>
          <w:bCs/>
          <w:color w:val="000000"/>
        </w:rPr>
        <w:t xml:space="preserve">How </w:t>
      </w:r>
      <w:r w:rsidR="00815967" w:rsidRPr="00754F99">
        <w:rPr>
          <w:rFonts w:ascii="Open Sans" w:eastAsia="Times New Roman" w:hAnsi="Open Sans" w:cs="Open Sans"/>
          <w:b/>
          <w:bCs/>
          <w:color w:val="000000"/>
        </w:rPr>
        <w:t>t</w:t>
      </w:r>
      <w:r w:rsidRPr="00BF78A1">
        <w:rPr>
          <w:rFonts w:ascii="Open Sans" w:eastAsia="Times New Roman" w:hAnsi="Open Sans" w:cs="Open Sans"/>
          <w:b/>
          <w:bCs/>
          <w:color w:val="000000"/>
        </w:rPr>
        <w:t xml:space="preserve">o </w:t>
      </w:r>
      <w:r w:rsidR="006A3E49">
        <w:rPr>
          <w:rFonts w:ascii="Open Sans" w:eastAsia="Times New Roman" w:hAnsi="Open Sans" w:cs="Open Sans"/>
          <w:b/>
          <w:bCs/>
          <w:color w:val="000000"/>
        </w:rPr>
        <w:t>Create</w:t>
      </w:r>
      <w:r w:rsidRPr="00BF78A1">
        <w:rPr>
          <w:rFonts w:ascii="Open Sans" w:eastAsia="Times New Roman" w:hAnsi="Open Sans" w:cs="Open Sans"/>
          <w:b/>
          <w:bCs/>
          <w:color w:val="000000"/>
        </w:rPr>
        <w:t xml:space="preserve"> a </w:t>
      </w:r>
      <w:r w:rsidR="00815967" w:rsidRPr="00754F99">
        <w:rPr>
          <w:rFonts w:ascii="Open Sans" w:eastAsia="Times New Roman" w:hAnsi="Open Sans" w:cs="Open Sans"/>
          <w:b/>
          <w:bCs/>
          <w:color w:val="000000"/>
        </w:rPr>
        <w:t>Bug C</w:t>
      </w:r>
      <w:r w:rsidRPr="00BF78A1">
        <w:rPr>
          <w:rFonts w:ascii="Open Sans" w:eastAsia="Times New Roman" w:hAnsi="Open Sans" w:cs="Open Sans"/>
          <w:b/>
          <w:bCs/>
          <w:color w:val="000000"/>
        </w:rPr>
        <w:t>ase</w:t>
      </w:r>
      <w:r w:rsidR="00815967" w:rsidRPr="00754F99">
        <w:rPr>
          <w:rFonts w:ascii="Open Sans" w:eastAsia="Times New Roman" w:hAnsi="Open Sans" w:cs="Open Sans"/>
          <w:b/>
          <w:bCs/>
          <w:color w:val="000000"/>
        </w:rPr>
        <w:t xml:space="preserve"> in </w:t>
      </w:r>
      <w:r w:rsidR="001669A9">
        <w:rPr>
          <w:rFonts w:ascii="Open Sans" w:eastAsia="Times New Roman" w:hAnsi="Open Sans" w:cs="Open Sans"/>
          <w:b/>
          <w:bCs/>
          <w:color w:val="000000"/>
        </w:rPr>
        <w:t>JIRA</w:t>
      </w:r>
    </w:p>
    <w:p w14:paraId="315B14D4" w14:textId="0A63A0A6" w:rsidR="009A74AA" w:rsidRPr="009A74AA" w:rsidRDefault="009A74AA" w:rsidP="009A74AA">
      <w:pPr>
        <w:spacing w:before="120" w:after="120" w:line="240" w:lineRule="auto"/>
        <w:outlineLvl w:val="2"/>
        <w:rPr>
          <w:ins w:id="24" w:author="Joe Heck" w:date="2016-12-15T11:26:00Z"/>
          <w:rFonts w:ascii="Open Sans" w:eastAsia="Times New Roman" w:hAnsi="Open Sans" w:cs="Open Sans"/>
          <w:color w:val="333333"/>
          <w:rPrChange w:id="25" w:author="Joe Heck" w:date="2016-12-15T11:26:00Z">
            <w:rPr>
              <w:ins w:id="26" w:author="Joe Heck" w:date="2016-12-15T11:26:00Z"/>
              <w:rFonts w:ascii="Open Sans" w:eastAsia="Times New Roman" w:hAnsi="Open Sans" w:cs="Open Sans"/>
              <w:i/>
              <w:color w:val="333333"/>
            </w:rPr>
          </w:rPrChange>
        </w:rPr>
      </w:pPr>
      <w:ins w:id="27" w:author="Joe Heck" w:date="2016-12-15T11:26:00Z">
        <w:r w:rsidRPr="009A74AA">
          <w:rPr>
            <w:rFonts w:ascii="Open Sans" w:eastAsia="Times New Roman" w:hAnsi="Open Sans" w:cs="Open Sans"/>
            <w:color w:val="333333"/>
            <w:rPrChange w:id="28" w:author="Joe Heck" w:date="2016-12-15T11:26:00Z">
              <w:rPr>
                <w:rFonts w:ascii="Open Sans" w:eastAsia="Times New Roman" w:hAnsi="Open Sans" w:cs="Open Sans"/>
                <w:i/>
                <w:color w:val="333333"/>
              </w:rPr>
            </w:rPrChange>
          </w:rPr>
          <w:t xml:space="preserve">Before entering a new JIRA case, perform a Quick Search using keywords that describe the issue to verify that the case does not currently exist. If the case does exist, then add comments (if needed) and return the case to the </w:t>
        </w:r>
        <w:commentRangeStart w:id="29"/>
        <w:commentRangeStart w:id="30"/>
        <w:r w:rsidRPr="009A74AA">
          <w:rPr>
            <w:rFonts w:ascii="Open Sans" w:eastAsia="Times New Roman" w:hAnsi="Open Sans" w:cs="Open Sans"/>
            <w:color w:val="333333"/>
            <w:rPrChange w:id="31" w:author="Joe Heck" w:date="2016-12-15T11:26:00Z">
              <w:rPr>
                <w:rFonts w:ascii="Open Sans" w:eastAsia="Times New Roman" w:hAnsi="Open Sans" w:cs="Open Sans"/>
                <w:i/>
                <w:color w:val="333333"/>
              </w:rPr>
            </w:rPrChange>
          </w:rPr>
          <w:t xml:space="preserve">Backlog. </w:t>
        </w:r>
        <w:commentRangeEnd w:id="29"/>
        <w:r w:rsidRPr="009A74AA">
          <w:rPr>
            <w:rStyle w:val="CommentReference"/>
          </w:rPr>
          <w:commentReference w:id="29"/>
        </w:r>
        <w:commentRangeEnd w:id="30"/>
        <w:r w:rsidRPr="009A74AA">
          <w:rPr>
            <w:rFonts w:ascii="Open Sans" w:eastAsia="Times New Roman" w:hAnsi="Open Sans" w:cs="Open Sans"/>
            <w:color w:val="333333"/>
            <w:rPrChange w:id="32" w:author="Joe Heck" w:date="2016-12-15T11:26:00Z">
              <w:rPr>
                <w:rStyle w:val="CommentReference"/>
              </w:rPr>
            </w:rPrChange>
          </w:rPr>
          <w:commentReference w:id="30"/>
        </w:r>
      </w:ins>
    </w:p>
    <w:p w14:paraId="5AD47B5A" w14:textId="68C3781B" w:rsidR="009A74AA" w:rsidRDefault="009A74AA" w:rsidP="006B3EDA">
      <w:pPr>
        <w:spacing w:before="120" w:after="120" w:line="240" w:lineRule="auto"/>
        <w:outlineLvl w:val="2"/>
        <w:rPr>
          <w:ins w:id="33" w:author="Joe Heck" w:date="2016-12-15T11:25:00Z"/>
          <w:rFonts w:ascii="Open Sans" w:eastAsia="Times New Roman" w:hAnsi="Open Sans" w:cs="Open Sans"/>
          <w:i/>
          <w:color w:val="333333"/>
        </w:rPr>
      </w:pPr>
      <w:ins w:id="34" w:author="Joe Heck" w:date="2016-12-15T11:25:00Z">
        <w:r>
          <w:rPr>
            <w:rFonts w:ascii="Open Sans" w:eastAsia="Times New Roman" w:hAnsi="Open Sans" w:cs="Open Sans"/>
            <w:color w:val="333333"/>
          </w:rPr>
          <w:t>Perform the steps below to create a Bug case in JIRA</w:t>
        </w:r>
      </w:ins>
      <w:ins w:id="35" w:author="Joe Heck" w:date="2016-12-15T11:27:00Z">
        <w:r>
          <w:rPr>
            <w:rFonts w:ascii="Open Sans" w:eastAsia="Times New Roman" w:hAnsi="Open Sans" w:cs="Open Sans"/>
            <w:color w:val="333333"/>
          </w:rPr>
          <w:t>:</w:t>
        </w:r>
      </w:ins>
    </w:p>
    <w:p w14:paraId="3E38C2FC" w14:textId="1D67768E" w:rsidR="00852020" w:rsidRPr="00C67DD3" w:rsidDel="009A74AA" w:rsidRDefault="00C67DD3" w:rsidP="006B3EDA">
      <w:pPr>
        <w:spacing w:before="120" w:after="120" w:line="240" w:lineRule="auto"/>
        <w:outlineLvl w:val="2"/>
        <w:rPr>
          <w:del w:id="36" w:author="Joe Heck" w:date="2016-12-15T11:26:00Z"/>
          <w:rFonts w:ascii="Open Sans" w:eastAsia="Times New Roman" w:hAnsi="Open Sans" w:cs="Open Sans"/>
          <w:i/>
          <w:color w:val="333333"/>
        </w:rPr>
      </w:pPr>
      <w:del w:id="37" w:author="Joe Heck" w:date="2016-12-15T11:26:00Z">
        <w:r w:rsidDel="009A74AA">
          <w:rPr>
            <w:rFonts w:ascii="Open Sans" w:eastAsia="Times New Roman" w:hAnsi="Open Sans" w:cs="Open Sans"/>
            <w:i/>
            <w:color w:val="333333"/>
          </w:rPr>
          <w:delText xml:space="preserve">Note: </w:delText>
        </w:r>
        <w:r w:rsidRPr="00C67DD3" w:rsidDel="009A74AA">
          <w:rPr>
            <w:rFonts w:ascii="Open Sans" w:eastAsia="Times New Roman" w:hAnsi="Open Sans" w:cs="Open Sans"/>
            <w:i/>
            <w:color w:val="333333"/>
          </w:rPr>
          <w:delText>Before entering a new JIRA case, p</w:delText>
        </w:r>
        <w:r w:rsidR="009C0FDC" w:rsidRPr="00C67DD3" w:rsidDel="009A74AA">
          <w:rPr>
            <w:rFonts w:ascii="Open Sans" w:eastAsia="Times New Roman" w:hAnsi="Open Sans" w:cs="Open Sans"/>
            <w:i/>
            <w:color w:val="333333"/>
          </w:rPr>
          <w:delText xml:space="preserve">erform a </w:delText>
        </w:r>
      </w:del>
      <w:del w:id="38" w:author="Joe Heck" w:date="2016-12-15T09:52:00Z">
        <w:r w:rsidR="009C0FDC" w:rsidRPr="00C67DD3" w:rsidDel="00AB5D68">
          <w:rPr>
            <w:rFonts w:ascii="Open Sans" w:eastAsia="Times New Roman" w:hAnsi="Open Sans" w:cs="Open Sans"/>
            <w:i/>
            <w:color w:val="333333"/>
          </w:rPr>
          <w:delText xml:space="preserve">quick search </w:delText>
        </w:r>
      </w:del>
      <w:del w:id="39" w:author="Joe Heck" w:date="2016-12-15T11:26:00Z">
        <w:r w:rsidRPr="00C67DD3" w:rsidDel="009A74AA">
          <w:rPr>
            <w:rFonts w:ascii="Open Sans" w:eastAsia="Times New Roman" w:hAnsi="Open Sans" w:cs="Open Sans"/>
            <w:i/>
            <w:color w:val="333333"/>
          </w:rPr>
          <w:delText xml:space="preserve">to verify that the case does not </w:delText>
        </w:r>
        <w:r w:rsidR="002D5CED" w:rsidDel="009A74AA">
          <w:rPr>
            <w:rFonts w:ascii="Open Sans" w:eastAsia="Times New Roman" w:hAnsi="Open Sans" w:cs="Open Sans"/>
            <w:i/>
            <w:color w:val="333333"/>
          </w:rPr>
          <w:delText>currently</w:delText>
        </w:r>
        <w:r w:rsidR="009C0FDC" w:rsidRPr="00C67DD3" w:rsidDel="009A74AA">
          <w:rPr>
            <w:rFonts w:ascii="Open Sans" w:eastAsia="Times New Roman" w:hAnsi="Open Sans" w:cs="Open Sans"/>
            <w:i/>
            <w:color w:val="333333"/>
          </w:rPr>
          <w:delText xml:space="preserve"> exist. If </w:delText>
        </w:r>
        <w:r w:rsidR="002D5CED" w:rsidDel="009A74AA">
          <w:rPr>
            <w:rFonts w:ascii="Open Sans" w:eastAsia="Times New Roman" w:hAnsi="Open Sans" w:cs="Open Sans"/>
            <w:i/>
            <w:color w:val="333333"/>
          </w:rPr>
          <w:delText>the</w:delText>
        </w:r>
        <w:r w:rsidR="009C0FDC" w:rsidRPr="00C67DD3" w:rsidDel="009A74AA">
          <w:rPr>
            <w:rFonts w:ascii="Open Sans" w:eastAsia="Times New Roman" w:hAnsi="Open Sans" w:cs="Open Sans"/>
            <w:i/>
            <w:color w:val="333333"/>
          </w:rPr>
          <w:delText xml:space="preserve"> case does exist, then </w:delText>
        </w:r>
        <w:r w:rsidR="002D5CED" w:rsidRPr="00C67DD3" w:rsidDel="009A74AA">
          <w:rPr>
            <w:rFonts w:ascii="Open Sans" w:eastAsia="Times New Roman" w:hAnsi="Open Sans" w:cs="Open Sans"/>
            <w:i/>
            <w:color w:val="333333"/>
          </w:rPr>
          <w:delText>add comments</w:delText>
        </w:r>
        <w:r w:rsidR="002D5CED" w:rsidDel="009A74AA">
          <w:rPr>
            <w:rFonts w:ascii="Open Sans" w:eastAsia="Times New Roman" w:hAnsi="Open Sans" w:cs="Open Sans"/>
            <w:i/>
            <w:color w:val="333333"/>
          </w:rPr>
          <w:delText xml:space="preserve"> (if needed)</w:delText>
        </w:r>
        <w:r w:rsidR="002D5CED" w:rsidRPr="00C67DD3" w:rsidDel="009A74AA">
          <w:rPr>
            <w:rFonts w:ascii="Open Sans" w:eastAsia="Times New Roman" w:hAnsi="Open Sans" w:cs="Open Sans"/>
            <w:i/>
            <w:color w:val="333333"/>
          </w:rPr>
          <w:delText xml:space="preserve"> </w:delText>
        </w:r>
        <w:r w:rsidR="002D5CED" w:rsidDel="009A74AA">
          <w:rPr>
            <w:rFonts w:ascii="Open Sans" w:eastAsia="Times New Roman" w:hAnsi="Open Sans" w:cs="Open Sans"/>
            <w:i/>
            <w:color w:val="333333"/>
          </w:rPr>
          <w:delText xml:space="preserve">and </w:delText>
        </w:r>
      </w:del>
      <w:del w:id="40" w:author="Joe Heck" w:date="2016-12-15T08:01:00Z">
        <w:r w:rsidR="009C0FDC" w:rsidRPr="00C67DD3" w:rsidDel="00E43F7C">
          <w:rPr>
            <w:rFonts w:ascii="Open Sans" w:eastAsia="Times New Roman" w:hAnsi="Open Sans" w:cs="Open Sans"/>
            <w:i/>
            <w:color w:val="333333"/>
          </w:rPr>
          <w:delText>se</w:delText>
        </w:r>
        <w:r w:rsidR="002D5CED" w:rsidDel="00E43F7C">
          <w:rPr>
            <w:rFonts w:ascii="Open Sans" w:eastAsia="Times New Roman" w:hAnsi="Open Sans" w:cs="Open Sans"/>
            <w:i/>
            <w:color w:val="333333"/>
          </w:rPr>
          <w:delText>nd</w:delText>
        </w:r>
        <w:r w:rsidR="009C0FDC" w:rsidRPr="00C67DD3" w:rsidDel="00E43F7C">
          <w:rPr>
            <w:rFonts w:ascii="Open Sans" w:eastAsia="Times New Roman" w:hAnsi="Open Sans" w:cs="Open Sans"/>
            <w:i/>
            <w:color w:val="333333"/>
          </w:rPr>
          <w:delText xml:space="preserve"> </w:delText>
        </w:r>
      </w:del>
      <w:del w:id="41" w:author="Joe Heck" w:date="2016-12-15T08:09:00Z">
        <w:r w:rsidR="009C0FDC" w:rsidRPr="00C67DD3" w:rsidDel="00B17EC6">
          <w:rPr>
            <w:rFonts w:ascii="Open Sans" w:eastAsia="Times New Roman" w:hAnsi="Open Sans" w:cs="Open Sans"/>
            <w:i/>
            <w:color w:val="333333"/>
          </w:rPr>
          <w:delText xml:space="preserve">it </w:delText>
        </w:r>
      </w:del>
      <w:commentRangeStart w:id="42"/>
      <w:commentRangeStart w:id="43"/>
      <w:del w:id="44" w:author="Joe Heck" w:date="2016-12-15T08:02:00Z">
        <w:r w:rsidR="009C0FDC" w:rsidRPr="00C67DD3" w:rsidDel="00E43F7C">
          <w:rPr>
            <w:rFonts w:ascii="Open Sans" w:eastAsia="Times New Roman" w:hAnsi="Open Sans" w:cs="Open Sans"/>
            <w:i/>
            <w:color w:val="333333"/>
          </w:rPr>
          <w:delText>back</w:delText>
        </w:r>
      </w:del>
      <w:del w:id="45" w:author="Joe Heck" w:date="2016-12-15T08:01:00Z">
        <w:r w:rsidR="009C0FDC" w:rsidRPr="00C67DD3" w:rsidDel="00E43F7C">
          <w:rPr>
            <w:rFonts w:ascii="Open Sans" w:eastAsia="Times New Roman" w:hAnsi="Open Sans" w:cs="Open Sans"/>
            <w:i/>
            <w:color w:val="333333"/>
          </w:rPr>
          <w:delText xml:space="preserve"> to </w:delText>
        </w:r>
      </w:del>
      <w:del w:id="46" w:author="Joe Heck" w:date="2016-12-15T07:37:00Z">
        <w:r w:rsidR="009C0FDC" w:rsidRPr="00C67DD3" w:rsidDel="00800C82">
          <w:rPr>
            <w:rFonts w:ascii="Open Sans" w:eastAsia="Times New Roman" w:hAnsi="Open Sans" w:cs="Open Sans"/>
            <w:i/>
            <w:color w:val="333333"/>
          </w:rPr>
          <w:delText>triage</w:delText>
        </w:r>
      </w:del>
      <w:del w:id="47" w:author="Joe Heck" w:date="2016-12-15T11:26:00Z">
        <w:r w:rsidR="009C0FDC" w:rsidRPr="00C67DD3" w:rsidDel="009A74AA">
          <w:rPr>
            <w:rFonts w:ascii="Open Sans" w:eastAsia="Times New Roman" w:hAnsi="Open Sans" w:cs="Open Sans"/>
            <w:i/>
            <w:color w:val="333333"/>
          </w:rPr>
          <w:delText xml:space="preserve">. </w:delText>
        </w:r>
        <w:commentRangeEnd w:id="42"/>
        <w:r w:rsidR="006C0225" w:rsidDel="009A74AA">
          <w:rPr>
            <w:rStyle w:val="CommentReference"/>
          </w:rPr>
          <w:commentReference w:id="42"/>
        </w:r>
        <w:commentRangeEnd w:id="43"/>
        <w:r w:rsidR="00D644FA" w:rsidDel="009A74AA">
          <w:rPr>
            <w:rStyle w:val="CommentReference"/>
          </w:rPr>
          <w:commentReference w:id="43"/>
        </w:r>
      </w:del>
    </w:p>
    <w:p w14:paraId="229D1750" w14:textId="77777777" w:rsidR="00D507FD" w:rsidRPr="00D507FD" w:rsidRDefault="006A3E49" w:rsidP="0092630E">
      <w:pPr>
        <w:pStyle w:val="ListParagraph"/>
        <w:numPr>
          <w:ilvl w:val="0"/>
          <w:numId w:val="3"/>
        </w:numPr>
        <w:spacing w:before="240" w:after="240" w:line="260" w:lineRule="atLeast"/>
        <w:contextualSpacing w:val="0"/>
        <w:rPr>
          <w:rFonts w:ascii="Open Sans" w:eastAsia="Times New Roman" w:hAnsi="Open Sans" w:cs="Open Sans"/>
          <w:color w:val="333333"/>
        </w:rPr>
      </w:pPr>
      <w:r w:rsidRPr="00D507FD">
        <w:rPr>
          <w:rFonts w:ascii="Open Sans" w:eastAsia="Times New Roman" w:hAnsi="Open Sans" w:cs="Open Sans"/>
          <w:color w:val="333333"/>
        </w:rPr>
        <w:t>Log in to JIRA</w:t>
      </w:r>
      <w:r w:rsidR="00D507FD">
        <w:rPr>
          <w:rFonts w:ascii="Open Sans" w:eastAsia="Times New Roman" w:hAnsi="Open Sans" w:cs="Open Sans"/>
          <w:color w:val="333333"/>
        </w:rPr>
        <w:t>.</w:t>
      </w:r>
      <w:r w:rsidRPr="00D507FD">
        <w:rPr>
          <w:rFonts w:ascii="Open Sans" w:eastAsia="Times New Roman" w:hAnsi="Open Sans" w:cs="Open Sans"/>
          <w:color w:val="333333"/>
        </w:rPr>
        <w:t xml:space="preserve"> </w:t>
      </w:r>
    </w:p>
    <w:p w14:paraId="7F9422C3" w14:textId="7E5CA8EA" w:rsidR="00BF78A1" w:rsidRDefault="00D507FD" w:rsidP="0092630E">
      <w:pPr>
        <w:pStyle w:val="ListParagraph"/>
        <w:numPr>
          <w:ilvl w:val="0"/>
          <w:numId w:val="3"/>
        </w:numPr>
        <w:spacing w:before="240" w:after="240" w:line="260" w:lineRule="atLeast"/>
        <w:contextualSpacing w:val="0"/>
        <w:rPr>
          <w:rFonts w:ascii="Open Sans" w:eastAsia="Times New Roman" w:hAnsi="Open Sans" w:cs="Open Sans"/>
          <w:color w:val="333333"/>
        </w:rPr>
      </w:pPr>
      <w:r w:rsidRPr="00D507FD">
        <w:rPr>
          <w:rFonts w:ascii="Open Sans" w:eastAsia="Times New Roman" w:hAnsi="Open Sans" w:cs="Open Sans"/>
          <w:color w:val="333333"/>
        </w:rPr>
        <w:t>P</w:t>
      </w:r>
      <w:r w:rsidR="006A3E49" w:rsidRPr="00D507FD">
        <w:rPr>
          <w:rFonts w:ascii="Open Sans" w:eastAsia="Times New Roman" w:hAnsi="Open Sans" w:cs="Open Sans"/>
          <w:color w:val="333333"/>
        </w:rPr>
        <w:t xml:space="preserve">ress the </w:t>
      </w:r>
      <w:r w:rsidR="006A3E49" w:rsidRPr="00D507FD">
        <w:rPr>
          <w:rFonts w:ascii="Open Sans" w:eastAsia="Times New Roman" w:hAnsi="Open Sans" w:cs="Open Sans"/>
          <w:b/>
          <w:color w:val="333333"/>
        </w:rPr>
        <w:t>Create Issue</w:t>
      </w:r>
      <w:r w:rsidR="006A3E49" w:rsidRPr="00D507FD">
        <w:rPr>
          <w:rFonts w:ascii="Open Sans" w:eastAsia="Times New Roman" w:hAnsi="Open Sans" w:cs="Open Sans"/>
          <w:color w:val="333333"/>
        </w:rPr>
        <w:t xml:space="preserve"> button on the Menu bar.</w:t>
      </w:r>
      <w:r w:rsidRPr="00D507FD">
        <w:rPr>
          <w:rFonts w:ascii="Open Sans" w:eastAsia="Times New Roman" w:hAnsi="Open Sans" w:cs="Open Sans"/>
          <w:color w:val="333333"/>
        </w:rPr>
        <w:t xml:space="preserve"> </w:t>
      </w:r>
      <w:del w:id="48" w:author="Joe Heck" w:date="2016-12-15T08:17:00Z">
        <w:r w:rsidRPr="00D507FD" w:rsidDel="00936EF6">
          <w:rPr>
            <w:rFonts w:ascii="Open Sans" w:eastAsia="Times New Roman" w:hAnsi="Open Sans" w:cs="Open Sans"/>
            <w:color w:val="333333"/>
          </w:rPr>
          <w:delText>(</w:delText>
        </w:r>
      </w:del>
      <w:r w:rsidRPr="00D507FD">
        <w:rPr>
          <w:rFonts w:ascii="Open Sans" w:eastAsia="Times New Roman" w:hAnsi="Open Sans" w:cs="Open Sans"/>
          <w:color w:val="333333"/>
        </w:rPr>
        <w:t xml:space="preserve">The </w:t>
      </w:r>
      <w:r w:rsidRPr="00D507FD">
        <w:rPr>
          <w:rFonts w:ascii="Open Sans" w:eastAsia="Times New Roman" w:hAnsi="Open Sans" w:cs="Open Sans"/>
          <w:b/>
          <w:color w:val="333333"/>
        </w:rPr>
        <w:t>Create Issue</w:t>
      </w:r>
      <w:r w:rsidRPr="00D507FD">
        <w:rPr>
          <w:rFonts w:ascii="Open Sans" w:eastAsia="Times New Roman" w:hAnsi="Open Sans" w:cs="Open Sans"/>
          <w:color w:val="333333"/>
        </w:rPr>
        <w:t xml:space="preserve"> window opens.</w:t>
      </w:r>
      <w:del w:id="49" w:author="Joe Heck" w:date="2016-12-15T08:17:00Z">
        <w:r w:rsidRPr="00D507FD" w:rsidDel="00936EF6">
          <w:rPr>
            <w:rFonts w:ascii="Open Sans" w:eastAsia="Times New Roman" w:hAnsi="Open Sans" w:cs="Open Sans"/>
            <w:color w:val="333333"/>
          </w:rPr>
          <w:delText>)</w:delText>
        </w:r>
      </w:del>
    </w:p>
    <w:p w14:paraId="710696B6" w14:textId="77777777" w:rsidR="00852020" w:rsidRPr="00852020" w:rsidRDefault="00852020" w:rsidP="00852020">
      <w:pPr>
        <w:spacing w:before="100" w:beforeAutospacing="1" w:after="240" w:line="260" w:lineRule="atLeast"/>
        <w:rPr>
          <w:rFonts w:ascii="Open Sans" w:eastAsia="Times New Roman" w:hAnsi="Open Sans" w:cs="Open Sans"/>
          <w:color w:val="333333"/>
        </w:rPr>
      </w:pPr>
    </w:p>
    <w:p w14:paraId="24D0B855" w14:textId="77777777" w:rsidR="00852020" w:rsidRDefault="00852020" w:rsidP="0092630E">
      <w:pPr>
        <w:spacing w:before="100" w:beforeAutospacing="1" w:after="150" w:line="260" w:lineRule="atLeast"/>
        <w:ind w:left="720"/>
        <w:rPr>
          <w:rFonts w:ascii="Open Sans" w:eastAsia="Times New Roman" w:hAnsi="Open Sans" w:cs="Open Sans"/>
          <w:color w:val="333333"/>
        </w:rPr>
      </w:pPr>
      <w:r>
        <w:rPr>
          <w:rFonts w:ascii="Open Sans" w:eastAsia="Times New Roman" w:hAnsi="Open Sans" w:cs="Open Sans"/>
          <w:noProof/>
          <w:color w:val="333333"/>
        </w:rPr>
        <w:lastRenderedPageBreak/>
        <w:drawing>
          <wp:inline distT="0" distB="0" distL="0" distR="0" wp14:anchorId="0FD20355" wp14:editId="06D67DB1">
            <wp:extent cx="4281397" cy="4607781"/>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issue window.png"/>
                    <pic:cNvPicPr/>
                  </pic:nvPicPr>
                  <pic:blipFill>
                    <a:blip r:embed="rId10">
                      <a:extLst>
                        <a:ext uri="{28A0092B-C50C-407E-A947-70E740481C1C}">
                          <a14:useLocalDpi xmlns:a14="http://schemas.microsoft.com/office/drawing/2010/main" val="0"/>
                        </a:ext>
                      </a:extLst>
                    </a:blip>
                    <a:stretch>
                      <a:fillRect/>
                    </a:stretch>
                  </pic:blipFill>
                  <pic:spPr>
                    <a:xfrm>
                      <a:off x="0" y="0"/>
                      <a:ext cx="4287987" cy="4614874"/>
                    </a:xfrm>
                    <a:prstGeom prst="rect">
                      <a:avLst/>
                    </a:prstGeom>
                  </pic:spPr>
                </pic:pic>
              </a:graphicData>
            </a:graphic>
          </wp:inline>
        </w:drawing>
      </w:r>
    </w:p>
    <w:p w14:paraId="763C643A" w14:textId="31A7F8DF" w:rsidR="00852020" w:rsidRDefault="0092630E" w:rsidP="0092630E">
      <w:pPr>
        <w:pStyle w:val="ListParagraph"/>
        <w:numPr>
          <w:ilvl w:val="0"/>
          <w:numId w:val="3"/>
        </w:numPr>
        <w:spacing w:before="240" w:after="240" w:line="260" w:lineRule="atLeast"/>
        <w:contextualSpacing w:val="0"/>
        <w:rPr>
          <w:rFonts w:ascii="Open Sans" w:eastAsia="Times New Roman" w:hAnsi="Open Sans" w:cs="Open Sans"/>
          <w:color w:val="333333"/>
        </w:rPr>
      </w:pPr>
      <w:del w:id="50" w:author="Joe Heck" w:date="2016-12-15T11:37:00Z">
        <w:r w:rsidRPr="0092630E" w:rsidDel="00D8352C">
          <w:rPr>
            <w:rFonts w:ascii="Open Sans" w:eastAsia="Times New Roman" w:hAnsi="Open Sans" w:cs="Open Sans"/>
            <w:color w:val="333333"/>
          </w:rPr>
          <w:delText xml:space="preserve">Enter </w:delText>
        </w:r>
      </w:del>
      <w:ins w:id="51" w:author="Joe Heck" w:date="2016-12-15T11:37:00Z">
        <w:r w:rsidR="00244E30">
          <w:rPr>
            <w:rFonts w:ascii="Open Sans" w:eastAsia="Times New Roman" w:hAnsi="Open Sans" w:cs="Open Sans"/>
            <w:color w:val="333333"/>
          </w:rPr>
          <w:t xml:space="preserve">Set </w:t>
        </w:r>
      </w:ins>
      <w:ins w:id="52" w:author="Joe Heck" w:date="2016-12-15T11:45:00Z">
        <w:r w:rsidR="00244E30" w:rsidRPr="0092630E">
          <w:rPr>
            <w:rFonts w:ascii="Open Sans" w:eastAsia="Times New Roman" w:hAnsi="Open Sans" w:cs="Open Sans"/>
            <w:color w:val="333333"/>
          </w:rPr>
          <w:t xml:space="preserve">the </w:t>
        </w:r>
        <w:r w:rsidR="00244E30" w:rsidRPr="0092630E">
          <w:rPr>
            <w:rFonts w:ascii="Open Sans" w:eastAsia="Times New Roman" w:hAnsi="Open Sans" w:cs="Open Sans"/>
            <w:b/>
            <w:color w:val="333333"/>
          </w:rPr>
          <w:t>Project</w:t>
        </w:r>
        <w:r w:rsidR="00244E30">
          <w:rPr>
            <w:rFonts w:ascii="Open Sans" w:eastAsia="Times New Roman" w:hAnsi="Open Sans" w:cs="Open Sans"/>
            <w:b/>
            <w:color w:val="333333"/>
          </w:rPr>
          <w:t xml:space="preserve"> </w:t>
        </w:r>
        <w:r w:rsidR="00244E30" w:rsidRPr="00244E30">
          <w:rPr>
            <w:rFonts w:ascii="Open Sans" w:eastAsia="Times New Roman" w:hAnsi="Open Sans" w:cs="Open Sans"/>
            <w:color w:val="333333"/>
            <w:rPrChange w:id="53" w:author="Joe Heck" w:date="2016-12-15T11:45:00Z">
              <w:rPr>
                <w:rFonts w:ascii="Open Sans" w:eastAsia="Times New Roman" w:hAnsi="Open Sans" w:cs="Open Sans"/>
                <w:b/>
                <w:color w:val="333333"/>
              </w:rPr>
            </w:rPrChange>
          </w:rPr>
          <w:t>to</w:t>
        </w:r>
        <w:r w:rsidR="00244E30">
          <w:rPr>
            <w:rFonts w:ascii="Open Sans" w:eastAsia="Times New Roman" w:hAnsi="Open Sans" w:cs="Open Sans"/>
            <w:b/>
            <w:color w:val="333333"/>
          </w:rPr>
          <w:t xml:space="preserve"> </w:t>
        </w:r>
      </w:ins>
      <w:r w:rsidRPr="0092630E">
        <w:rPr>
          <w:rFonts w:ascii="Open Sans" w:eastAsia="Times New Roman" w:hAnsi="Open Sans" w:cs="Open Sans"/>
          <w:b/>
          <w:color w:val="333333"/>
        </w:rPr>
        <w:t>Pentaho Documentation</w:t>
      </w:r>
      <w:del w:id="54" w:author="Joe Heck" w:date="2016-12-15T11:45:00Z">
        <w:r w:rsidRPr="0092630E" w:rsidDel="00244E30">
          <w:rPr>
            <w:rFonts w:ascii="Open Sans" w:eastAsia="Times New Roman" w:hAnsi="Open Sans" w:cs="Open Sans"/>
            <w:color w:val="333333"/>
          </w:rPr>
          <w:delText xml:space="preserve"> as the </w:delText>
        </w:r>
        <w:r w:rsidRPr="0092630E" w:rsidDel="00244E30">
          <w:rPr>
            <w:rFonts w:ascii="Open Sans" w:eastAsia="Times New Roman" w:hAnsi="Open Sans" w:cs="Open Sans"/>
            <w:b/>
            <w:color w:val="333333"/>
          </w:rPr>
          <w:delText>Project</w:delText>
        </w:r>
      </w:del>
      <w:r>
        <w:rPr>
          <w:rFonts w:ascii="Open Sans" w:eastAsia="Times New Roman" w:hAnsi="Open Sans" w:cs="Open Sans"/>
          <w:color w:val="333333"/>
        </w:rPr>
        <w:t xml:space="preserve">, </w:t>
      </w:r>
      <w:r w:rsidRPr="0092630E">
        <w:rPr>
          <w:rFonts w:ascii="Open Sans" w:eastAsia="Times New Roman" w:hAnsi="Open Sans" w:cs="Open Sans"/>
          <w:color w:val="333333"/>
        </w:rPr>
        <w:t>and</w:t>
      </w:r>
      <w:ins w:id="55" w:author="Joe Heck" w:date="2016-12-15T11:46:00Z">
        <w:r w:rsidR="00244E30" w:rsidRPr="00244E30">
          <w:rPr>
            <w:rFonts w:ascii="Open Sans" w:eastAsia="Times New Roman" w:hAnsi="Open Sans" w:cs="Open Sans"/>
            <w:color w:val="333333"/>
          </w:rPr>
          <w:t xml:space="preserve"> </w:t>
        </w:r>
        <w:r w:rsidR="00244E30" w:rsidRPr="0092630E">
          <w:rPr>
            <w:rFonts w:ascii="Open Sans" w:eastAsia="Times New Roman" w:hAnsi="Open Sans" w:cs="Open Sans"/>
            <w:color w:val="333333"/>
          </w:rPr>
          <w:t xml:space="preserve">the </w:t>
        </w:r>
        <w:r w:rsidR="00244E30" w:rsidRPr="0092630E">
          <w:rPr>
            <w:rFonts w:ascii="Open Sans" w:eastAsia="Times New Roman" w:hAnsi="Open Sans" w:cs="Open Sans"/>
            <w:b/>
            <w:color w:val="333333"/>
          </w:rPr>
          <w:t>Issue Type</w:t>
        </w:r>
        <w:r w:rsidR="00244E30" w:rsidRPr="00244E30">
          <w:rPr>
            <w:rFonts w:ascii="Open Sans" w:eastAsia="Times New Roman" w:hAnsi="Open Sans" w:cs="Open Sans"/>
            <w:color w:val="333333"/>
            <w:rPrChange w:id="56" w:author="Joe Heck" w:date="2016-12-15T11:46:00Z">
              <w:rPr>
                <w:rFonts w:ascii="Open Sans" w:eastAsia="Times New Roman" w:hAnsi="Open Sans" w:cs="Open Sans"/>
                <w:b/>
                <w:color w:val="333333"/>
              </w:rPr>
            </w:rPrChange>
          </w:rPr>
          <w:t xml:space="preserve"> to</w:t>
        </w:r>
      </w:ins>
      <w:r>
        <w:rPr>
          <w:rFonts w:ascii="Open Sans" w:eastAsia="Times New Roman" w:hAnsi="Open Sans" w:cs="Open Sans"/>
          <w:color w:val="333333"/>
        </w:rPr>
        <w:t xml:space="preserve"> </w:t>
      </w:r>
      <w:r w:rsidRPr="0092630E">
        <w:rPr>
          <w:rFonts w:ascii="Open Sans" w:eastAsia="Times New Roman" w:hAnsi="Open Sans" w:cs="Open Sans"/>
          <w:b/>
          <w:color w:val="333333"/>
        </w:rPr>
        <w:t>Bug</w:t>
      </w:r>
      <w:del w:id="57" w:author="Joe Heck" w:date="2016-12-15T11:46:00Z">
        <w:r w:rsidRPr="0092630E" w:rsidDel="00244E30">
          <w:rPr>
            <w:rFonts w:ascii="Open Sans" w:eastAsia="Times New Roman" w:hAnsi="Open Sans" w:cs="Open Sans"/>
            <w:color w:val="333333"/>
          </w:rPr>
          <w:delText xml:space="preserve"> as the </w:delText>
        </w:r>
        <w:r w:rsidRPr="0092630E" w:rsidDel="00244E30">
          <w:rPr>
            <w:rFonts w:ascii="Open Sans" w:eastAsia="Times New Roman" w:hAnsi="Open Sans" w:cs="Open Sans"/>
            <w:b/>
            <w:color w:val="333333"/>
          </w:rPr>
          <w:delText>Issue Type</w:delText>
        </w:r>
      </w:del>
      <w:r w:rsidRPr="0092630E">
        <w:rPr>
          <w:rFonts w:ascii="Open Sans" w:eastAsia="Times New Roman" w:hAnsi="Open Sans" w:cs="Open Sans"/>
          <w:color w:val="333333"/>
        </w:rPr>
        <w:t>.</w:t>
      </w:r>
      <w:r>
        <w:rPr>
          <w:rFonts w:ascii="Open Sans" w:eastAsia="Times New Roman" w:hAnsi="Open Sans" w:cs="Open Sans"/>
          <w:color w:val="333333"/>
        </w:rPr>
        <w:t xml:space="preserve"> </w:t>
      </w:r>
    </w:p>
    <w:p w14:paraId="05DDECA0" w14:textId="77777777" w:rsidR="0092630E" w:rsidRDefault="0092630E" w:rsidP="0092630E">
      <w:pPr>
        <w:pStyle w:val="ListParagraph"/>
        <w:numPr>
          <w:ilvl w:val="0"/>
          <w:numId w:val="3"/>
        </w:numPr>
        <w:spacing w:before="240" w:after="240" w:line="260" w:lineRule="atLeast"/>
        <w:contextualSpacing w:val="0"/>
        <w:rPr>
          <w:rFonts w:ascii="Open Sans" w:eastAsia="Times New Roman" w:hAnsi="Open Sans" w:cs="Open Sans"/>
          <w:color w:val="333333"/>
        </w:rPr>
      </w:pPr>
      <w:r>
        <w:rPr>
          <w:rFonts w:ascii="Open Sans" w:eastAsia="Times New Roman" w:hAnsi="Open Sans" w:cs="Open Sans"/>
          <w:color w:val="333333"/>
        </w:rPr>
        <w:t xml:space="preserve">Enter a succinct description of the </w:t>
      </w:r>
      <w:r w:rsidR="0041081F">
        <w:rPr>
          <w:rFonts w:ascii="Open Sans" w:eastAsia="Times New Roman" w:hAnsi="Open Sans" w:cs="Open Sans"/>
          <w:color w:val="333333"/>
        </w:rPr>
        <w:t>issue</w:t>
      </w:r>
      <w:r>
        <w:rPr>
          <w:rFonts w:ascii="Open Sans" w:eastAsia="Times New Roman" w:hAnsi="Open Sans" w:cs="Open Sans"/>
          <w:color w:val="333333"/>
        </w:rPr>
        <w:t xml:space="preserve"> in the </w:t>
      </w:r>
      <w:r w:rsidRPr="0092630E">
        <w:rPr>
          <w:rFonts w:ascii="Open Sans" w:eastAsia="Times New Roman" w:hAnsi="Open Sans" w:cs="Open Sans"/>
          <w:b/>
          <w:color w:val="333333"/>
        </w:rPr>
        <w:t>Summary</w:t>
      </w:r>
      <w:r>
        <w:rPr>
          <w:rFonts w:ascii="Open Sans" w:eastAsia="Times New Roman" w:hAnsi="Open Sans" w:cs="Open Sans"/>
          <w:color w:val="333333"/>
        </w:rPr>
        <w:t xml:space="preserve"> </w:t>
      </w:r>
      <w:r w:rsidR="002B76A1">
        <w:rPr>
          <w:rFonts w:ascii="Open Sans" w:eastAsia="Times New Roman" w:hAnsi="Open Sans" w:cs="Open Sans"/>
          <w:color w:val="333333"/>
        </w:rPr>
        <w:t>field</w:t>
      </w:r>
      <w:r>
        <w:rPr>
          <w:rFonts w:ascii="Open Sans" w:eastAsia="Times New Roman" w:hAnsi="Open Sans" w:cs="Open Sans"/>
          <w:color w:val="333333"/>
        </w:rPr>
        <w:t>.</w:t>
      </w:r>
    </w:p>
    <w:p w14:paraId="2DCB6ACD" w14:textId="0B6D02AC" w:rsidR="002B76A1" w:rsidDel="00D8352C" w:rsidRDefault="0093207A" w:rsidP="0092630E">
      <w:pPr>
        <w:pStyle w:val="ListParagraph"/>
        <w:numPr>
          <w:ilvl w:val="0"/>
          <w:numId w:val="3"/>
        </w:numPr>
        <w:spacing w:before="240" w:after="240" w:line="260" w:lineRule="atLeast"/>
        <w:contextualSpacing w:val="0"/>
        <w:rPr>
          <w:del w:id="58" w:author="Joe Heck" w:date="2016-12-15T11:40:00Z"/>
          <w:rFonts w:ascii="Open Sans" w:eastAsia="Times New Roman" w:hAnsi="Open Sans" w:cs="Open Sans"/>
          <w:color w:val="333333"/>
        </w:rPr>
      </w:pPr>
      <w:del w:id="59" w:author="Joe Heck" w:date="2016-12-15T11:40:00Z">
        <w:r w:rsidDel="00D8352C">
          <w:rPr>
            <w:rFonts w:ascii="Open Sans" w:eastAsia="Times New Roman" w:hAnsi="Open Sans" w:cs="Open Sans"/>
            <w:color w:val="333333"/>
          </w:rPr>
          <w:delText xml:space="preserve">Enter </w:delText>
        </w:r>
        <w:r w:rsidR="00F0566B" w:rsidDel="00D8352C">
          <w:rPr>
            <w:rFonts w:ascii="Open Sans" w:eastAsia="Times New Roman" w:hAnsi="Open Sans" w:cs="Open Sans"/>
            <w:b/>
            <w:bCs/>
            <w:color w:val="333333"/>
          </w:rPr>
          <w:delText>Unassigned</w:delText>
        </w:r>
        <w:r w:rsidR="00AC0E09" w:rsidDel="00D8352C">
          <w:rPr>
            <w:rFonts w:ascii="Open Sans" w:eastAsia="Times New Roman" w:hAnsi="Open Sans" w:cs="Open Sans"/>
            <w:color w:val="333333"/>
          </w:rPr>
          <w:delText xml:space="preserve"> in the </w:delText>
        </w:r>
        <w:r w:rsidRPr="0093207A" w:rsidDel="00D8352C">
          <w:rPr>
            <w:rFonts w:ascii="Open Sans" w:eastAsia="Times New Roman" w:hAnsi="Open Sans" w:cs="Open Sans"/>
            <w:b/>
            <w:color w:val="333333"/>
          </w:rPr>
          <w:delText>Assignee</w:delText>
        </w:r>
        <w:r w:rsidDel="00D8352C">
          <w:rPr>
            <w:rFonts w:ascii="Open Sans" w:eastAsia="Times New Roman" w:hAnsi="Open Sans" w:cs="Open Sans"/>
            <w:color w:val="333333"/>
          </w:rPr>
          <w:delText xml:space="preserve"> </w:delText>
        </w:r>
        <w:r w:rsidR="00AC0E09" w:rsidDel="00D8352C">
          <w:rPr>
            <w:rFonts w:ascii="Open Sans" w:eastAsia="Times New Roman" w:hAnsi="Open Sans" w:cs="Open Sans"/>
            <w:color w:val="333333"/>
          </w:rPr>
          <w:delText>field</w:delText>
        </w:r>
        <w:r w:rsidDel="00D8352C">
          <w:rPr>
            <w:rFonts w:ascii="Open Sans" w:eastAsia="Times New Roman" w:hAnsi="Open Sans" w:cs="Open Sans"/>
            <w:color w:val="333333"/>
          </w:rPr>
          <w:delText xml:space="preserve">. </w:delText>
        </w:r>
      </w:del>
    </w:p>
    <w:p w14:paraId="6FCD088C" w14:textId="4560BEBD" w:rsidR="0093207A" w:rsidRPr="00CE647A" w:rsidRDefault="00FF038E" w:rsidP="0092630E">
      <w:pPr>
        <w:pStyle w:val="ListParagraph"/>
        <w:numPr>
          <w:ilvl w:val="0"/>
          <w:numId w:val="3"/>
        </w:numPr>
        <w:spacing w:before="240" w:after="240" w:line="260" w:lineRule="atLeast"/>
        <w:contextualSpacing w:val="0"/>
        <w:rPr>
          <w:rFonts w:ascii="Open Sans" w:eastAsia="Times New Roman" w:hAnsi="Open Sans" w:cs="Open Sans"/>
        </w:rPr>
      </w:pPr>
      <w:del w:id="60" w:author="Joe Heck" w:date="2016-12-15T11:40:00Z">
        <w:r w:rsidDel="00D8352C">
          <w:rPr>
            <w:rFonts w:ascii="Open Sans" w:eastAsia="Times New Roman" w:hAnsi="Open Sans" w:cs="Open Sans"/>
          </w:rPr>
          <w:delText xml:space="preserve">Scroll down. </w:delText>
        </w:r>
      </w:del>
      <w:del w:id="61" w:author="Joe Heck" w:date="2016-12-15T11:42:00Z">
        <w:r w:rsidR="00321BD7" w:rsidRPr="00CE647A" w:rsidDel="00244E30">
          <w:rPr>
            <w:rFonts w:ascii="Open Sans" w:eastAsia="Times New Roman" w:hAnsi="Open Sans" w:cs="Open Sans"/>
          </w:rPr>
          <w:delText>Enter</w:delText>
        </w:r>
      </w:del>
      <w:ins w:id="62" w:author="Joe Heck" w:date="2016-12-15T11:42:00Z">
        <w:r w:rsidR="00244E30">
          <w:rPr>
            <w:rFonts w:ascii="Open Sans" w:eastAsia="Times New Roman" w:hAnsi="Open Sans" w:cs="Open Sans"/>
            <w:color w:val="333333"/>
          </w:rPr>
          <w:t>Set</w:t>
        </w:r>
      </w:ins>
      <w:r w:rsidR="00321BD7" w:rsidRPr="00CE647A">
        <w:rPr>
          <w:rFonts w:ascii="Open Sans" w:eastAsia="Times New Roman" w:hAnsi="Open Sans" w:cs="Open Sans"/>
        </w:rPr>
        <w:t xml:space="preserve"> the </w:t>
      </w:r>
      <w:r w:rsidR="00321BD7" w:rsidRPr="00CE647A">
        <w:rPr>
          <w:rFonts w:ascii="Open Sans" w:eastAsia="Times New Roman" w:hAnsi="Open Sans" w:cs="Open Sans"/>
          <w:b/>
        </w:rPr>
        <w:t>Sprint Team</w:t>
      </w:r>
      <w:r w:rsidR="00321BD7" w:rsidRPr="00CE647A">
        <w:rPr>
          <w:rFonts w:ascii="Open Sans" w:eastAsia="Times New Roman" w:hAnsi="Open Sans" w:cs="Open Sans"/>
        </w:rPr>
        <w:t xml:space="preserve"> name</w:t>
      </w:r>
      <w:del w:id="63" w:author="Joe Heck" w:date="2016-12-15T11:43:00Z">
        <w:r w:rsidR="00321BD7" w:rsidRPr="00CE647A" w:rsidDel="00244E30">
          <w:rPr>
            <w:rFonts w:ascii="Open Sans" w:eastAsia="Times New Roman" w:hAnsi="Open Sans" w:cs="Open Sans"/>
          </w:rPr>
          <w:delText xml:space="preserve">: </w:delText>
        </w:r>
      </w:del>
      <w:ins w:id="64" w:author="Joe Heck" w:date="2016-12-15T11:43:00Z">
        <w:r w:rsidR="00244E30">
          <w:rPr>
            <w:rFonts w:ascii="Open Sans" w:eastAsia="Times New Roman" w:hAnsi="Open Sans" w:cs="Open Sans"/>
          </w:rPr>
          <w:t xml:space="preserve"> </w:t>
        </w:r>
      </w:ins>
      <w:ins w:id="65" w:author="Joe Heck" w:date="2016-12-15T11:44:00Z">
        <w:r w:rsidR="00244E30">
          <w:rPr>
            <w:rFonts w:ascii="Open Sans" w:eastAsia="Times New Roman" w:hAnsi="Open Sans" w:cs="Open Sans"/>
          </w:rPr>
          <w:t>to</w:t>
        </w:r>
      </w:ins>
      <w:ins w:id="66" w:author="Joe Heck" w:date="2016-12-15T11:43:00Z">
        <w:r w:rsidR="00244E30" w:rsidRPr="00CE647A">
          <w:rPr>
            <w:rFonts w:ascii="Open Sans" w:eastAsia="Times New Roman" w:hAnsi="Open Sans" w:cs="Open Sans"/>
          </w:rPr>
          <w:t xml:space="preserve"> </w:t>
        </w:r>
      </w:ins>
      <w:r w:rsidR="00321BD7" w:rsidRPr="00CE647A">
        <w:rPr>
          <w:rFonts w:ascii="Open Sans" w:eastAsia="Times New Roman" w:hAnsi="Open Sans" w:cs="Open Sans"/>
          <w:b/>
        </w:rPr>
        <w:t>Obi-Wan Kenobi</w:t>
      </w:r>
      <w:r w:rsidR="00321BD7" w:rsidRPr="00CE647A">
        <w:rPr>
          <w:rFonts w:ascii="Open Sans" w:eastAsia="Times New Roman" w:hAnsi="Open Sans" w:cs="Open Sans"/>
        </w:rPr>
        <w:t>.</w:t>
      </w:r>
    </w:p>
    <w:p w14:paraId="27CDC70A" w14:textId="77777777" w:rsidR="00CE647A" w:rsidRPr="00CE647A" w:rsidRDefault="00CE647A" w:rsidP="009F3112">
      <w:pPr>
        <w:pStyle w:val="ListParagraph"/>
        <w:numPr>
          <w:ilvl w:val="0"/>
          <w:numId w:val="3"/>
        </w:numPr>
        <w:spacing w:before="240" w:after="240" w:line="260" w:lineRule="atLeast"/>
        <w:contextualSpacing w:val="0"/>
        <w:rPr>
          <w:rFonts w:ascii="Open Sans" w:eastAsia="Times New Roman" w:hAnsi="Open Sans" w:cs="Open Sans"/>
        </w:rPr>
      </w:pPr>
      <w:r>
        <w:rPr>
          <w:rFonts w:ascii="Open Sans" w:hAnsi="Open Sans" w:cs="Open Sans"/>
          <w:shd w:val="clear" w:color="auto" w:fill="FFFFFF"/>
        </w:rPr>
        <w:t xml:space="preserve">Describe how to recreate the </w:t>
      </w:r>
      <w:r w:rsidR="0041081F">
        <w:rPr>
          <w:rFonts w:ascii="Open Sans" w:eastAsia="Times New Roman" w:hAnsi="Open Sans" w:cs="Open Sans"/>
          <w:color w:val="333333"/>
        </w:rPr>
        <w:t>issue</w:t>
      </w:r>
      <w:r>
        <w:rPr>
          <w:rFonts w:ascii="Open Sans" w:hAnsi="Open Sans" w:cs="Open Sans"/>
          <w:shd w:val="clear" w:color="auto" w:fill="FFFFFF"/>
        </w:rPr>
        <w:t xml:space="preserve"> in the </w:t>
      </w:r>
      <w:r w:rsidRPr="00CE647A">
        <w:rPr>
          <w:rFonts w:ascii="Open Sans" w:hAnsi="Open Sans" w:cs="Open Sans"/>
          <w:b/>
          <w:shd w:val="clear" w:color="auto" w:fill="FFFFFF"/>
        </w:rPr>
        <w:t>Steps to Reproduce</w:t>
      </w:r>
      <w:r>
        <w:rPr>
          <w:rFonts w:ascii="Open Sans" w:hAnsi="Open Sans" w:cs="Open Sans"/>
          <w:shd w:val="clear" w:color="auto" w:fill="FFFFFF"/>
        </w:rPr>
        <w:t xml:space="preserve"> field</w:t>
      </w:r>
      <w:r w:rsidR="00F0566B">
        <w:rPr>
          <w:rFonts w:ascii="Open Sans" w:hAnsi="Open Sans" w:cs="Open Sans"/>
          <w:shd w:val="clear" w:color="auto" w:fill="FFFFFF"/>
        </w:rPr>
        <w:t>.</w:t>
      </w:r>
    </w:p>
    <w:p w14:paraId="1C599EEE" w14:textId="27C6035E" w:rsidR="00CE647A" w:rsidRPr="00800C17" w:rsidRDefault="00014AAD" w:rsidP="009F3112">
      <w:pPr>
        <w:pStyle w:val="ListParagraph"/>
        <w:numPr>
          <w:ilvl w:val="0"/>
          <w:numId w:val="3"/>
        </w:numPr>
        <w:spacing w:before="240" w:after="240" w:line="260" w:lineRule="atLeast"/>
        <w:contextualSpacing w:val="0"/>
        <w:rPr>
          <w:rFonts w:ascii="Open Sans" w:eastAsia="Times New Roman" w:hAnsi="Open Sans" w:cs="Open Sans"/>
          <w:rPrChange w:id="67" w:author="Joe Heck" w:date="2016-12-16T07:44:00Z">
            <w:rPr>
              <w:rFonts w:ascii="Open Sans" w:eastAsia="Times New Roman" w:hAnsi="Open Sans" w:cs="Open Sans"/>
            </w:rPr>
          </w:rPrChange>
        </w:rPr>
      </w:pPr>
      <w:r w:rsidRPr="00800C17">
        <w:rPr>
          <w:rFonts w:ascii="Open Sans" w:hAnsi="Open Sans" w:cs="Open Sans"/>
          <w:shd w:val="clear" w:color="auto" w:fill="FFFFFF"/>
          <w:rPrChange w:id="68" w:author="Joe Heck" w:date="2016-12-16T07:44:00Z">
            <w:rPr>
              <w:rFonts w:ascii="Open Sans" w:hAnsi="Open Sans" w:cs="Open Sans"/>
              <w:shd w:val="clear" w:color="auto" w:fill="FFFFFF"/>
            </w:rPr>
          </w:rPrChange>
        </w:rPr>
        <w:t xml:space="preserve">Describe </w:t>
      </w:r>
      <w:r w:rsidR="00F401E2" w:rsidRPr="00800C17">
        <w:rPr>
          <w:rFonts w:ascii="Open Sans" w:eastAsia="Times New Roman" w:hAnsi="Open Sans" w:cs="Open Sans"/>
          <w:rPrChange w:id="69" w:author="Joe Heck" w:date="2016-12-16T07:44:00Z">
            <w:rPr>
              <w:rFonts w:ascii="Open Sans" w:eastAsia="Times New Roman" w:hAnsi="Open Sans" w:cs="Open Sans"/>
            </w:rPr>
          </w:rPrChange>
        </w:rPr>
        <w:t xml:space="preserve">the </w:t>
      </w:r>
      <w:r w:rsidR="0041081F" w:rsidRPr="00800C17">
        <w:rPr>
          <w:rFonts w:ascii="Open Sans" w:eastAsia="Times New Roman" w:hAnsi="Open Sans" w:cs="Open Sans"/>
          <w:color w:val="333333"/>
          <w:rPrChange w:id="70" w:author="Joe Heck" w:date="2016-12-16T07:44:00Z">
            <w:rPr>
              <w:rFonts w:ascii="Open Sans" w:eastAsia="Times New Roman" w:hAnsi="Open Sans" w:cs="Open Sans"/>
              <w:color w:val="333333"/>
            </w:rPr>
          </w:rPrChange>
        </w:rPr>
        <w:t>issue</w:t>
      </w:r>
      <w:r w:rsidR="00F401E2" w:rsidRPr="00800C17">
        <w:rPr>
          <w:rFonts w:ascii="Open Sans" w:eastAsia="Times New Roman" w:hAnsi="Open Sans" w:cs="Open Sans"/>
          <w:rPrChange w:id="71" w:author="Joe Heck" w:date="2016-12-16T07:44:00Z">
            <w:rPr>
              <w:rFonts w:ascii="Open Sans" w:eastAsia="Times New Roman" w:hAnsi="Open Sans" w:cs="Open Sans"/>
            </w:rPr>
          </w:rPrChange>
        </w:rPr>
        <w:t xml:space="preserve"> in the </w:t>
      </w:r>
      <w:r w:rsidR="00F401E2" w:rsidRPr="00800C17">
        <w:rPr>
          <w:rFonts w:ascii="Open Sans" w:eastAsia="Times New Roman" w:hAnsi="Open Sans" w:cs="Open Sans"/>
          <w:b/>
          <w:rPrChange w:id="72" w:author="Joe Heck" w:date="2016-12-16T07:44:00Z">
            <w:rPr>
              <w:rFonts w:ascii="Open Sans" w:eastAsia="Times New Roman" w:hAnsi="Open Sans" w:cs="Open Sans"/>
              <w:b/>
            </w:rPr>
          </w:rPrChange>
        </w:rPr>
        <w:t>Description</w:t>
      </w:r>
      <w:r w:rsidR="00F401E2" w:rsidRPr="00800C17">
        <w:rPr>
          <w:rFonts w:ascii="Open Sans" w:eastAsia="Times New Roman" w:hAnsi="Open Sans" w:cs="Open Sans"/>
          <w:rPrChange w:id="73" w:author="Joe Heck" w:date="2016-12-16T07:44:00Z">
            <w:rPr>
              <w:rFonts w:ascii="Open Sans" w:eastAsia="Times New Roman" w:hAnsi="Open Sans" w:cs="Open Sans"/>
            </w:rPr>
          </w:rPrChange>
        </w:rPr>
        <w:t xml:space="preserve"> field</w:t>
      </w:r>
      <w:r w:rsidR="00F0566B" w:rsidRPr="00800C17">
        <w:rPr>
          <w:rFonts w:ascii="Open Sans" w:hAnsi="Open Sans" w:cs="Open Sans"/>
          <w:rPrChange w:id="74" w:author="Joe Heck" w:date="2016-12-16T07:44:00Z">
            <w:rPr>
              <w:rFonts w:ascii="Open Sans" w:hAnsi="Open Sans" w:cs="Open Sans"/>
            </w:rPr>
          </w:rPrChange>
        </w:rPr>
        <w:t>.</w:t>
      </w:r>
      <w:r w:rsidR="00C67DD3" w:rsidRPr="00800C17">
        <w:rPr>
          <w:rFonts w:ascii="Open Sans" w:hAnsi="Open Sans" w:cs="Open Sans"/>
          <w:rPrChange w:id="75" w:author="Joe Heck" w:date="2016-12-16T07:44:00Z">
            <w:rPr>
              <w:rFonts w:ascii="Open Sans" w:hAnsi="Open Sans" w:cs="Open Sans"/>
            </w:rPr>
          </w:rPrChange>
        </w:rPr>
        <w:t xml:space="preserve"> </w:t>
      </w:r>
      <w:r w:rsidR="00C67DD3" w:rsidRPr="00800C17">
        <w:rPr>
          <w:rFonts w:ascii="Open Sans" w:eastAsia="Times New Roman" w:hAnsi="Open Sans" w:cs="Open Sans"/>
          <w:color w:val="333333"/>
          <w:rPrChange w:id="76" w:author="Joe Heck" w:date="2016-12-16T07:44:00Z">
            <w:rPr>
              <w:rFonts w:ascii="Open Sans" w:eastAsia="Times New Roman" w:hAnsi="Open Sans" w:cs="Open Sans"/>
              <w:color w:val="333333"/>
            </w:rPr>
          </w:rPrChange>
        </w:rPr>
        <w:t>Provide as much detail as possible regarding the use case and functionality</w:t>
      </w:r>
      <w:ins w:id="77" w:author="Joe Heck" w:date="2016-12-15T11:50:00Z">
        <w:r w:rsidR="00244E30" w:rsidRPr="00800C17">
          <w:rPr>
            <w:rFonts w:ascii="Open Sans" w:eastAsia="Times New Roman" w:hAnsi="Open Sans" w:cs="Open Sans"/>
            <w:color w:val="333333"/>
            <w:rPrChange w:id="78" w:author="Joe Heck" w:date="2016-12-16T07:44:00Z">
              <w:rPr>
                <w:rFonts w:ascii="Open Sans" w:eastAsia="Times New Roman" w:hAnsi="Open Sans" w:cs="Open Sans"/>
                <w:color w:val="333333"/>
              </w:rPr>
            </w:rPrChange>
          </w:rPr>
          <w:t>. A</w:t>
        </w:r>
      </w:ins>
      <w:del w:id="79" w:author="Joe Heck" w:date="2016-12-15T11:50:00Z">
        <w:r w:rsidR="007D394C" w:rsidRPr="00800C17" w:rsidDel="00244E30">
          <w:rPr>
            <w:rFonts w:ascii="Open Sans" w:eastAsia="Times New Roman" w:hAnsi="Open Sans" w:cs="Open Sans"/>
            <w:color w:val="333333"/>
            <w:rPrChange w:id="80" w:author="Joe Heck" w:date="2016-12-16T07:44:00Z">
              <w:rPr>
                <w:rFonts w:ascii="Open Sans" w:eastAsia="Times New Roman" w:hAnsi="Open Sans" w:cs="Open Sans"/>
                <w:color w:val="333333"/>
              </w:rPr>
            </w:rPrChange>
          </w:rPr>
          <w:delText>—</w:delText>
        </w:r>
        <w:r w:rsidR="007D394C" w:rsidRPr="00800C17" w:rsidDel="00244E30">
          <w:rPr>
            <w:rFonts w:ascii="Open Sans" w:hAnsi="Open Sans" w:cs="Open Sans"/>
            <w:rPrChange w:id="81" w:author="Joe Heck" w:date="2016-12-16T07:44:00Z">
              <w:rPr>
                <w:rFonts w:ascii="Open Sans" w:hAnsi="Open Sans" w:cs="Open Sans"/>
              </w:rPr>
            </w:rPrChange>
          </w:rPr>
          <w:delText>a</w:delText>
        </w:r>
      </w:del>
      <w:r w:rsidR="007D394C" w:rsidRPr="00800C17">
        <w:rPr>
          <w:rFonts w:ascii="Open Sans" w:hAnsi="Open Sans" w:cs="Open Sans"/>
          <w:rPrChange w:id="82" w:author="Joe Heck" w:date="2016-12-16T07:44:00Z">
            <w:rPr>
              <w:rFonts w:ascii="Open Sans" w:hAnsi="Open Sans" w:cs="Open Sans"/>
            </w:rPr>
          </w:rPrChange>
        </w:rPr>
        <w:t xml:space="preserve">dd URL locations and the specific MindTouch pages affected, </w:t>
      </w:r>
      <w:ins w:id="83" w:author="Joe Heck" w:date="2016-12-16T07:44:00Z">
        <w:r w:rsidR="00800C17" w:rsidRPr="00800C17">
          <w:rPr>
            <w:rFonts w:ascii="Open Sans" w:hAnsi="Open Sans" w:cs="Open Sans"/>
            <w:color w:val="333333"/>
            <w:shd w:val="clear" w:color="auto" w:fill="FFFFFF"/>
            <w:rPrChange w:id="84" w:author="Joe Heck" w:date="2016-12-16T07:44:00Z">
              <w:rPr>
                <w:rFonts w:ascii="Arial" w:hAnsi="Arial" w:cs="Arial"/>
                <w:color w:val="333333"/>
                <w:sz w:val="20"/>
                <w:szCs w:val="20"/>
                <w:shd w:val="clear" w:color="auto" w:fill="FFFFFF"/>
              </w:rPr>
            </w:rPrChange>
          </w:rPr>
          <w:t xml:space="preserve">and when </w:t>
        </w:r>
        <w:r w:rsidR="00800C17">
          <w:rPr>
            <w:rFonts w:ascii="Open Sans" w:hAnsi="Open Sans" w:cs="Open Sans"/>
            <w:color w:val="333333"/>
            <w:shd w:val="clear" w:color="auto" w:fill="FFFFFF"/>
          </w:rPr>
          <w:t>applicable</w:t>
        </w:r>
        <w:bookmarkStart w:id="85" w:name="_GoBack"/>
        <w:bookmarkEnd w:id="85"/>
        <w:r w:rsidR="00800C17" w:rsidRPr="00800C17">
          <w:rPr>
            <w:rFonts w:ascii="Open Sans" w:hAnsi="Open Sans" w:cs="Open Sans"/>
            <w:color w:val="333333"/>
            <w:shd w:val="clear" w:color="auto" w:fill="FFFFFF"/>
            <w:rPrChange w:id="86" w:author="Joe Heck" w:date="2016-12-16T07:44:00Z">
              <w:rPr>
                <w:rFonts w:ascii="Arial" w:hAnsi="Arial" w:cs="Arial"/>
                <w:color w:val="333333"/>
                <w:sz w:val="20"/>
                <w:szCs w:val="20"/>
                <w:shd w:val="clear" w:color="auto" w:fill="FFFFFF"/>
              </w:rPr>
            </w:rPrChange>
          </w:rPr>
          <w:t xml:space="preserve"> attach logs and screen or video captures to help demonstrate the issue.</w:t>
        </w:r>
      </w:ins>
      <w:del w:id="87" w:author="Joe Heck" w:date="2016-12-16T07:44:00Z">
        <w:r w:rsidR="007D394C" w:rsidRPr="00800C17" w:rsidDel="00800C17">
          <w:rPr>
            <w:rFonts w:ascii="Open Sans" w:hAnsi="Open Sans" w:cs="Open Sans"/>
            <w:rPrChange w:id="88" w:author="Joe Heck" w:date="2016-12-16T07:44:00Z">
              <w:rPr>
                <w:rFonts w:ascii="Open Sans" w:hAnsi="Open Sans" w:cs="Open Sans"/>
              </w:rPr>
            </w:rPrChange>
          </w:rPr>
          <w:delText xml:space="preserve">and </w:delText>
        </w:r>
      </w:del>
      <w:del w:id="89" w:author="Joe Heck" w:date="2016-12-16T07:43:00Z">
        <w:r w:rsidR="00C67DD3" w:rsidRPr="00800C17" w:rsidDel="00800C17">
          <w:rPr>
            <w:rFonts w:ascii="Open Sans" w:eastAsia="Times New Roman" w:hAnsi="Open Sans" w:cs="Open Sans"/>
            <w:color w:val="333333"/>
            <w:rPrChange w:id="90" w:author="Joe Heck" w:date="2016-12-16T07:44:00Z">
              <w:rPr>
                <w:rFonts w:ascii="Open Sans" w:eastAsia="Times New Roman" w:hAnsi="Open Sans" w:cs="Open Sans"/>
                <w:color w:val="333333"/>
              </w:rPr>
            </w:rPrChange>
          </w:rPr>
          <w:delText>attach logs</w:delText>
        </w:r>
      </w:del>
      <w:del w:id="91" w:author="Joe Heck" w:date="2016-12-16T07:42:00Z">
        <w:r w:rsidR="00C67DD3" w:rsidRPr="00800C17" w:rsidDel="00800C17">
          <w:rPr>
            <w:rFonts w:ascii="Open Sans" w:eastAsia="Times New Roman" w:hAnsi="Open Sans" w:cs="Open Sans"/>
            <w:color w:val="333333"/>
            <w:rPrChange w:id="92" w:author="Joe Heck" w:date="2016-12-16T07:44:00Z">
              <w:rPr>
                <w:rFonts w:ascii="Open Sans" w:eastAsia="Times New Roman" w:hAnsi="Open Sans" w:cs="Open Sans"/>
                <w:color w:val="333333"/>
              </w:rPr>
            </w:rPrChange>
          </w:rPr>
          <w:delText xml:space="preserve">, </w:delText>
        </w:r>
      </w:del>
      <w:del w:id="93" w:author="Joe Heck" w:date="2016-12-16T07:43:00Z">
        <w:r w:rsidR="00C67DD3" w:rsidRPr="00800C17" w:rsidDel="00800C17">
          <w:rPr>
            <w:rFonts w:ascii="Open Sans" w:eastAsia="Times New Roman" w:hAnsi="Open Sans" w:cs="Open Sans"/>
            <w:color w:val="333333"/>
            <w:rPrChange w:id="94" w:author="Joe Heck" w:date="2016-12-16T07:44:00Z">
              <w:rPr>
                <w:rFonts w:ascii="Open Sans" w:eastAsia="Times New Roman" w:hAnsi="Open Sans" w:cs="Open Sans"/>
                <w:color w:val="333333"/>
              </w:rPr>
            </w:rPrChange>
          </w:rPr>
          <w:delText xml:space="preserve">screenshots </w:delText>
        </w:r>
      </w:del>
      <w:del w:id="95" w:author="Joe Heck" w:date="2016-12-16T07:44:00Z">
        <w:r w:rsidR="00C67DD3" w:rsidRPr="00800C17" w:rsidDel="00800C17">
          <w:rPr>
            <w:rFonts w:ascii="Open Sans" w:eastAsia="Times New Roman" w:hAnsi="Open Sans" w:cs="Open Sans"/>
            <w:color w:val="333333"/>
            <w:rPrChange w:id="96" w:author="Joe Heck" w:date="2016-12-16T07:44:00Z">
              <w:rPr>
                <w:rFonts w:ascii="Open Sans" w:eastAsia="Times New Roman" w:hAnsi="Open Sans" w:cs="Open Sans"/>
                <w:color w:val="333333"/>
              </w:rPr>
            </w:rPrChange>
          </w:rPr>
          <w:delText xml:space="preserve">or </w:delText>
        </w:r>
      </w:del>
      <w:del w:id="97" w:author="Joe Heck" w:date="2016-12-16T07:43:00Z">
        <w:r w:rsidR="00C67DD3" w:rsidRPr="00800C17" w:rsidDel="00800C17">
          <w:rPr>
            <w:rFonts w:ascii="Open Sans" w:eastAsia="Times New Roman" w:hAnsi="Open Sans" w:cs="Open Sans"/>
            <w:color w:val="333333"/>
            <w:rPrChange w:id="98" w:author="Joe Heck" w:date="2016-12-16T07:44:00Z">
              <w:rPr>
                <w:rFonts w:ascii="Open Sans" w:eastAsia="Times New Roman" w:hAnsi="Open Sans" w:cs="Open Sans"/>
                <w:color w:val="333333"/>
              </w:rPr>
            </w:rPrChange>
          </w:rPr>
          <w:delText>screen cams</w:delText>
        </w:r>
      </w:del>
      <w:del w:id="99" w:author="Joe Heck" w:date="2016-12-15T11:49:00Z">
        <w:r w:rsidR="00C67DD3" w:rsidRPr="00800C17" w:rsidDel="00244E30">
          <w:rPr>
            <w:rFonts w:ascii="Open Sans" w:eastAsia="Times New Roman" w:hAnsi="Open Sans" w:cs="Open Sans"/>
            <w:color w:val="333333"/>
            <w:rPrChange w:id="100" w:author="Joe Heck" w:date="2016-12-16T07:44:00Z">
              <w:rPr>
                <w:rFonts w:ascii="Open Sans" w:eastAsia="Times New Roman" w:hAnsi="Open Sans" w:cs="Open Sans"/>
                <w:color w:val="333333"/>
              </w:rPr>
            </w:rPrChange>
          </w:rPr>
          <w:delText xml:space="preserve"> </w:delText>
        </w:r>
      </w:del>
      <w:del w:id="101" w:author="Joe Heck" w:date="2016-12-16T07:44:00Z">
        <w:r w:rsidR="00C67DD3" w:rsidRPr="00800C17" w:rsidDel="00800C17">
          <w:rPr>
            <w:rFonts w:ascii="Open Sans" w:eastAsia="Times New Roman" w:hAnsi="Open Sans" w:cs="Open Sans"/>
            <w:color w:val="333333"/>
            <w:rPrChange w:id="102" w:author="Joe Heck" w:date="2016-12-16T07:44:00Z">
              <w:rPr>
                <w:rFonts w:ascii="Open Sans" w:eastAsia="Times New Roman" w:hAnsi="Open Sans" w:cs="Open Sans"/>
                <w:color w:val="333333"/>
              </w:rPr>
            </w:rPrChange>
          </w:rPr>
          <w:delText>to help demonstrate the issue.</w:delText>
        </w:r>
      </w:del>
    </w:p>
    <w:p w14:paraId="3532D133" w14:textId="35514200" w:rsidR="00C60203" w:rsidRDefault="00C60203" w:rsidP="00082DB9">
      <w:pPr>
        <w:pStyle w:val="ListParagraph"/>
        <w:numPr>
          <w:ilvl w:val="0"/>
          <w:numId w:val="3"/>
        </w:numPr>
        <w:spacing w:before="240" w:after="240" w:line="260" w:lineRule="atLeast"/>
        <w:contextualSpacing w:val="0"/>
        <w:rPr>
          <w:rFonts w:ascii="Open Sans" w:eastAsia="Times New Roman" w:hAnsi="Open Sans" w:cs="Open Sans"/>
        </w:rPr>
      </w:pPr>
      <w:del w:id="103" w:author="Joe Heck" w:date="2016-12-15T11:52:00Z">
        <w:r w:rsidDel="00C5260F">
          <w:rPr>
            <w:rFonts w:ascii="Open Sans" w:eastAsia="Times New Roman" w:hAnsi="Open Sans" w:cs="Open Sans"/>
          </w:rPr>
          <w:lastRenderedPageBreak/>
          <w:delText xml:space="preserve">Specify </w:delText>
        </w:r>
      </w:del>
      <w:ins w:id="104" w:author="Joe Heck" w:date="2016-12-15T11:52:00Z">
        <w:r w:rsidR="00C5260F">
          <w:rPr>
            <w:rFonts w:ascii="Open Sans" w:eastAsia="Times New Roman" w:hAnsi="Open Sans" w:cs="Open Sans"/>
          </w:rPr>
          <w:t xml:space="preserve">Set the </w:t>
        </w:r>
        <w:r w:rsidR="00C5260F" w:rsidRPr="006E2EF5">
          <w:rPr>
            <w:rFonts w:ascii="Open Sans" w:eastAsia="Times New Roman" w:hAnsi="Open Sans" w:cs="Open Sans"/>
            <w:b/>
          </w:rPr>
          <w:t xml:space="preserve">Defect </w:t>
        </w:r>
        <w:r w:rsidR="00C5260F">
          <w:rPr>
            <w:rFonts w:ascii="Open Sans" w:eastAsia="Times New Roman" w:hAnsi="Open Sans" w:cs="Open Sans"/>
            <w:b/>
          </w:rPr>
          <w:t>T</w:t>
        </w:r>
        <w:r w:rsidR="00C5260F" w:rsidRPr="006E2EF5">
          <w:rPr>
            <w:rFonts w:ascii="Open Sans" w:eastAsia="Times New Roman" w:hAnsi="Open Sans" w:cs="Open Sans"/>
            <w:b/>
          </w:rPr>
          <w:t>ype</w:t>
        </w:r>
        <w:r w:rsidR="00C5260F">
          <w:rPr>
            <w:rFonts w:ascii="Open Sans" w:eastAsia="Times New Roman" w:hAnsi="Open Sans" w:cs="Open Sans"/>
          </w:rPr>
          <w:t xml:space="preserve"> field to </w:t>
        </w:r>
      </w:ins>
      <w:r w:rsidR="00014AAD" w:rsidRPr="00014AAD">
        <w:rPr>
          <w:rFonts w:ascii="Open Sans" w:eastAsia="Times New Roman" w:hAnsi="Open Sans" w:cs="Open Sans"/>
          <w:b/>
        </w:rPr>
        <w:t>Documentation</w:t>
      </w:r>
      <w:del w:id="105" w:author="Joe Heck" w:date="2016-12-15T11:52:00Z">
        <w:r w:rsidR="00014AAD" w:rsidDel="00C5260F">
          <w:rPr>
            <w:rFonts w:ascii="Open Sans" w:eastAsia="Times New Roman" w:hAnsi="Open Sans" w:cs="Open Sans"/>
          </w:rPr>
          <w:delText xml:space="preserve"> as the </w:delText>
        </w:r>
        <w:r w:rsidR="0041081F" w:rsidDel="00C5260F">
          <w:rPr>
            <w:rFonts w:ascii="Open Sans" w:eastAsia="Times New Roman" w:hAnsi="Open Sans" w:cs="Open Sans"/>
            <w:color w:val="333333"/>
          </w:rPr>
          <w:delText>issue</w:delText>
        </w:r>
        <w:r w:rsidR="006E2EF5" w:rsidDel="00C5260F">
          <w:rPr>
            <w:rFonts w:ascii="Open Sans" w:eastAsia="Times New Roman" w:hAnsi="Open Sans" w:cs="Open Sans"/>
          </w:rPr>
          <w:delText xml:space="preserve"> type</w:delText>
        </w:r>
        <w:r w:rsidDel="00C5260F">
          <w:rPr>
            <w:rFonts w:ascii="Open Sans" w:eastAsia="Times New Roman" w:hAnsi="Open Sans" w:cs="Open Sans"/>
          </w:rPr>
          <w:delText xml:space="preserve"> in the </w:delText>
        </w:r>
        <w:r w:rsidRPr="006E2EF5" w:rsidDel="00C5260F">
          <w:rPr>
            <w:rFonts w:ascii="Open Sans" w:eastAsia="Times New Roman" w:hAnsi="Open Sans" w:cs="Open Sans"/>
            <w:b/>
          </w:rPr>
          <w:delText xml:space="preserve">Defect </w:delText>
        </w:r>
        <w:r w:rsidR="00014AAD" w:rsidDel="00C5260F">
          <w:rPr>
            <w:rFonts w:ascii="Open Sans" w:eastAsia="Times New Roman" w:hAnsi="Open Sans" w:cs="Open Sans"/>
            <w:b/>
          </w:rPr>
          <w:delText>T</w:delText>
        </w:r>
        <w:r w:rsidRPr="006E2EF5" w:rsidDel="00C5260F">
          <w:rPr>
            <w:rFonts w:ascii="Open Sans" w:eastAsia="Times New Roman" w:hAnsi="Open Sans" w:cs="Open Sans"/>
            <w:b/>
          </w:rPr>
          <w:delText>ype</w:delText>
        </w:r>
        <w:r w:rsidDel="00C5260F">
          <w:rPr>
            <w:rFonts w:ascii="Open Sans" w:eastAsia="Times New Roman" w:hAnsi="Open Sans" w:cs="Open Sans"/>
          </w:rPr>
          <w:delText xml:space="preserve"> field</w:delText>
        </w:r>
      </w:del>
      <w:r>
        <w:rPr>
          <w:rFonts w:ascii="Open Sans" w:eastAsia="Times New Roman" w:hAnsi="Open Sans" w:cs="Open Sans"/>
        </w:rPr>
        <w:t>.</w:t>
      </w:r>
      <w:r w:rsidR="00014AAD">
        <w:rPr>
          <w:rFonts w:ascii="Open Sans" w:eastAsia="Times New Roman" w:hAnsi="Open Sans" w:cs="Open Sans"/>
        </w:rPr>
        <w:t xml:space="preserve"> </w:t>
      </w:r>
    </w:p>
    <w:p w14:paraId="17F0ACC3" w14:textId="77777777" w:rsidR="00C5260F" w:rsidRDefault="00764E5F" w:rsidP="00E04CF2">
      <w:pPr>
        <w:pStyle w:val="ListParagraph"/>
        <w:numPr>
          <w:ilvl w:val="0"/>
          <w:numId w:val="3"/>
        </w:numPr>
        <w:spacing w:before="240" w:after="240" w:line="260" w:lineRule="atLeast"/>
        <w:contextualSpacing w:val="0"/>
        <w:rPr>
          <w:ins w:id="106" w:author="Joe Heck" w:date="2016-12-15T11:54:00Z"/>
          <w:rFonts w:ascii="Open Sans" w:eastAsia="Times New Roman" w:hAnsi="Open Sans" w:cs="Open Sans"/>
        </w:rPr>
      </w:pPr>
      <w:r w:rsidRPr="00764E5F">
        <w:rPr>
          <w:rFonts w:ascii="Open Sans" w:eastAsia="Times New Roman" w:hAnsi="Open Sans" w:cs="Open Sans"/>
        </w:rPr>
        <w:t xml:space="preserve">Click </w:t>
      </w:r>
      <w:r>
        <w:rPr>
          <w:rFonts w:ascii="Open Sans" w:eastAsia="Times New Roman" w:hAnsi="Open Sans" w:cs="Open Sans"/>
        </w:rPr>
        <w:t xml:space="preserve">the </w:t>
      </w:r>
      <w:r w:rsidRPr="00764E5F">
        <w:rPr>
          <w:rFonts w:ascii="Open Sans" w:eastAsia="Times New Roman" w:hAnsi="Open Sans" w:cs="Open Sans"/>
          <w:b/>
        </w:rPr>
        <w:t>Create</w:t>
      </w:r>
      <w:r>
        <w:rPr>
          <w:rFonts w:ascii="Open Sans" w:eastAsia="Times New Roman" w:hAnsi="Open Sans" w:cs="Open Sans"/>
        </w:rPr>
        <w:t xml:space="preserve"> button</w:t>
      </w:r>
      <w:r w:rsidRPr="00764E5F">
        <w:rPr>
          <w:rFonts w:ascii="Open Sans" w:eastAsia="Times New Roman" w:hAnsi="Open Sans" w:cs="Open Sans"/>
        </w:rPr>
        <w:t>.</w:t>
      </w:r>
      <w:ins w:id="107" w:author="Joe Heck" w:date="2016-12-15T11:54:00Z">
        <w:r w:rsidR="00C5260F">
          <w:rPr>
            <w:rFonts w:ascii="Open Sans" w:eastAsia="Times New Roman" w:hAnsi="Open Sans" w:cs="Open Sans"/>
          </w:rPr>
          <w:t xml:space="preserve"> </w:t>
        </w:r>
      </w:ins>
    </w:p>
    <w:p w14:paraId="799068F7" w14:textId="1C74E5F5" w:rsidR="00764E5F" w:rsidRPr="00C5260F" w:rsidRDefault="00501D41">
      <w:pPr>
        <w:spacing w:before="240" w:after="240" w:line="260" w:lineRule="atLeast"/>
        <w:ind w:left="360"/>
        <w:rPr>
          <w:rFonts w:ascii="Open Sans" w:eastAsia="Times New Roman" w:hAnsi="Open Sans" w:cs="Open Sans"/>
          <w:rPrChange w:id="108" w:author="Joe Heck" w:date="2016-12-15T11:55:00Z">
            <w:rPr/>
          </w:rPrChange>
        </w:rPr>
        <w:pPrChange w:id="109" w:author="Joe Heck" w:date="2016-12-15T11:55:00Z">
          <w:pPr>
            <w:pStyle w:val="ListParagraph"/>
            <w:numPr>
              <w:numId w:val="3"/>
            </w:numPr>
            <w:spacing w:before="240" w:after="240" w:line="260" w:lineRule="atLeast"/>
            <w:ind w:hanging="360"/>
            <w:contextualSpacing w:val="0"/>
          </w:pPr>
        </w:pPrChange>
      </w:pPr>
      <w:ins w:id="110" w:author="Joe Heck" w:date="2016-12-15T14:13:00Z">
        <w:r>
          <w:rPr>
            <w:rFonts w:ascii="Open Sans" w:eastAsia="Times New Roman" w:hAnsi="Open Sans" w:cs="Open Sans"/>
          </w:rPr>
          <w:t xml:space="preserve">Upon </w:t>
        </w:r>
      </w:ins>
      <w:ins w:id="111" w:author="Joe Heck" w:date="2016-12-15T11:55:00Z">
        <w:r w:rsidR="00C5260F">
          <w:rPr>
            <w:rFonts w:ascii="Open Sans" w:eastAsia="Times New Roman" w:hAnsi="Open Sans" w:cs="Open Sans"/>
          </w:rPr>
          <w:t>completion of these steps, t</w:t>
        </w:r>
      </w:ins>
      <w:ins w:id="112" w:author="Joe Heck" w:date="2016-12-15T11:54:00Z">
        <w:r w:rsidR="00C5260F" w:rsidRPr="00C5260F">
          <w:rPr>
            <w:rFonts w:ascii="Open Sans" w:eastAsia="Times New Roman" w:hAnsi="Open Sans" w:cs="Open Sans"/>
            <w:rPrChange w:id="113" w:author="Joe Heck" w:date="2016-12-15T11:55:00Z">
              <w:rPr/>
            </w:rPrChange>
          </w:rPr>
          <w:t>he Bug case will</w:t>
        </w:r>
      </w:ins>
      <w:ins w:id="114" w:author="Joe Heck" w:date="2016-12-15T11:57:00Z">
        <w:r w:rsidR="00C5260F">
          <w:rPr>
            <w:rFonts w:ascii="Open Sans" w:eastAsia="Times New Roman" w:hAnsi="Open Sans" w:cs="Open Sans"/>
          </w:rPr>
          <w:t xml:space="preserve"> </w:t>
        </w:r>
      </w:ins>
      <w:ins w:id="115" w:author="Joe Heck" w:date="2016-12-15T11:54:00Z">
        <w:r w:rsidR="00C5260F" w:rsidRPr="00C5260F">
          <w:rPr>
            <w:rFonts w:ascii="Open Sans" w:eastAsia="Times New Roman" w:hAnsi="Open Sans" w:cs="Open Sans"/>
            <w:rPrChange w:id="116" w:author="Joe Heck" w:date="2016-12-15T11:55:00Z">
              <w:rPr/>
            </w:rPrChange>
          </w:rPr>
          <w:t xml:space="preserve">be </w:t>
        </w:r>
      </w:ins>
      <w:ins w:id="117" w:author="Joe Heck" w:date="2016-12-15T11:55:00Z">
        <w:r w:rsidR="00C5260F">
          <w:rPr>
            <w:rFonts w:ascii="Open Sans" w:eastAsia="Times New Roman" w:hAnsi="Open Sans" w:cs="Open Sans"/>
          </w:rPr>
          <w:t>created and automatically moved to Triage</w:t>
        </w:r>
      </w:ins>
      <w:ins w:id="118" w:author="Joe Heck" w:date="2016-12-15T11:57:00Z">
        <w:r w:rsidR="00C5260F">
          <w:rPr>
            <w:rFonts w:ascii="Open Sans" w:eastAsia="Times New Roman" w:hAnsi="Open Sans" w:cs="Open Sans"/>
          </w:rPr>
          <w:t xml:space="preserve"> for evaluation</w:t>
        </w:r>
      </w:ins>
      <w:ins w:id="119" w:author="Joe Heck" w:date="2016-12-15T11:55:00Z">
        <w:r w:rsidR="00C5260F">
          <w:rPr>
            <w:rFonts w:ascii="Open Sans" w:eastAsia="Times New Roman" w:hAnsi="Open Sans" w:cs="Open Sans"/>
          </w:rPr>
          <w:t xml:space="preserve">. </w:t>
        </w:r>
      </w:ins>
      <w:ins w:id="120" w:author="Joe Heck" w:date="2016-12-15T11:54:00Z">
        <w:r w:rsidR="00C5260F" w:rsidRPr="00C5260F">
          <w:rPr>
            <w:rFonts w:ascii="Open Sans" w:eastAsia="Times New Roman" w:hAnsi="Open Sans" w:cs="Open Sans"/>
            <w:rPrChange w:id="121" w:author="Joe Heck" w:date="2016-12-15T11:55:00Z">
              <w:rPr/>
            </w:rPrChange>
          </w:rPr>
          <w:t xml:space="preserve"> </w:t>
        </w:r>
      </w:ins>
    </w:p>
    <w:p w14:paraId="3417CAF6" w14:textId="77777777" w:rsidR="00E04CF2" w:rsidRPr="00E04CF2" w:rsidRDefault="00E04CF2" w:rsidP="00E04CF2">
      <w:pPr>
        <w:spacing w:before="240" w:after="240" w:line="260" w:lineRule="atLeast"/>
        <w:rPr>
          <w:rFonts w:ascii="Open Sans" w:eastAsia="Times New Roman" w:hAnsi="Open Sans" w:cs="Open Sans"/>
        </w:rPr>
      </w:pPr>
    </w:p>
    <w:sectPr w:rsidR="00E04CF2" w:rsidRPr="00E04CF2" w:rsidSect="00082DB9">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Greg Stauffeneker" w:date="2016-12-14T18:15:00Z" w:initials="GS">
    <w:p w14:paraId="489CA66D" w14:textId="77777777" w:rsidR="006C0225" w:rsidRDefault="006C0225">
      <w:pPr>
        <w:pStyle w:val="CommentText"/>
      </w:pPr>
      <w:r>
        <w:rPr>
          <w:rStyle w:val="CommentReference"/>
        </w:rPr>
        <w:annotationRef/>
      </w:r>
      <w:r>
        <w:t xml:space="preserve">Lil too cute here. </w:t>
      </w:r>
      <w:r>
        <w:sym w:font="Wingdings" w:char="F04A"/>
      </w:r>
    </w:p>
    <w:p w14:paraId="3CA98E39" w14:textId="77777777" w:rsidR="006C0225" w:rsidRDefault="006C0225">
      <w:pPr>
        <w:pStyle w:val="CommentText"/>
      </w:pPr>
    </w:p>
  </w:comment>
  <w:comment w:id="13" w:author="Joe Heck" w:date="2016-12-15T08:03:00Z" w:initials="JH">
    <w:p w14:paraId="5DF0ED25" w14:textId="23E0839A" w:rsidR="00E43F7C" w:rsidRPr="00EC1E99" w:rsidRDefault="00E43F7C">
      <w:pPr>
        <w:pStyle w:val="CommentText"/>
        <w:rPr>
          <w:rFonts w:ascii="Open Sans" w:hAnsi="Open Sans" w:cs="Open Sans"/>
        </w:rPr>
      </w:pPr>
      <w:r>
        <w:rPr>
          <w:rStyle w:val="CommentReference"/>
        </w:rPr>
        <w:annotationRef/>
      </w:r>
      <w:r>
        <w:t>Reworded for</w:t>
      </w:r>
      <w:r w:rsidR="00EC1E99">
        <w:t xml:space="preserve"> more detail and much</w:t>
      </w:r>
      <w:r>
        <w:t xml:space="preserve"> less cuteness</w:t>
      </w:r>
      <w:r w:rsidR="00EC1E99">
        <w:t xml:space="preserve"> </w:t>
      </w:r>
      <w:r w:rsidR="00EC1E99">
        <w:sym w:font="Wingdings" w:char="F04A"/>
      </w:r>
    </w:p>
  </w:comment>
  <w:comment w:id="29" w:author="Greg Stauffeneker" w:date="2016-12-14T18:16:00Z" w:initials="GS">
    <w:p w14:paraId="0E3AE7A7" w14:textId="77777777" w:rsidR="009A74AA" w:rsidRDefault="009A74AA" w:rsidP="009A74AA">
      <w:pPr>
        <w:pStyle w:val="CommentText"/>
      </w:pPr>
      <w:r>
        <w:rPr>
          <w:rStyle w:val="CommentReference"/>
        </w:rPr>
        <w:annotationRef/>
      </w:r>
      <w:r>
        <w:t>What is Triage?</w:t>
      </w:r>
    </w:p>
  </w:comment>
  <w:comment w:id="30" w:author="Joe Heck" w:date="2016-12-15T08:14:00Z" w:initials="JH">
    <w:p w14:paraId="04D5B4F5" w14:textId="77777777" w:rsidR="009A74AA" w:rsidRDefault="009A74AA" w:rsidP="009A74AA">
      <w:pPr>
        <w:pStyle w:val="CommentText"/>
      </w:pPr>
      <w:r>
        <w:rPr>
          <w:rStyle w:val="CommentReference"/>
        </w:rPr>
        <w:annotationRef/>
      </w:r>
      <w:r>
        <w:t>I clarified the process with DV</w:t>
      </w:r>
    </w:p>
  </w:comment>
  <w:comment w:id="42" w:author="Greg Stauffeneker" w:date="2016-12-14T18:16:00Z" w:initials="GS">
    <w:p w14:paraId="4FC1E664" w14:textId="77777777" w:rsidR="006C0225" w:rsidRDefault="006C0225">
      <w:pPr>
        <w:pStyle w:val="CommentText"/>
      </w:pPr>
      <w:r>
        <w:rPr>
          <w:rStyle w:val="CommentReference"/>
        </w:rPr>
        <w:annotationRef/>
      </w:r>
      <w:r>
        <w:t>What is Triage?</w:t>
      </w:r>
    </w:p>
  </w:comment>
  <w:comment w:id="43" w:author="Joe Heck" w:date="2016-12-15T08:14:00Z" w:initials="JH">
    <w:p w14:paraId="60D04AA3" w14:textId="205576D6" w:rsidR="00D644FA" w:rsidRDefault="00D644FA">
      <w:pPr>
        <w:pStyle w:val="CommentText"/>
      </w:pPr>
      <w:r>
        <w:rPr>
          <w:rStyle w:val="CommentReference"/>
        </w:rPr>
        <w:annotationRef/>
      </w:r>
      <w:r>
        <w:t>I clarified the process with DV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A98E39" w15:done="1"/>
  <w15:commentEx w15:paraId="5DF0ED25" w15:paraIdParent="3CA98E39" w15:done="0"/>
  <w15:commentEx w15:paraId="0E3AE7A7" w15:done="0"/>
  <w15:commentEx w15:paraId="04D5B4F5" w15:paraIdParent="0E3AE7A7" w15:done="0"/>
  <w15:commentEx w15:paraId="4FC1E664" w15:done="0"/>
  <w15:commentEx w15:paraId="60D04AA3" w15:paraIdParent="4FC1E6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48DF"/>
    <w:multiLevelType w:val="multilevel"/>
    <w:tmpl w:val="90B6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247929"/>
    <w:multiLevelType w:val="hybridMultilevel"/>
    <w:tmpl w:val="E2EE5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77117"/>
    <w:multiLevelType w:val="hybridMultilevel"/>
    <w:tmpl w:val="874CE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B0E1E"/>
    <w:multiLevelType w:val="multilevel"/>
    <w:tmpl w:val="6BB0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C0A29"/>
    <w:multiLevelType w:val="hybridMultilevel"/>
    <w:tmpl w:val="FE328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e Heck">
    <w15:presenceInfo w15:providerId="AD" w15:userId="S-1-5-21-3515013708-678258590-2614230829-4670"/>
  </w15:person>
  <w15:person w15:author="Greg Stauffeneker">
    <w15:presenceInfo w15:providerId="AD" w15:userId="S-1-5-21-3515013708-678258590-2614230829-46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8A1"/>
    <w:rsid w:val="00014AAD"/>
    <w:rsid w:val="00032C96"/>
    <w:rsid w:val="00082DB9"/>
    <w:rsid w:val="00123A77"/>
    <w:rsid w:val="001669A9"/>
    <w:rsid w:val="00174A73"/>
    <w:rsid w:val="00244E30"/>
    <w:rsid w:val="002504A2"/>
    <w:rsid w:val="002B76A1"/>
    <w:rsid w:val="002D5CED"/>
    <w:rsid w:val="00321BD7"/>
    <w:rsid w:val="00324F54"/>
    <w:rsid w:val="0037777D"/>
    <w:rsid w:val="0041081F"/>
    <w:rsid w:val="0049374F"/>
    <w:rsid w:val="00501D41"/>
    <w:rsid w:val="005A62E6"/>
    <w:rsid w:val="00674CE4"/>
    <w:rsid w:val="006A3E49"/>
    <w:rsid w:val="006B3EDA"/>
    <w:rsid w:val="006C0225"/>
    <w:rsid w:val="006E2EF5"/>
    <w:rsid w:val="007536B7"/>
    <w:rsid w:val="00754F99"/>
    <w:rsid w:val="00764E5F"/>
    <w:rsid w:val="007A21F2"/>
    <w:rsid w:val="007D394C"/>
    <w:rsid w:val="00800C17"/>
    <w:rsid w:val="00800C82"/>
    <w:rsid w:val="00815967"/>
    <w:rsid w:val="00852020"/>
    <w:rsid w:val="008703AB"/>
    <w:rsid w:val="0092630E"/>
    <w:rsid w:val="0093207A"/>
    <w:rsid w:val="00936EF6"/>
    <w:rsid w:val="009A74AA"/>
    <w:rsid w:val="009C0FDC"/>
    <w:rsid w:val="009F3112"/>
    <w:rsid w:val="00A84CBC"/>
    <w:rsid w:val="00AB5D68"/>
    <w:rsid w:val="00AC0E09"/>
    <w:rsid w:val="00AF1FF1"/>
    <w:rsid w:val="00B17EC6"/>
    <w:rsid w:val="00BF78A1"/>
    <w:rsid w:val="00C5260F"/>
    <w:rsid w:val="00C60203"/>
    <w:rsid w:val="00C67DD3"/>
    <w:rsid w:val="00CE0677"/>
    <w:rsid w:val="00CE647A"/>
    <w:rsid w:val="00D32BAC"/>
    <w:rsid w:val="00D507FD"/>
    <w:rsid w:val="00D644FA"/>
    <w:rsid w:val="00D64AFE"/>
    <w:rsid w:val="00D8352C"/>
    <w:rsid w:val="00DD241E"/>
    <w:rsid w:val="00E04CF2"/>
    <w:rsid w:val="00E2276B"/>
    <w:rsid w:val="00E27ACE"/>
    <w:rsid w:val="00E43F7C"/>
    <w:rsid w:val="00E53055"/>
    <w:rsid w:val="00E54494"/>
    <w:rsid w:val="00E82F9F"/>
    <w:rsid w:val="00EC1E99"/>
    <w:rsid w:val="00EF2A0B"/>
    <w:rsid w:val="00EF3DEA"/>
    <w:rsid w:val="00F0566B"/>
    <w:rsid w:val="00F401E2"/>
    <w:rsid w:val="00FB3D3D"/>
    <w:rsid w:val="00FF038E"/>
    <w:rsid w:val="00FF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39CB"/>
  <w15:chartTrackingRefBased/>
  <w15:docId w15:val="{19357FE1-5A72-4E27-860E-B8614135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C96"/>
    <w:pPr>
      <w:keepNext/>
      <w:keepLines/>
      <w:spacing w:before="240" w:after="0"/>
      <w:outlineLvl w:val="0"/>
    </w:pPr>
    <w:rPr>
      <w:rFonts w:ascii="Open Sans" w:eastAsiaTheme="majorEastAsia" w:hAnsi="Open Sans" w:cstheme="majorBidi"/>
      <w:color w:val="2E74B5" w:themeColor="accent1" w:themeShade="BF"/>
      <w:sz w:val="54"/>
      <w:szCs w:val="32"/>
    </w:rPr>
  </w:style>
  <w:style w:type="paragraph" w:styleId="Heading2">
    <w:name w:val="heading 2"/>
    <w:basedOn w:val="Normal"/>
    <w:link w:val="Heading2Char"/>
    <w:uiPriority w:val="9"/>
    <w:qFormat/>
    <w:rsid w:val="00BF78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78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C96"/>
    <w:rPr>
      <w:rFonts w:ascii="Open Sans" w:eastAsiaTheme="majorEastAsia" w:hAnsi="Open Sans" w:cstheme="majorBidi"/>
      <w:color w:val="2E74B5" w:themeColor="accent1" w:themeShade="BF"/>
      <w:sz w:val="54"/>
      <w:szCs w:val="32"/>
    </w:rPr>
  </w:style>
  <w:style w:type="character" w:customStyle="1" w:styleId="Heading2Char">
    <w:name w:val="Heading 2 Char"/>
    <w:basedOn w:val="DefaultParagraphFont"/>
    <w:link w:val="Heading2"/>
    <w:uiPriority w:val="9"/>
    <w:rsid w:val="00BF78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78A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F78A1"/>
    <w:rPr>
      <w:color w:val="0000FF"/>
      <w:u w:val="single"/>
    </w:rPr>
  </w:style>
  <w:style w:type="character" w:customStyle="1" w:styleId="apple-converted-space">
    <w:name w:val="apple-converted-space"/>
    <w:basedOn w:val="DefaultParagraphFont"/>
    <w:rsid w:val="00BF78A1"/>
  </w:style>
  <w:style w:type="paragraph" w:styleId="NormalWeb">
    <w:name w:val="Normal (Web)"/>
    <w:basedOn w:val="Normal"/>
    <w:uiPriority w:val="99"/>
    <w:semiHidden/>
    <w:unhideWhenUsed/>
    <w:rsid w:val="00BF78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78A1"/>
    <w:rPr>
      <w:b/>
      <w:bCs/>
    </w:rPr>
  </w:style>
  <w:style w:type="paragraph" w:styleId="ListParagraph">
    <w:name w:val="List Paragraph"/>
    <w:basedOn w:val="Normal"/>
    <w:uiPriority w:val="34"/>
    <w:qFormat/>
    <w:rsid w:val="00D507FD"/>
    <w:pPr>
      <w:ind w:left="720"/>
      <w:contextualSpacing/>
    </w:pPr>
  </w:style>
  <w:style w:type="character" w:styleId="CommentReference">
    <w:name w:val="annotation reference"/>
    <w:basedOn w:val="DefaultParagraphFont"/>
    <w:uiPriority w:val="99"/>
    <w:semiHidden/>
    <w:unhideWhenUsed/>
    <w:rsid w:val="006C0225"/>
    <w:rPr>
      <w:sz w:val="16"/>
      <w:szCs w:val="16"/>
    </w:rPr>
  </w:style>
  <w:style w:type="paragraph" w:styleId="CommentText">
    <w:name w:val="annotation text"/>
    <w:basedOn w:val="Normal"/>
    <w:link w:val="CommentTextChar"/>
    <w:uiPriority w:val="99"/>
    <w:semiHidden/>
    <w:unhideWhenUsed/>
    <w:rsid w:val="006C0225"/>
    <w:pPr>
      <w:spacing w:line="240" w:lineRule="auto"/>
    </w:pPr>
    <w:rPr>
      <w:sz w:val="20"/>
      <w:szCs w:val="20"/>
    </w:rPr>
  </w:style>
  <w:style w:type="character" w:customStyle="1" w:styleId="CommentTextChar">
    <w:name w:val="Comment Text Char"/>
    <w:basedOn w:val="DefaultParagraphFont"/>
    <w:link w:val="CommentText"/>
    <w:uiPriority w:val="99"/>
    <w:semiHidden/>
    <w:rsid w:val="006C0225"/>
    <w:rPr>
      <w:sz w:val="20"/>
      <w:szCs w:val="20"/>
    </w:rPr>
  </w:style>
  <w:style w:type="paragraph" w:styleId="CommentSubject">
    <w:name w:val="annotation subject"/>
    <w:basedOn w:val="CommentText"/>
    <w:next w:val="CommentText"/>
    <w:link w:val="CommentSubjectChar"/>
    <w:uiPriority w:val="99"/>
    <w:semiHidden/>
    <w:unhideWhenUsed/>
    <w:rsid w:val="006C0225"/>
    <w:rPr>
      <w:b/>
      <w:bCs/>
    </w:rPr>
  </w:style>
  <w:style w:type="character" w:customStyle="1" w:styleId="CommentSubjectChar">
    <w:name w:val="Comment Subject Char"/>
    <w:basedOn w:val="CommentTextChar"/>
    <w:link w:val="CommentSubject"/>
    <w:uiPriority w:val="99"/>
    <w:semiHidden/>
    <w:rsid w:val="006C0225"/>
    <w:rPr>
      <w:b/>
      <w:bCs/>
      <w:sz w:val="20"/>
      <w:szCs w:val="20"/>
    </w:rPr>
  </w:style>
  <w:style w:type="paragraph" w:styleId="BalloonText">
    <w:name w:val="Balloon Text"/>
    <w:basedOn w:val="Normal"/>
    <w:link w:val="BalloonTextChar"/>
    <w:uiPriority w:val="99"/>
    <w:semiHidden/>
    <w:unhideWhenUsed/>
    <w:rsid w:val="006C02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2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637837">
      <w:bodyDiv w:val="1"/>
      <w:marLeft w:val="0"/>
      <w:marRight w:val="0"/>
      <w:marTop w:val="0"/>
      <w:marBottom w:val="0"/>
      <w:divBdr>
        <w:top w:val="none" w:sz="0" w:space="0" w:color="auto"/>
        <w:left w:val="none" w:sz="0" w:space="0" w:color="auto"/>
        <w:bottom w:val="none" w:sz="0" w:space="0" w:color="auto"/>
        <w:right w:val="none" w:sz="0" w:space="0" w:color="auto"/>
      </w:divBdr>
      <w:divsChild>
        <w:div w:id="1890720928">
          <w:marLeft w:val="0"/>
          <w:marRight w:val="0"/>
          <w:marTop w:val="75"/>
          <w:marBottom w:val="0"/>
          <w:divBdr>
            <w:top w:val="none" w:sz="0" w:space="0" w:color="auto"/>
            <w:left w:val="none" w:sz="0" w:space="0" w:color="auto"/>
            <w:bottom w:val="none" w:sz="0" w:space="0" w:color="auto"/>
            <w:right w:val="none" w:sz="0" w:space="0" w:color="auto"/>
          </w:divBdr>
        </w:div>
      </w:divsChild>
    </w:div>
    <w:div w:id="1642534619">
      <w:bodyDiv w:val="1"/>
      <w:marLeft w:val="0"/>
      <w:marRight w:val="0"/>
      <w:marTop w:val="0"/>
      <w:marBottom w:val="0"/>
      <w:divBdr>
        <w:top w:val="none" w:sz="0" w:space="0" w:color="auto"/>
        <w:left w:val="none" w:sz="0" w:space="0" w:color="auto"/>
        <w:bottom w:val="none" w:sz="0" w:space="0" w:color="auto"/>
        <w:right w:val="none" w:sz="0" w:space="0" w:color="auto"/>
      </w:divBdr>
    </w:div>
    <w:div w:id="1746953839">
      <w:bodyDiv w:val="1"/>
      <w:marLeft w:val="0"/>
      <w:marRight w:val="0"/>
      <w:marTop w:val="0"/>
      <w:marBottom w:val="0"/>
      <w:divBdr>
        <w:top w:val="none" w:sz="0" w:space="0" w:color="auto"/>
        <w:left w:val="none" w:sz="0" w:space="0" w:color="auto"/>
        <w:bottom w:val="none" w:sz="0" w:space="0" w:color="auto"/>
        <w:right w:val="none" w:sz="0" w:space="0" w:color="auto"/>
      </w:divBdr>
      <w:divsChild>
        <w:div w:id="1428649122">
          <w:marLeft w:val="0"/>
          <w:marRight w:val="0"/>
          <w:marTop w:val="150"/>
          <w:marBottom w:val="150"/>
          <w:divBdr>
            <w:top w:val="none" w:sz="0" w:space="0" w:color="auto"/>
            <w:left w:val="none" w:sz="0" w:space="0" w:color="auto"/>
            <w:bottom w:val="none" w:sz="0" w:space="0" w:color="auto"/>
            <w:right w:val="none" w:sz="0" w:space="0" w:color="auto"/>
          </w:divBdr>
        </w:div>
        <w:div w:id="56133149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wiki.pentaho.com/display/DOC/JIRA"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wiki.pentaho.com/display/DOC/Jira+Projects" TargetMode="External"/><Relationship Id="rId11" Type="http://schemas.openxmlformats.org/officeDocument/2006/relationships/fontTable" Target="fontTable.xml"/><Relationship Id="rId5" Type="http://schemas.openxmlformats.org/officeDocument/2006/relationships/hyperlink" Target="http://jira.pentaho.com/browse/DOC-3127"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Heck</dc:creator>
  <cp:keywords/>
  <dc:description/>
  <cp:lastModifiedBy>Joe Heck</cp:lastModifiedBy>
  <cp:revision>19</cp:revision>
  <dcterms:created xsi:type="dcterms:W3CDTF">2016-12-14T16:56:00Z</dcterms:created>
  <dcterms:modified xsi:type="dcterms:W3CDTF">2016-12-16T12:45:00Z</dcterms:modified>
</cp:coreProperties>
</file>