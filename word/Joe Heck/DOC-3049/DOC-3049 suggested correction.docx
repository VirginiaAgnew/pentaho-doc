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6E" w:rsidRDefault="001E796E" w:rsidP="001E796E">
      <w:pPr>
        <w:pStyle w:val="Heading1"/>
        <w:pBdr>
          <w:bottom w:val="single" w:sz="4" w:space="1" w:color="auto"/>
        </w:pBdr>
        <w:rPr>
          <w:rFonts w:eastAsia="Times New Roman" w:cs="Open Sans"/>
          <w:sz w:val="22"/>
          <w:szCs w:val="22"/>
        </w:rPr>
      </w:pPr>
      <w:r w:rsidRPr="00C21D01">
        <w:rPr>
          <w:rFonts w:eastAsia="Times New Roman" w:cs="Open Sans"/>
          <w:sz w:val="22"/>
          <w:szCs w:val="22"/>
        </w:rPr>
        <w:fldChar w:fldCharType="begin"/>
      </w:r>
      <w:r w:rsidRPr="00C21D01">
        <w:rPr>
          <w:rFonts w:eastAsia="Times New Roman" w:cs="Open Sans"/>
          <w:sz w:val="22"/>
          <w:szCs w:val="22"/>
        </w:rPr>
        <w:instrText xml:space="preserve"> HYPERLINK "http://jira.pentaho.com/browse/DOC-3049" </w:instrText>
      </w:r>
      <w:r w:rsidRPr="00C21D01">
        <w:rPr>
          <w:rFonts w:eastAsia="Times New Roman" w:cs="Open Sans"/>
          <w:sz w:val="22"/>
          <w:szCs w:val="22"/>
        </w:rPr>
        <w:fldChar w:fldCharType="separate"/>
      </w:r>
      <w:r w:rsidRPr="00C21D01">
        <w:rPr>
          <w:rStyle w:val="Hyperlink"/>
          <w:rFonts w:eastAsia="Times New Roman" w:cs="Open Sans"/>
          <w:color w:val="034990" w:themeColor="hyperlink" w:themeShade="BF"/>
          <w:sz w:val="22"/>
          <w:szCs w:val="22"/>
        </w:rPr>
        <w:t>http://jira.pentaho.com/browse/DOC-3049</w:t>
      </w:r>
      <w:r w:rsidRPr="00C21D01">
        <w:rPr>
          <w:rFonts w:eastAsia="Times New Roman" w:cs="Open Sans"/>
          <w:sz w:val="22"/>
          <w:szCs w:val="22"/>
        </w:rPr>
        <w:fldChar w:fldCharType="end"/>
      </w:r>
      <w:r>
        <w:rPr>
          <w:rFonts w:eastAsia="Times New Roman" w:cs="Open Sans"/>
          <w:sz w:val="22"/>
          <w:szCs w:val="22"/>
        </w:rPr>
        <w:t xml:space="preserve"> </w:t>
      </w:r>
    </w:p>
    <w:p w:rsidR="001E796E" w:rsidRPr="009309FC" w:rsidRDefault="001E796E" w:rsidP="001E796E">
      <w:pPr>
        <w:pStyle w:val="Heading1"/>
        <w:pBdr>
          <w:bottom w:val="single" w:sz="4" w:space="1" w:color="auto"/>
        </w:pBdr>
        <w:rPr>
          <w:rFonts w:ascii="Open Sans" w:eastAsia="Times New Roman" w:hAnsi="Open Sans" w:cs="Open Sans"/>
          <w:sz w:val="54"/>
          <w:szCs w:val="54"/>
          <w:rPrChange w:id="0" w:author="Joe Heck" w:date="2016-12-01T10:22:00Z">
            <w:rPr>
              <w:rFonts w:eastAsia="Times New Roman" w:cs="Open Sans"/>
              <w:szCs w:val="54"/>
            </w:rPr>
          </w:rPrChange>
        </w:rPr>
      </w:pPr>
      <w:r w:rsidRPr="009309FC">
        <w:rPr>
          <w:rFonts w:ascii="Open Sans" w:hAnsi="Open Sans" w:cs="Open Sans"/>
          <w:color w:val="2E74B5" w:themeColor="accent1" w:themeShade="BF"/>
          <w:sz w:val="54"/>
          <w:szCs w:val="54"/>
          <w:shd w:val="clear" w:color="auto" w:fill="FFFFFF"/>
          <w:rPrChange w:id="1" w:author="Joe Heck" w:date="2016-12-01T10:22:00Z">
            <w:rPr>
              <w:shd w:val="clear" w:color="auto" w:fill="FFFFFF"/>
            </w:rPr>
          </w:rPrChange>
        </w:rPr>
        <w:t>Change the file name in Graphical Install instructions</w:t>
      </w:r>
    </w:p>
    <w:p w:rsidR="001E796E" w:rsidRDefault="001E796E" w:rsidP="001E796E">
      <w:pPr>
        <w:pBdr>
          <w:bottom w:val="single" w:sz="4" w:space="1" w:color="auto"/>
        </w:pBdr>
        <w:rPr>
          <w:rFonts w:ascii="Open Sans" w:hAnsi="Open Sans" w:cs="Open Sans"/>
        </w:rPr>
      </w:pPr>
    </w:p>
    <w:p w:rsidR="001E796E" w:rsidRPr="00C21D01" w:rsidRDefault="001E796E" w:rsidP="001E796E">
      <w:pPr>
        <w:pBdr>
          <w:bottom w:val="single" w:sz="4" w:space="1" w:color="auto"/>
        </w:pBdr>
        <w:rPr>
          <w:rFonts w:ascii="Open Sans" w:hAnsi="Open Sans" w:cs="Open Sans"/>
        </w:rPr>
      </w:pPr>
    </w:p>
    <w:p w:rsidR="001E796E" w:rsidRDefault="001E796E" w:rsidP="001E796E">
      <w:pPr>
        <w:spacing w:before="600" w:after="150" w:line="240" w:lineRule="auto"/>
        <w:outlineLvl w:val="1"/>
        <w:rPr>
          <w:rFonts w:ascii="Open Sans" w:eastAsia="Times New Roman" w:hAnsi="Open Sans" w:cs="Open Sans"/>
          <w:color w:val="2E74B5" w:themeColor="accent1" w:themeShade="BF"/>
          <w:sz w:val="54"/>
          <w:szCs w:val="54"/>
        </w:rPr>
      </w:pPr>
      <w:r w:rsidRPr="00D36857">
        <w:rPr>
          <w:rFonts w:ascii="Open Sans" w:eastAsia="Times New Roman" w:hAnsi="Open Sans" w:cs="Open Sans"/>
          <w:color w:val="000000"/>
        </w:rPr>
        <w:t>(Excerpted from “</w:t>
      </w:r>
      <w:r w:rsidRPr="00D36857">
        <w:rPr>
          <w:rFonts w:ascii="Open Sans" w:hAnsi="Open Sans" w:cs="Open Sans"/>
          <w:color w:val="005DA6"/>
          <w:shd w:val="clear" w:color="auto" w:fill="FFFFFF"/>
        </w:rPr>
        <w:t>Install Pentaho Products Using the Installation Wizard”</w:t>
      </w:r>
      <w:r w:rsidRPr="00D36857">
        <w:rPr>
          <w:rFonts w:ascii="Open Sans" w:eastAsia="Times New Roman" w:hAnsi="Open Sans" w:cs="Open Sans"/>
          <w:color w:val="000000"/>
        </w:rPr>
        <w:t>:</w:t>
      </w:r>
      <w:r>
        <w:rPr>
          <w:rFonts w:ascii="Open Sans" w:eastAsia="Times New Roman" w:hAnsi="Open Sans" w:cs="Open Sans"/>
          <w:color w:val="000000"/>
          <w:sz w:val="54"/>
          <w:szCs w:val="54"/>
        </w:rPr>
        <w:t xml:space="preserve"> </w:t>
      </w:r>
      <w:hyperlink r:id="rId8" w:history="1">
        <w:r w:rsidRPr="00C21D01">
          <w:rPr>
            <w:rStyle w:val="Hyperlink"/>
          </w:rPr>
          <w:t>https://help.pentaho.com/Documentation/7.0/0F0/0G0/030</w:t>
        </w:r>
      </w:hyperlink>
      <w:r>
        <w:t>)</w:t>
      </w:r>
    </w:p>
    <w:p w:rsidR="001E796E" w:rsidRDefault="001E796E" w:rsidP="001E796E">
      <w:pPr>
        <w:spacing w:before="600" w:after="150" w:line="240" w:lineRule="auto"/>
        <w:outlineLvl w:val="1"/>
        <w:rPr>
          <w:rFonts w:ascii="Open Sans" w:eastAsia="Times New Roman" w:hAnsi="Open Sans" w:cs="Open Sans"/>
          <w:color w:val="000000"/>
          <w:sz w:val="54"/>
          <w:szCs w:val="54"/>
        </w:rPr>
      </w:pPr>
      <w:r w:rsidRPr="00BB43FE">
        <w:rPr>
          <w:rFonts w:ascii="Open Sans" w:eastAsia="Times New Roman" w:hAnsi="Open Sans" w:cs="Open Sans"/>
          <w:color w:val="2E74B5" w:themeColor="accent1" w:themeShade="BF"/>
          <w:sz w:val="54"/>
          <w:szCs w:val="54"/>
        </w:rPr>
        <w:t>Download the Software</w:t>
      </w:r>
      <w:r w:rsidRPr="00BB43FE">
        <w:rPr>
          <w:rFonts w:ascii="Open Sans" w:eastAsia="Times New Roman" w:hAnsi="Open Sans" w:cs="Open Sans"/>
          <w:color w:val="000000"/>
          <w:sz w:val="54"/>
          <w:szCs w:val="54"/>
        </w:rPr>
        <w:t> </w:t>
      </w:r>
    </w:p>
    <w:p w:rsidR="001E796E" w:rsidRPr="00BB43FE" w:rsidRDefault="001E796E" w:rsidP="001E796E">
      <w:pPr>
        <w:spacing w:before="300" w:after="0" w:line="406" w:lineRule="atLeast"/>
        <w:rPr>
          <w:rFonts w:ascii="Open Sans" w:eastAsia="Times New Roman" w:hAnsi="Open Sans" w:cs="Open Sans"/>
          <w:color w:val="333333"/>
        </w:rPr>
      </w:pPr>
      <w:r w:rsidRPr="00BB43FE">
        <w:rPr>
          <w:rFonts w:ascii="Open Sans" w:eastAsia="Times New Roman" w:hAnsi="Open Sans" w:cs="Open Sans"/>
          <w:color w:val="333333"/>
        </w:rPr>
        <w:t>To download the software, complete these steps.</w:t>
      </w:r>
    </w:p>
    <w:p w:rsidR="001E796E" w:rsidRPr="00BB43FE" w:rsidRDefault="001E796E" w:rsidP="001E796E">
      <w:pPr>
        <w:numPr>
          <w:ilvl w:val="0"/>
          <w:numId w:val="24"/>
        </w:numPr>
        <w:spacing w:before="60" w:after="60" w:line="406" w:lineRule="atLeast"/>
        <w:rPr>
          <w:rFonts w:ascii="Open Sans" w:eastAsia="Times New Roman" w:hAnsi="Open Sans" w:cs="Open Sans"/>
          <w:color w:val="333333"/>
        </w:rPr>
      </w:pPr>
      <w:r w:rsidRPr="00BB43FE">
        <w:rPr>
          <w:rFonts w:ascii="Open Sans" w:eastAsia="Times New Roman" w:hAnsi="Open Sans" w:cs="Open Sans"/>
          <w:color w:val="333333"/>
        </w:rPr>
        <w:t>Make sure that you are logged on to the computer on which you want to install the software. You should be logged on with an account that allows you to install software. On Windows, this is typically an account that has administrator privileges. On Linux, this is also an account that has administrator privileges, such as the </w:t>
      </w:r>
      <w:proofErr w:type="spellStart"/>
      <w:r w:rsidRPr="00BB43FE">
        <w:rPr>
          <w:rFonts w:ascii="Open Sans" w:eastAsia="Times New Roman" w:hAnsi="Open Sans" w:cs="Open Sans"/>
          <w:b/>
          <w:bCs/>
          <w:color w:val="333333"/>
        </w:rPr>
        <w:t>pentaho</w:t>
      </w:r>
      <w:proofErr w:type="spellEnd"/>
      <w:r w:rsidRPr="00BB43FE">
        <w:rPr>
          <w:rFonts w:ascii="Open Sans" w:eastAsia="Times New Roman" w:hAnsi="Open Sans" w:cs="Open Sans"/>
          <w:color w:val="333333"/>
        </w:rPr>
        <w:t> account that you created during the previous step.</w:t>
      </w:r>
    </w:p>
    <w:p w:rsidR="001E796E" w:rsidRPr="00BB43FE" w:rsidRDefault="001E796E" w:rsidP="001E796E">
      <w:pPr>
        <w:numPr>
          <w:ilvl w:val="0"/>
          <w:numId w:val="24"/>
        </w:numPr>
        <w:spacing w:before="60" w:after="60" w:line="406" w:lineRule="atLeast"/>
        <w:rPr>
          <w:rFonts w:ascii="Open Sans" w:eastAsia="Times New Roman" w:hAnsi="Open Sans" w:cs="Open Sans"/>
          <w:color w:val="333333"/>
        </w:rPr>
      </w:pPr>
      <w:r w:rsidRPr="00BB43FE">
        <w:rPr>
          <w:rFonts w:ascii="Open Sans" w:eastAsia="Times New Roman" w:hAnsi="Open Sans" w:cs="Open Sans"/>
          <w:color w:val="333333"/>
        </w:rPr>
        <w:t>Download the correct installation wizard's file for your operating system.</w:t>
      </w:r>
    </w:p>
    <w:p w:rsidR="001E796E" w:rsidRPr="00BB43FE" w:rsidRDefault="001E796E" w:rsidP="009309FC">
      <w:pPr>
        <w:numPr>
          <w:ilvl w:val="1"/>
          <w:numId w:val="29"/>
        </w:numPr>
        <w:spacing w:before="60" w:after="60" w:line="406" w:lineRule="atLeast"/>
        <w:rPr>
          <w:rFonts w:ascii="Times New Roman" w:eastAsia="Times New Roman" w:hAnsi="Times New Roman" w:cs="Times New Roman"/>
          <w:color w:val="333333"/>
          <w:sz w:val="24"/>
          <w:szCs w:val="24"/>
        </w:rPr>
        <w:pPrChange w:id="2" w:author="Joe Heck" w:date="2016-12-01T10:22:00Z">
          <w:pPr>
            <w:numPr>
              <w:ilvl w:val="1"/>
              <w:numId w:val="24"/>
            </w:numPr>
            <w:tabs>
              <w:tab w:val="num" w:pos="1440"/>
            </w:tabs>
            <w:spacing w:before="60" w:after="60" w:line="406" w:lineRule="atLeast"/>
            <w:ind w:left="1440" w:hanging="360"/>
          </w:pPr>
        </w:pPrChange>
      </w:pPr>
      <w:r w:rsidRPr="00BB43FE">
        <w:rPr>
          <w:rFonts w:ascii="Open Sans" w:eastAsia="Times New Roman" w:hAnsi="Open Sans" w:cs="Open Sans"/>
          <w:b/>
          <w:bCs/>
          <w:color w:val="333333"/>
        </w:rPr>
        <w:t>Windows</w:t>
      </w:r>
      <w:r w:rsidRPr="00BB43FE">
        <w:rPr>
          <w:rFonts w:ascii="Open Sans" w:eastAsia="Times New Roman" w:hAnsi="Open Sans" w:cs="Open Sans"/>
          <w:color w:val="333333"/>
        </w:rPr>
        <w:t>:</w:t>
      </w:r>
      <w:r w:rsidRPr="00BB43FE">
        <w:rPr>
          <w:rFonts w:ascii="Times New Roman" w:eastAsia="Times New Roman" w:hAnsi="Times New Roman" w:cs="Times New Roman"/>
          <w:color w:val="333333"/>
          <w:sz w:val="24"/>
          <w:szCs w:val="24"/>
        </w:rPr>
        <w:t> </w:t>
      </w:r>
      <w:r w:rsidRPr="00BB43FE">
        <w:rPr>
          <w:rFonts w:ascii="Courier New" w:eastAsia="Times New Roman" w:hAnsi="Courier New" w:cs="Courier New"/>
          <w:color w:val="333333"/>
          <w:sz w:val="24"/>
          <w:szCs w:val="24"/>
        </w:rPr>
        <w:t>pentaho-business-analytics-7.0-x64.exe</w:t>
      </w:r>
    </w:p>
    <w:p w:rsidR="001E796E" w:rsidRPr="00BB43FE" w:rsidRDefault="001E796E" w:rsidP="009309FC">
      <w:pPr>
        <w:numPr>
          <w:ilvl w:val="1"/>
          <w:numId w:val="29"/>
        </w:numPr>
        <w:spacing w:before="60" w:after="60" w:line="406" w:lineRule="atLeast"/>
        <w:rPr>
          <w:rFonts w:ascii="Times New Roman" w:eastAsia="Times New Roman" w:hAnsi="Times New Roman" w:cs="Times New Roman"/>
          <w:color w:val="333333"/>
          <w:sz w:val="24"/>
          <w:szCs w:val="24"/>
        </w:rPr>
        <w:pPrChange w:id="3" w:author="Joe Heck" w:date="2016-12-01T10:22:00Z">
          <w:pPr>
            <w:numPr>
              <w:ilvl w:val="1"/>
              <w:numId w:val="24"/>
            </w:numPr>
            <w:tabs>
              <w:tab w:val="num" w:pos="1440"/>
            </w:tabs>
            <w:spacing w:before="60" w:after="60" w:line="406" w:lineRule="atLeast"/>
            <w:ind w:left="1440" w:hanging="360"/>
          </w:pPr>
        </w:pPrChange>
      </w:pPr>
      <w:r w:rsidRPr="00BB43FE">
        <w:rPr>
          <w:rFonts w:ascii="Open Sans" w:eastAsia="Times New Roman" w:hAnsi="Open Sans" w:cs="Open Sans"/>
          <w:b/>
          <w:bCs/>
          <w:color w:val="333333"/>
        </w:rPr>
        <w:t>Linux</w:t>
      </w:r>
      <w:r w:rsidRPr="00BB43FE">
        <w:rPr>
          <w:rFonts w:ascii="Open Sans" w:eastAsia="Times New Roman" w:hAnsi="Open Sans" w:cs="Open Sans"/>
          <w:color w:val="333333"/>
        </w:rPr>
        <w:t>:</w:t>
      </w:r>
      <w:r w:rsidRPr="00BB43FE">
        <w:rPr>
          <w:rFonts w:ascii="Times New Roman" w:eastAsia="Times New Roman" w:hAnsi="Times New Roman" w:cs="Times New Roman"/>
          <w:color w:val="333333"/>
          <w:sz w:val="24"/>
          <w:szCs w:val="24"/>
        </w:rPr>
        <w:t> </w:t>
      </w:r>
      <w:r w:rsidRPr="00BB43FE">
        <w:rPr>
          <w:rFonts w:ascii="Courier New" w:eastAsia="Times New Roman" w:hAnsi="Courier New" w:cs="Courier New"/>
          <w:color w:val="333333"/>
          <w:sz w:val="24"/>
          <w:szCs w:val="24"/>
        </w:rPr>
        <w:t>pentaho-business-analytics-7.0-x64.bin</w:t>
      </w:r>
    </w:p>
    <w:p w:rsidR="001E796E" w:rsidRPr="00BB43FE" w:rsidRDefault="001E796E" w:rsidP="009309FC">
      <w:pPr>
        <w:numPr>
          <w:ilvl w:val="1"/>
          <w:numId w:val="29"/>
        </w:numPr>
        <w:spacing w:before="60" w:after="60" w:line="406" w:lineRule="atLeast"/>
        <w:rPr>
          <w:rFonts w:ascii="Times New Roman" w:eastAsia="Times New Roman" w:hAnsi="Times New Roman" w:cs="Times New Roman"/>
          <w:color w:val="333333"/>
          <w:sz w:val="24"/>
          <w:szCs w:val="24"/>
        </w:rPr>
        <w:pPrChange w:id="4" w:author="Joe Heck" w:date="2016-12-01T10:22:00Z">
          <w:pPr>
            <w:numPr>
              <w:ilvl w:val="1"/>
              <w:numId w:val="24"/>
            </w:numPr>
            <w:tabs>
              <w:tab w:val="num" w:pos="1440"/>
            </w:tabs>
            <w:spacing w:before="60" w:after="60" w:line="406" w:lineRule="atLeast"/>
            <w:ind w:left="1440" w:hanging="360"/>
          </w:pPr>
        </w:pPrChange>
      </w:pPr>
      <w:r w:rsidRPr="00BB43FE">
        <w:rPr>
          <w:rFonts w:ascii="Open Sans" w:eastAsia="Times New Roman" w:hAnsi="Open Sans" w:cs="Open Sans"/>
          <w:b/>
          <w:bCs/>
          <w:color w:val="333333"/>
        </w:rPr>
        <w:t>Mac</w:t>
      </w:r>
      <w:r w:rsidRPr="00BB43FE">
        <w:rPr>
          <w:rFonts w:ascii="Open Sans" w:eastAsia="Times New Roman" w:hAnsi="Open Sans" w:cs="Open Sans"/>
          <w:color w:val="333333"/>
        </w:rPr>
        <w:t>:</w:t>
      </w:r>
      <w:r w:rsidRPr="00BB43FE">
        <w:rPr>
          <w:rFonts w:ascii="Times New Roman" w:eastAsia="Times New Roman" w:hAnsi="Times New Roman" w:cs="Times New Roman"/>
          <w:color w:val="333333"/>
          <w:sz w:val="24"/>
          <w:szCs w:val="24"/>
        </w:rPr>
        <w:t> </w:t>
      </w:r>
      <w:r w:rsidRPr="00BB43FE">
        <w:rPr>
          <w:rFonts w:ascii="Courier New" w:eastAsia="Times New Roman" w:hAnsi="Courier New" w:cs="Courier New"/>
          <w:color w:val="333333"/>
          <w:sz w:val="24"/>
          <w:szCs w:val="24"/>
        </w:rPr>
        <w:t>pentaho-business-analytics-7.0-x64.</w:t>
      </w:r>
      <w:r w:rsidRPr="003A6410">
        <w:rPr>
          <w:rFonts w:ascii="Courier New" w:eastAsia="Times New Roman" w:hAnsi="Courier New" w:cs="Courier New"/>
          <w:color w:val="333333"/>
          <w:sz w:val="24"/>
          <w:szCs w:val="24"/>
        </w:rPr>
        <w:t>app.</w:t>
      </w:r>
      <w:r w:rsidRPr="00BB43FE">
        <w:rPr>
          <w:rFonts w:ascii="Courier New" w:eastAsia="Times New Roman" w:hAnsi="Courier New" w:cs="Courier New"/>
          <w:color w:val="333333"/>
          <w:sz w:val="24"/>
          <w:szCs w:val="24"/>
        </w:rPr>
        <w:t>tar.gz</w:t>
      </w:r>
    </w:p>
    <w:p w:rsidR="001E796E" w:rsidRPr="00BB43FE" w:rsidRDefault="001E796E" w:rsidP="001E796E">
      <w:pPr>
        <w:numPr>
          <w:ilvl w:val="0"/>
          <w:numId w:val="25"/>
        </w:numPr>
        <w:spacing w:before="60" w:after="60" w:line="406" w:lineRule="atLeast"/>
        <w:rPr>
          <w:rFonts w:ascii="Open Sans" w:eastAsia="Times New Roman" w:hAnsi="Open Sans" w:cs="Open Sans"/>
          <w:color w:val="333333"/>
        </w:rPr>
      </w:pPr>
      <w:r w:rsidRPr="00BB43FE">
        <w:rPr>
          <w:rFonts w:ascii="Open Sans" w:eastAsia="Times New Roman" w:hAnsi="Open Sans" w:cs="Open Sans"/>
          <w:color w:val="333333"/>
        </w:rPr>
        <w:t>If you are using Linux, make sure that you have the appropriate permission to execute the file. Open a </w:t>
      </w:r>
      <w:r w:rsidRPr="00BB43FE">
        <w:rPr>
          <w:rFonts w:ascii="Open Sans" w:eastAsia="Times New Roman" w:hAnsi="Open Sans" w:cs="Open Sans"/>
          <w:b/>
          <w:bCs/>
          <w:color w:val="333333"/>
        </w:rPr>
        <w:t>Terminal</w:t>
      </w:r>
      <w:r w:rsidRPr="00BB43FE">
        <w:rPr>
          <w:rFonts w:ascii="Open Sans" w:eastAsia="Times New Roman" w:hAnsi="Open Sans" w:cs="Open Sans"/>
          <w:color w:val="333333"/>
        </w:rPr>
        <w:t> window, navigate to the directory where you just downloaded the file, then enter the following at the prompt.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0"/>
        <w:gridCol w:w="7853"/>
      </w:tblGrid>
      <w:tr w:rsidR="001E796E" w:rsidRPr="00BB43FE" w:rsidTr="005E02F0">
        <w:trPr>
          <w:tblCellSpacing w:w="15" w:type="dxa"/>
        </w:trPr>
        <w:tc>
          <w:tcPr>
            <w:tcW w:w="0" w:type="auto"/>
            <w:tcBorders>
              <w:bottom w:val="nil"/>
            </w:tcBorders>
            <w:vAlign w:val="center"/>
            <w:hideMark/>
          </w:tcPr>
          <w:p w:rsidR="001E796E" w:rsidRPr="00BB43FE" w:rsidRDefault="001E796E" w:rsidP="005E02F0">
            <w:pPr>
              <w:spacing w:after="0" w:line="264" w:lineRule="atLeast"/>
              <w:rPr>
                <w:rFonts w:ascii="Courier New" w:eastAsia="Times New Roman" w:hAnsi="Courier New" w:cs="Courier New"/>
                <w:sz w:val="24"/>
                <w:szCs w:val="24"/>
              </w:rPr>
            </w:pPr>
            <w:r w:rsidRPr="00BB43FE">
              <w:rPr>
                <w:rFonts w:ascii="Courier New" w:eastAsia="Times New Roman" w:hAnsi="Courier New" w:cs="Courier New"/>
                <w:sz w:val="24"/>
                <w:szCs w:val="24"/>
              </w:rPr>
              <w:t>1</w:t>
            </w:r>
          </w:p>
        </w:tc>
        <w:tc>
          <w:tcPr>
            <w:tcW w:w="0" w:type="auto"/>
            <w:tcBorders>
              <w:bottom w:val="nil"/>
              <w:right w:val="nil"/>
            </w:tcBorders>
            <w:vAlign w:val="center"/>
            <w:hideMark/>
          </w:tcPr>
          <w:p w:rsidR="001E796E" w:rsidRPr="00BB43FE" w:rsidRDefault="001E796E" w:rsidP="005E02F0">
            <w:pPr>
              <w:spacing w:after="0" w:line="264" w:lineRule="atLeast"/>
              <w:rPr>
                <w:rFonts w:ascii="Courier New" w:eastAsia="Times New Roman" w:hAnsi="Courier New" w:cs="Courier New"/>
                <w:sz w:val="24"/>
                <w:szCs w:val="24"/>
              </w:rPr>
            </w:pPr>
            <w:proofErr w:type="spellStart"/>
            <w:r w:rsidRPr="00BB43FE">
              <w:rPr>
                <w:rFonts w:ascii="Courier New" w:eastAsia="Times New Roman" w:hAnsi="Courier New" w:cs="Courier New"/>
                <w:sz w:val="24"/>
                <w:szCs w:val="24"/>
              </w:rPr>
              <w:t>chmod</w:t>
            </w:r>
            <w:proofErr w:type="spellEnd"/>
            <w:r w:rsidRPr="00BB43FE">
              <w:rPr>
                <w:rFonts w:ascii="Courier New" w:eastAsia="Times New Roman" w:hAnsi="Courier New" w:cs="Courier New"/>
                <w:sz w:val="24"/>
                <w:szCs w:val="24"/>
              </w:rPr>
              <w:t> </w:t>
            </w:r>
            <w:proofErr w:type="spellStart"/>
            <w:r w:rsidRPr="00BB43FE">
              <w:rPr>
                <w:rFonts w:ascii="Courier New" w:eastAsia="Times New Roman" w:hAnsi="Courier New" w:cs="Courier New"/>
                <w:sz w:val="24"/>
                <w:szCs w:val="24"/>
              </w:rPr>
              <w:t>a+</w:t>
            </w:r>
            <w:proofErr w:type="gramStart"/>
            <w:r w:rsidRPr="00BB43FE">
              <w:rPr>
                <w:rFonts w:ascii="Courier New" w:eastAsia="Times New Roman" w:hAnsi="Courier New" w:cs="Courier New"/>
                <w:sz w:val="24"/>
                <w:szCs w:val="24"/>
              </w:rPr>
              <w:t>x</w:t>
            </w:r>
            <w:proofErr w:type="spellEnd"/>
            <w:r w:rsidRPr="00BB43FE">
              <w:rPr>
                <w:rFonts w:ascii="Courier New" w:eastAsia="Times New Roman" w:hAnsi="Courier New" w:cs="Courier New"/>
                <w:sz w:val="24"/>
                <w:szCs w:val="24"/>
              </w:rPr>
              <w:t xml:space="preserve"> .</w:t>
            </w:r>
            <w:proofErr w:type="gramEnd"/>
            <w:r w:rsidRPr="00BB43FE">
              <w:rPr>
                <w:rFonts w:ascii="Courier New" w:eastAsia="Times New Roman" w:hAnsi="Courier New" w:cs="Courier New"/>
                <w:sz w:val="24"/>
                <w:szCs w:val="24"/>
              </w:rPr>
              <w:t>/pentaho-business-analytics-</w:t>
            </w:r>
            <w:del w:id="5" w:author="Joe Heck" w:date="2016-12-01T10:17:00Z">
              <w:r w:rsidRPr="00C545F5" w:rsidDel="009309FC">
                <w:rPr>
                  <w:rFonts w:ascii="Courier New" w:eastAsia="Times New Roman" w:hAnsi="Courier New" w:cs="Courier New"/>
                  <w:sz w:val="24"/>
                  <w:szCs w:val="24"/>
                  <w:highlight w:val="yellow"/>
                  <w:rPrChange w:id="6" w:author="Joe Heck" w:date="2016-12-01T10:30:00Z">
                    <w:rPr>
                      <w:rFonts w:ascii="Courier New" w:eastAsia="Times New Roman" w:hAnsi="Courier New" w:cs="Courier New"/>
                      <w:sz w:val="24"/>
                      <w:szCs w:val="24"/>
                    </w:rPr>
                  </w:rPrChange>
                </w:rPr>
                <w:delText>5</w:delText>
              </w:r>
            </w:del>
            <w:ins w:id="7" w:author="Joe Heck" w:date="2016-12-01T10:17:00Z">
              <w:r w:rsidR="009309FC" w:rsidRPr="00C545F5">
                <w:rPr>
                  <w:rFonts w:ascii="Courier New" w:eastAsia="Times New Roman" w:hAnsi="Courier New" w:cs="Courier New"/>
                  <w:sz w:val="24"/>
                  <w:szCs w:val="24"/>
                  <w:highlight w:val="yellow"/>
                  <w:rPrChange w:id="8" w:author="Joe Heck" w:date="2016-12-01T10:30:00Z">
                    <w:rPr>
                      <w:rFonts w:ascii="Courier New" w:eastAsia="Times New Roman" w:hAnsi="Courier New" w:cs="Courier New"/>
                      <w:sz w:val="24"/>
                      <w:szCs w:val="24"/>
                    </w:rPr>
                  </w:rPrChange>
                </w:rPr>
                <w:t>7</w:t>
              </w:r>
            </w:ins>
            <w:r w:rsidRPr="00C545F5">
              <w:rPr>
                <w:rFonts w:ascii="Courier New" w:eastAsia="Times New Roman" w:hAnsi="Courier New" w:cs="Courier New"/>
                <w:sz w:val="24"/>
                <w:szCs w:val="24"/>
                <w:highlight w:val="yellow"/>
                <w:rPrChange w:id="9" w:author="Joe Heck" w:date="2016-12-01T10:30:00Z">
                  <w:rPr>
                    <w:rFonts w:ascii="Courier New" w:eastAsia="Times New Roman" w:hAnsi="Courier New" w:cs="Courier New"/>
                    <w:sz w:val="24"/>
                    <w:szCs w:val="24"/>
                  </w:rPr>
                </w:rPrChange>
              </w:rPr>
              <w:t>.</w:t>
            </w:r>
            <w:del w:id="10" w:author="Joe Heck" w:date="2016-12-01T10:17:00Z">
              <w:r w:rsidRPr="00C545F5" w:rsidDel="009309FC">
                <w:rPr>
                  <w:rFonts w:ascii="Courier New" w:eastAsia="Times New Roman" w:hAnsi="Courier New" w:cs="Courier New"/>
                  <w:sz w:val="24"/>
                  <w:szCs w:val="24"/>
                  <w:highlight w:val="yellow"/>
                  <w:rPrChange w:id="11" w:author="Joe Heck" w:date="2016-12-01T10:30:00Z">
                    <w:rPr>
                      <w:rFonts w:ascii="Courier New" w:eastAsia="Times New Roman" w:hAnsi="Courier New" w:cs="Courier New"/>
                      <w:sz w:val="24"/>
                      <w:szCs w:val="24"/>
                    </w:rPr>
                  </w:rPrChange>
                </w:rPr>
                <w:delText>4</w:delText>
              </w:r>
            </w:del>
            <w:ins w:id="12" w:author="Joe Heck" w:date="2016-12-01T10:17:00Z">
              <w:r w:rsidR="009309FC" w:rsidRPr="00C545F5">
                <w:rPr>
                  <w:rFonts w:ascii="Courier New" w:eastAsia="Times New Roman" w:hAnsi="Courier New" w:cs="Courier New"/>
                  <w:sz w:val="24"/>
                  <w:szCs w:val="24"/>
                  <w:highlight w:val="yellow"/>
                  <w:rPrChange w:id="13" w:author="Joe Heck" w:date="2016-12-01T10:30:00Z">
                    <w:rPr>
                      <w:rFonts w:ascii="Courier New" w:eastAsia="Times New Roman" w:hAnsi="Courier New" w:cs="Courier New"/>
                      <w:sz w:val="24"/>
                      <w:szCs w:val="24"/>
                    </w:rPr>
                  </w:rPrChange>
                </w:rPr>
                <w:t>0</w:t>
              </w:r>
            </w:ins>
            <w:r w:rsidRPr="00C545F5">
              <w:rPr>
                <w:rFonts w:ascii="Courier New" w:eastAsia="Times New Roman" w:hAnsi="Courier New" w:cs="Courier New"/>
                <w:sz w:val="24"/>
                <w:szCs w:val="24"/>
                <w:highlight w:val="yellow"/>
                <w:rPrChange w:id="14" w:author="Joe Heck" w:date="2016-12-01T10:30:00Z">
                  <w:rPr>
                    <w:rFonts w:ascii="Courier New" w:eastAsia="Times New Roman" w:hAnsi="Courier New" w:cs="Courier New"/>
                    <w:sz w:val="24"/>
                    <w:szCs w:val="24"/>
                  </w:rPr>
                </w:rPrChange>
              </w:rPr>
              <w:t>.</w:t>
            </w:r>
            <w:r w:rsidRPr="00BB43FE">
              <w:rPr>
                <w:rFonts w:ascii="Courier New" w:eastAsia="Times New Roman" w:hAnsi="Courier New" w:cs="Courier New"/>
                <w:sz w:val="24"/>
                <w:szCs w:val="24"/>
              </w:rPr>
              <w:t>0-x64.bin</w:t>
            </w:r>
          </w:p>
        </w:tc>
      </w:tr>
    </w:tbl>
    <w:p w:rsidR="001E796E" w:rsidRPr="009309FC" w:rsidRDefault="001E796E" w:rsidP="001E796E">
      <w:pPr>
        <w:pStyle w:val="Heading1"/>
        <w:rPr>
          <w:rFonts w:ascii="Open Sans" w:eastAsia="Times New Roman" w:hAnsi="Open Sans" w:cs="Open Sans"/>
          <w:sz w:val="54"/>
          <w:szCs w:val="54"/>
          <w:rPrChange w:id="15" w:author="Joe Heck" w:date="2016-12-01T10:21:00Z">
            <w:rPr>
              <w:rFonts w:eastAsia="Times New Roman"/>
            </w:rPr>
          </w:rPrChange>
        </w:rPr>
      </w:pPr>
      <w:r w:rsidRPr="009309FC">
        <w:rPr>
          <w:rFonts w:ascii="Open Sans" w:eastAsia="Times New Roman" w:hAnsi="Open Sans" w:cs="Open Sans"/>
          <w:color w:val="2E74B5" w:themeColor="accent1" w:themeShade="BF"/>
          <w:sz w:val="54"/>
          <w:szCs w:val="54"/>
          <w:rPrChange w:id="16" w:author="Joe Heck" w:date="2016-12-01T10:21:00Z">
            <w:rPr>
              <w:rFonts w:eastAsia="Times New Roman"/>
            </w:rPr>
          </w:rPrChange>
        </w:rPr>
        <w:lastRenderedPageBreak/>
        <w:t>Start the Pentaho Business Analytics Installation Wizard</w:t>
      </w:r>
      <w:r w:rsidRPr="009309FC">
        <w:rPr>
          <w:rFonts w:ascii="Open Sans" w:eastAsia="Times New Roman" w:hAnsi="Open Sans" w:cs="Open Sans"/>
          <w:sz w:val="54"/>
          <w:szCs w:val="54"/>
          <w:rPrChange w:id="17" w:author="Joe Heck" w:date="2016-12-01T10:21:00Z">
            <w:rPr>
              <w:rFonts w:eastAsia="Times New Roman"/>
            </w:rPr>
          </w:rPrChange>
        </w:rPr>
        <w:t> </w:t>
      </w:r>
    </w:p>
    <w:p w:rsidR="001E796E" w:rsidRPr="000B50F5" w:rsidRDefault="001E796E" w:rsidP="001E796E">
      <w:pPr>
        <w:rPr>
          <w:rFonts w:ascii="Open Sans" w:hAnsi="Open Sans" w:cs="Open Sans"/>
        </w:rPr>
      </w:pPr>
      <w:r w:rsidRPr="000B50F5">
        <w:rPr>
          <w:rFonts w:ascii="Open Sans" w:hAnsi="Open Sans" w:cs="Open Sans"/>
        </w:rPr>
        <w:t>To start the installation wizard, complete the following steps.</w:t>
      </w:r>
    </w:p>
    <w:p w:rsidR="001E796E" w:rsidRPr="00BB43FE" w:rsidRDefault="001E796E" w:rsidP="001E796E">
      <w:pPr>
        <w:spacing w:before="300" w:after="0" w:line="406" w:lineRule="atLeast"/>
        <w:rPr>
          <w:rFonts w:ascii="Open Sans" w:eastAsia="Times New Roman" w:hAnsi="Open Sans" w:cs="Open Sans"/>
          <w:i/>
          <w:iCs/>
          <w:color w:val="333333"/>
        </w:rPr>
      </w:pPr>
      <w:r w:rsidRPr="000B50F5">
        <w:rPr>
          <w:rFonts w:ascii="Open Sans" w:eastAsia="Times New Roman" w:hAnsi="Open Sans" w:cs="Open Sans"/>
          <w:b/>
          <w:i/>
          <w:iCs/>
          <w:color w:val="333333"/>
        </w:rPr>
        <w:t>Note:</w:t>
      </w:r>
      <w:r w:rsidRPr="000B50F5">
        <w:rPr>
          <w:rFonts w:ascii="Open Sans" w:eastAsia="Times New Roman" w:hAnsi="Open Sans" w:cs="Open Sans"/>
          <w:i/>
          <w:iCs/>
          <w:color w:val="333333"/>
        </w:rPr>
        <w:t xml:space="preserve"> </w:t>
      </w:r>
      <w:r w:rsidRPr="00BB43FE">
        <w:rPr>
          <w:rFonts w:ascii="Open Sans" w:eastAsia="Times New Roman" w:hAnsi="Open Sans" w:cs="Open Sans"/>
          <w:i/>
          <w:iCs/>
          <w:color w:val="333333"/>
        </w:rPr>
        <w:t xml:space="preserve">Launch the installation wizard from a locally mounted hard drive only. Network-mounted drives (e.g. NFS or </w:t>
      </w:r>
      <w:proofErr w:type="spellStart"/>
      <w:r w:rsidRPr="00BB43FE">
        <w:rPr>
          <w:rFonts w:ascii="Open Sans" w:eastAsia="Times New Roman" w:hAnsi="Open Sans" w:cs="Open Sans"/>
          <w:i/>
          <w:iCs/>
          <w:color w:val="333333"/>
        </w:rPr>
        <w:t>Netbeui</w:t>
      </w:r>
      <w:proofErr w:type="spellEnd"/>
      <w:r w:rsidRPr="00BB43FE">
        <w:rPr>
          <w:rFonts w:ascii="Open Sans" w:eastAsia="Times New Roman" w:hAnsi="Open Sans" w:cs="Open Sans"/>
          <w:i/>
          <w:iCs/>
          <w:color w:val="333333"/>
        </w:rPr>
        <w:t>) are not supported for performance reasons.</w:t>
      </w:r>
    </w:p>
    <w:p w:rsidR="001E796E" w:rsidRPr="00BB43FE" w:rsidRDefault="001E796E" w:rsidP="001E796E">
      <w:pPr>
        <w:spacing w:before="300" w:after="0" w:line="406" w:lineRule="atLeast"/>
        <w:rPr>
          <w:rFonts w:ascii="Open Sans" w:eastAsia="Times New Roman" w:hAnsi="Open Sans" w:cs="Open Sans"/>
          <w:color w:val="333333"/>
        </w:rPr>
      </w:pPr>
      <w:r w:rsidRPr="00BB43FE">
        <w:rPr>
          <w:rFonts w:ascii="Open Sans" w:eastAsia="Times New Roman" w:hAnsi="Open Sans" w:cs="Open Sans"/>
          <w:color w:val="333333"/>
        </w:rPr>
        <w:t>Do one of the following</w:t>
      </w:r>
      <w:del w:id="18" w:author="Joe Heck" w:date="2016-12-01T10:21:00Z">
        <w:r w:rsidRPr="00BB43FE" w:rsidDel="009309FC">
          <w:rPr>
            <w:rFonts w:ascii="Open Sans" w:eastAsia="Times New Roman" w:hAnsi="Open Sans" w:cs="Open Sans"/>
            <w:color w:val="333333"/>
          </w:rPr>
          <w:delText>.</w:delText>
        </w:r>
      </w:del>
      <w:ins w:id="19" w:author="Joe Heck" w:date="2016-12-01T10:21:00Z">
        <w:r w:rsidR="009309FC">
          <w:rPr>
            <w:rFonts w:ascii="Open Sans" w:eastAsia="Times New Roman" w:hAnsi="Open Sans" w:cs="Open Sans"/>
            <w:color w:val="333333"/>
          </w:rPr>
          <w:t>:</w:t>
        </w:r>
      </w:ins>
    </w:p>
    <w:p w:rsidR="001E796E" w:rsidRPr="00BB43FE" w:rsidRDefault="001E796E" w:rsidP="001E796E">
      <w:pPr>
        <w:numPr>
          <w:ilvl w:val="0"/>
          <w:numId w:val="26"/>
        </w:numPr>
        <w:spacing w:before="60" w:after="60" w:line="406" w:lineRule="atLeast"/>
        <w:rPr>
          <w:rFonts w:ascii="Times New Roman" w:eastAsia="Times New Roman" w:hAnsi="Times New Roman" w:cs="Times New Roman"/>
          <w:color w:val="333333"/>
          <w:sz w:val="24"/>
          <w:szCs w:val="24"/>
        </w:rPr>
      </w:pPr>
      <w:r w:rsidRPr="000B50F5">
        <w:rPr>
          <w:rFonts w:ascii="Open Sans" w:eastAsia="Times New Roman" w:hAnsi="Open Sans" w:cs="Open Sans"/>
          <w:b/>
          <w:bCs/>
          <w:color w:val="333333"/>
        </w:rPr>
        <w:t>If you are using Windows:</w:t>
      </w:r>
      <w:r w:rsidRPr="000B50F5">
        <w:rPr>
          <w:rFonts w:ascii="Open Sans" w:eastAsia="Times New Roman" w:hAnsi="Open Sans" w:cs="Open Sans"/>
          <w:color w:val="333333"/>
        </w:rPr>
        <w:t> </w:t>
      </w:r>
      <w:r w:rsidRPr="00BB43FE">
        <w:rPr>
          <w:rFonts w:ascii="Open Sans" w:eastAsia="Times New Roman" w:hAnsi="Open Sans" w:cs="Open Sans"/>
          <w:color w:val="333333"/>
        </w:rPr>
        <w:t>Open</w:t>
      </w:r>
      <w:r w:rsidRPr="000B50F5">
        <w:rPr>
          <w:rFonts w:ascii="Open Sans" w:eastAsia="Times New Roman" w:hAnsi="Open Sans" w:cs="Open Sans"/>
          <w:color w:val="333333"/>
        </w:rPr>
        <w:t> </w:t>
      </w:r>
      <w:r w:rsidRPr="000B50F5">
        <w:rPr>
          <w:rFonts w:ascii="Open Sans" w:eastAsia="Times New Roman" w:hAnsi="Open Sans" w:cs="Open Sans"/>
          <w:b/>
          <w:bCs/>
          <w:color w:val="333333"/>
        </w:rPr>
        <w:t>Windows Explorer</w:t>
      </w:r>
      <w:r w:rsidRPr="000B50F5">
        <w:rPr>
          <w:rFonts w:ascii="Open Sans" w:eastAsia="Times New Roman" w:hAnsi="Open Sans" w:cs="Open Sans"/>
          <w:color w:val="333333"/>
        </w:rPr>
        <w:t> </w:t>
      </w:r>
      <w:r w:rsidRPr="00BB43FE">
        <w:rPr>
          <w:rFonts w:ascii="Open Sans" w:eastAsia="Times New Roman" w:hAnsi="Open Sans" w:cs="Open Sans"/>
          <w:color w:val="333333"/>
        </w:rPr>
        <w:t>and navigate to the installation file you just downloaded. Double-click the</w:t>
      </w:r>
      <w:r w:rsidRPr="00BB43FE">
        <w:rPr>
          <w:rFonts w:ascii="Times New Roman" w:eastAsia="Times New Roman" w:hAnsi="Times New Roman" w:cs="Times New Roman"/>
          <w:color w:val="333333"/>
          <w:sz w:val="24"/>
          <w:szCs w:val="24"/>
        </w:rPr>
        <w:t> </w:t>
      </w:r>
      <w:r w:rsidRPr="00BB43FE">
        <w:rPr>
          <w:rFonts w:ascii="Courier New" w:eastAsia="Times New Roman" w:hAnsi="Courier New" w:cs="Courier New"/>
          <w:color w:val="333333"/>
          <w:sz w:val="24"/>
          <w:szCs w:val="24"/>
        </w:rPr>
        <w:t>pentaho-business-analytics-7.0-x64.exe</w:t>
      </w:r>
      <w:r>
        <w:rPr>
          <w:rFonts w:ascii="Courier New" w:eastAsia="Times New Roman" w:hAnsi="Courier New" w:cs="Courier New"/>
          <w:color w:val="333333"/>
          <w:sz w:val="24"/>
          <w:szCs w:val="24"/>
        </w:rPr>
        <w:t xml:space="preserve"> </w:t>
      </w:r>
      <w:r w:rsidRPr="00BB43FE">
        <w:rPr>
          <w:rFonts w:ascii="Open Sans" w:eastAsia="Times New Roman" w:hAnsi="Open Sans" w:cs="Open Sans"/>
          <w:color w:val="333333"/>
        </w:rPr>
        <w:t>file to launch it.</w:t>
      </w:r>
    </w:p>
    <w:p w:rsidR="001E796E" w:rsidRPr="00BB43FE" w:rsidRDefault="001E796E" w:rsidP="001E796E">
      <w:pPr>
        <w:numPr>
          <w:ilvl w:val="0"/>
          <w:numId w:val="26"/>
        </w:numPr>
        <w:spacing w:before="60" w:after="60" w:line="406" w:lineRule="atLeast"/>
        <w:rPr>
          <w:rFonts w:ascii="Times New Roman" w:eastAsia="Times New Roman" w:hAnsi="Times New Roman" w:cs="Times New Roman"/>
          <w:color w:val="333333"/>
          <w:sz w:val="24"/>
          <w:szCs w:val="24"/>
        </w:rPr>
      </w:pPr>
      <w:r w:rsidRPr="000B50F5">
        <w:rPr>
          <w:rFonts w:ascii="Open Sans" w:eastAsia="Times New Roman" w:hAnsi="Open Sans" w:cs="Open Sans"/>
          <w:b/>
          <w:bCs/>
          <w:color w:val="333333"/>
        </w:rPr>
        <w:t>If you are using Mac:</w:t>
      </w:r>
      <w:r w:rsidRPr="000B50F5">
        <w:rPr>
          <w:rFonts w:ascii="Open Sans" w:eastAsia="Times New Roman" w:hAnsi="Open Sans" w:cs="Open Sans"/>
          <w:color w:val="333333"/>
        </w:rPr>
        <w:t> </w:t>
      </w:r>
      <w:r w:rsidRPr="00BB43FE">
        <w:rPr>
          <w:rFonts w:ascii="Open Sans" w:eastAsia="Times New Roman" w:hAnsi="Open Sans" w:cs="Open Sans"/>
          <w:color w:val="333333"/>
        </w:rPr>
        <w:t>Unpack the</w:t>
      </w:r>
      <w:r w:rsidRPr="00BB43FE">
        <w:rPr>
          <w:rFonts w:ascii="Times New Roman" w:eastAsia="Times New Roman" w:hAnsi="Times New Roman" w:cs="Times New Roman"/>
          <w:color w:val="333333"/>
          <w:sz w:val="24"/>
          <w:szCs w:val="24"/>
        </w:rPr>
        <w:t> </w:t>
      </w:r>
      <w:r w:rsidRPr="00BB43FE">
        <w:rPr>
          <w:rFonts w:ascii="Courier New" w:eastAsia="Times New Roman" w:hAnsi="Courier New" w:cs="Courier New"/>
          <w:color w:val="333333"/>
          <w:sz w:val="24"/>
          <w:szCs w:val="24"/>
        </w:rPr>
        <w:t>pentaho-business-analytics-7.0-x64.app.tar.gz</w:t>
      </w:r>
      <w:r w:rsidRPr="00BB43FE">
        <w:rPr>
          <w:rFonts w:ascii="Times New Roman" w:eastAsia="Times New Roman" w:hAnsi="Times New Roman" w:cs="Times New Roman"/>
          <w:color w:val="333333"/>
          <w:sz w:val="24"/>
          <w:szCs w:val="24"/>
        </w:rPr>
        <w:t> </w:t>
      </w:r>
      <w:r w:rsidRPr="00BB43FE">
        <w:rPr>
          <w:rFonts w:ascii="Open Sans" w:eastAsia="Times New Roman" w:hAnsi="Open Sans" w:cs="Open Sans"/>
          <w:color w:val="333333"/>
        </w:rPr>
        <w:t>archive, then double-click the</w:t>
      </w:r>
      <w:r w:rsidRPr="00BB43FE">
        <w:rPr>
          <w:rFonts w:ascii="Times New Roman" w:eastAsia="Times New Roman" w:hAnsi="Times New Roman" w:cs="Times New Roman"/>
          <w:color w:val="333333"/>
          <w:sz w:val="24"/>
          <w:szCs w:val="24"/>
        </w:rPr>
        <w:t> </w:t>
      </w:r>
      <w:r w:rsidRPr="00BB43FE">
        <w:rPr>
          <w:rFonts w:ascii="Courier New" w:eastAsia="Times New Roman" w:hAnsi="Courier New" w:cs="Courier New"/>
          <w:color w:val="333333"/>
          <w:sz w:val="24"/>
          <w:szCs w:val="24"/>
        </w:rPr>
        <w:t>pentaho-business-analytics-7.0-x64.app</w:t>
      </w:r>
      <w:r w:rsidRPr="00BB43FE">
        <w:rPr>
          <w:rFonts w:ascii="Times New Roman" w:eastAsia="Times New Roman" w:hAnsi="Times New Roman" w:cs="Times New Roman"/>
          <w:color w:val="333333"/>
          <w:sz w:val="24"/>
          <w:szCs w:val="24"/>
        </w:rPr>
        <w:t> </w:t>
      </w:r>
      <w:r w:rsidRPr="00BB43FE">
        <w:rPr>
          <w:rFonts w:ascii="Open Sans" w:eastAsia="Times New Roman" w:hAnsi="Open Sans" w:cs="Open Sans"/>
          <w:color w:val="333333"/>
        </w:rPr>
        <w:t>installation app.</w:t>
      </w:r>
    </w:p>
    <w:p w:rsidR="001E796E" w:rsidRPr="00BB43FE" w:rsidRDefault="001E796E" w:rsidP="001E796E">
      <w:pPr>
        <w:numPr>
          <w:ilvl w:val="0"/>
          <w:numId w:val="26"/>
        </w:numPr>
        <w:spacing w:before="60" w:after="60" w:line="406" w:lineRule="atLeast"/>
        <w:rPr>
          <w:rFonts w:ascii="Open Sans" w:eastAsia="Times New Roman" w:hAnsi="Open Sans" w:cs="Open Sans"/>
          <w:color w:val="333333"/>
        </w:rPr>
      </w:pPr>
      <w:r w:rsidRPr="000B50F5">
        <w:rPr>
          <w:rFonts w:ascii="Open Sans" w:eastAsia="Times New Roman" w:hAnsi="Open Sans" w:cs="Open Sans"/>
          <w:b/>
          <w:bCs/>
          <w:color w:val="333333"/>
        </w:rPr>
        <w:t>If you are using Linux and your computer </w:t>
      </w:r>
      <w:r w:rsidRPr="000B50F5">
        <w:rPr>
          <w:rFonts w:ascii="Open Sans" w:eastAsia="Times New Roman" w:hAnsi="Open Sans" w:cs="Open Sans"/>
          <w:b/>
          <w:bCs/>
          <w:i/>
          <w:iCs/>
          <w:color w:val="333333"/>
        </w:rPr>
        <w:t>can</w:t>
      </w:r>
      <w:r w:rsidRPr="000B50F5">
        <w:rPr>
          <w:rFonts w:ascii="Open Sans" w:eastAsia="Times New Roman" w:hAnsi="Open Sans" w:cs="Open Sans"/>
          <w:b/>
          <w:bCs/>
          <w:color w:val="333333"/>
        </w:rPr>
        <w:t> display graphics:</w:t>
      </w:r>
      <w:r w:rsidRPr="000B50F5">
        <w:rPr>
          <w:rFonts w:ascii="Open Sans" w:eastAsia="Times New Roman" w:hAnsi="Open Sans" w:cs="Open Sans"/>
          <w:color w:val="333333"/>
        </w:rPr>
        <w:t> </w:t>
      </w:r>
      <w:r w:rsidRPr="00BB43FE">
        <w:rPr>
          <w:rFonts w:ascii="Open Sans" w:eastAsia="Times New Roman" w:hAnsi="Open Sans" w:cs="Open Sans"/>
          <w:color w:val="333333"/>
        </w:rPr>
        <w:t>Open a</w:t>
      </w:r>
      <w:r w:rsidRPr="000B50F5">
        <w:rPr>
          <w:rFonts w:ascii="Open Sans" w:eastAsia="Times New Roman" w:hAnsi="Open Sans" w:cs="Open Sans"/>
          <w:color w:val="333333"/>
        </w:rPr>
        <w:t> </w:t>
      </w:r>
      <w:r w:rsidRPr="000B50F5">
        <w:rPr>
          <w:rFonts w:ascii="Open Sans" w:eastAsia="Times New Roman" w:hAnsi="Open Sans" w:cs="Open Sans"/>
          <w:b/>
          <w:bCs/>
          <w:color w:val="333333"/>
        </w:rPr>
        <w:t>Terminal</w:t>
      </w:r>
      <w:r w:rsidRPr="000B50F5">
        <w:rPr>
          <w:rFonts w:ascii="Open Sans" w:eastAsia="Times New Roman" w:hAnsi="Open Sans" w:cs="Open Sans"/>
          <w:color w:val="333333"/>
        </w:rPr>
        <w:t> </w:t>
      </w:r>
      <w:r w:rsidRPr="00BB43FE">
        <w:rPr>
          <w:rFonts w:ascii="Open Sans" w:eastAsia="Times New Roman" w:hAnsi="Open Sans" w:cs="Open Sans"/>
          <w:color w:val="333333"/>
        </w:rPr>
        <w:t>window and navigate to the installation file you just downloaded. Enter this command at the prompt, then press</w:t>
      </w:r>
      <w:r w:rsidRPr="000B50F5">
        <w:rPr>
          <w:rFonts w:ascii="Open Sans" w:eastAsia="Times New Roman" w:hAnsi="Open Sans" w:cs="Open Sans"/>
          <w:color w:val="333333"/>
        </w:rPr>
        <w:t> </w:t>
      </w:r>
      <w:r w:rsidRPr="000B50F5">
        <w:rPr>
          <w:rFonts w:ascii="Open Sans" w:eastAsia="Times New Roman" w:hAnsi="Open Sans" w:cs="Open Sans"/>
          <w:b/>
          <w:bCs/>
          <w:color w:val="333333"/>
        </w:rPr>
        <w:t>Enter</w:t>
      </w:r>
      <w:r w:rsidRPr="00BB43FE">
        <w:rPr>
          <w:rFonts w:ascii="Open Sans" w:eastAsia="Times New Roman" w:hAnsi="Open Sans" w:cs="Open Sans"/>
          <w:color w:val="333333"/>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0"/>
        <w:gridCol w:w="6269"/>
      </w:tblGrid>
      <w:tr w:rsidR="001E796E" w:rsidRPr="00BB43FE" w:rsidTr="005E02F0">
        <w:trPr>
          <w:tblCellSpacing w:w="15" w:type="dxa"/>
        </w:trPr>
        <w:tc>
          <w:tcPr>
            <w:tcW w:w="0" w:type="auto"/>
            <w:tcBorders>
              <w:bottom w:val="nil"/>
            </w:tcBorders>
            <w:vAlign w:val="center"/>
            <w:hideMark/>
          </w:tcPr>
          <w:p w:rsidR="001E796E" w:rsidRPr="00BB43FE" w:rsidRDefault="001E796E" w:rsidP="005E02F0">
            <w:pPr>
              <w:spacing w:after="0" w:line="264" w:lineRule="atLeast"/>
              <w:rPr>
                <w:rFonts w:ascii="Times New Roman" w:eastAsia="Times New Roman" w:hAnsi="Times New Roman" w:cs="Times New Roman"/>
                <w:sz w:val="24"/>
                <w:szCs w:val="24"/>
              </w:rPr>
            </w:pPr>
            <w:r w:rsidRPr="000B50F5">
              <w:rPr>
                <w:rFonts w:ascii="Courier New" w:eastAsia="Times New Roman" w:hAnsi="Courier New" w:cs="Courier New"/>
                <w:sz w:val="24"/>
                <w:szCs w:val="24"/>
              </w:rPr>
              <w:t>1</w:t>
            </w:r>
          </w:p>
        </w:tc>
        <w:tc>
          <w:tcPr>
            <w:tcW w:w="0" w:type="auto"/>
            <w:tcBorders>
              <w:bottom w:val="nil"/>
              <w:right w:val="nil"/>
            </w:tcBorders>
            <w:vAlign w:val="center"/>
            <w:hideMark/>
          </w:tcPr>
          <w:p w:rsidR="001E796E" w:rsidRPr="00BB43FE" w:rsidRDefault="001E796E" w:rsidP="005E02F0">
            <w:pPr>
              <w:spacing w:after="0" w:line="264" w:lineRule="atLeast"/>
              <w:rPr>
                <w:rFonts w:ascii="Times New Roman" w:eastAsia="Times New Roman" w:hAnsi="Times New Roman" w:cs="Times New Roman"/>
                <w:sz w:val="24"/>
                <w:szCs w:val="24"/>
              </w:rPr>
            </w:pPr>
            <w:proofErr w:type="gramStart"/>
            <w:r w:rsidRPr="000B50F5">
              <w:rPr>
                <w:rFonts w:ascii="Courier New" w:eastAsia="Times New Roman" w:hAnsi="Courier New" w:cs="Courier New"/>
                <w:sz w:val="24"/>
                <w:szCs w:val="24"/>
              </w:rPr>
              <w:t>./</w:t>
            </w:r>
            <w:proofErr w:type="gramEnd"/>
            <w:r w:rsidRPr="000B50F5">
              <w:rPr>
                <w:rFonts w:ascii="Courier New" w:eastAsia="Times New Roman" w:hAnsi="Courier New" w:cs="Courier New"/>
                <w:sz w:val="24"/>
                <w:szCs w:val="24"/>
              </w:rPr>
              <w:t>pentaho-business-analytics-</w:t>
            </w:r>
            <w:del w:id="20" w:author="Joe Heck" w:date="2016-12-01T10:17:00Z">
              <w:r w:rsidRPr="00C545F5" w:rsidDel="009309FC">
                <w:rPr>
                  <w:rFonts w:ascii="Courier New" w:eastAsia="Times New Roman" w:hAnsi="Courier New" w:cs="Courier New"/>
                  <w:sz w:val="24"/>
                  <w:szCs w:val="24"/>
                  <w:highlight w:val="yellow"/>
                  <w:rPrChange w:id="21" w:author="Joe Heck" w:date="2016-12-01T10:30:00Z">
                    <w:rPr>
                      <w:rFonts w:ascii="Courier New" w:eastAsia="Times New Roman" w:hAnsi="Courier New" w:cs="Courier New"/>
                      <w:sz w:val="24"/>
                      <w:szCs w:val="24"/>
                    </w:rPr>
                  </w:rPrChange>
                </w:rPr>
                <w:delText>6</w:delText>
              </w:r>
            </w:del>
            <w:ins w:id="22" w:author="Joe Heck" w:date="2016-12-01T10:17:00Z">
              <w:r w:rsidR="009309FC" w:rsidRPr="00C545F5">
                <w:rPr>
                  <w:rFonts w:ascii="Courier New" w:eastAsia="Times New Roman" w:hAnsi="Courier New" w:cs="Courier New"/>
                  <w:sz w:val="24"/>
                  <w:szCs w:val="24"/>
                  <w:highlight w:val="yellow"/>
                  <w:rPrChange w:id="23" w:author="Joe Heck" w:date="2016-12-01T10:30:00Z">
                    <w:rPr>
                      <w:rFonts w:ascii="Courier New" w:eastAsia="Times New Roman" w:hAnsi="Courier New" w:cs="Courier New"/>
                      <w:sz w:val="24"/>
                      <w:szCs w:val="24"/>
                    </w:rPr>
                  </w:rPrChange>
                </w:rPr>
                <w:t>7</w:t>
              </w:r>
            </w:ins>
            <w:r w:rsidRPr="00C545F5">
              <w:rPr>
                <w:rFonts w:ascii="Courier New" w:eastAsia="Times New Roman" w:hAnsi="Courier New" w:cs="Courier New"/>
                <w:sz w:val="24"/>
                <w:szCs w:val="24"/>
                <w:highlight w:val="yellow"/>
                <w:rPrChange w:id="24" w:author="Joe Heck" w:date="2016-12-01T10:30:00Z">
                  <w:rPr>
                    <w:rFonts w:ascii="Courier New" w:eastAsia="Times New Roman" w:hAnsi="Courier New" w:cs="Courier New"/>
                    <w:sz w:val="24"/>
                    <w:szCs w:val="24"/>
                  </w:rPr>
                </w:rPrChange>
              </w:rPr>
              <w:t>.0.</w:t>
            </w:r>
            <w:r w:rsidRPr="000B50F5">
              <w:rPr>
                <w:rFonts w:ascii="Courier New" w:eastAsia="Times New Roman" w:hAnsi="Courier New" w:cs="Courier New"/>
                <w:sz w:val="24"/>
                <w:szCs w:val="24"/>
              </w:rPr>
              <w:t>0-x64.bin</w:t>
            </w:r>
          </w:p>
        </w:tc>
      </w:tr>
    </w:tbl>
    <w:p w:rsidR="009309FC" w:rsidRDefault="001E796E" w:rsidP="001E796E">
      <w:pPr>
        <w:numPr>
          <w:ilvl w:val="0"/>
          <w:numId w:val="26"/>
        </w:numPr>
        <w:spacing w:before="60" w:after="60" w:line="406" w:lineRule="atLeast"/>
        <w:rPr>
          <w:ins w:id="25" w:author="Joe Heck" w:date="2016-12-01T10:18:00Z"/>
          <w:rFonts w:ascii="Open Sans" w:eastAsia="Times New Roman" w:hAnsi="Open Sans" w:cs="Open Sans"/>
          <w:color w:val="333333"/>
        </w:rPr>
      </w:pPr>
      <w:r w:rsidRPr="000B50F5">
        <w:rPr>
          <w:rFonts w:ascii="Open Sans" w:eastAsia="Times New Roman" w:hAnsi="Open Sans" w:cs="Open Sans"/>
          <w:b/>
          <w:bCs/>
          <w:color w:val="333333"/>
        </w:rPr>
        <w:t>If you are using Linux and your computer </w:t>
      </w:r>
      <w:r w:rsidRPr="000B50F5">
        <w:rPr>
          <w:rFonts w:ascii="Open Sans" w:eastAsia="Times New Roman" w:hAnsi="Open Sans" w:cs="Open Sans"/>
          <w:b/>
          <w:bCs/>
          <w:i/>
          <w:iCs/>
          <w:color w:val="333333"/>
        </w:rPr>
        <w:t>cannot</w:t>
      </w:r>
      <w:r w:rsidRPr="000B50F5">
        <w:rPr>
          <w:rFonts w:ascii="Open Sans" w:eastAsia="Times New Roman" w:hAnsi="Open Sans" w:cs="Open Sans"/>
          <w:b/>
          <w:bCs/>
          <w:color w:val="333333"/>
        </w:rPr>
        <w:t> display graphics:</w:t>
      </w:r>
      <w:r w:rsidRPr="000B50F5">
        <w:rPr>
          <w:rFonts w:ascii="Open Sans" w:eastAsia="Times New Roman" w:hAnsi="Open Sans" w:cs="Open Sans"/>
          <w:color w:val="333333"/>
        </w:rPr>
        <w:t> </w:t>
      </w:r>
      <w:r w:rsidRPr="00BB43FE">
        <w:rPr>
          <w:rFonts w:ascii="Open Sans" w:eastAsia="Times New Roman" w:hAnsi="Open Sans" w:cs="Open Sans"/>
          <w:color w:val="333333"/>
        </w:rPr>
        <w:t>open a</w:t>
      </w:r>
      <w:r w:rsidRPr="000B50F5">
        <w:rPr>
          <w:rFonts w:ascii="Open Sans" w:eastAsia="Times New Roman" w:hAnsi="Open Sans" w:cs="Open Sans"/>
          <w:color w:val="333333"/>
        </w:rPr>
        <w:t> </w:t>
      </w:r>
      <w:r w:rsidRPr="000B50F5">
        <w:rPr>
          <w:rFonts w:ascii="Open Sans" w:eastAsia="Times New Roman" w:hAnsi="Open Sans" w:cs="Open Sans"/>
          <w:b/>
          <w:bCs/>
          <w:color w:val="333333"/>
        </w:rPr>
        <w:t>Terminal</w:t>
      </w:r>
      <w:r w:rsidRPr="000B50F5">
        <w:rPr>
          <w:rFonts w:ascii="Open Sans" w:eastAsia="Times New Roman" w:hAnsi="Open Sans" w:cs="Open Sans"/>
          <w:color w:val="333333"/>
        </w:rPr>
        <w:t> </w:t>
      </w:r>
      <w:r w:rsidRPr="00BB43FE">
        <w:rPr>
          <w:rFonts w:ascii="Open Sans" w:eastAsia="Times New Roman" w:hAnsi="Open Sans" w:cs="Open Sans"/>
          <w:color w:val="333333"/>
        </w:rPr>
        <w:t>window and navigate to the installation file you just downloaded. At the prompt enter</w:t>
      </w:r>
      <w:r w:rsidRPr="000B50F5">
        <w:rPr>
          <w:rFonts w:ascii="Open Sans" w:eastAsia="Times New Roman" w:hAnsi="Open Sans" w:cs="Open Sans"/>
          <w:color w:val="333333"/>
        </w:rPr>
        <w:t> </w:t>
      </w:r>
      <w:r w:rsidRPr="000B50F5">
        <w:rPr>
          <w:rFonts w:ascii="Open Sans" w:eastAsia="Times New Roman" w:hAnsi="Open Sans" w:cs="Open Sans"/>
          <w:i/>
          <w:iCs/>
          <w:color w:val="333333"/>
        </w:rPr>
        <w:t>one</w:t>
      </w:r>
      <w:r w:rsidRPr="000B50F5">
        <w:rPr>
          <w:rFonts w:ascii="Open Sans" w:eastAsia="Times New Roman" w:hAnsi="Open Sans" w:cs="Open Sans"/>
          <w:color w:val="333333"/>
        </w:rPr>
        <w:t> </w:t>
      </w:r>
      <w:r w:rsidRPr="00BB43FE">
        <w:rPr>
          <w:rFonts w:ascii="Open Sans" w:eastAsia="Times New Roman" w:hAnsi="Open Sans" w:cs="Open Sans"/>
          <w:color w:val="333333"/>
        </w:rPr>
        <w:t>of these commands, then press</w:t>
      </w:r>
      <w:r w:rsidRPr="000B50F5">
        <w:rPr>
          <w:rFonts w:ascii="Open Sans" w:eastAsia="Times New Roman" w:hAnsi="Open Sans" w:cs="Open Sans"/>
          <w:color w:val="333333"/>
        </w:rPr>
        <w:t> </w:t>
      </w:r>
      <w:r w:rsidRPr="000B50F5">
        <w:rPr>
          <w:rFonts w:ascii="Open Sans" w:eastAsia="Times New Roman" w:hAnsi="Open Sans" w:cs="Open Sans"/>
          <w:b/>
          <w:bCs/>
          <w:color w:val="333333"/>
        </w:rPr>
        <w:t>Enter</w:t>
      </w:r>
      <w:r w:rsidRPr="00BB43FE">
        <w:rPr>
          <w:rFonts w:ascii="Open Sans" w:eastAsia="Times New Roman" w:hAnsi="Open Sans" w:cs="Open Sans"/>
          <w:color w:val="333333"/>
        </w:rPr>
        <w:t>.</w:t>
      </w:r>
      <w:r w:rsidRPr="000B50F5">
        <w:rPr>
          <w:rFonts w:ascii="Open Sans" w:eastAsia="Times New Roman" w:hAnsi="Open Sans" w:cs="Open Sans"/>
          <w:color w:val="333333"/>
        </w:rPr>
        <w:t> </w:t>
      </w:r>
    </w:p>
    <w:p w:rsidR="001E796E" w:rsidRPr="00BB43FE" w:rsidRDefault="001E796E" w:rsidP="009309FC">
      <w:pPr>
        <w:numPr>
          <w:ilvl w:val="0"/>
          <w:numId w:val="27"/>
        </w:numPr>
        <w:tabs>
          <w:tab w:val="clear" w:pos="720"/>
          <w:tab w:val="num" w:pos="1440"/>
        </w:tabs>
        <w:spacing w:before="60" w:after="60" w:line="406" w:lineRule="atLeast"/>
        <w:ind w:left="1440"/>
        <w:rPr>
          <w:rFonts w:ascii="Open Sans" w:eastAsia="Times New Roman" w:hAnsi="Open Sans" w:cs="Open Sans"/>
          <w:color w:val="333333"/>
        </w:rPr>
        <w:pPrChange w:id="26" w:author="Joe Heck" w:date="2016-12-01T10:19:00Z">
          <w:pPr>
            <w:numPr>
              <w:numId w:val="26"/>
            </w:numPr>
            <w:tabs>
              <w:tab w:val="num" w:pos="720"/>
            </w:tabs>
            <w:spacing w:before="60" w:after="60" w:line="406" w:lineRule="atLeast"/>
            <w:ind w:left="720" w:hanging="360"/>
          </w:pPr>
        </w:pPrChange>
      </w:pPr>
      <w:r w:rsidRPr="000B50F5">
        <w:rPr>
          <w:rFonts w:ascii="Open Sans" w:eastAsia="Times New Roman" w:hAnsi="Open Sans" w:cs="Open Sans"/>
          <w:b/>
          <w:bCs/>
          <w:color w:val="333333"/>
        </w:rPr>
        <w:t>Enter this command if you have GTK libraries on your system and want to use the GTK Toolkit:</w:t>
      </w:r>
    </w:p>
    <w:tbl>
      <w:tblPr>
        <w:tblW w:w="8217" w:type="dxa"/>
        <w:tblCellSpacing w:w="15" w:type="dxa"/>
        <w:tblInd w:w="1440" w:type="dxa"/>
        <w:tblCellMar>
          <w:top w:w="15" w:type="dxa"/>
          <w:left w:w="15" w:type="dxa"/>
          <w:bottom w:w="15" w:type="dxa"/>
          <w:right w:w="15" w:type="dxa"/>
        </w:tblCellMar>
        <w:tblLook w:val="04A0" w:firstRow="1" w:lastRow="0" w:firstColumn="1" w:lastColumn="0" w:noHBand="0" w:noVBand="1"/>
        <w:tblPrChange w:id="27" w:author="Joe Heck" w:date="2016-12-01T10:19:00Z">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PrChange>
      </w:tblPr>
      <w:tblGrid>
        <w:gridCol w:w="220"/>
        <w:gridCol w:w="7997"/>
        <w:tblGridChange w:id="28">
          <w:tblGrid>
            <w:gridCol w:w="220"/>
            <w:gridCol w:w="7997"/>
          </w:tblGrid>
        </w:tblGridChange>
      </w:tblGrid>
      <w:tr w:rsidR="001E796E" w:rsidRPr="00BB43FE" w:rsidTr="009309FC">
        <w:trPr>
          <w:tblCellSpacing w:w="15" w:type="dxa"/>
          <w:trPrChange w:id="29" w:author="Joe Heck" w:date="2016-12-01T10:19:00Z">
            <w:trPr>
              <w:tblCellSpacing w:w="15" w:type="dxa"/>
            </w:trPr>
          </w:trPrChange>
        </w:trPr>
        <w:tc>
          <w:tcPr>
            <w:tcW w:w="0" w:type="auto"/>
            <w:tcBorders>
              <w:bottom w:val="nil"/>
            </w:tcBorders>
            <w:vAlign w:val="center"/>
            <w:hideMark/>
            <w:tcPrChange w:id="30" w:author="Joe Heck" w:date="2016-12-01T10:19:00Z">
              <w:tcPr>
                <w:tcW w:w="0" w:type="auto"/>
                <w:tcBorders>
                  <w:bottom w:val="nil"/>
                </w:tcBorders>
                <w:vAlign w:val="center"/>
                <w:hideMark/>
              </w:tcPr>
            </w:tcPrChange>
          </w:tcPr>
          <w:p w:rsidR="001E796E" w:rsidRPr="00BB43FE" w:rsidRDefault="001E796E" w:rsidP="005E02F0">
            <w:pPr>
              <w:spacing w:after="0" w:line="264" w:lineRule="atLeast"/>
              <w:rPr>
                <w:rFonts w:ascii="Times New Roman" w:eastAsia="Times New Roman" w:hAnsi="Times New Roman" w:cs="Times New Roman"/>
                <w:sz w:val="24"/>
                <w:szCs w:val="24"/>
              </w:rPr>
            </w:pPr>
            <w:r w:rsidRPr="000B50F5">
              <w:rPr>
                <w:rFonts w:ascii="Courier New" w:eastAsia="Times New Roman" w:hAnsi="Courier New" w:cs="Courier New"/>
                <w:sz w:val="24"/>
                <w:szCs w:val="24"/>
              </w:rPr>
              <w:t>1</w:t>
            </w:r>
          </w:p>
        </w:tc>
        <w:tc>
          <w:tcPr>
            <w:tcW w:w="0" w:type="auto"/>
            <w:tcBorders>
              <w:bottom w:val="nil"/>
              <w:right w:val="nil"/>
            </w:tcBorders>
            <w:vAlign w:val="center"/>
            <w:hideMark/>
            <w:tcPrChange w:id="31" w:author="Joe Heck" w:date="2016-12-01T10:19:00Z">
              <w:tcPr>
                <w:tcW w:w="0" w:type="auto"/>
                <w:tcBorders>
                  <w:bottom w:val="nil"/>
                  <w:right w:val="nil"/>
                </w:tcBorders>
                <w:vAlign w:val="center"/>
                <w:hideMark/>
              </w:tcPr>
            </w:tcPrChange>
          </w:tcPr>
          <w:p w:rsidR="001E796E" w:rsidRPr="00BB43FE" w:rsidRDefault="001E796E" w:rsidP="005E02F0">
            <w:pPr>
              <w:spacing w:after="0" w:line="264" w:lineRule="atLeast"/>
              <w:rPr>
                <w:rFonts w:ascii="Times New Roman" w:eastAsia="Times New Roman" w:hAnsi="Times New Roman" w:cs="Times New Roman"/>
                <w:sz w:val="24"/>
                <w:szCs w:val="24"/>
              </w:rPr>
            </w:pPr>
            <w:proofErr w:type="gramStart"/>
            <w:r w:rsidRPr="000B50F5">
              <w:rPr>
                <w:rFonts w:ascii="Courier New" w:eastAsia="Times New Roman" w:hAnsi="Courier New" w:cs="Courier New"/>
                <w:sz w:val="24"/>
                <w:szCs w:val="24"/>
              </w:rPr>
              <w:t>./</w:t>
            </w:r>
            <w:proofErr w:type="gramEnd"/>
            <w:r w:rsidRPr="000B50F5">
              <w:rPr>
                <w:rFonts w:ascii="Courier New" w:eastAsia="Times New Roman" w:hAnsi="Courier New" w:cs="Courier New"/>
                <w:sz w:val="24"/>
                <w:szCs w:val="24"/>
              </w:rPr>
              <w:t>pentaho-business-analytics-</w:t>
            </w:r>
            <w:del w:id="32" w:author="Joe Heck" w:date="2016-12-01T10:18:00Z">
              <w:r w:rsidRPr="00C545F5" w:rsidDel="009309FC">
                <w:rPr>
                  <w:rFonts w:ascii="Courier New" w:eastAsia="Times New Roman" w:hAnsi="Courier New" w:cs="Courier New"/>
                  <w:sz w:val="24"/>
                  <w:szCs w:val="24"/>
                  <w:highlight w:val="yellow"/>
                  <w:rPrChange w:id="33" w:author="Joe Heck" w:date="2016-12-01T10:30:00Z">
                    <w:rPr>
                      <w:rFonts w:ascii="Courier New" w:eastAsia="Times New Roman" w:hAnsi="Courier New" w:cs="Courier New"/>
                      <w:sz w:val="24"/>
                      <w:szCs w:val="24"/>
                    </w:rPr>
                  </w:rPrChange>
                </w:rPr>
                <w:delText>6</w:delText>
              </w:r>
            </w:del>
            <w:ins w:id="34" w:author="Joe Heck" w:date="2016-12-01T10:18:00Z">
              <w:r w:rsidR="009309FC" w:rsidRPr="00C545F5">
                <w:rPr>
                  <w:rFonts w:ascii="Courier New" w:eastAsia="Times New Roman" w:hAnsi="Courier New" w:cs="Courier New"/>
                  <w:sz w:val="24"/>
                  <w:szCs w:val="24"/>
                  <w:highlight w:val="yellow"/>
                  <w:rPrChange w:id="35" w:author="Joe Heck" w:date="2016-12-01T10:30:00Z">
                    <w:rPr>
                      <w:rFonts w:ascii="Courier New" w:eastAsia="Times New Roman" w:hAnsi="Courier New" w:cs="Courier New"/>
                      <w:sz w:val="24"/>
                      <w:szCs w:val="24"/>
                    </w:rPr>
                  </w:rPrChange>
                </w:rPr>
                <w:t>7</w:t>
              </w:r>
            </w:ins>
            <w:r w:rsidRPr="00C545F5">
              <w:rPr>
                <w:rFonts w:ascii="Courier New" w:eastAsia="Times New Roman" w:hAnsi="Courier New" w:cs="Courier New"/>
                <w:sz w:val="24"/>
                <w:szCs w:val="24"/>
                <w:highlight w:val="yellow"/>
                <w:rPrChange w:id="36" w:author="Joe Heck" w:date="2016-12-01T10:30:00Z">
                  <w:rPr>
                    <w:rFonts w:ascii="Courier New" w:eastAsia="Times New Roman" w:hAnsi="Courier New" w:cs="Courier New"/>
                    <w:sz w:val="24"/>
                    <w:szCs w:val="24"/>
                  </w:rPr>
                </w:rPrChange>
              </w:rPr>
              <w:t>.0.</w:t>
            </w:r>
            <w:r w:rsidRPr="000B50F5">
              <w:rPr>
                <w:rFonts w:ascii="Courier New" w:eastAsia="Times New Roman" w:hAnsi="Courier New" w:cs="Courier New"/>
                <w:sz w:val="24"/>
                <w:szCs w:val="24"/>
              </w:rPr>
              <w:t>0-x64.bin --mode text</w:t>
            </w:r>
          </w:p>
        </w:tc>
      </w:tr>
    </w:tbl>
    <w:p w:rsidR="001E796E" w:rsidRPr="009309FC" w:rsidRDefault="001E796E" w:rsidP="009309FC">
      <w:pPr>
        <w:numPr>
          <w:ilvl w:val="0"/>
          <w:numId w:val="28"/>
        </w:numPr>
        <w:tabs>
          <w:tab w:val="clear" w:pos="720"/>
          <w:tab w:val="num" w:pos="1440"/>
        </w:tabs>
        <w:spacing w:before="60" w:after="60" w:line="406" w:lineRule="atLeast"/>
        <w:ind w:left="1440"/>
        <w:rPr>
          <w:rFonts w:ascii="Open Sans" w:eastAsia="Times New Roman" w:hAnsi="Open Sans" w:cs="Open Sans"/>
          <w:color w:val="333333"/>
          <w:rPrChange w:id="37" w:author="Joe Heck" w:date="2016-12-01T10:18:00Z">
            <w:rPr>
              <w:rFonts w:ascii="Open Sans" w:eastAsia="Times New Roman" w:hAnsi="Open Sans" w:cs="Open Sans"/>
              <w:color w:val="333333"/>
              <w:sz w:val="24"/>
              <w:szCs w:val="24"/>
            </w:rPr>
          </w:rPrChange>
        </w:rPr>
        <w:pPrChange w:id="38" w:author="Joe Heck" w:date="2016-12-01T10:20:00Z">
          <w:pPr>
            <w:numPr>
              <w:numId w:val="26"/>
            </w:numPr>
            <w:tabs>
              <w:tab w:val="num" w:pos="720"/>
            </w:tabs>
            <w:spacing w:before="60" w:after="60" w:line="406" w:lineRule="atLeast"/>
            <w:ind w:left="720" w:hanging="360"/>
          </w:pPr>
        </w:pPrChange>
      </w:pPr>
      <w:r w:rsidRPr="009309FC">
        <w:rPr>
          <w:rFonts w:ascii="Open Sans" w:eastAsia="Times New Roman" w:hAnsi="Open Sans" w:cs="Open Sans"/>
          <w:b/>
          <w:bCs/>
          <w:color w:val="333333"/>
          <w:rPrChange w:id="39" w:author="Joe Heck" w:date="2016-12-01T10:18:00Z">
            <w:rPr>
              <w:rFonts w:ascii="Open Sans" w:eastAsia="Times New Roman" w:hAnsi="Open Sans" w:cs="Open Sans"/>
              <w:b/>
              <w:bCs/>
              <w:color w:val="333333"/>
              <w:sz w:val="24"/>
              <w:szCs w:val="24"/>
            </w:rPr>
          </w:rPrChange>
        </w:rPr>
        <w:t xml:space="preserve">Enter this command if you do not have GTK libraries on your system or if you want to use </w:t>
      </w:r>
      <w:proofErr w:type="spellStart"/>
      <w:r w:rsidRPr="009309FC">
        <w:rPr>
          <w:rFonts w:ascii="Open Sans" w:eastAsia="Times New Roman" w:hAnsi="Open Sans" w:cs="Open Sans"/>
          <w:b/>
          <w:bCs/>
          <w:color w:val="333333"/>
          <w:rPrChange w:id="40" w:author="Joe Heck" w:date="2016-12-01T10:18:00Z">
            <w:rPr>
              <w:rFonts w:ascii="Open Sans" w:eastAsia="Times New Roman" w:hAnsi="Open Sans" w:cs="Open Sans"/>
              <w:b/>
              <w:bCs/>
              <w:color w:val="333333"/>
              <w:sz w:val="24"/>
              <w:szCs w:val="24"/>
            </w:rPr>
          </w:rPrChange>
        </w:rPr>
        <w:t>OpenMotif</w:t>
      </w:r>
      <w:proofErr w:type="spellEnd"/>
      <w:r w:rsidRPr="009309FC">
        <w:rPr>
          <w:rFonts w:ascii="Open Sans" w:eastAsia="Times New Roman" w:hAnsi="Open Sans" w:cs="Open Sans"/>
          <w:b/>
          <w:bCs/>
          <w:color w:val="333333"/>
          <w:rPrChange w:id="41" w:author="Joe Heck" w:date="2016-12-01T10:18:00Z">
            <w:rPr>
              <w:rFonts w:ascii="Open Sans" w:eastAsia="Times New Roman" w:hAnsi="Open Sans" w:cs="Open Sans"/>
              <w:b/>
              <w:bCs/>
              <w:color w:val="333333"/>
              <w:sz w:val="24"/>
              <w:szCs w:val="24"/>
            </w:rPr>
          </w:rPrChange>
        </w:rPr>
        <w:t xml:space="preserve"> instead:</w:t>
      </w:r>
    </w:p>
    <w:tbl>
      <w:tblPr>
        <w:tblW w:w="8640" w:type="dxa"/>
        <w:tblCellSpacing w:w="15" w:type="dxa"/>
        <w:tblInd w:w="1440" w:type="dxa"/>
        <w:tblCellMar>
          <w:top w:w="15" w:type="dxa"/>
          <w:left w:w="15" w:type="dxa"/>
          <w:bottom w:w="15" w:type="dxa"/>
          <w:right w:w="15" w:type="dxa"/>
        </w:tblCellMar>
        <w:tblLook w:val="04A0" w:firstRow="1" w:lastRow="0" w:firstColumn="1" w:lastColumn="0" w:noHBand="0" w:noVBand="1"/>
        <w:tblPrChange w:id="42" w:author="Joe Heck" w:date="2016-12-01T10:20:00Z">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PrChange>
      </w:tblPr>
      <w:tblGrid>
        <w:gridCol w:w="220"/>
        <w:gridCol w:w="8420"/>
        <w:tblGridChange w:id="43">
          <w:tblGrid>
            <w:gridCol w:w="220"/>
            <w:gridCol w:w="8420"/>
          </w:tblGrid>
        </w:tblGridChange>
      </w:tblGrid>
      <w:tr w:rsidR="001E796E" w:rsidRPr="00BB43FE" w:rsidTr="009309FC">
        <w:trPr>
          <w:tblCellSpacing w:w="15" w:type="dxa"/>
          <w:trPrChange w:id="44" w:author="Joe Heck" w:date="2016-12-01T10:20:00Z">
            <w:trPr>
              <w:tblCellSpacing w:w="15" w:type="dxa"/>
            </w:trPr>
          </w:trPrChange>
        </w:trPr>
        <w:tc>
          <w:tcPr>
            <w:tcW w:w="0" w:type="auto"/>
            <w:tcBorders>
              <w:bottom w:val="nil"/>
            </w:tcBorders>
            <w:vAlign w:val="center"/>
            <w:hideMark/>
            <w:tcPrChange w:id="45" w:author="Joe Heck" w:date="2016-12-01T10:20:00Z">
              <w:tcPr>
                <w:tcW w:w="0" w:type="auto"/>
                <w:tcBorders>
                  <w:bottom w:val="nil"/>
                </w:tcBorders>
                <w:vAlign w:val="center"/>
                <w:hideMark/>
              </w:tcPr>
            </w:tcPrChange>
          </w:tcPr>
          <w:p w:rsidR="001E796E" w:rsidRPr="00BB43FE" w:rsidRDefault="001E796E" w:rsidP="005E02F0">
            <w:pPr>
              <w:spacing w:after="0" w:line="264" w:lineRule="atLeast"/>
              <w:rPr>
                <w:rFonts w:ascii="Times New Roman" w:eastAsia="Times New Roman" w:hAnsi="Times New Roman" w:cs="Times New Roman"/>
                <w:sz w:val="24"/>
                <w:szCs w:val="24"/>
              </w:rPr>
            </w:pPr>
            <w:r w:rsidRPr="000B50F5">
              <w:rPr>
                <w:rFonts w:ascii="Courier New" w:eastAsia="Times New Roman" w:hAnsi="Courier New" w:cs="Courier New"/>
                <w:sz w:val="24"/>
                <w:szCs w:val="24"/>
              </w:rPr>
              <w:t>1</w:t>
            </w:r>
          </w:p>
        </w:tc>
        <w:tc>
          <w:tcPr>
            <w:tcW w:w="0" w:type="auto"/>
            <w:tcBorders>
              <w:bottom w:val="nil"/>
              <w:right w:val="nil"/>
            </w:tcBorders>
            <w:vAlign w:val="center"/>
            <w:hideMark/>
            <w:tcPrChange w:id="46" w:author="Joe Heck" w:date="2016-12-01T10:20:00Z">
              <w:tcPr>
                <w:tcW w:w="0" w:type="auto"/>
                <w:tcBorders>
                  <w:bottom w:val="nil"/>
                  <w:right w:val="nil"/>
                </w:tcBorders>
                <w:vAlign w:val="center"/>
                <w:hideMark/>
              </w:tcPr>
            </w:tcPrChange>
          </w:tcPr>
          <w:p w:rsidR="001E796E" w:rsidRPr="00BB43FE" w:rsidRDefault="001E796E" w:rsidP="005E02F0">
            <w:pPr>
              <w:spacing w:after="0" w:line="264" w:lineRule="atLeast"/>
              <w:rPr>
                <w:rFonts w:ascii="Times New Roman" w:eastAsia="Times New Roman" w:hAnsi="Times New Roman" w:cs="Times New Roman"/>
                <w:sz w:val="24"/>
                <w:szCs w:val="24"/>
              </w:rPr>
            </w:pPr>
            <w:proofErr w:type="gramStart"/>
            <w:r w:rsidRPr="000B50F5">
              <w:rPr>
                <w:rFonts w:ascii="Courier New" w:eastAsia="Times New Roman" w:hAnsi="Courier New" w:cs="Courier New"/>
                <w:sz w:val="24"/>
                <w:szCs w:val="24"/>
              </w:rPr>
              <w:t>./</w:t>
            </w:r>
            <w:proofErr w:type="gramEnd"/>
            <w:r w:rsidRPr="000B50F5">
              <w:rPr>
                <w:rFonts w:ascii="Courier New" w:eastAsia="Times New Roman" w:hAnsi="Courier New" w:cs="Courier New"/>
                <w:sz w:val="24"/>
                <w:szCs w:val="24"/>
              </w:rPr>
              <w:t>pentaho-business-analytics-</w:t>
            </w:r>
            <w:del w:id="47" w:author="Joe Heck" w:date="2016-12-01T10:18:00Z">
              <w:r w:rsidRPr="00C545F5" w:rsidDel="009309FC">
                <w:rPr>
                  <w:rFonts w:ascii="Courier New" w:eastAsia="Times New Roman" w:hAnsi="Courier New" w:cs="Courier New"/>
                  <w:sz w:val="24"/>
                  <w:szCs w:val="24"/>
                  <w:highlight w:val="yellow"/>
                  <w:rPrChange w:id="48" w:author="Joe Heck" w:date="2016-12-01T10:30:00Z">
                    <w:rPr>
                      <w:rFonts w:ascii="Courier New" w:eastAsia="Times New Roman" w:hAnsi="Courier New" w:cs="Courier New"/>
                      <w:sz w:val="24"/>
                      <w:szCs w:val="24"/>
                    </w:rPr>
                  </w:rPrChange>
                </w:rPr>
                <w:delText>6</w:delText>
              </w:r>
            </w:del>
            <w:ins w:id="49" w:author="Joe Heck" w:date="2016-12-01T10:18:00Z">
              <w:r w:rsidR="009309FC" w:rsidRPr="00C545F5">
                <w:rPr>
                  <w:rFonts w:ascii="Courier New" w:eastAsia="Times New Roman" w:hAnsi="Courier New" w:cs="Courier New"/>
                  <w:sz w:val="24"/>
                  <w:szCs w:val="24"/>
                  <w:highlight w:val="yellow"/>
                  <w:rPrChange w:id="50" w:author="Joe Heck" w:date="2016-12-01T10:30:00Z">
                    <w:rPr>
                      <w:rFonts w:ascii="Courier New" w:eastAsia="Times New Roman" w:hAnsi="Courier New" w:cs="Courier New"/>
                      <w:sz w:val="24"/>
                      <w:szCs w:val="24"/>
                    </w:rPr>
                  </w:rPrChange>
                </w:rPr>
                <w:t>7</w:t>
              </w:r>
            </w:ins>
            <w:bookmarkStart w:id="51" w:name="_GoBack"/>
            <w:bookmarkEnd w:id="51"/>
            <w:r w:rsidRPr="00C545F5">
              <w:rPr>
                <w:rFonts w:ascii="Courier New" w:eastAsia="Times New Roman" w:hAnsi="Courier New" w:cs="Courier New"/>
                <w:sz w:val="24"/>
                <w:szCs w:val="24"/>
                <w:highlight w:val="yellow"/>
                <w:rPrChange w:id="52" w:author="Joe Heck" w:date="2016-12-01T10:30:00Z">
                  <w:rPr>
                    <w:rFonts w:ascii="Courier New" w:eastAsia="Times New Roman" w:hAnsi="Courier New" w:cs="Courier New"/>
                    <w:sz w:val="24"/>
                    <w:szCs w:val="24"/>
                  </w:rPr>
                </w:rPrChange>
              </w:rPr>
              <w:t>.0.</w:t>
            </w:r>
            <w:r w:rsidRPr="000B50F5">
              <w:rPr>
                <w:rFonts w:ascii="Courier New" w:eastAsia="Times New Roman" w:hAnsi="Courier New" w:cs="Courier New"/>
                <w:sz w:val="24"/>
                <w:szCs w:val="24"/>
              </w:rPr>
              <w:t xml:space="preserve">0-x64.bin --mode </w:t>
            </w:r>
            <w:proofErr w:type="spellStart"/>
            <w:r w:rsidRPr="000B50F5">
              <w:rPr>
                <w:rFonts w:ascii="Courier New" w:eastAsia="Times New Roman" w:hAnsi="Courier New" w:cs="Courier New"/>
                <w:sz w:val="24"/>
                <w:szCs w:val="24"/>
              </w:rPr>
              <w:t>xwindow</w:t>
            </w:r>
            <w:proofErr w:type="spellEnd"/>
          </w:p>
        </w:tc>
      </w:tr>
    </w:tbl>
    <w:p w:rsidR="001E796E" w:rsidRDefault="001E796E" w:rsidP="001E796E"/>
    <w:p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C90497"/>
    <w:multiLevelType w:val="multilevel"/>
    <w:tmpl w:val="72F0FE5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34C2D0D"/>
    <w:multiLevelType w:val="multilevel"/>
    <w:tmpl w:val="F5427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0D23AD"/>
    <w:multiLevelType w:val="multilevel"/>
    <w:tmpl w:val="B69AE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3CC0080"/>
    <w:multiLevelType w:val="multilevel"/>
    <w:tmpl w:val="D1B48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F03663E"/>
    <w:multiLevelType w:val="multilevel"/>
    <w:tmpl w:val="3BEE8B0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2"/>
  </w:num>
  <w:num w:numId="3">
    <w:abstractNumId w:val="10"/>
  </w:num>
  <w:num w:numId="4">
    <w:abstractNumId w:val="25"/>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20"/>
  </w:num>
  <w:num w:numId="22">
    <w:abstractNumId w:val="11"/>
  </w:num>
  <w:num w:numId="23">
    <w:abstractNumId w:val="26"/>
  </w:num>
  <w:num w:numId="24">
    <w:abstractNumId w:val="17"/>
  </w:num>
  <w:num w:numId="25">
    <w:abstractNumId w:val="17"/>
    <w:lvlOverride w:ilvl="0">
      <w:startOverride w:val="3"/>
    </w:lvlOverride>
  </w:num>
  <w:num w:numId="26">
    <w:abstractNumId w:val="18"/>
  </w:num>
  <w:num w:numId="27">
    <w:abstractNumId w:val="13"/>
  </w:num>
  <w:num w:numId="28">
    <w:abstractNumId w:val="27"/>
  </w:num>
  <w:num w:numId="2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Heck">
    <w15:presenceInfo w15:providerId="AD" w15:userId="S-1-5-21-3515013708-678258590-2614230829-4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6E"/>
    <w:rsid w:val="001E796E"/>
    <w:rsid w:val="00645252"/>
    <w:rsid w:val="006D3D74"/>
    <w:rsid w:val="009309FC"/>
    <w:rsid w:val="00A9204E"/>
    <w:rsid w:val="00C545F5"/>
    <w:rsid w:val="00DA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7BC2"/>
  <w15:chartTrackingRefBased/>
  <w15:docId w15:val="{DDDCCEC2-6030-42F3-A4AC-5F50B8CA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796E"/>
    <w:pPr>
      <w:spacing w:after="160" w:line="259" w:lineRule="auto"/>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Revision">
    <w:name w:val="Revision"/>
    <w:hidden/>
    <w:uiPriority w:val="99"/>
    <w:semiHidden/>
    <w:rsid w:val="001E796E"/>
  </w:style>
  <w:style w:type="paragraph" w:styleId="ListParagraph">
    <w:name w:val="List Paragraph"/>
    <w:basedOn w:val="Normal"/>
    <w:uiPriority w:val="34"/>
    <w:unhideWhenUsed/>
    <w:qFormat/>
    <w:rsid w:val="0093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pentaho.com/Documentation/7.0/0F0/0G0/03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microsoft.com/office/2011/relationships/people" Target="people.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ec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Heck</dc:creator>
  <cp:keywords/>
  <dc:description/>
  <cp:lastModifiedBy>Joe Heck</cp:lastModifiedBy>
  <cp:revision>3</cp:revision>
  <dcterms:created xsi:type="dcterms:W3CDTF">2016-12-01T15:29:00Z</dcterms:created>
  <dcterms:modified xsi:type="dcterms:W3CDTF">2016-12-01T15:31:00Z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