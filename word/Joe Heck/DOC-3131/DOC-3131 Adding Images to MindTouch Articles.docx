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93D" w:rsidRPr="00BD393D" w:rsidRDefault="00BD393D" w:rsidP="00BD393D">
      <w:pPr>
        <w:pBdr>
          <w:bottom w:val="single" w:sz="4" w:space="1" w:color="auto"/>
        </w:pBdr>
        <w:shd w:val="clear" w:color="auto" w:fill="F5F5F5"/>
        <w:spacing w:after="0" w:line="240" w:lineRule="auto"/>
        <w:ind w:left="-360"/>
        <w:rPr>
          <w:rFonts w:ascii="Open Sans" w:eastAsia="Times New Roman" w:hAnsi="Open Sans" w:cs="Open Sans"/>
          <w:color w:val="333333"/>
          <w:sz w:val="36"/>
          <w:szCs w:val="36"/>
        </w:rPr>
      </w:pPr>
      <w:r w:rsidRPr="00BD393D">
        <w:rPr>
          <w:rFonts w:ascii="Open Sans" w:eastAsia="Times New Roman" w:hAnsi="Open Sans" w:cs="Open Sans"/>
          <w:color w:val="333333"/>
          <w:sz w:val="36"/>
          <w:szCs w:val="36"/>
        </w:rPr>
        <w:fldChar w:fldCharType="begin"/>
      </w:r>
      <w:r w:rsidRPr="00BD393D">
        <w:rPr>
          <w:rFonts w:ascii="Open Sans" w:eastAsia="Times New Roman" w:hAnsi="Open Sans" w:cs="Open Sans"/>
          <w:color w:val="333333"/>
          <w:sz w:val="36"/>
          <w:szCs w:val="36"/>
        </w:rPr>
        <w:instrText xml:space="preserve"> HYPERLINK "http://jira.pentaho.com/browse/DOC-3131" </w:instrText>
      </w:r>
      <w:r w:rsidRPr="00BD393D">
        <w:rPr>
          <w:rFonts w:ascii="Open Sans" w:eastAsia="Times New Roman" w:hAnsi="Open Sans" w:cs="Open Sans"/>
          <w:color w:val="333333"/>
          <w:sz w:val="36"/>
          <w:szCs w:val="36"/>
        </w:rPr>
        <w:fldChar w:fldCharType="separate"/>
      </w:r>
      <w:r w:rsidRPr="00BD393D">
        <w:rPr>
          <w:rFonts w:ascii="Open Sans" w:eastAsia="Times New Roman" w:hAnsi="Open Sans" w:cs="Open Sans"/>
          <w:color w:val="666633"/>
          <w:sz w:val="36"/>
          <w:szCs w:val="36"/>
          <w:u w:val="single"/>
        </w:rPr>
        <w:t>DOC-3131</w:t>
      </w:r>
      <w:r w:rsidRPr="00BD393D">
        <w:rPr>
          <w:rFonts w:ascii="Open Sans" w:eastAsia="Times New Roman" w:hAnsi="Open Sans" w:cs="Open Sans"/>
          <w:color w:val="333333"/>
          <w:sz w:val="36"/>
          <w:szCs w:val="36"/>
        </w:rPr>
        <w:fldChar w:fldCharType="end"/>
      </w:r>
      <w:r w:rsidRPr="00BD393D">
        <w:rPr>
          <w:rFonts w:ascii="Open Sans" w:eastAsia="Times New Roman" w:hAnsi="Open Sans" w:cs="Open Sans"/>
          <w:color w:val="333333"/>
          <w:sz w:val="36"/>
          <w:szCs w:val="36"/>
        </w:rPr>
        <w:t xml:space="preserve">: </w:t>
      </w:r>
      <w:r w:rsidRPr="00BD393D">
        <w:rPr>
          <w:rFonts w:ascii="Open Sans" w:hAnsi="Open Sans" w:cs="Open Sans"/>
          <w:color w:val="333E48"/>
          <w:sz w:val="36"/>
          <w:szCs w:val="36"/>
          <w:shd w:val="clear" w:color="auto" w:fill="F5F5F5"/>
        </w:rPr>
        <w:t xml:space="preserve">Create process documentation for image handling in </w:t>
      </w:r>
      <w:proofErr w:type="spellStart"/>
      <w:r w:rsidRPr="00BD393D">
        <w:rPr>
          <w:rFonts w:ascii="Open Sans" w:hAnsi="Open Sans" w:cs="Open Sans"/>
          <w:color w:val="333E48"/>
          <w:sz w:val="36"/>
          <w:szCs w:val="36"/>
          <w:shd w:val="clear" w:color="auto" w:fill="F5F5F5"/>
        </w:rPr>
        <w:t>MindTouch</w:t>
      </w:r>
      <w:proofErr w:type="spellEnd"/>
    </w:p>
    <w:p w:rsidR="00BD393D" w:rsidRPr="00362C8D" w:rsidRDefault="00BD393D" w:rsidP="00362C8D">
      <w:pPr>
        <w:pStyle w:val="Heading1"/>
      </w:pPr>
      <w:r w:rsidRPr="00362C8D">
        <w:t xml:space="preserve">Adding Images to </w:t>
      </w:r>
      <w:proofErr w:type="spellStart"/>
      <w:r w:rsidRPr="00362C8D">
        <w:t>MindTouch</w:t>
      </w:r>
      <w:proofErr w:type="spellEnd"/>
      <w:r w:rsidRPr="00362C8D">
        <w:t xml:space="preserve"> Articles</w:t>
      </w:r>
    </w:p>
    <w:p w:rsidR="00BD393D" w:rsidRPr="006B68C9" w:rsidDel="00BF1B9B" w:rsidRDefault="004C471F">
      <w:pPr>
        <w:spacing w:line="240" w:lineRule="auto"/>
        <w:rPr>
          <w:del w:id="0" w:author="Joe Heck" w:date="2016-12-14T15:54:00Z"/>
          <w:rFonts w:ascii="Open Sans" w:hAnsi="Open Sans" w:cs="Open Sans"/>
          <w:rPrChange w:id="1" w:author="Joe Heck" w:date="2016-12-20T10:51:00Z">
            <w:rPr>
              <w:del w:id="2" w:author="Joe Heck" w:date="2016-12-14T15:54:00Z"/>
            </w:rPr>
          </w:rPrChange>
        </w:rPr>
        <w:pPrChange w:id="3" w:author="Joe Heck" w:date="2016-12-20T10:52:00Z">
          <w:pPr/>
        </w:pPrChange>
      </w:pPr>
      <w:ins w:id="4" w:author="Joe Heck" w:date="2016-12-16T08:12:00Z">
        <w:r w:rsidRPr="004323CD">
          <w:rPr>
            <w:rFonts w:ascii="Open Sans" w:hAnsi="Open Sans" w:cs="Open Sans"/>
          </w:rPr>
          <w:t>The i</w:t>
        </w:r>
      </w:ins>
      <w:del w:id="5" w:author="Joe Heck" w:date="2016-12-14T15:54:00Z">
        <w:r w:rsidR="00BD393D" w:rsidRPr="006B68C9" w:rsidDel="00BF1B9B">
          <w:rPr>
            <w:rFonts w:ascii="Open Sans" w:hAnsi="Open Sans" w:cs="Open Sans"/>
            <w:rPrChange w:id="6" w:author="Joe Heck" w:date="2016-12-20T10:51:00Z">
              <w:rPr/>
            </w:rPrChange>
          </w:rPr>
          <w:delText>https://help.pentaho.com/UX_and_Documentation_Home/Screen_Capture_Guide/Adding_Images_to_MindTouch_Articles</w:delText>
        </w:r>
      </w:del>
    </w:p>
    <w:p w:rsidR="00BF1B9B" w:rsidRPr="006B68C9" w:rsidRDefault="004C471F" w:rsidP="006B68C9">
      <w:pPr>
        <w:pStyle w:val="NormalWeb"/>
        <w:rPr>
          <w:ins w:id="7" w:author="Joe Heck" w:date="2016-12-14T15:54:00Z"/>
          <w:rFonts w:ascii="Open Sans" w:hAnsi="Open Sans" w:cs="Open Sans"/>
          <w:sz w:val="22"/>
          <w:szCs w:val="22"/>
        </w:rPr>
      </w:pPr>
      <w:ins w:id="8" w:author="Joe Heck" w:date="2016-12-16T08:11:00Z">
        <w:r w:rsidRPr="006B68C9">
          <w:rPr>
            <w:rFonts w:ascii="Open Sans" w:hAnsi="Open Sans" w:cs="Open Sans"/>
            <w:sz w:val="22"/>
            <w:szCs w:val="22"/>
            <w:rPrChange w:id="9" w:author="Joe Heck" w:date="2016-12-20T10:51:00Z">
              <w:rPr>
                <w:color w:val="2E74B5" w:themeColor="accent1" w:themeShade="BF"/>
              </w:rPr>
            </w:rPrChange>
          </w:rPr>
          <w:t>mages</w:t>
        </w:r>
      </w:ins>
      <w:ins w:id="10" w:author="Joe Heck" w:date="2016-12-14T15:54:00Z">
        <w:r w:rsidR="00BF1B9B" w:rsidRPr="006B68C9">
          <w:rPr>
            <w:rFonts w:ascii="Open Sans" w:hAnsi="Open Sans" w:cs="Open Sans"/>
            <w:sz w:val="22"/>
            <w:szCs w:val="22"/>
          </w:rPr>
          <w:t xml:space="preserve"> </w:t>
        </w:r>
      </w:ins>
      <w:ins w:id="11" w:author="Joe Heck" w:date="2016-12-16T08:12:00Z">
        <w:r w:rsidRPr="006B68C9">
          <w:rPr>
            <w:rFonts w:ascii="Open Sans" w:hAnsi="Open Sans" w:cs="Open Sans"/>
            <w:sz w:val="22"/>
            <w:szCs w:val="22"/>
          </w:rPr>
          <w:t xml:space="preserve">used in </w:t>
        </w:r>
        <w:proofErr w:type="spellStart"/>
        <w:r w:rsidRPr="006B68C9">
          <w:rPr>
            <w:rFonts w:ascii="Open Sans" w:hAnsi="Open Sans" w:cs="Open Sans"/>
            <w:sz w:val="22"/>
            <w:szCs w:val="22"/>
          </w:rPr>
          <w:t>MindTouch</w:t>
        </w:r>
        <w:proofErr w:type="spellEnd"/>
        <w:r w:rsidRPr="006B68C9">
          <w:rPr>
            <w:rFonts w:ascii="Open Sans" w:hAnsi="Open Sans" w:cs="Open Sans"/>
            <w:sz w:val="22"/>
            <w:szCs w:val="22"/>
          </w:rPr>
          <w:t xml:space="preserve"> articles </w:t>
        </w:r>
      </w:ins>
      <w:ins w:id="12" w:author="Joe Heck" w:date="2016-12-14T15:54:00Z">
        <w:r w:rsidR="00BF1B9B" w:rsidRPr="006B68C9">
          <w:rPr>
            <w:rFonts w:ascii="Open Sans" w:hAnsi="Open Sans" w:cs="Open Sans"/>
            <w:sz w:val="22"/>
            <w:szCs w:val="22"/>
          </w:rPr>
          <w:t xml:space="preserve">should be </w:t>
        </w:r>
      </w:ins>
      <w:ins w:id="13" w:author="Joe Heck" w:date="2016-12-19T07:20:00Z">
        <w:r w:rsidR="00992425" w:rsidRPr="006B68C9">
          <w:rPr>
            <w:rFonts w:ascii="Open Sans" w:hAnsi="Open Sans" w:cs="Open Sans"/>
            <w:sz w:val="22"/>
            <w:szCs w:val="22"/>
          </w:rPr>
          <w:t xml:space="preserve">informative, </w:t>
        </w:r>
      </w:ins>
      <w:ins w:id="14" w:author="Joe Heck" w:date="2016-12-14T15:56:00Z">
        <w:r w:rsidR="00BF1B9B" w:rsidRPr="006B68C9">
          <w:rPr>
            <w:rFonts w:ascii="Open Sans" w:hAnsi="Open Sans" w:cs="Open Sans"/>
            <w:sz w:val="22"/>
            <w:szCs w:val="22"/>
          </w:rPr>
          <w:t>limited</w:t>
        </w:r>
      </w:ins>
      <w:ins w:id="15" w:author="Joe Heck" w:date="2016-12-15T10:01:00Z">
        <w:r w:rsidR="00DF0ED5" w:rsidRPr="006B68C9">
          <w:rPr>
            <w:rFonts w:ascii="Open Sans" w:hAnsi="Open Sans" w:cs="Open Sans"/>
            <w:sz w:val="22"/>
            <w:szCs w:val="22"/>
          </w:rPr>
          <w:t xml:space="preserve"> in number</w:t>
        </w:r>
      </w:ins>
      <w:ins w:id="16" w:author="Joe Heck" w:date="2016-12-14T15:56:00Z">
        <w:r w:rsidR="00BF1B9B" w:rsidRPr="006B68C9">
          <w:rPr>
            <w:rFonts w:ascii="Open Sans" w:hAnsi="Open Sans" w:cs="Open Sans"/>
            <w:sz w:val="22"/>
            <w:szCs w:val="22"/>
          </w:rPr>
          <w:t xml:space="preserve">, </w:t>
        </w:r>
      </w:ins>
      <w:ins w:id="17" w:author="Joe Heck" w:date="2016-12-19T07:20:00Z">
        <w:r w:rsidR="00992425" w:rsidRPr="006B68C9">
          <w:rPr>
            <w:rFonts w:ascii="Open Sans" w:hAnsi="Open Sans" w:cs="Open Sans"/>
            <w:sz w:val="22"/>
            <w:szCs w:val="22"/>
          </w:rPr>
          <w:t xml:space="preserve">and </w:t>
        </w:r>
      </w:ins>
      <w:ins w:id="18" w:author="Joe Heck" w:date="2016-12-14T15:56:00Z">
        <w:r w:rsidR="00BF1B9B" w:rsidRPr="006B68C9">
          <w:rPr>
            <w:rFonts w:ascii="Open Sans" w:hAnsi="Open Sans" w:cs="Open Sans"/>
            <w:sz w:val="22"/>
            <w:szCs w:val="22"/>
          </w:rPr>
          <w:t>focused</w:t>
        </w:r>
      </w:ins>
      <w:ins w:id="19" w:author="Joe Heck" w:date="2016-12-15T10:03:00Z">
        <w:r w:rsidR="00DF0ED5" w:rsidRPr="006B68C9">
          <w:rPr>
            <w:rFonts w:ascii="Open Sans" w:hAnsi="Open Sans" w:cs="Open Sans"/>
            <w:sz w:val="22"/>
            <w:szCs w:val="22"/>
          </w:rPr>
          <w:t xml:space="preserve"> in scope</w:t>
        </w:r>
      </w:ins>
      <w:ins w:id="20" w:author="Joe Heck" w:date="2016-12-14T15:54:00Z">
        <w:r w:rsidR="00BF1B9B" w:rsidRPr="006B68C9">
          <w:rPr>
            <w:rFonts w:ascii="Open Sans" w:hAnsi="Open Sans" w:cs="Open Sans"/>
            <w:sz w:val="22"/>
            <w:szCs w:val="22"/>
          </w:rPr>
          <w:t xml:space="preserve">. </w:t>
        </w:r>
      </w:ins>
      <w:ins w:id="21" w:author="Joe Heck" w:date="2016-12-19T07:21:00Z">
        <w:r w:rsidR="00992425" w:rsidRPr="006B68C9">
          <w:rPr>
            <w:rFonts w:ascii="Open Sans" w:hAnsi="Open Sans" w:cs="Open Sans"/>
            <w:color w:val="333333"/>
            <w:sz w:val="22"/>
            <w:szCs w:val="22"/>
          </w:rPr>
          <w:t>I</w:t>
        </w:r>
      </w:ins>
      <w:ins w:id="22" w:author="Joe Heck" w:date="2016-12-16T13:46:00Z">
        <w:r w:rsidR="00B24FD5" w:rsidRPr="006B68C9">
          <w:rPr>
            <w:rFonts w:ascii="Open Sans" w:hAnsi="Open Sans" w:cs="Open Sans"/>
            <w:color w:val="333333"/>
            <w:sz w:val="22"/>
            <w:szCs w:val="22"/>
          </w:rPr>
          <w:t>mport</w:t>
        </w:r>
      </w:ins>
      <w:ins w:id="23" w:author="Joe Heck" w:date="2016-12-19T07:21:00Z">
        <w:r w:rsidR="00992425" w:rsidRPr="006B68C9">
          <w:rPr>
            <w:rFonts w:ascii="Open Sans" w:hAnsi="Open Sans" w:cs="Open Sans"/>
            <w:color w:val="333333"/>
            <w:sz w:val="22"/>
            <w:szCs w:val="22"/>
          </w:rPr>
          <w:t xml:space="preserve"> an image </w:t>
        </w:r>
      </w:ins>
      <w:ins w:id="24" w:author="Joe Heck" w:date="2016-12-16T13:46:00Z">
        <w:r w:rsidR="00B24FD5" w:rsidRPr="006B68C9">
          <w:rPr>
            <w:rFonts w:ascii="Open Sans" w:hAnsi="Open Sans" w:cs="Open Sans"/>
            <w:color w:val="333333"/>
            <w:sz w:val="22"/>
            <w:szCs w:val="22"/>
          </w:rPr>
          <w:t xml:space="preserve">into </w:t>
        </w:r>
        <w:proofErr w:type="spellStart"/>
        <w:r w:rsidR="00B24FD5" w:rsidRPr="006B68C9">
          <w:rPr>
            <w:rFonts w:ascii="Open Sans" w:hAnsi="Open Sans" w:cs="Open Sans"/>
            <w:color w:val="333333"/>
            <w:sz w:val="22"/>
            <w:szCs w:val="22"/>
          </w:rPr>
          <w:t>MindTouch</w:t>
        </w:r>
        <w:proofErr w:type="spellEnd"/>
        <w:r w:rsidR="00B24FD5" w:rsidRPr="006B68C9">
          <w:rPr>
            <w:rFonts w:ascii="Open Sans" w:hAnsi="Open Sans" w:cs="Open Sans"/>
            <w:color w:val="333333"/>
            <w:sz w:val="22"/>
            <w:szCs w:val="22"/>
          </w:rPr>
          <w:t xml:space="preserve"> </w:t>
        </w:r>
      </w:ins>
      <w:ins w:id="25" w:author="Joe Heck" w:date="2016-12-15T10:23:00Z">
        <w:r w:rsidR="00683FF9" w:rsidRPr="006B68C9">
          <w:rPr>
            <w:rFonts w:ascii="Open Sans" w:hAnsi="Open Sans" w:cs="Open Sans"/>
            <w:sz w:val="22"/>
            <w:szCs w:val="22"/>
          </w:rPr>
          <w:t>when it makes sense to represent something visually rather than textually</w:t>
        </w:r>
      </w:ins>
      <w:ins w:id="26" w:author="Joe Heck" w:date="2016-12-20T14:02:00Z">
        <w:r w:rsidR="001328B8">
          <w:rPr>
            <w:rFonts w:ascii="Open Sans" w:hAnsi="Open Sans" w:cs="Open Sans"/>
            <w:sz w:val="22"/>
            <w:szCs w:val="22"/>
          </w:rPr>
          <w:t xml:space="preserve">. Do not </w:t>
        </w:r>
      </w:ins>
      <w:ins w:id="27" w:author="Joe Heck" w:date="2016-12-14T15:54:00Z">
        <w:r w:rsidR="00BF1B9B" w:rsidRPr="006B68C9">
          <w:rPr>
            <w:rFonts w:ascii="Open Sans" w:hAnsi="Open Sans" w:cs="Open Sans"/>
            <w:sz w:val="22"/>
            <w:szCs w:val="22"/>
          </w:rPr>
          <w:t>show a configuration file, options screen, or communicate important textual information.</w:t>
        </w:r>
      </w:ins>
      <w:ins w:id="28" w:author="Joe Heck" w:date="2016-12-16T09:23:00Z">
        <w:r w:rsidR="0097583E" w:rsidRPr="006B68C9">
          <w:rPr>
            <w:rFonts w:ascii="Open Sans" w:hAnsi="Open Sans" w:cs="Open Sans"/>
            <w:sz w:val="22"/>
            <w:szCs w:val="22"/>
          </w:rPr>
          <w:t xml:space="preserve"> </w:t>
        </w:r>
      </w:ins>
      <w:ins w:id="29" w:author="Joe Heck" w:date="2016-12-16T09:20:00Z">
        <w:r w:rsidR="0097583E" w:rsidRPr="006B68C9">
          <w:rPr>
            <w:rFonts w:ascii="Open Sans" w:hAnsi="Open Sans" w:cs="Open Sans"/>
            <w:sz w:val="22"/>
            <w:szCs w:val="22"/>
          </w:rPr>
          <w:t xml:space="preserve"> </w:t>
        </w:r>
      </w:ins>
    </w:p>
    <w:p w:rsidR="00362C8D" w:rsidRPr="006B68C9" w:rsidRDefault="00362C8D">
      <w:pPr>
        <w:spacing w:before="300" w:after="0" w:line="240" w:lineRule="auto"/>
        <w:rPr>
          <w:ins w:id="30" w:author="Joe Heck" w:date="2016-12-14T16:21:00Z"/>
          <w:rFonts w:ascii="Open Sans" w:eastAsia="Times New Roman" w:hAnsi="Open Sans" w:cs="Open Sans"/>
          <w:color w:val="333333"/>
        </w:rPr>
        <w:pPrChange w:id="31" w:author="Joe Heck" w:date="2016-12-20T10:52:00Z">
          <w:pPr>
            <w:spacing w:before="300" w:after="0" w:line="406" w:lineRule="atLeast"/>
          </w:pPr>
        </w:pPrChange>
      </w:pPr>
      <w:ins w:id="32" w:author="Joe Heck" w:date="2016-12-14T16:21:00Z">
        <w:r w:rsidRPr="006B68C9">
          <w:rPr>
            <w:rFonts w:ascii="Open Sans" w:eastAsia="Times New Roman" w:hAnsi="Open Sans" w:cs="Open Sans"/>
            <w:color w:val="333333"/>
          </w:rPr>
          <w:t>Perform the following steps</w:t>
        </w:r>
      </w:ins>
      <w:ins w:id="33" w:author="Joe Heck" w:date="2016-12-16T08:09:00Z">
        <w:r w:rsidR="004C471F" w:rsidRPr="006B68C9">
          <w:rPr>
            <w:rFonts w:ascii="Open Sans" w:eastAsia="Times New Roman" w:hAnsi="Open Sans" w:cs="Open Sans"/>
            <w:color w:val="333333"/>
          </w:rPr>
          <w:t xml:space="preserve"> to add</w:t>
        </w:r>
      </w:ins>
      <w:ins w:id="34" w:author="Joe Heck" w:date="2016-12-16T10:31:00Z">
        <w:r w:rsidR="007438AD" w:rsidRPr="006B68C9">
          <w:rPr>
            <w:rFonts w:ascii="Open Sans" w:eastAsia="Times New Roman" w:hAnsi="Open Sans" w:cs="Open Sans"/>
            <w:color w:val="333333"/>
          </w:rPr>
          <w:t xml:space="preserve"> an</w:t>
        </w:r>
      </w:ins>
      <w:ins w:id="35" w:author="Joe Heck" w:date="2016-12-16T08:09:00Z">
        <w:r w:rsidR="004C471F" w:rsidRPr="006B68C9">
          <w:rPr>
            <w:rFonts w:ascii="Open Sans" w:eastAsia="Times New Roman" w:hAnsi="Open Sans" w:cs="Open Sans"/>
            <w:color w:val="333333"/>
          </w:rPr>
          <w:t xml:space="preserve"> image to </w:t>
        </w:r>
      </w:ins>
      <w:ins w:id="36" w:author="Joe Heck" w:date="2016-12-16T10:31:00Z">
        <w:r w:rsidR="007438AD" w:rsidRPr="006B68C9">
          <w:rPr>
            <w:rFonts w:ascii="Open Sans" w:eastAsia="Times New Roman" w:hAnsi="Open Sans" w:cs="Open Sans"/>
            <w:color w:val="333333"/>
          </w:rPr>
          <w:t>a</w:t>
        </w:r>
      </w:ins>
      <w:ins w:id="37" w:author="Joe Heck" w:date="2016-12-21T08:08:00Z">
        <w:r w:rsidR="001400D4">
          <w:rPr>
            <w:rFonts w:ascii="Open Sans" w:eastAsia="Times New Roman" w:hAnsi="Open Sans" w:cs="Open Sans"/>
            <w:color w:val="333333"/>
          </w:rPr>
          <w:t xml:space="preserve"> </w:t>
        </w:r>
        <w:proofErr w:type="spellStart"/>
        <w:r w:rsidR="001400D4">
          <w:rPr>
            <w:rFonts w:ascii="Arial" w:hAnsi="Arial" w:cs="Arial"/>
            <w:color w:val="333333"/>
            <w:sz w:val="20"/>
            <w:szCs w:val="20"/>
            <w:shd w:val="clear" w:color="auto" w:fill="FFFFFF"/>
          </w:rPr>
          <w:t>MindTouch</w:t>
        </w:r>
      </w:ins>
      <w:proofErr w:type="spellEnd"/>
      <w:ins w:id="38" w:author="Joe Heck" w:date="2016-12-16T10:37:00Z">
        <w:r w:rsidR="003309E2" w:rsidRPr="006B68C9">
          <w:rPr>
            <w:rFonts w:ascii="Open Sans" w:eastAsia="Times New Roman" w:hAnsi="Open Sans" w:cs="Open Sans"/>
            <w:color w:val="333333"/>
          </w:rPr>
          <w:t xml:space="preserve"> </w:t>
        </w:r>
      </w:ins>
      <w:ins w:id="39" w:author="Joe Heck" w:date="2016-12-16T10:32:00Z">
        <w:r w:rsidR="007438AD" w:rsidRPr="006B68C9">
          <w:rPr>
            <w:rFonts w:ascii="Open Sans" w:eastAsia="Times New Roman" w:hAnsi="Open Sans" w:cs="Open Sans"/>
            <w:color w:val="333333"/>
          </w:rPr>
          <w:t>article</w:t>
        </w:r>
      </w:ins>
      <w:ins w:id="40" w:author="Joe Heck" w:date="2016-12-14T16:14:00Z">
        <w:r w:rsidRPr="006B68C9">
          <w:rPr>
            <w:rFonts w:ascii="Open Sans" w:eastAsia="Times New Roman" w:hAnsi="Open Sans" w:cs="Open Sans"/>
            <w:color w:val="333333"/>
          </w:rPr>
          <w:t>:</w:t>
        </w:r>
      </w:ins>
    </w:p>
    <w:p w:rsidR="00EC61E0" w:rsidRPr="006B68C9" w:rsidRDefault="00520F70">
      <w:pPr>
        <w:pStyle w:val="ListParagraph"/>
        <w:numPr>
          <w:ilvl w:val="0"/>
          <w:numId w:val="10"/>
        </w:numPr>
        <w:spacing w:before="240" w:after="240" w:line="240" w:lineRule="auto"/>
        <w:contextualSpacing w:val="0"/>
        <w:rPr>
          <w:ins w:id="41" w:author="Joe Heck" w:date="2016-12-15T10:13:00Z"/>
          <w:rFonts w:ascii="Open Sans" w:eastAsia="Times New Roman" w:hAnsi="Open Sans" w:cs="Open Sans"/>
          <w:color w:val="333333"/>
        </w:rPr>
        <w:pPrChange w:id="42" w:author="Joe Heck" w:date="2016-12-20T10:58:00Z">
          <w:pPr>
            <w:spacing w:before="300" w:after="0" w:line="406" w:lineRule="atLeast"/>
          </w:pPr>
        </w:pPrChange>
      </w:pPr>
      <w:ins w:id="43" w:author="Joe Heck" w:date="2016-12-14T16:24:00Z">
        <w:r w:rsidRPr="006B68C9">
          <w:rPr>
            <w:rFonts w:ascii="Open Sans" w:eastAsia="Times New Roman" w:hAnsi="Open Sans" w:cs="Open Sans"/>
            <w:color w:val="333333"/>
            <w:rPrChange w:id="44" w:author="Joe Heck" w:date="2016-12-20T10:51:00Z">
              <w:rPr/>
            </w:rPrChange>
          </w:rPr>
          <w:t xml:space="preserve">Create the </w:t>
        </w:r>
      </w:ins>
      <w:ins w:id="45" w:author="Joe Heck" w:date="2016-12-14T16:29:00Z">
        <w:r w:rsidRPr="006B68C9">
          <w:rPr>
            <w:rFonts w:ascii="Open Sans" w:eastAsia="Times New Roman" w:hAnsi="Open Sans" w:cs="Open Sans"/>
            <w:color w:val="333333"/>
            <w:rPrChange w:id="46" w:author="Joe Heck" w:date="2016-12-20T10:51:00Z">
              <w:rPr/>
            </w:rPrChange>
          </w:rPr>
          <w:t>condition</w:t>
        </w:r>
      </w:ins>
      <w:ins w:id="47" w:author="Joe Heck" w:date="2016-12-14T16:54:00Z">
        <w:r w:rsidR="00BF6F47" w:rsidRPr="006B68C9">
          <w:rPr>
            <w:rFonts w:ascii="Open Sans" w:eastAsia="Times New Roman" w:hAnsi="Open Sans" w:cs="Open Sans"/>
            <w:color w:val="333333"/>
          </w:rPr>
          <w:t xml:space="preserve"> </w:t>
        </w:r>
      </w:ins>
      <w:ins w:id="48" w:author="Joe Heck" w:date="2016-12-15T10:11:00Z">
        <w:r w:rsidR="00DF0ED5" w:rsidRPr="006B68C9">
          <w:rPr>
            <w:rFonts w:ascii="Open Sans" w:eastAsia="Times New Roman" w:hAnsi="Open Sans" w:cs="Open Sans"/>
            <w:color w:val="333333"/>
          </w:rPr>
          <w:t xml:space="preserve">in the software </w:t>
        </w:r>
      </w:ins>
      <w:ins w:id="49" w:author="Joe Heck" w:date="2016-12-16T10:32:00Z">
        <w:r w:rsidR="007438AD" w:rsidRPr="006B68C9">
          <w:rPr>
            <w:rFonts w:ascii="Open Sans" w:eastAsia="Times New Roman" w:hAnsi="Open Sans" w:cs="Open Sans"/>
            <w:color w:val="333333"/>
          </w:rPr>
          <w:t xml:space="preserve">or </w:t>
        </w:r>
      </w:ins>
      <w:ins w:id="50" w:author="Joe Heck" w:date="2016-12-16T10:34:00Z">
        <w:r w:rsidR="00502F22" w:rsidRPr="006B68C9">
          <w:rPr>
            <w:rFonts w:ascii="Open Sans" w:eastAsia="Times New Roman" w:hAnsi="Open Sans" w:cs="Open Sans"/>
            <w:color w:val="333333"/>
          </w:rPr>
          <w:t xml:space="preserve">the </w:t>
        </w:r>
      </w:ins>
      <w:ins w:id="51" w:author="Joe Heck" w:date="2016-12-16T10:33:00Z">
        <w:r w:rsidR="007438AD" w:rsidRPr="006B68C9">
          <w:rPr>
            <w:rFonts w:ascii="Open Sans" w:eastAsia="Times New Roman" w:hAnsi="Open Sans" w:cs="Open Sans"/>
            <w:color w:val="333333"/>
          </w:rPr>
          <w:t xml:space="preserve">tool </w:t>
        </w:r>
      </w:ins>
      <w:ins w:id="52" w:author="Joe Heck" w:date="2016-12-14T16:54:00Z">
        <w:r w:rsidR="00BF6F47" w:rsidRPr="006B68C9">
          <w:rPr>
            <w:rFonts w:ascii="Open Sans" w:eastAsia="Times New Roman" w:hAnsi="Open Sans" w:cs="Open Sans"/>
            <w:color w:val="333333"/>
          </w:rPr>
          <w:t>that you want to capture</w:t>
        </w:r>
      </w:ins>
      <w:ins w:id="53" w:author="Joe Heck" w:date="2016-12-15T10:13:00Z">
        <w:r w:rsidR="00EC61E0" w:rsidRPr="006B68C9">
          <w:rPr>
            <w:rFonts w:ascii="Open Sans" w:eastAsia="Times New Roman" w:hAnsi="Open Sans" w:cs="Open Sans"/>
            <w:color w:val="333333"/>
          </w:rPr>
          <w:t>.</w:t>
        </w:r>
      </w:ins>
    </w:p>
    <w:p w:rsidR="00362C8D" w:rsidRPr="006B68C9" w:rsidRDefault="00EC61E0">
      <w:pPr>
        <w:pStyle w:val="ListParagraph"/>
        <w:numPr>
          <w:ilvl w:val="0"/>
          <w:numId w:val="10"/>
        </w:numPr>
        <w:spacing w:before="240" w:after="240" w:line="240" w:lineRule="auto"/>
        <w:contextualSpacing w:val="0"/>
        <w:rPr>
          <w:ins w:id="54" w:author="Joe Heck" w:date="2016-12-15T10:45:00Z"/>
          <w:rFonts w:ascii="Open Sans" w:eastAsia="Times New Roman" w:hAnsi="Open Sans" w:cs="Open Sans"/>
          <w:color w:val="333333"/>
        </w:rPr>
        <w:pPrChange w:id="55" w:author="Joe Heck" w:date="2016-12-20T10:58:00Z">
          <w:pPr>
            <w:spacing w:before="300" w:after="0" w:line="406" w:lineRule="atLeast"/>
          </w:pPr>
        </w:pPrChange>
      </w:pPr>
      <w:ins w:id="56" w:author="Joe Heck" w:date="2016-12-15T10:13:00Z">
        <w:r w:rsidRPr="006B68C9">
          <w:rPr>
            <w:rFonts w:ascii="Open Sans" w:eastAsia="Times New Roman" w:hAnsi="Open Sans" w:cs="Open Sans"/>
            <w:color w:val="333333"/>
          </w:rPr>
          <w:t xml:space="preserve">Open </w:t>
        </w:r>
      </w:ins>
      <w:proofErr w:type="spellStart"/>
      <w:ins w:id="57" w:author="Joe Heck" w:date="2016-12-14T16:22:00Z">
        <w:r w:rsidR="00520F70" w:rsidRPr="006B68C9">
          <w:rPr>
            <w:rFonts w:ascii="Open Sans" w:eastAsia="Times New Roman" w:hAnsi="Open Sans" w:cs="Open Sans"/>
            <w:color w:val="333333"/>
            <w:rPrChange w:id="58" w:author="Joe Heck" w:date="2016-12-20T10:51:00Z">
              <w:rPr/>
            </w:rPrChange>
          </w:rPr>
          <w:t>Snag</w:t>
        </w:r>
      </w:ins>
      <w:ins w:id="59" w:author="Joe Heck" w:date="2016-12-27T14:21:00Z">
        <w:r w:rsidR="001907C2">
          <w:rPr>
            <w:rFonts w:ascii="Open Sans" w:eastAsia="Times New Roman" w:hAnsi="Open Sans" w:cs="Open Sans"/>
            <w:color w:val="333333"/>
          </w:rPr>
          <w:t>i</w:t>
        </w:r>
      </w:ins>
      <w:ins w:id="60" w:author="Joe Heck" w:date="2016-12-14T16:22:00Z">
        <w:r w:rsidR="00520F70" w:rsidRPr="006B68C9">
          <w:rPr>
            <w:rFonts w:ascii="Open Sans" w:eastAsia="Times New Roman" w:hAnsi="Open Sans" w:cs="Open Sans"/>
            <w:color w:val="333333"/>
            <w:rPrChange w:id="61" w:author="Joe Heck" w:date="2016-12-20T10:51:00Z">
              <w:rPr/>
            </w:rPrChange>
          </w:rPr>
          <w:t>t</w:t>
        </w:r>
      </w:ins>
      <w:proofErr w:type="spellEnd"/>
      <w:ins w:id="62" w:author="Joe Heck" w:date="2016-12-15T10:11:00Z">
        <w:r w:rsidRPr="006B68C9">
          <w:rPr>
            <w:rFonts w:ascii="Open Sans" w:eastAsia="Times New Roman" w:hAnsi="Open Sans" w:cs="Open Sans"/>
            <w:color w:val="333333"/>
          </w:rPr>
          <w:t xml:space="preserve"> </w:t>
        </w:r>
      </w:ins>
      <w:ins w:id="63" w:author="Joe Heck" w:date="2016-12-15T10:26:00Z">
        <w:r w:rsidR="00683FF9" w:rsidRPr="006B68C9">
          <w:rPr>
            <w:rFonts w:ascii="Open Sans" w:eastAsia="Times New Roman" w:hAnsi="Open Sans" w:cs="Open Sans"/>
            <w:color w:val="333333"/>
          </w:rPr>
          <w:t xml:space="preserve">and </w:t>
        </w:r>
      </w:ins>
      <w:ins w:id="64" w:author="Joe Heck" w:date="2016-12-16T10:48:00Z">
        <w:r w:rsidR="006F638E" w:rsidRPr="006B68C9">
          <w:rPr>
            <w:rFonts w:ascii="Open Sans" w:eastAsia="Times New Roman" w:hAnsi="Open Sans" w:cs="Open Sans"/>
            <w:color w:val="333333"/>
          </w:rPr>
          <w:t>grab</w:t>
        </w:r>
      </w:ins>
      <w:ins w:id="65" w:author="Joe Heck" w:date="2016-12-15T10:34:00Z">
        <w:r w:rsidR="002B0A36" w:rsidRPr="006B68C9">
          <w:rPr>
            <w:rFonts w:ascii="Open Sans" w:eastAsia="Times New Roman" w:hAnsi="Open Sans" w:cs="Open Sans"/>
            <w:color w:val="333333"/>
          </w:rPr>
          <w:t xml:space="preserve"> a screen</w:t>
        </w:r>
      </w:ins>
      <w:ins w:id="66" w:author="Joe Heck" w:date="2016-12-16T10:48:00Z">
        <w:r w:rsidR="006F638E" w:rsidRPr="006B68C9">
          <w:rPr>
            <w:rFonts w:ascii="Open Sans" w:eastAsia="Times New Roman" w:hAnsi="Open Sans" w:cs="Open Sans"/>
            <w:color w:val="333333"/>
          </w:rPr>
          <w:t xml:space="preserve"> capture</w:t>
        </w:r>
      </w:ins>
      <w:ins w:id="67" w:author="Joe Heck" w:date="2016-12-20T14:05:00Z">
        <w:r w:rsidR="001328B8">
          <w:rPr>
            <w:rFonts w:ascii="Open Sans" w:eastAsia="Times New Roman" w:hAnsi="Open Sans" w:cs="Open Sans"/>
            <w:color w:val="333333"/>
          </w:rPr>
          <w:t xml:space="preserve"> (see </w:t>
        </w:r>
      </w:ins>
      <w:ins w:id="68" w:author="Joe Heck" w:date="2016-12-20T15:59:00Z">
        <w:r w:rsidR="00C2115E" w:rsidRPr="00C016E8">
          <w:rPr>
            <w:rFonts w:ascii="Open Sans" w:eastAsia="Times New Roman" w:hAnsi="Open Sans" w:cs="Open Sans"/>
            <w:color w:val="333333"/>
          </w:rPr>
          <w:fldChar w:fldCharType="begin"/>
        </w:r>
        <w:r w:rsidR="00C2115E" w:rsidRPr="00C2115E">
          <w:rPr>
            <w:rFonts w:ascii="Open Sans" w:eastAsia="Times New Roman" w:hAnsi="Open Sans" w:cs="Open Sans"/>
            <w:color w:val="333333"/>
          </w:rPr>
          <w:instrText xml:space="preserve"> HYPERLINK  \l "_Setting_Up_SnagIt" </w:instrText>
        </w:r>
        <w:r w:rsidR="00C2115E" w:rsidRPr="00C2115E">
          <w:rPr>
            <w:rFonts w:ascii="Open Sans" w:eastAsia="Times New Roman" w:hAnsi="Open Sans" w:cs="Open Sans"/>
            <w:color w:val="333333"/>
            <w:rPrChange w:id="69" w:author="Joe Heck" w:date="2016-12-20T15:59:00Z">
              <w:rPr>
                <w:rFonts w:ascii="Open Sans" w:eastAsia="Times New Roman" w:hAnsi="Open Sans" w:cs="Open Sans"/>
                <w:color w:val="333333"/>
              </w:rPr>
            </w:rPrChange>
          </w:rPr>
          <w:fldChar w:fldCharType="separate"/>
        </w:r>
        <w:r w:rsidR="001328B8" w:rsidRPr="00C2115E">
          <w:rPr>
            <w:rStyle w:val="Hyperlink"/>
            <w:rFonts w:ascii="Open Sans" w:eastAsia="Times New Roman" w:hAnsi="Open Sans" w:cs="Open Sans"/>
            <w:u w:val="none"/>
            <w:rPrChange w:id="70" w:author="Joe Heck" w:date="2016-12-20T15:59:00Z">
              <w:rPr>
                <w:rStyle w:val="Hyperlink"/>
                <w:rFonts w:ascii="Open Sans" w:eastAsia="Times New Roman" w:hAnsi="Open Sans" w:cs="Open Sans"/>
              </w:rPr>
            </w:rPrChange>
          </w:rPr>
          <w:t xml:space="preserve">Setting Up </w:t>
        </w:r>
        <w:proofErr w:type="spellStart"/>
        <w:r w:rsidR="001328B8" w:rsidRPr="00C2115E">
          <w:rPr>
            <w:rStyle w:val="Hyperlink"/>
            <w:rFonts w:ascii="Open Sans" w:eastAsia="Times New Roman" w:hAnsi="Open Sans" w:cs="Open Sans"/>
            <w:u w:val="none"/>
            <w:rPrChange w:id="71" w:author="Joe Heck" w:date="2016-12-20T15:59:00Z">
              <w:rPr>
                <w:rStyle w:val="Hyperlink"/>
                <w:rFonts w:ascii="Open Sans" w:eastAsia="Times New Roman" w:hAnsi="Open Sans" w:cs="Open Sans"/>
              </w:rPr>
            </w:rPrChange>
          </w:rPr>
          <w:t>Snag</w:t>
        </w:r>
      </w:ins>
      <w:ins w:id="72" w:author="Joe Heck" w:date="2016-12-27T14:21:00Z">
        <w:r w:rsidR="001907C2">
          <w:rPr>
            <w:rStyle w:val="Hyperlink"/>
            <w:rFonts w:ascii="Open Sans" w:eastAsia="Times New Roman" w:hAnsi="Open Sans" w:cs="Open Sans"/>
            <w:u w:val="none"/>
          </w:rPr>
          <w:t>i</w:t>
        </w:r>
      </w:ins>
      <w:ins w:id="73" w:author="Joe Heck" w:date="2016-12-20T15:59:00Z">
        <w:r w:rsidR="001328B8" w:rsidRPr="00C2115E">
          <w:rPr>
            <w:rStyle w:val="Hyperlink"/>
            <w:rFonts w:ascii="Open Sans" w:eastAsia="Times New Roman" w:hAnsi="Open Sans" w:cs="Open Sans"/>
            <w:u w:val="none"/>
            <w:rPrChange w:id="74" w:author="Joe Heck" w:date="2016-12-20T15:59:00Z">
              <w:rPr>
                <w:rStyle w:val="Hyperlink"/>
                <w:rFonts w:ascii="Open Sans" w:eastAsia="Times New Roman" w:hAnsi="Open Sans" w:cs="Open Sans"/>
              </w:rPr>
            </w:rPrChange>
          </w:rPr>
          <w:t>t</w:t>
        </w:r>
        <w:proofErr w:type="spellEnd"/>
        <w:r w:rsidR="00C2115E" w:rsidRPr="00C2115E">
          <w:rPr>
            <w:rFonts w:ascii="Open Sans" w:eastAsia="Times New Roman" w:hAnsi="Open Sans" w:cs="Open Sans"/>
            <w:color w:val="333333"/>
            <w:rPrChange w:id="75" w:author="Joe Heck" w:date="2016-12-20T15:59:00Z">
              <w:rPr>
                <w:rFonts w:ascii="Open Sans" w:eastAsia="Times New Roman" w:hAnsi="Open Sans" w:cs="Open Sans"/>
                <w:color w:val="333333"/>
              </w:rPr>
            </w:rPrChange>
          </w:rPr>
          <w:fldChar w:fldCharType="end"/>
        </w:r>
      </w:ins>
      <w:ins w:id="76" w:author="Joe Heck" w:date="2016-12-20T14:05:00Z">
        <w:r w:rsidR="001328B8">
          <w:rPr>
            <w:rFonts w:ascii="Open Sans" w:eastAsia="Times New Roman" w:hAnsi="Open Sans" w:cs="Open Sans"/>
            <w:color w:val="333333"/>
          </w:rPr>
          <w:t>)</w:t>
        </w:r>
      </w:ins>
      <w:ins w:id="77" w:author="Joe Heck" w:date="2016-12-15T10:34:00Z">
        <w:r w:rsidR="002B0A36" w:rsidRPr="006B68C9">
          <w:rPr>
            <w:rFonts w:ascii="Open Sans" w:eastAsia="Times New Roman" w:hAnsi="Open Sans" w:cs="Open Sans"/>
            <w:color w:val="333333"/>
          </w:rPr>
          <w:t xml:space="preserve">. </w:t>
        </w:r>
      </w:ins>
      <w:ins w:id="78" w:author="Joe Heck" w:date="2016-12-15T10:28:00Z">
        <w:r w:rsidR="00683FF9" w:rsidRPr="006B68C9">
          <w:rPr>
            <w:rFonts w:ascii="Open Sans" w:eastAsia="Times New Roman" w:hAnsi="Open Sans" w:cs="Open Sans"/>
            <w:color w:val="333333"/>
          </w:rPr>
          <w:t xml:space="preserve"> </w:t>
        </w:r>
      </w:ins>
    </w:p>
    <w:p w:rsidR="00F6508F" w:rsidRPr="006B68C9" w:rsidRDefault="007E552D">
      <w:pPr>
        <w:pStyle w:val="ListParagraph"/>
        <w:numPr>
          <w:ilvl w:val="0"/>
          <w:numId w:val="10"/>
        </w:numPr>
        <w:spacing w:before="240" w:after="240" w:line="240" w:lineRule="auto"/>
        <w:contextualSpacing w:val="0"/>
        <w:rPr>
          <w:ins w:id="79" w:author="Joe Heck" w:date="2016-12-16T12:11:00Z"/>
          <w:rFonts w:ascii="Open Sans" w:eastAsia="Times New Roman" w:hAnsi="Open Sans" w:cs="Open Sans"/>
          <w:color w:val="333333"/>
        </w:rPr>
        <w:pPrChange w:id="80" w:author="Joe Heck" w:date="2016-12-20T10:58:00Z">
          <w:pPr>
            <w:spacing w:before="300" w:after="0" w:line="406" w:lineRule="atLeast"/>
          </w:pPr>
        </w:pPrChange>
      </w:pPr>
      <w:ins w:id="81" w:author="Joe Heck" w:date="2016-12-16T09:50:00Z">
        <w:r w:rsidRPr="006B68C9">
          <w:rPr>
            <w:rFonts w:ascii="Open Sans" w:eastAsia="Times New Roman" w:hAnsi="Open Sans" w:cs="Open Sans"/>
            <w:color w:val="333333"/>
          </w:rPr>
          <w:t>U</w:t>
        </w:r>
      </w:ins>
      <w:ins w:id="82" w:author="Joe Heck" w:date="2016-12-15T10:45:00Z">
        <w:r w:rsidR="00F6508F" w:rsidRPr="006B68C9">
          <w:rPr>
            <w:rFonts w:ascii="Open Sans" w:eastAsia="Times New Roman" w:hAnsi="Open Sans" w:cs="Open Sans"/>
            <w:color w:val="333333"/>
          </w:rPr>
          <w:t xml:space="preserve">se the drag handles to </w:t>
        </w:r>
      </w:ins>
      <w:ins w:id="83" w:author="Joe Heck" w:date="2016-12-20T10:05:00Z">
        <w:r w:rsidR="005D0388" w:rsidRPr="006B68C9">
          <w:rPr>
            <w:rFonts w:ascii="Open Sans" w:hAnsi="Open Sans" w:cs="Open Sans"/>
            <w:color w:val="333333"/>
            <w:shd w:val="clear" w:color="auto" w:fill="FFFFFF"/>
          </w:rPr>
          <w:t>crop</w:t>
        </w:r>
      </w:ins>
      <w:ins w:id="84" w:author="Joe Heck" w:date="2016-12-15T10:50:00Z">
        <w:r w:rsidR="00F6508F" w:rsidRPr="006B68C9">
          <w:rPr>
            <w:rFonts w:ascii="Open Sans" w:eastAsia="Times New Roman" w:hAnsi="Open Sans" w:cs="Open Sans"/>
            <w:color w:val="333333"/>
          </w:rPr>
          <w:t xml:space="preserve"> </w:t>
        </w:r>
      </w:ins>
      <w:ins w:id="85" w:author="Joe Heck" w:date="2016-12-15T10:45:00Z">
        <w:r w:rsidR="00F6508F" w:rsidRPr="006B68C9">
          <w:rPr>
            <w:rFonts w:ascii="Open Sans" w:eastAsia="Times New Roman" w:hAnsi="Open Sans" w:cs="Open Sans"/>
            <w:color w:val="333333"/>
          </w:rPr>
          <w:t>the capture</w:t>
        </w:r>
      </w:ins>
      <w:ins w:id="86" w:author="Joe Heck" w:date="2016-12-15T10:50:00Z">
        <w:r w:rsidR="00F6508F" w:rsidRPr="006B68C9">
          <w:rPr>
            <w:rFonts w:ascii="Open Sans" w:eastAsia="Times New Roman" w:hAnsi="Open Sans" w:cs="Open Sans"/>
            <w:color w:val="333333"/>
          </w:rPr>
          <w:t xml:space="preserve"> area</w:t>
        </w:r>
      </w:ins>
      <w:ins w:id="87" w:author="Joe Heck" w:date="2016-12-16T09:50:00Z">
        <w:r w:rsidRPr="006B68C9">
          <w:rPr>
            <w:rFonts w:ascii="Open Sans" w:eastAsia="Times New Roman" w:hAnsi="Open Sans" w:cs="Open Sans"/>
            <w:color w:val="333333"/>
          </w:rPr>
          <w:t xml:space="preserve"> </w:t>
        </w:r>
      </w:ins>
      <w:ins w:id="88" w:author="Joe Heck" w:date="2016-12-15T10:45:00Z">
        <w:r w:rsidR="00E03609" w:rsidRPr="006B68C9">
          <w:rPr>
            <w:rFonts w:ascii="Open Sans" w:eastAsia="Times New Roman" w:hAnsi="Open Sans" w:cs="Open Sans"/>
            <w:color w:val="333333"/>
          </w:rPr>
          <w:t xml:space="preserve">and then click the </w:t>
        </w:r>
      </w:ins>
      <w:ins w:id="89" w:author="Joe Heck" w:date="2016-12-15T11:03:00Z">
        <w:r w:rsidR="00FA41E9" w:rsidRPr="006B68C9">
          <w:rPr>
            <w:rFonts w:ascii="Open Sans" w:eastAsia="Times New Roman" w:hAnsi="Open Sans" w:cs="Open Sans"/>
            <w:b/>
            <w:color w:val="333333"/>
            <w:rPrChange w:id="90" w:author="Joe Heck" w:date="2016-12-20T10:51:00Z">
              <w:rPr>
                <w:rFonts w:ascii="Open Sans" w:eastAsia="Times New Roman" w:hAnsi="Open Sans" w:cs="Open Sans"/>
                <w:color w:val="333333"/>
              </w:rPr>
            </w:rPrChange>
          </w:rPr>
          <w:t>Capture Image</w:t>
        </w:r>
      </w:ins>
      <w:ins w:id="91" w:author="Joe Heck" w:date="2016-12-15T10:45:00Z">
        <w:r w:rsidR="00E03609" w:rsidRPr="006B68C9">
          <w:rPr>
            <w:rFonts w:ascii="Open Sans" w:eastAsia="Times New Roman" w:hAnsi="Open Sans" w:cs="Open Sans"/>
            <w:color w:val="333333"/>
          </w:rPr>
          <w:t xml:space="preserve"> button. </w:t>
        </w:r>
      </w:ins>
    </w:p>
    <w:p w:rsidR="00075B54" w:rsidRPr="00C016E8" w:rsidRDefault="001328B8">
      <w:pPr>
        <w:pStyle w:val="ListParagraph"/>
        <w:numPr>
          <w:ilvl w:val="0"/>
          <w:numId w:val="10"/>
        </w:numPr>
        <w:spacing w:before="240" w:after="240" w:line="240" w:lineRule="auto"/>
        <w:contextualSpacing w:val="0"/>
        <w:rPr>
          <w:ins w:id="92" w:author="Joe Heck" w:date="2016-12-16T10:42:00Z"/>
          <w:rFonts w:ascii="Open Sans" w:eastAsia="Times New Roman" w:hAnsi="Open Sans" w:cs="Open Sans"/>
          <w:color w:val="333333"/>
          <w:rPrChange w:id="93" w:author="Joe Heck" w:date="2016-12-27T10:53:00Z">
            <w:rPr>
              <w:ins w:id="94" w:author="Joe Heck" w:date="2016-12-16T10:42:00Z"/>
              <w:rFonts w:ascii="Open Sans" w:eastAsia="Times New Roman" w:hAnsi="Open Sans" w:cs="Open Sans"/>
              <w:color w:val="333333"/>
            </w:rPr>
          </w:rPrChange>
        </w:rPr>
        <w:pPrChange w:id="95" w:author="Joe Heck" w:date="2016-12-20T10:58:00Z">
          <w:pPr>
            <w:spacing w:before="300" w:after="0" w:line="406" w:lineRule="atLeast"/>
          </w:pPr>
        </w:pPrChange>
      </w:pPr>
      <w:ins w:id="96" w:author="Joe Heck" w:date="2016-12-20T14:08:00Z">
        <w:r w:rsidRPr="00C016E8">
          <w:rPr>
            <w:rFonts w:ascii="Open Sans" w:eastAsia="Times New Roman" w:hAnsi="Open Sans" w:cs="Open Sans"/>
            <w:color w:val="333333"/>
            <w:rPrChange w:id="97" w:author="Joe Heck" w:date="2016-12-27T10:53:00Z">
              <w:rPr>
                <w:rFonts w:ascii="Open Sans" w:eastAsia="Times New Roman" w:hAnsi="Open Sans" w:cs="Open Sans"/>
                <w:color w:val="333333"/>
              </w:rPr>
            </w:rPrChange>
          </w:rPr>
          <w:t>If needed,</w:t>
        </w:r>
      </w:ins>
      <w:ins w:id="98" w:author="Joe Heck" w:date="2016-12-20T14:51:00Z">
        <w:r w:rsidR="00C43684" w:rsidRPr="00C016E8">
          <w:rPr>
            <w:rFonts w:ascii="Open Sans" w:eastAsia="Times New Roman" w:hAnsi="Open Sans" w:cs="Open Sans"/>
            <w:color w:val="333333"/>
            <w:rPrChange w:id="99" w:author="Joe Heck" w:date="2016-12-27T10:53:00Z">
              <w:rPr>
                <w:rFonts w:ascii="Open Sans" w:eastAsia="Times New Roman" w:hAnsi="Open Sans" w:cs="Open Sans"/>
                <w:color w:val="333333"/>
              </w:rPr>
            </w:rPrChange>
          </w:rPr>
          <w:t xml:space="preserve"> use </w:t>
        </w:r>
        <w:proofErr w:type="spellStart"/>
        <w:r w:rsidR="00C43684" w:rsidRPr="00C016E8">
          <w:rPr>
            <w:rFonts w:ascii="Open Sans" w:eastAsia="Times New Roman" w:hAnsi="Open Sans" w:cs="Open Sans"/>
            <w:color w:val="333333"/>
            <w:rPrChange w:id="100" w:author="Joe Heck" w:date="2016-12-27T10:53:00Z">
              <w:rPr>
                <w:rFonts w:ascii="Open Sans" w:eastAsia="Times New Roman" w:hAnsi="Open Sans" w:cs="Open Sans"/>
                <w:color w:val="333333"/>
              </w:rPr>
            </w:rPrChange>
          </w:rPr>
          <w:t>Snag</w:t>
        </w:r>
      </w:ins>
      <w:ins w:id="101" w:author="Joe Heck" w:date="2016-12-27T14:21:00Z">
        <w:r w:rsidR="001907C2">
          <w:rPr>
            <w:rFonts w:ascii="Open Sans" w:eastAsia="Times New Roman" w:hAnsi="Open Sans" w:cs="Open Sans"/>
            <w:color w:val="333333"/>
          </w:rPr>
          <w:t>i</w:t>
        </w:r>
      </w:ins>
      <w:ins w:id="102" w:author="Joe Heck" w:date="2016-12-20T14:51:00Z">
        <w:r w:rsidR="00C43684" w:rsidRPr="00C016E8">
          <w:rPr>
            <w:rFonts w:ascii="Open Sans" w:eastAsia="Times New Roman" w:hAnsi="Open Sans" w:cs="Open Sans"/>
            <w:color w:val="333333"/>
            <w:rPrChange w:id="103" w:author="Joe Heck" w:date="2016-12-27T10:53:00Z">
              <w:rPr>
                <w:rFonts w:ascii="Open Sans" w:eastAsia="Times New Roman" w:hAnsi="Open Sans" w:cs="Open Sans"/>
                <w:color w:val="333333"/>
              </w:rPr>
            </w:rPrChange>
          </w:rPr>
          <w:t>t</w:t>
        </w:r>
        <w:proofErr w:type="spellEnd"/>
        <w:r w:rsidR="00C43684" w:rsidRPr="00C016E8">
          <w:rPr>
            <w:rFonts w:ascii="Open Sans" w:eastAsia="Times New Roman" w:hAnsi="Open Sans" w:cs="Open Sans"/>
            <w:color w:val="333333"/>
            <w:rPrChange w:id="104" w:author="Joe Heck" w:date="2016-12-27T10:53:00Z">
              <w:rPr>
                <w:rFonts w:ascii="Open Sans" w:eastAsia="Times New Roman" w:hAnsi="Open Sans" w:cs="Open Sans"/>
                <w:color w:val="333333"/>
              </w:rPr>
            </w:rPrChange>
          </w:rPr>
          <w:t xml:space="preserve"> Editor </w:t>
        </w:r>
      </w:ins>
      <w:ins w:id="105" w:author="Joe Heck" w:date="2016-12-20T14:52:00Z">
        <w:r w:rsidR="00C43684" w:rsidRPr="00C016E8">
          <w:rPr>
            <w:rFonts w:ascii="Open Sans" w:eastAsia="Times New Roman" w:hAnsi="Open Sans" w:cs="Open Sans"/>
            <w:color w:val="333333"/>
            <w:rPrChange w:id="106" w:author="Joe Heck" w:date="2016-12-27T10:53:00Z">
              <w:rPr>
                <w:rFonts w:ascii="Open Sans" w:eastAsia="Times New Roman" w:hAnsi="Open Sans" w:cs="Open Sans"/>
                <w:color w:val="333333"/>
              </w:rPr>
            </w:rPrChange>
          </w:rPr>
          <w:t>to</w:t>
        </w:r>
      </w:ins>
      <w:ins w:id="107" w:author="Joe Heck" w:date="2016-12-20T14:08:00Z">
        <w:r w:rsidRPr="00C016E8">
          <w:rPr>
            <w:rFonts w:ascii="Open Sans" w:eastAsia="Times New Roman" w:hAnsi="Open Sans" w:cs="Open Sans"/>
            <w:color w:val="333333"/>
            <w:rPrChange w:id="108" w:author="Joe Heck" w:date="2016-12-27T10:53:00Z">
              <w:rPr>
                <w:rFonts w:ascii="Open Sans" w:eastAsia="Times New Roman" w:hAnsi="Open Sans" w:cs="Open Sans"/>
                <w:color w:val="333333"/>
              </w:rPr>
            </w:rPrChange>
          </w:rPr>
          <w:t xml:space="preserve"> a</w:t>
        </w:r>
      </w:ins>
      <w:ins w:id="109" w:author="Joe Heck" w:date="2016-12-20T10:49:00Z">
        <w:r w:rsidR="004A357C" w:rsidRPr="00C016E8">
          <w:rPr>
            <w:rFonts w:ascii="Open Sans" w:hAnsi="Open Sans" w:cs="Open Sans"/>
            <w:color w:val="333333"/>
            <w:rPrChange w:id="110" w:author="Joe Heck" w:date="2016-12-27T10:53:00Z">
              <w:rPr>
                <w:rStyle w:val="Hyperlink"/>
                <w:rFonts w:ascii="Open Sans" w:eastAsia="Times New Roman" w:hAnsi="Open Sans" w:cs="Open Sans"/>
              </w:rPr>
            </w:rPrChange>
          </w:rPr>
          <w:t>nnotate</w:t>
        </w:r>
      </w:ins>
      <w:ins w:id="111" w:author="Joe Heck" w:date="2016-12-14T16:37:00Z">
        <w:r w:rsidR="00075B54" w:rsidRPr="00C016E8">
          <w:rPr>
            <w:rFonts w:ascii="Open Sans" w:eastAsia="Times New Roman" w:hAnsi="Open Sans" w:cs="Open Sans"/>
            <w:color w:val="333333"/>
            <w:rPrChange w:id="112" w:author="Joe Heck" w:date="2016-12-27T10:53:00Z">
              <w:rPr>
                <w:rFonts w:ascii="Open Sans" w:eastAsia="Times New Roman" w:hAnsi="Open Sans" w:cs="Open Sans"/>
                <w:color w:val="333333"/>
              </w:rPr>
            </w:rPrChange>
          </w:rPr>
          <w:t xml:space="preserve"> the </w:t>
        </w:r>
      </w:ins>
      <w:ins w:id="113" w:author="Joe Heck" w:date="2016-12-16T10:06:00Z">
        <w:r w:rsidR="00164AE2" w:rsidRPr="00C016E8">
          <w:rPr>
            <w:rFonts w:ascii="Open Sans" w:eastAsia="Times New Roman" w:hAnsi="Open Sans" w:cs="Open Sans"/>
            <w:color w:val="333333"/>
            <w:rPrChange w:id="114" w:author="Joe Heck" w:date="2016-12-27T10:53:00Z">
              <w:rPr>
                <w:rFonts w:ascii="Open Sans" w:eastAsia="Times New Roman" w:hAnsi="Open Sans" w:cs="Open Sans"/>
                <w:color w:val="333333"/>
              </w:rPr>
            </w:rPrChange>
          </w:rPr>
          <w:t>image</w:t>
        </w:r>
      </w:ins>
      <w:ins w:id="115" w:author="Joe Heck" w:date="2016-12-20T11:25:00Z">
        <w:r w:rsidR="00136BAE" w:rsidRPr="00C016E8">
          <w:rPr>
            <w:rFonts w:ascii="Open Sans" w:eastAsia="Times New Roman" w:hAnsi="Open Sans" w:cs="Open Sans"/>
            <w:color w:val="333333"/>
            <w:rPrChange w:id="116" w:author="Joe Heck" w:date="2016-12-27T10:53:00Z">
              <w:rPr>
                <w:rFonts w:ascii="Open Sans" w:eastAsia="Times New Roman" w:hAnsi="Open Sans" w:cs="Open Sans"/>
                <w:color w:val="333333"/>
              </w:rPr>
            </w:rPrChange>
          </w:rPr>
          <w:t xml:space="preserve">’s </w:t>
        </w:r>
      </w:ins>
      <w:ins w:id="117" w:author="Joe Heck" w:date="2016-12-16T10:02:00Z">
        <w:r w:rsidR="00164AE2" w:rsidRPr="00C016E8">
          <w:rPr>
            <w:rFonts w:ascii="Open Sans" w:eastAsia="Times New Roman" w:hAnsi="Open Sans" w:cs="Open Sans"/>
            <w:color w:val="333333"/>
            <w:rPrChange w:id="118" w:author="Joe Heck" w:date="2016-12-27T10:53:00Z">
              <w:rPr>
                <w:rFonts w:ascii="Open Sans" w:eastAsia="Times New Roman" w:hAnsi="Open Sans" w:cs="Open Sans"/>
                <w:color w:val="333333"/>
              </w:rPr>
            </w:rPrChange>
          </w:rPr>
          <w:t>area</w:t>
        </w:r>
      </w:ins>
      <w:ins w:id="119" w:author="Joe Heck" w:date="2016-12-20T14:08:00Z">
        <w:r w:rsidRPr="00C016E8">
          <w:rPr>
            <w:rFonts w:ascii="Open Sans" w:eastAsia="Times New Roman" w:hAnsi="Open Sans" w:cs="Open Sans"/>
            <w:color w:val="333333"/>
            <w:rPrChange w:id="120" w:author="Joe Heck" w:date="2016-12-27T10:53:00Z">
              <w:rPr>
                <w:rFonts w:ascii="Open Sans" w:eastAsia="Times New Roman" w:hAnsi="Open Sans" w:cs="Open Sans"/>
                <w:color w:val="333333"/>
              </w:rPr>
            </w:rPrChange>
          </w:rPr>
          <w:t>(</w:t>
        </w:r>
      </w:ins>
      <w:ins w:id="121" w:author="Joe Heck" w:date="2016-12-16T10:02:00Z">
        <w:r w:rsidR="00164AE2" w:rsidRPr="00C016E8">
          <w:rPr>
            <w:rFonts w:ascii="Open Sans" w:eastAsia="Times New Roman" w:hAnsi="Open Sans" w:cs="Open Sans"/>
            <w:color w:val="333333"/>
            <w:rPrChange w:id="122" w:author="Joe Heck" w:date="2016-12-27T10:53:00Z">
              <w:rPr>
                <w:rFonts w:ascii="Open Sans" w:eastAsia="Times New Roman" w:hAnsi="Open Sans" w:cs="Open Sans"/>
                <w:color w:val="333333"/>
              </w:rPr>
            </w:rPrChange>
          </w:rPr>
          <w:t>s</w:t>
        </w:r>
      </w:ins>
      <w:ins w:id="123" w:author="Joe Heck" w:date="2016-12-20T14:08:00Z">
        <w:r w:rsidRPr="00C016E8">
          <w:rPr>
            <w:rFonts w:ascii="Open Sans" w:eastAsia="Times New Roman" w:hAnsi="Open Sans" w:cs="Open Sans"/>
            <w:color w:val="333333"/>
            <w:rPrChange w:id="124" w:author="Joe Heck" w:date="2016-12-27T10:53:00Z">
              <w:rPr>
                <w:rFonts w:ascii="Open Sans" w:eastAsia="Times New Roman" w:hAnsi="Open Sans" w:cs="Open Sans"/>
                <w:color w:val="333333"/>
              </w:rPr>
            </w:rPrChange>
          </w:rPr>
          <w:t>)</w:t>
        </w:r>
      </w:ins>
      <w:ins w:id="125" w:author="Joe Heck" w:date="2016-12-14T17:04:00Z">
        <w:r w:rsidR="009A5CF2" w:rsidRPr="00C016E8">
          <w:rPr>
            <w:rFonts w:ascii="Open Sans" w:eastAsia="Times New Roman" w:hAnsi="Open Sans" w:cs="Open Sans"/>
            <w:color w:val="333333"/>
            <w:rPrChange w:id="126" w:author="Joe Heck" w:date="2016-12-27T10:53:00Z">
              <w:rPr>
                <w:rFonts w:ascii="Open Sans" w:eastAsia="Times New Roman" w:hAnsi="Open Sans" w:cs="Open Sans"/>
                <w:color w:val="333333"/>
              </w:rPr>
            </w:rPrChange>
          </w:rPr>
          <w:t xml:space="preserve"> of interest</w:t>
        </w:r>
      </w:ins>
      <w:ins w:id="127" w:author="Joe Heck" w:date="2016-12-14T16:41:00Z">
        <w:r w:rsidR="006F638E" w:rsidRPr="00C016E8">
          <w:rPr>
            <w:rFonts w:ascii="Open Sans" w:eastAsia="Times New Roman" w:hAnsi="Open Sans" w:cs="Open Sans"/>
            <w:color w:val="333333"/>
            <w:rPrChange w:id="128" w:author="Joe Heck" w:date="2016-12-27T10:53:00Z">
              <w:rPr>
                <w:rFonts w:ascii="Open Sans" w:eastAsia="Times New Roman" w:hAnsi="Open Sans" w:cs="Open Sans"/>
                <w:color w:val="333333"/>
              </w:rPr>
            </w:rPrChange>
          </w:rPr>
          <w:t xml:space="preserve"> </w:t>
        </w:r>
      </w:ins>
      <w:ins w:id="129" w:author="Joe Heck" w:date="2016-12-20T11:25:00Z">
        <w:r w:rsidR="00136BAE" w:rsidRPr="00C016E8">
          <w:rPr>
            <w:rFonts w:ascii="Open Sans" w:eastAsia="Times New Roman" w:hAnsi="Open Sans" w:cs="Open Sans"/>
            <w:color w:val="333333"/>
            <w:rPrChange w:id="130" w:author="Joe Heck" w:date="2016-12-27T10:53:00Z">
              <w:rPr>
                <w:rFonts w:ascii="Open Sans" w:eastAsia="Times New Roman" w:hAnsi="Open Sans" w:cs="Open Sans"/>
                <w:color w:val="333333"/>
              </w:rPr>
            </w:rPrChange>
          </w:rPr>
          <w:t xml:space="preserve">per the following </w:t>
        </w:r>
      </w:ins>
      <w:ins w:id="131" w:author="Joe Heck" w:date="2016-12-20T10:49:00Z">
        <w:r w:rsidR="004A357C" w:rsidRPr="00C016E8">
          <w:rPr>
            <w:rFonts w:ascii="Open Sans" w:eastAsia="Times New Roman" w:hAnsi="Open Sans" w:cs="Open Sans"/>
            <w:color w:val="333333"/>
            <w:rPrChange w:id="132" w:author="Joe Heck" w:date="2016-12-27T10:53:00Z">
              <w:rPr>
                <w:rFonts w:ascii="Open Sans" w:eastAsia="Times New Roman" w:hAnsi="Open Sans" w:cs="Open Sans"/>
                <w:color w:val="333333"/>
              </w:rPr>
            </w:rPrChange>
          </w:rPr>
          <w:fldChar w:fldCharType="begin"/>
        </w:r>
        <w:r w:rsidR="004A357C" w:rsidRPr="00C016E8">
          <w:rPr>
            <w:rFonts w:ascii="Open Sans" w:eastAsia="Times New Roman" w:hAnsi="Open Sans" w:cs="Open Sans"/>
            <w:color w:val="333333"/>
            <w:rPrChange w:id="133" w:author="Joe Heck" w:date="2016-12-27T10:53:00Z">
              <w:rPr>
                <w:rFonts w:ascii="Open Sans" w:eastAsia="Times New Roman" w:hAnsi="Open Sans" w:cs="Open Sans"/>
                <w:color w:val="333333"/>
              </w:rPr>
            </w:rPrChange>
          </w:rPr>
          <w:instrText xml:space="preserve"> HYPERLINK  \l "_Annotation_Guidelines" </w:instrText>
        </w:r>
        <w:r w:rsidR="004A357C" w:rsidRPr="00C016E8">
          <w:rPr>
            <w:rFonts w:ascii="Open Sans" w:eastAsia="Times New Roman" w:hAnsi="Open Sans" w:cs="Open Sans"/>
            <w:color w:val="333333"/>
            <w:rPrChange w:id="134" w:author="Joe Heck" w:date="2016-12-27T10:53:00Z">
              <w:rPr>
                <w:rFonts w:ascii="Open Sans" w:eastAsia="Times New Roman" w:hAnsi="Open Sans" w:cs="Open Sans"/>
                <w:color w:val="333333"/>
              </w:rPr>
            </w:rPrChange>
          </w:rPr>
          <w:fldChar w:fldCharType="separate"/>
        </w:r>
        <w:r w:rsidR="006F638E" w:rsidRPr="00C016E8">
          <w:rPr>
            <w:rStyle w:val="Hyperlink"/>
            <w:rFonts w:ascii="Open Sans" w:eastAsia="Times New Roman" w:hAnsi="Open Sans" w:cs="Open Sans"/>
            <w:u w:val="none"/>
            <w:rPrChange w:id="135" w:author="Joe Heck" w:date="2016-12-27T10:53:00Z">
              <w:rPr>
                <w:rStyle w:val="Hyperlink"/>
                <w:rFonts w:ascii="Open Sans" w:eastAsia="Times New Roman" w:hAnsi="Open Sans" w:cs="Open Sans"/>
              </w:rPr>
            </w:rPrChange>
          </w:rPr>
          <w:t>style</w:t>
        </w:r>
        <w:r w:rsidR="00C94712" w:rsidRPr="00C016E8">
          <w:rPr>
            <w:rStyle w:val="Hyperlink"/>
            <w:rFonts w:ascii="Open Sans" w:eastAsia="Times New Roman" w:hAnsi="Open Sans" w:cs="Open Sans"/>
            <w:u w:val="none"/>
            <w:rPrChange w:id="136" w:author="Joe Heck" w:date="2016-12-27T10:53:00Z">
              <w:rPr>
                <w:rStyle w:val="Hyperlink"/>
                <w:rFonts w:ascii="Open Sans" w:eastAsia="Times New Roman" w:hAnsi="Open Sans" w:cs="Open Sans"/>
              </w:rPr>
            </w:rPrChange>
          </w:rPr>
          <w:t xml:space="preserve"> </w:t>
        </w:r>
        <w:r w:rsidR="006F638E" w:rsidRPr="00C016E8">
          <w:rPr>
            <w:rStyle w:val="Hyperlink"/>
            <w:rFonts w:ascii="Open Sans" w:eastAsia="Times New Roman" w:hAnsi="Open Sans" w:cs="Open Sans"/>
            <w:u w:val="none"/>
            <w:rPrChange w:id="137" w:author="Joe Heck" w:date="2016-12-27T10:53:00Z">
              <w:rPr>
                <w:rStyle w:val="Hyperlink"/>
                <w:rFonts w:ascii="Open Sans" w:eastAsia="Times New Roman" w:hAnsi="Open Sans" w:cs="Open Sans"/>
              </w:rPr>
            </w:rPrChange>
          </w:rPr>
          <w:t>guide</w:t>
        </w:r>
        <w:r w:rsidR="004A357C" w:rsidRPr="00C016E8">
          <w:rPr>
            <w:rFonts w:ascii="Open Sans" w:eastAsia="Times New Roman" w:hAnsi="Open Sans" w:cs="Open Sans"/>
            <w:color w:val="333333"/>
            <w:rPrChange w:id="138" w:author="Joe Heck" w:date="2016-12-27T10:53:00Z">
              <w:rPr>
                <w:rFonts w:ascii="Open Sans" w:eastAsia="Times New Roman" w:hAnsi="Open Sans" w:cs="Open Sans"/>
                <w:color w:val="333333"/>
              </w:rPr>
            </w:rPrChange>
          </w:rPr>
          <w:fldChar w:fldCharType="end"/>
        </w:r>
      </w:ins>
      <w:ins w:id="139" w:author="Joe Heck" w:date="2016-12-16T10:41:00Z">
        <w:r w:rsidR="006F638E" w:rsidRPr="00C016E8">
          <w:rPr>
            <w:rFonts w:ascii="Open Sans" w:eastAsia="Times New Roman" w:hAnsi="Open Sans" w:cs="Open Sans"/>
            <w:color w:val="333333"/>
            <w:rPrChange w:id="140" w:author="Joe Heck" w:date="2016-12-27T10:53:00Z">
              <w:rPr>
                <w:rFonts w:ascii="Open Sans" w:eastAsia="Times New Roman" w:hAnsi="Open Sans" w:cs="Open Sans"/>
                <w:color w:val="333333"/>
              </w:rPr>
            </w:rPrChange>
          </w:rPr>
          <w:t xml:space="preserve"> requirements</w:t>
        </w:r>
      </w:ins>
      <w:ins w:id="141" w:author="Joe Heck" w:date="2016-12-20T14:08:00Z">
        <w:r w:rsidRPr="00C016E8">
          <w:rPr>
            <w:rFonts w:ascii="Open Sans" w:eastAsia="Times New Roman" w:hAnsi="Open Sans" w:cs="Open Sans"/>
            <w:color w:val="333333"/>
            <w:rPrChange w:id="142" w:author="Joe Heck" w:date="2016-12-27T10:53:00Z">
              <w:rPr>
                <w:rFonts w:ascii="Open Sans" w:eastAsia="Times New Roman" w:hAnsi="Open Sans" w:cs="Open Sans"/>
                <w:color w:val="333333"/>
              </w:rPr>
            </w:rPrChange>
          </w:rPr>
          <w:t>:</w:t>
        </w:r>
      </w:ins>
      <w:ins w:id="143" w:author="Joe Heck" w:date="2016-12-14T16:41:00Z">
        <w:r w:rsidR="00075B54" w:rsidRPr="00C016E8">
          <w:rPr>
            <w:rFonts w:ascii="Open Sans" w:eastAsia="Times New Roman" w:hAnsi="Open Sans" w:cs="Open Sans"/>
            <w:color w:val="333333"/>
            <w:rPrChange w:id="144" w:author="Joe Heck" w:date="2016-12-27T10:53:00Z">
              <w:rPr>
                <w:rFonts w:ascii="Open Sans" w:eastAsia="Times New Roman" w:hAnsi="Open Sans" w:cs="Open Sans"/>
                <w:color w:val="333333"/>
              </w:rPr>
            </w:rPrChange>
          </w:rPr>
          <w:t xml:space="preserve">  </w:t>
        </w:r>
      </w:ins>
      <w:ins w:id="145" w:author="Joe Heck" w:date="2016-12-14T16:37:00Z">
        <w:r w:rsidR="00075B54" w:rsidRPr="00C016E8">
          <w:rPr>
            <w:rFonts w:ascii="Open Sans" w:eastAsia="Times New Roman" w:hAnsi="Open Sans" w:cs="Open Sans"/>
            <w:color w:val="333333"/>
            <w:rPrChange w:id="146" w:author="Joe Heck" w:date="2016-12-27T10:53:00Z">
              <w:rPr>
                <w:rFonts w:ascii="Open Sans" w:eastAsia="Times New Roman" w:hAnsi="Open Sans" w:cs="Open Sans"/>
                <w:color w:val="333333"/>
              </w:rPr>
            </w:rPrChange>
          </w:rPr>
          <w:t xml:space="preserve"> </w:t>
        </w:r>
      </w:ins>
    </w:p>
    <w:p w:rsidR="006F638E" w:rsidRPr="006B68C9" w:rsidRDefault="00C94712">
      <w:pPr>
        <w:pStyle w:val="ListParagraph"/>
        <w:numPr>
          <w:ilvl w:val="0"/>
          <w:numId w:val="13"/>
        </w:numPr>
        <w:spacing w:before="300" w:after="0" w:line="240" w:lineRule="auto"/>
        <w:ind w:left="1440"/>
        <w:rPr>
          <w:ins w:id="147" w:author="Joe Heck" w:date="2016-12-16T10:44:00Z"/>
          <w:rFonts w:ascii="Open Sans" w:eastAsia="Times New Roman" w:hAnsi="Open Sans" w:cs="Open Sans"/>
          <w:color w:val="333333"/>
          <w:rPrChange w:id="148" w:author="Joe Heck" w:date="2016-12-20T10:51:00Z">
            <w:rPr>
              <w:ins w:id="149" w:author="Joe Heck" w:date="2016-12-16T10:44:00Z"/>
            </w:rPr>
          </w:rPrChange>
        </w:rPr>
        <w:pPrChange w:id="150" w:author="Joe Heck" w:date="2016-12-20T10:52:00Z">
          <w:pPr>
            <w:spacing w:before="300" w:after="0" w:line="406" w:lineRule="atLeast"/>
          </w:pPr>
        </w:pPrChange>
      </w:pPr>
      <w:ins w:id="151" w:author="Joe Heck" w:date="2016-12-16T11:00:00Z">
        <w:r w:rsidRPr="00C016E8">
          <w:rPr>
            <w:rFonts w:ascii="Open Sans" w:hAnsi="Open Sans" w:cs="Open Sans"/>
          </w:rPr>
          <w:fldChar w:fldCharType="begin"/>
        </w:r>
        <w:r w:rsidRPr="006B68C9">
          <w:rPr>
            <w:rFonts w:ascii="Open Sans" w:hAnsi="Open Sans" w:cs="Open Sans"/>
          </w:rPr>
          <w:instrText xml:space="preserve"> HYPERLINK  \l "_Arrows" </w:instrText>
        </w:r>
        <w:r w:rsidRPr="006B68C9">
          <w:rPr>
            <w:rFonts w:ascii="Open Sans" w:hAnsi="Open Sans" w:cs="Open Sans"/>
            <w:rPrChange w:id="152" w:author="Joe Heck" w:date="2016-12-20T10:51:00Z">
              <w:rPr>
                <w:rFonts w:ascii="Open Sans" w:hAnsi="Open Sans" w:cs="Open Sans"/>
              </w:rPr>
            </w:rPrChange>
          </w:rPr>
          <w:fldChar w:fldCharType="separate"/>
        </w:r>
        <w:r w:rsidR="006F638E" w:rsidRPr="006B68C9">
          <w:rPr>
            <w:rStyle w:val="Hyperlink"/>
            <w:rFonts w:ascii="Open Sans" w:hAnsi="Open Sans" w:cs="Open Sans"/>
            <w:u w:val="none"/>
            <w:rPrChange w:id="153" w:author="Joe Heck" w:date="2016-12-20T10:51:00Z">
              <w:rPr/>
            </w:rPrChange>
          </w:rPr>
          <w:t>Arrows</w:t>
        </w:r>
        <w:r w:rsidRPr="00C016E8">
          <w:rPr>
            <w:rFonts w:ascii="Open Sans" w:hAnsi="Open Sans" w:cs="Open Sans"/>
          </w:rPr>
          <w:fldChar w:fldCharType="end"/>
        </w:r>
      </w:ins>
    </w:p>
    <w:p w:rsidR="0076728D" w:rsidRPr="00690C1A" w:rsidRDefault="0076728D" w:rsidP="0076728D">
      <w:pPr>
        <w:pStyle w:val="ListParagraph"/>
        <w:numPr>
          <w:ilvl w:val="0"/>
          <w:numId w:val="13"/>
        </w:numPr>
        <w:spacing w:before="300" w:after="0" w:line="240" w:lineRule="auto"/>
        <w:ind w:left="1440"/>
        <w:rPr>
          <w:ins w:id="154" w:author="Joe Heck" w:date="2016-12-20T15:05:00Z"/>
          <w:rFonts w:ascii="Open Sans" w:eastAsia="Times New Roman" w:hAnsi="Open Sans" w:cs="Open Sans"/>
          <w:color w:val="333333"/>
        </w:rPr>
      </w:pPr>
      <w:ins w:id="155" w:author="Joe Heck" w:date="2016-12-20T15:05:00Z">
        <w:r w:rsidRPr="00690C1A">
          <w:rPr>
            <w:rFonts w:ascii="Open Sans" w:hAnsi="Open Sans" w:cs="Open Sans"/>
          </w:rPr>
          <w:fldChar w:fldCharType="begin"/>
        </w:r>
        <w:r w:rsidRPr="00690C1A">
          <w:rPr>
            <w:rFonts w:ascii="Open Sans" w:hAnsi="Open Sans" w:cs="Open Sans"/>
          </w:rPr>
          <w:instrText xml:space="preserve"> HYPERLINK  \l "_Blur" </w:instrText>
        </w:r>
        <w:r w:rsidRPr="00690C1A">
          <w:rPr>
            <w:rFonts w:ascii="Open Sans" w:hAnsi="Open Sans" w:cs="Open Sans"/>
          </w:rPr>
          <w:fldChar w:fldCharType="separate"/>
        </w:r>
        <w:r w:rsidRPr="00690C1A">
          <w:rPr>
            <w:rStyle w:val="Hyperlink"/>
            <w:rFonts w:ascii="Open Sans" w:hAnsi="Open Sans" w:cs="Open Sans"/>
            <w:u w:val="none"/>
          </w:rPr>
          <w:t>Blur</w:t>
        </w:r>
        <w:r w:rsidRPr="00690C1A">
          <w:rPr>
            <w:rFonts w:ascii="Open Sans" w:hAnsi="Open Sans" w:cs="Open Sans"/>
          </w:rPr>
          <w:fldChar w:fldCharType="end"/>
        </w:r>
      </w:ins>
    </w:p>
    <w:p w:rsidR="0076728D" w:rsidRPr="0076728D" w:rsidRDefault="0076728D">
      <w:pPr>
        <w:pStyle w:val="ListParagraph"/>
        <w:numPr>
          <w:ilvl w:val="0"/>
          <w:numId w:val="13"/>
        </w:numPr>
        <w:spacing w:before="300" w:after="0" w:line="240" w:lineRule="auto"/>
        <w:ind w:left="1440"/>
        <w:rPr>
          <w:ins w:id="156" w:author="Joe Heck" w:date="2016-12-20T15:05:00Z"/>
          <w:rFonts w:ascii="Open Sans" w:eastAsia="Times New Roman" w:hAnsi="Open Sans" w:cs="Open Sans"/>
          <w:color w:val="333333"/>
          <w:rPrChange w:id="157" w:author="Joe Heck" w:date="2016-12-20T15:05:00Z">
            <w:rPr>
              <w:ins w:id="158" w:author="Joe Heck" w:date="2016-12-20T15:05:00Z"/>
              <w:rFonts w:ascii="Open Sans" w:hAnsi="Open Sans" w:cs="Open Sans"/>
            </w:rPr>
          </w:rPrChange>
        </w:rPr>
        <w:pPrChange w:id="159" w:author="Joe Heck" w:date="2016-12-20T10:52:00Z">
          <w:pPr>
            <w:spacing w:before="300" w:after="0" w:line="406" w:lineRule="atLeast"/>
          </w:pPr>
        </w:pPrChange>
      </w:pPr>
      <w:ins w:id="160" w:author="Joe Heck" w:date="2016-12-20T15:05:00Z">
        <w:r w:rsidRPr="00690C1A">
          <w:rPr>
            <w:rFonts w:ascii="Open Sans" w:hAnsi="Open Sans" w:cs="Open Sans"/>
          </w:rPr>
          <w:fldChar w:fldCharType="begin"/>
        </w:r>
        <w:r w:rsidRPr="00690C1A">
          <w:rPr>
            <w:rFonts w:ascii="Open Sans" w:hAnsi="Open Sans" w:cs="Open Sans"/>
          </w:rPr>
          <w:instrText xml:space="preserve"> HYPERLINK  \l "_Borders" </w:instrText>
        </w:r>
        <w:r w:rsidRPr="00690C1A">
          <w:rPr>
            <w:rFonts w:ascii="Open Sans" w:hAnsi="Open Sans" w:cs="Open Sans"/>
          </w:rPr>
          <w:fldChar w:fldCharType="separate"/>
        </w:r>
        <w:r w:rsidRPr="00690C1A">
          <w:rPr>
            <w:rStyle w:val="Hyperlink"/>
            <w:rFonts w:ascii="Open Sans" w:hAnsi="Open Sans" w:cs="Open Sans"/>
            <w:u w:val="none"/>
          </w:rPr>
          <w:t>Borders</w:t>
        </w:r>
        <w:r w:rsidRPr="00690C1A">
          <w:rPr>
            <w:rFonts w:ascii="Open Sans" w:hAnsi="Open Sans" w:cs="Open Sans"/>
          </w:rPr>
          <w:fldChar w:fldCharType="end"/>
        </w:r>
      </w:ins>
    </w:p>
    <w:p w:rsidR="006F638E" w:rsidRPr="006B68C9" w:rsidRDefault="00C94712">
      <w:pPr>
        <w:pStyle w:val="ListParagraph"/>
        <w:numPr>
          <w:ilvl w:val="0"/>
          <w:numId w:val="13"/>
        </w:numPr>
        <w:spacing w:before="300" w:after="0" w:line="240" w:lineRule="auto"/>
        <w:ind w:left="1440"/>
        <w:rPr>
          <w:ins w:id="161" w:author="Joe Heck" w:date="2016-12-16T10:44:00Z"/>
          <w:rFonts w:ascii="Open Sans" w:eastAsia="Times New Roman" w:hAnsi="Open Sans" w:cs="Open Sans"/>
          <w:color w:val="333333"/>
          <w:rPrChange w:id="162" w:author="Joe Heck" w:date="2016-12-20T10:51:00Z">
            <w:rPr>
              <w:ins w:id="163" w:author="Joe Heck" w:date="2016-12-16T10:44:00Z"/>
            </w:rPr>
          </w:rPrChange>
        </w:rPr>
        <w:pPrChange w:id="164" w:author="Joe Heck" w:date="2016-12-20T10:52:00Z">
          <w:pPr>
            <w:spacing w:before="300" w:after="0" w:line="406" w:lineRule="atLeast"/>
          </w:pPr>
        </w:pPrChange>
      </w:pPr>
      <w:ins w:id="165" w:author="Joe Heck" w:date="2016-12-16T11:01:00Z">
        <w:r w:rsidRPr="00C016E8">
          <w:rPr>
            <w:rFonts w:ascii="Open Sans" w:hAnsi="Open Sans" w:cs="Open Sans"/>
          </w:rPr>
          <w:fldChar w:fldCharType="begin"/>
        </w:r>
        <w:r w:rsidRPr="006B68C9">
          <w:rPr>
            <w:rFonts w:ascii="Open Sans" w:hAnsi="Open Sans" w:cs="Open Sans"/>
          </w:rPr>
          <w:instrText xml:space="preserve"> HYPERLINK  \l "_Boxes" </w:instrText>
        </w:r>
        <w:r w:rsidRPr="006B68C9">
          <w:rPr>
            <w:rFonts w:ascii="Open Sans" w:hAnsi="Open Sans" w:cs="Open Sans"/>
            <w:rPrChange w:id="166" w:author="Joe Heck" w:date="2016-12-20T10:51:00Z">
              <w:rPr>
                <w:rFonts w:ascii="Open Sans" w:hAnsi="Open Sans" w:cs="Open Sans"/>
              </w:rPr>
            </w:rPrChange>
          </w:rPr>
          <w:fldChar w:fldCharType="separate"/>
        </w:r>
        <w:r w:rsidR="006F638E" w:rsidRPr="006B68C9">
          <w:rPr>
            <w:rStyle w:val="Hyperlink"/>
            <w:rFonts w:ascii="Open Sans" w:hAnsi="Open Sans" w:cs="Open Sans"/>
            <w:u w:val="none"/>
            <w:rPrChange w:id="167" w:author="Joe Heck" w:date="2016-12-20T10:51:00Z">
              <w:rPr/>
            </w:rPrChange>
          </w:rPr>
          <w:t>Boxes</w:t>
        </w:r>
        <w:r w:rsidRPr="00C016E8">
          <w:rPr>
            <w:rFonts w:ascii="Open Sans" w:hAnsi="Open Sans" w:cs="Open Sans"/>
          </w:rPr>
          <w:fldChar w:fldCharType="end"/>
        </w:r>
      </w:ins>
    </w:p>
    <w:p w:rsidR="0076728D" w:rsidRPr="00690C1A" w:rsidRDefault="0076728D" w:rsidP="0076728D">
      <w:pPr>
        <w:pStyle w:val="ListParagraph"/>
        <w:numPr>
          <w:ilvl w:val="0"/>
          <w:numId w:val="13"/>
        </w:numPr>
        <w:spacing w:before="300" w:after="0" w:line="240" w:lineRule="auto"/>
        <w:ind w:left="1440"/>
        <w:rPr>
          <w:ins w:id="168" w:author="Joe Heck" w:date="2016-12-20T15:05:00Z"/>
          <w:rFonts w:ascii="Open Sans" w:eastAsia="Times New Roman" w:hAnsi="Open Sans" w:cs="Open Sans"/>
          <w:color w:val="333333"/>
        </w:rPr>
      </w:pPr>
      <w:ins w:id="169" w:author="Joe Heck" w:date="2016-12-20T15:05:00Z">
        <w:r w:rsidRPr="00690C1A">
          <w:rPr>
            <w:rFonts w:ascii="Open Sans" w:hAnsi="Open Sans" w:cs="Open Sans"/>
          </w:rPr>
          <w:fldChar w:fldCharType="begin"/>
        </w:r>
        <w:r w:rsidRPr="00690C1A">
          <w:rPr>
            <w:rFonts w:ascii="Open Sans" w:hAnsi="Open Sans" w:cs="Open Sans"/>
          </w:rPr>
          <w:instrText xml:space="preserve"> HYPERLINK  \l "_Callouts" </w:instrText>
        </w:r>
        <w:r w:rsidRPr="00690C1A">
          <w:rPr>
            <w:rFonts w:ascii="Open Sans" w:hAnsi="Open Sans" w:cs="Open Sans"/>
          </w:rPr>
          <w:fldChar w:fldCharType="separate"/>
        </w:r>
        <w:r w:rsidRPr="00690C1A">
          <w:rPr>
            <w:rStyle w:val="Hyperlink"/>
            <w:rFonts w:ascii="Open Sans" w:hAnsi="Open Sans" w:cs="Open Sans"/>
            <w:u w:val="none"/>
          </w:rPr>
          <w:t>Callouts</w:t>
        </w:r>
        <w:r w:rsidRPr="00690C1A">
          <w:rPr>
            <w:rFonts w:ascii="Open Sans" w:hAnsi="Open Sans" w:cs="Open Sans"/>
          </w:rPr>
          <w:fldChar w:fldCharType="end"/>
        </w:r>
      </w:ins>
    </w:p>
    <w:p w:rsidR="0076728D" w:rsidRPr="0076728D" w:rsidRDefault="0076728D">
      <w:pPr>
        <w:pStyle w:val="ListParagraph"/>
        <w:numPr>
          <w:ilvl w:val="0"/>
          <w:numId w:val="13"/>
        </w:numPr>
        <w:spacing w:before="300" w:after="0" w:line="240" w:lineRule="auto"/>
        <w:ind w:left="1440"/>
        <w:rPr>
          <w:ins w:id="170" w:author="Joe Heck" w:date="2016-12-20T15:05:00Z"/>
          <w:rFonts w:ascii="Open Sans" w:eastAsia="Times New Roman" w:hAnsi="Open Sans" w:cs="Open Sans"/>
          <w:color w:val="333333"/>
          <w:rPrChange w:id="171" w:author="Joe Heck" w:date="2016-12-20T15:05:00Z">
            <w:rPr>
              <w:ins w:id="172" w:author="Joe Heck" w:date="2016-12-20T15:05:00Z"/>
              <w:rFonts w:ascii="Open Sans" w:hAnsi="Open Sans" w:cs="Open Sans"/>
            </w:rPr>
          </w:rPrChange>
        </w:rPr>
        <w:pPrChange w:id="173" w:author="Joe Heck" w:date="2016-12-20T10:52:00Z">
          <w:pPr>
            <w:spacing w:before="300" w:after="0" w:line="406" w:lineRule="atLeast"/>
          </w:pPr>
        </w:pPrChange>
      </w:pPr>
      <w:ins w:id="174" w:author="Joe Heck" w:date="2016-12-20T15:05:00Z">
        <w:r w:rsidRPr="00690C1A">
          <w:rPr>
            <w:rFonts w:ascii="Open Sans" w:hAnsi="Open Sans" w:cs="Open Sans"/>
          </w:rPr>
          <w:fldChar w:fldCharType="begin"/>
        </w:r>
        <w:r w:rsidRPr="00690C1A">
          <w:rPr>
            <w:rFonts w:ascii="Open Sans" w:hAnsi="Open Sans" w:cs="Open Sans"/>
          </w:rPr>
          <w:instrText xml:space="preserve"> HYPERLINK  \l "_Edge_Effects_(Fade)" </w:instrText>
        </w:r>
        <w:r w:rsidRPr="00690C1A">
          <w:rPr>
            <w:rFonts w:ascii="Open Sans" w:hAnsi="Open Sans" w:cs="Open Sans"/>
          </w:rPr>
          <w:fldChar w:fldCharType="separate"/>
        </w:r>
        <w:r w:rsidRPr="00690C1A">
          <w:rPr>
            <w:rStyle w:val="Hyperlink"/>
            <w:rFonts w:ascii="Open Sans" w:hAnsi="Open Sans" w:cs="Open Sans"/>
            <w:u w:val="none"/>
          </w:rPr>
          <w:t>Edge Effects (Fade)</w:t>
        </w:r>
        <w:r w:rsidRPr="00690C1A">
          <w:rPr>
            <w:rFonts w:ascii="Open Sans" w:hAnsi="Open Sans" w:cs="Open Sans"/>
          </w:rPr>
          <w:fldChar w:fldCharType="end"/>
        </w:r>
      </w:ins>
    </w:p>
    <w:p w:rsidR="006F638E" w:rsidRPr="006B68C9" w:rsidRDefault="00833357">
      <w:pPr>
        <w:pStyle w:val="ListParagraph"/>
        <w:numPr>
          <w:ilvl w:val="0"/>
          <w:numId w:val="16"/>
        </w:numPr>
        <w:tabs>
          <w:tab w:val="left" w:pos="1440"/>
        </w:tabs>
        <w:spacing w:before="300" w:after="0" w:line="240" w:lineRule="auto"/>
        <w:ind w:left="1440"/>
        <w:rPr>
          <w:ins w:id="175" w:author="Joe Heck" w:date="2016-12-20T10:46:00Z"/>
          <w:rStyle w:val="Hyperlink"/>
          <w:rFonts w:ascii="Open Sans" w:eastAsia="Times New Roman" w:hAnsi="Open Sans" w:cs="Open Sans"/>
          <w:u w:val="none"/>
          <w:rPrChange w:id="176" w:author="Joe Heck" w:date="2016-12-20T10:51:00Z">
            <w:rPr>
              <w:ins w:id="177" w:author="Joe Heck" w:date="2016-12-20T10:46:00Z"/>
            </w:rPr>
          </w:rPrChange>
        </w:rPr>
        <w:pPrChange w:id="178" w:author="Joe Heck" w:date="2016-12-20T10:52:00Z">
          <w:pPr>
            <w:spacing w:before="300" w:after="0" w:line="406" w:lineRule="atLeast"/>
          </w:pPr>
        </w:pPrChange>
      </w:pPr>
      <w:ins w:id="179" w:author="Joe Heck" w:date="2016-12-20T10:46:00Z">
        <w:r w:rsidRPr="00C016E8">
          <w:rPr>
            <w:rFonts w:ascii="Open Sans" w:hAnsi="Open Sans" w:cs="Open Sans"/>
          </w:rPr>
          <w:fldChar w:fldCharType="begin"/>
        </w:r>
        <w:r w:rsidRPr="006B68C9">
          <w:rPr>
            <w:rFonts w:ascii="Open Sans" w:hAnsi="Open Sans" w:cs="Open Sans"/>
          </w:rPr>
          <w:instrText xml:space="preserve"> HYPERLINK  \l "_Highlight_Area" </w:instrText>
        </w:r>
        <w:r w:rsidRPr="0076728D">
          <w:rPr>
            <w:rFonts w:ascii="Open Sans" w:hAnsi="Open Sans" w:cs="Open Sans"/>
            <w:rPrChange w:id="180" w:author="Joe Heck" w:date="2016-12-20T10:51:00Z">
              <w:rPr>
                <w:rFonts w:ascii="Open Sans" w:hAnsi="Open Sans" w:cs="Open Sans"/>
              </w:rPr>
            </w:rPrChange>
          </w:rPr>
          <w:fldChar w:fldCharType="separate"/>
        </w:r>
        <w:r w:rsidR="006F638E" w:rsidRPr="006B68C9">
          <w:rPr>
            <w:rStyle w:val="Hyperlink"/>
            <w:rFonts w:ascii="Open Sans" w:hAnsi="Open Sans" w:cs="Open Sans"/>
            <w:u w:val="none"/>
            <w:rPrChange w:id="181" w:author="Joe Heck" w:date="2016-12-20T10:51:00Z">
              <w:rPr/>
            </w:rPrChange>
          </w:rPr>
          <w:t>Highligh</w:t>
        </w:r>
        <w:r w:rsidR="00BF050A" w:rsidRPr="00C016E8">
          <w:rPr>
            <w:rStyle w:val="Hyperlink"/>
            <w:rFonts w:ascii="Open Sans" w:hAnsi="Open Sans" w:cs="Open Sans"/>
            <w:u w:val="none"/>
          </w:rPr>
          <w:t>t Area</w:t>
        </w:r>
      </w:ins>
    </w:p>
    <w:p w:rsidR="0076728D" w:rsidRPr="00690C1A" w:rsidRDefault="00833357" w:rsidP="0076728D">
      <w:pPr>
        <w:pStyle w:val="ListParagraph"/>
        <w:numPr>
          <w:ilvl w:val="0"/>
          <w:numId w:val="13"/>
        </w:numPr>
        <w:spacing w:before="300" w:after="0" w:line="240" w:lineRule="auto"/>
        <w:ind w:left="1440"/>
        <w:rPr>
          <w:ins w:id="182" w:author="Joe Heck" w:date="2016-12-20T15:07:00Z"/>
          <w:rFonts w:ascii="Open Sans" w:eastAsia="Times New Roman" w:hAnsi="Open Sans" w:cs="Open Sans"/>
          <w:color w:val="333333"/>
        </w:rPr>
      </w:pPr>
      <w:ins w:id="183" w:author="Joe Heck" w:date="2016-12-20T10:46:00Z">
        <w:r w:rsidRPr="00C016E8">
          <w:rPr>
            <w:rFonts w:ascii="Open Sans" w:hAnsi="Open Sans" w:cs="Open Sans"/>
          </w:rPr>
          <w:fldChar w:fldCharType="end"/>
        </w:r>
      </w:ins>
      <w:ins w:id="184" w:author="Joe Heck" w:date="2016-12-20T15:07:00Z">
        <w:r w:rsidR="0076728D" w:rsidRPr="00690C1A">
          <w:rPr>
            <w:rFonts w:ascii="Open Sans" w:hAnsi="Open Sans" w:cs="Open Sans"/>
          </w:rPr>
          <w:fldChar w:fldCharType="begin"/>
        </w:r>
        <w:r w:rsidR="0076728D" w:rsidRPr="00690C1A">
          <w:rPr>
            <w:rFonts w:ascii="Open Sans" w:hAnsi="Open Sans" w:cs="Open Sans"/>
          </w:rPr>
          <w:instrText xml:space="preserve"> HYPERLINK  \l "_Lines" </w:instrText>
        </w:r>
        <w:r w:rsidR="0076728D" w:rsidRPr="00690C1A">
          <w:rPr>
            <w:rFonts w:ascii="Open Sans" w:hAnsi="Open Sans" w:cs="Open Sans"/>
          </w:rPr>
          <w:fldChar w:fldCharType="separate"/>
        </w:r>
        <w:r w:rsidR="0076728D" w:rsidRPr="00690C1A">
          <w:rPr>
            <w:rStyle w:val="Hyperlink"/>
            <w:rFonts w:ascii="Open Sans" w:hAnsi="Open Sans" w:cs="Open Sans"/>
            <w:u w:val="none"/>
          </w:rPr>
          <w:t>Lines</w:t>
        </w:r>
        <w:r w:rsidR="0076728D" w:rsidRPr="00690C1A">
          <w:rPr>
            <w:rFonts w:ascii="Open Sans" w:hAnsi="Open Sans" w:cs="Open Sans"/>
          </w:rPr>
          <w:fldChar w:fldCharType="end"/>
        </w:r>
      </w:ins>
    </w:p>
    <w:p w:rsidR="006F638E" w:rsidRPr="0076728D" w:rsidRDefault="00C82D38">
      <w:pPr>
        <w:pStyle w:val="ListParagraph"/>
        <w:numPr>
          <w:ilvl w:val="0"/>
          <w:numId w:val="13"/>
        </w:numPr>
        <w:tabs>
          <w:tab w:val="left" w:pos="1440"/>
        </w:tabs>
        <w:spacing w:before="300" w:after="0" w:line="240" w:lineRule="auto"/>
        <w:ind w:left="1440"/>
        <w:rPr>
          <w:ins w:id="185" w:author="Joe Heck" w:date="2016-12-16T10:46:00Z"/>
          <w:rFonts w:ascii="Open Sans" w:eastAsia="Times New Roman" w:hAnsi="Open Sans" w:cs="Open Sans"/>
          <w:color w:val="333333"/>
          <w:rPrChange w:id="186" w:author="Joe Heck" w:date="2016-12-20T15:05:00Z">
            <w:rPr>
              <w:ins w:id="187" w:author="Joe Heck" w:date="2016-12-16T10:46:00Z"/>
            </w:rPr>
          </w:rPrChange>
        </w:rPr>
        <w:pPrChange w:id="188" w:author="Joe Heck" w:date="2016-12-20T10:52:00Z">
          <w:pPr>
            <w:spacing w:before="300" w:after="0" w:line="406" w:lineRule="atLeast"/>
          </w:pPr>
        </w:pPrChange>
      </w:pPr>
      <w:ins w:id="189" w:author="Joe Heck" w:date="2016-12-20T13:46:00Z">
        <w:r w:rsidRPr="00C016E8">
          <w:rPr>
            <w:rFonts w:ascii="Open Sans" w:hAnsi="Open Sans" w:cs="Open Sans"/>
          </w:rPr>
          <w:fldChar w:fldCharType="begin"/>
        </w:r>
        <w:r w:rsidRPr="0076728D">
          <w:rPr>
            <w:rFonts w:ascii="Open Sans" w:hAnsi="Open Sans" w:cs="Open Sans"/>
          </w:rPr>
          <w:instrText xml:space="preserve"> HYPERLINK  \l "_Number_Labels" </w:instrText>
        </w:r>
        <w:r w:rsidRPr="0076728D">
          <w:rPr>
            <w:rFonts w:ascii="Open Sans" w:hAnsi="Open Sans" w:cs="Open Sans"/>
            <w:rPrChange w:id="190" w:author="Joe Heck" w:date="2016-12-20T15:05:00Z">
              <w:rPr>
                <w:rFonts w:ascii="Open Sans" w:hAnsi="Open Sans" w:cs="Open Sans"/>
              </w:rPr>
            </w:rPrChange>
          </w:rPr>
          <w:fldChar w:fldCharType="separate"/>
        </w:r>
        <w:r w:rsidR="006F638E" w:rsidRPr="0076728D">
          <w:rPr>
            <w:rStyle w:val="Hyperlink"/>
            <w:rFonts w:ascii="Open Sans" w:hAnsi="Open Sans" w:cs="Open Sans"/>
            <w:u w:val="none"/>
            <w:rPrChange w:id="191" w:author="Joe Heck" w:date="2016-12-20T15:05:00Z">
              <w:rPr/>
            </w:rPrChange>
          </w:rPr>
          <w:t>Number Labels</w:t>
        </w:r>
        <w:r w:rsidRPr="00C016E8">
          <w:rPr>
            <w:rStyle w:val="Hyperlink"/>
            <w:rFonts w:ascii="Open Sans" w:hAnsi="Open Sans" w:cs="Open Sans"/>
            <w:u w:val="none"/>
          </w:rPr>
          <w:t xml:space="preserve"> (Steps)</w:t>
        </w:r>
        <w:r w:rsidRPr="00C016E8">
          <w:rPr>
            <w:rFonts w:ascii="Open Sans" w:hAnsi="Open Sans" w:cs="Open Sans"/>
          </w:rPr>
          <w:fldChar w:fldCharType="end"/>
        </w:r>
      </w:ins>
    </w:p>
    <w:p w:rsidR="00143CF0" w:rsidRPr="00C016E8" w:rsidRDefault="006B68C9">
      <w:pPr>
        <w:pStyle w:val="NormalWeb"/>
        <w:numPr>
          <w:ilvl w:val="0"/>
          <w:numId w:val="10"/>
        </w:numPr>
        <w:spacing w:before="240" w:beforeAutospacing="0" w:after="240" w:afterAutospacing="0"/>
        <w:rPr>
          <w:ins w:id="192" w:author="Joe Heck" w:date="2016-12-16T13:03:00Z"/>
          <w:rFonts w:ascii="Open Sans" w:hAnsi="Open Sans" w:cs="Open Sans"/>
          <w:color w:val="333333"/>
        </w:rPr>
        <w:pPrChange w:id="193" w:author="Joe Heck" w:date="2016-12-20T10:58:00Z">
          <w:pPr>
            <w:numPr>
              <w:numId w:val="2"/>
            </w:numPr>
            <w:tabs>
              <w:tab w:val="num" w:pos="720"/>
            </w:tabs>
            <w:spacing w:before="60" w:after="60" w:line="406" w:lineRule="atLeast"/>
            <w:ind w:left="720" w:hanging="360"/>
          </w:pPr>
        </w:pPrChange>
      </w:pPr>
      <w:ins w:id="194" w:author="Joe Heck" w:date="2016-12-20T10:51:00Z">
        <w:r w:rsidRPr="006B68C9">
          <w:rPr>
            <w:rFonts w:ascii="Open Sans" w:hAnsi="Open Sans" w:cs="Open Sans"/>
            <w:color w:val="333333"/>
            <w:sz w:val="22"/>
            <w:szCs w:val="22"/>
            <w:shd w:val="clear" w:color="auto" w:fill="FFFFFF"/>
            <w:rPrChange w:id="195" w:author="Joe Heck" w:date="2016-12-20T10:51:00Z">
              <w:rPr>
                <w:rFonts w:ascii="Open Sans" w:hAnsi="Open Sans" w:cs="Open Sans"/>
                <w:color w:val="333333"/>
                <w:shd w:val="clear" w:color="auto" w:fill="FFFFFF"/>
              </w:rPr>
            </w:rPrChange>
          </w:rPr>
          <w:t xml:space="preserve">Name </w:t>
        </w:r>
      </w:ins>
      <w:ins w:id="196" w:author="Joe Heck" w:date="2016-12-20T10:57:00Z">
        <w:r>
          <w:rPr>
            <w:rFonts w:ascii="Open Sans" w:hAnsi="Open Sans" w:cs="Open Sans"/>
            <w:color w:val="333333"/>
            <w:sz w:val="22"/>
            <w:szCs w:val="22"/>
            <w:shd w:val="clear" w:color="auto" w:fill="FFFFFF"/>
          </w:rPr>
          <w:t xml:space="preserve">and </w:t>
        </w:r>
      </w:ins>
      <w:ins w:id="197" w:author="Joe Heck" w:date="2016-12-20T10:51:00Z">
        <w:r w:rsidRPr="006B68C9">
          <w:rPr>
            <w:rFonts w:ascii="Open Sans" w:hAnsi="Open Sans" w:cs="Open Sans"/>
            <w:color w:val="333333"/>
            <w:sz w:val="22"/>
            <w:szCs w:val="22"/>
            <w:shd w:val="clear" w:color="auto" w:fill="FFFFFF"/>
            <w:rPrChange w:id="198" w:author="Joe Heck" w:date="2016-12-20T10:51:00Z">
              <w:rPr>
                <w:rFonts w:ascii="Open Sans" w:hAnsi="Open Sans" w:cs="Open Sans"/>
                <w:color w:val="333333"/>
                <w:shd w:val="clear" w:color="auto" w:fill="FFFFFF"/>
              </w:rPr>
            </w:rPrChange>
          </w:rPr>
          <w:t>then s</w:t>
        </w:r>
      </w:ins>
      <w:ins w:id="199" w:author="Joe Heck" w:date="2016-12-16T13:03:00Z">
        <w:r w:rsidR="00143CF0" w:rsidRPr="006B68C9">
          <w:rPr>
            <w:rFonts w:ascii="Open Sans" w:hAnsi="Open Sans" w:cs="Open Sans"/>
            <w:color w:val="333333"/>
            <w:sz w:val="22"/>
            <w:szCs w:val="22"/>
            <w:shd w:val="clear" w:color="auto" w:fill="FFFFFF"/>
            <w:rPrChange w:id="200" w:author="Joe Heck" w:date="2016-12-20T10:51:00Z">
              <w:rPr>
                <w:rFonts w:ascii="Open Sans" w:hAnsi="Open Sans" w:cs="Open Sans"/>
                <w:color w:val="333333"/>
                <w:shd w:val="clear" w:color="auto" w:fill="FFFFFF"/>
              </w:rPr>
            </w:rPrChange>
          </w:rPr>
          <w:t xml:space="preserve">ave the </w:t>
        </w:r>
      </w:ins>
      <w:ins w:id="201" w:author="Joe Heck" w:date="2016-12-16T13:07:00Z">
        <w:r w:rsidR="00143CF0" w:rsidRPr="006B68C9">
          <w:rPr>
            <w:rFonts w:ascii="Open Sans" w:hAnsi="Open Sans" w:cs="Open Sans"/>
            <w:color w:val="333333"/>
            <w:sz w:val="22"/>
            <w:szCs w:val="22"/>
            <w:shd w:val="clear" w:color="auto" w:fill="FFFFFF"/>
            <w:rPrChange w:id="202" w:author="Joe Heck" w:date="2016-12-20T10:51:00Z">
              <w:rPr>
                <w:rFonts w:ascii="Open Sans" w:hAnsi="Open Sans" w:cs="Open Sans"/>
                <w:color w:val="333333"/>
                <w:shd w:val="clear" w:color="auto" w:fill="FFFFFF"/>
              </w:rPr>
            </w:rPrChange>
          </w:rPr>
          <w:t xml:space="preserve">image </w:t>
        </w:r>
      </w:ins>
      <w:ins w:id="203" w:author="Joe Heck" w:date="2016-12-20T10:50:00Z">
        <w:r w:rsidRPr="006B68C9">
          <w:rPr>
            <w:rFonts w:ascii="Open Sans" w:hAnsi="Open Sans" w:cs="Open Sans"/>
            <w:color w:val="333333"/>
            <w:sz w:val="22"/>
            <w:szCs w:val="22"/>
            <w:shd w:val="clear" w:color="auto" w:fill="FFFFFF"/>
            <w:rPrChange w:id="204" w:author="Joe Heck" w:date="2016-12-20T10:51:00Z">
              <w:rPr>
                <w:rFonts w:ascii="Open Sans" w:hAnsi="Open Sans" w:cs="Open Sans"/>
                <w:color w:val="333333"/>
                <w:shd w:val="clear" w:color="auto" w:fill="FFFFFF"/>
              </w:rPr>
            </w:rPrChange>
          </w:rPr>
          <w:t xml:space="preserve">(see </w:t>
        </w:r>
      </w:ins>
      <w:ins w:id="205" w:author="Joe Heck" w:date="2016-12-16T13:07:00Z">
        <w:r w:rsidR="00143CF0" w:rsidRPr="006B68C9">
          <w:rPr>
            <w:rFonts w:ascii="Open Sans" w:hAnsi="Open Sans" w:cs="Open Sans"/>
            <w:sz w:val="22"/>
            <w:szCs w:val="22"/>
            <w:rPrChange w:id="206" w:author="Joe Heck" w:date="2016-12-20T10:51:00Z">
              <w:rPr>
                <w:rStyle w:val="Hyperlink"/>
                <w:rFonts w:ascii="Arial" w:hAnsi="Arial" w:cs="Arial"/>
                <w:color w:val="006DAF"/>
                <w:sz w:val="20"/>
                <w:szCs w:val="20"/>
                <w:shd w:val="clear" w:color="auto" w:fill="FFFFFF"/>
              </w:rPr>
            </w:rPrChange>
          </w:rPr>
          <w:t>Image File Naming Standards</w:t>
        </w:r>
      </w:ins>
      <w:ins w:id="207" w:author="Joe Heck" w:date="2016-12-20T11:04:00Z">
        <w:r w:rsidR="00125182">
          <w:rPr>
            <w:rFonts w:ascii="Open Sans" w:hAnsi="Open Sans" w:cs="Open Sans"/>
            <w:sz w:val="22"/>
            <w:szCs w:val="22"/>
          </w:rPr>
          <w:t xml:space="preserve"> and Repository for</w:t>
        </w:r>
      </w:ins>
      <w:ins w:id="208" w:author="Joe Heck" w:date="2016-12-16T13:03:00Z">
        <w:r w:rsidR="00143CF0" w:rsidRPr="006B68C9">
          <w:rPr>
            <w:rFonts w:ascii="Open Sans" w:hAnsi="Open Sans" w:cs="Open Sans"/>
            <w:color w:val="333333"/>
            <w:sz w:val="22"/>
            <w:szCs w:val="22"/>
            <w:shd w:val="clear" w:color="auto" w:fill="FFFFFF"/>
            <w:rPrChange w:id="209" w:author="Joe Heck" w:date="2016-12-20T10:51:00Z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rPrChange>
          </w:rPr>
          <w:t xml:space="preserve"> instructions</w:t>
        </w:r>
      </w:ins>
      <w:ins w:id="210" w:author="Joe Heck" w:date="2016-12-20T10:50:00Z">
        <w:r w:rsidRPr="006B68C9">
          <w:rPr>
            <w:rFonts w:ascii="Open Sans" w:hAnsi="Open Sans" w:cs="Open Sans"/>
            <w:color w:val="333333"/>
            <w:sz w:val="22"/>
            <w:szCs w:val="22"/>
            <w:shd w:val="clear" w:color="auto" w:fill="FFFFFF"/>
            <w:rPrChange w:id="211" w:author="Joe Heck" w:date="2016-12-20T10:51:00Z">
              <w:rPr>
                <w:rFonts w:ascii="Open Sans" w:hAnsi="Open Sans" w:cs="Open Sans"/>
                <w:color w:val="333333"/>
                <w:shd w:val="clear" w:color="auto" w:fill="FFFFFF"/>
              </w:rPr>
            </w:rPrChange>
          </w:rPr>
          <w:t>)</w:t>
        </w:r>
      </w:ins>
      <w:ins w:id="212" w:author="Joe Heck" w:date="2016-12-16T13:03:00Z">
        <w:r w:rsidR="00143CF0" w:rsidRPr="006B68C9">
          <w:rPr>
            <w:rFonts w:ascii="Open Sans" w:hAnsi="Open Sans" w:cs="Open Sans"/>
            <w:color w:val="333333"/>
            <w:sz w:val="22"/>
            <w:szCs w:val="22"/>
            <w:shd w:val="clear" w:color="auto" w:fill="FFFFFF"/>
            <w:rPrChange w:id="213" w:author="Joe Heck" w:date="2016-12-20T10:51:00Z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rPrChange>
          </w:rPr>
          <w:t>.</w:t>
        </w:r>
      </w:ins>
      <w:ins w:id="214" w:author="Joe Heck" w:date="2016-12-16T13:07:00Z">
        <w:r w:rsidR="00143CF0" w:rsidRPr="006B68C9">
          <w:rPr>
            <w:rFonts w:ascii="Open Sans" w:hAnsi="Open Sans" w:cs="Open Sans"/>
            <w:color w:val="333333"/>
            <w:sz w:val="22"/>
            <w:szCs w:val="22"/>
            <w:shd w:val="clear" w:color="auto" w:fill="FFFFFF"/>
            <w:rPrChange w:id="215" w:author="Joe Heck" w:date="2016-12-20T10:51:00Z">
              <w:rPr>
                <w:rFonts w:ascii="Open Sans" w:hAnsi="Open Sans" w:cs="Open Sans"/>
                <w:color w:val="333333"/>
                <w:shd w:val="clear" w:color="auto" w:fill="FFFFFF"/>
              </w:rPr>
            </w:rPrChange>
          </w:rPr>
          <w:t xml:space="preserve"> </w:t>
        </w:r>
      </w:ins>
      <w:ins w:id="216" w:author="Joe Heck" w:date="2016-12-16T13:09:00Z">
        <w:r w:rsidR="00143CF0" w:rsidRPr="006B68C9">
          <w:rPr>
            <w:rFonts w:ascii="Open Sans" w:hAnsi="Open Sans" w:cs="Open Sans"/>
            <w:color w:val="333333"/>
            <w:sz w:val="22"/>
            <w:szCs w:val="22"/>
            <w:shd w:val="clear" w:color="auto" w:fill="FFFFFF"/>
            <w:rPrChange w:id="217" w:author="Joe Heck" w:date="2016-12-20T10:51:00Z">
              <w:rPr>
                <w:rFonts w:ascii="Open Sans" w:hAnsi="Open Sans" w:cs="Open Sans"/>
                <w:color w:val="333333"/>
                <w:shd w:val="clear" w:color="auto" w:fill="FFFFFF"/>
              </w:rPr>
            </w:rPrChange>
          </w:rPr>
          <w:t>An i</w:t>
        </w:r>
      </w:ins>
      <w:ins w:id="218" w:author="Joe Heck" w:date="2016-12-16T13:07:00Z">
        <w:r w:rsidR="00143CF0" w:rsidRPr="006B68C9">
          <w:rPr>
            <w:rFonts w:ascii="Open Sans" w:hAnsi="Open Sans" w:cs="Open Sans"/>
            <w:sz w:val="22"/>
            <w:szCs w:val="22"/>
            <w:rPrChange w:id="219" w:author="Joe Heck" w:date="2016-12-20T10:51:00Z">
              <w:rPr>
                <w:rFonts w:ascii="Open Sans" w:hAnsi="Open Sans" w:cs="Open Sans"/>
              </w:rPr>
            </w:rPrChange>
          </w:rPr>
          <w:t>mage should be saved as .</w:t>
        </w:r>
        <w:proofErr w:type="spellStart"/>
        <w:r w:rsidR="00143CF0" w:rsidRPr="006B68C9">
          <w:rPr>
            <w:rFonts w:ascii="Open Sans" w:hAnsi="Open Sans" w:cs="Open Sans"/>
            <w:sz w:val="22"/>
            <w:szCs w:val="22"/>
            <w:rPrChange w:id="220" w:author="Joe Heck" w:date="2016-12-20T10:51:00Z">
              <w:rPr>
                <w:rFonts w:ascii="Open Sans" w:hAnsi="Open Sans" w:cs="Open Sans"/>
              </w:rPr>
            </w:rPrChange>
          </w:rPr>
          <w:t>png</w:t>
        </w:r>
        <w:proofErr w:type="spellEnd"/>
        <w:r w:rsidR="00143CF0" w:rsidRPr="006B68C9">
          <w:rPr>
            <w:rFonts w:ascii="Open Sans" w:hAnsi="Open Sans" w:cs="Open Sans"/>
            <w:sz w:val="22"/>
            <w:szCs w:val="22"/>
            <w:rPrChange w:id="221" w:author="Joe Heck" w:date="2016-12-20T10:51:00Z">
              <w:rPr>
                <w:rFonts w:ascii="Open Sans" w:hAnsi="Open Sans" w:cs="Open Sans"/>
              </w:rPr>
            </w:rPrChange>
          </w:rPr>
          <w:t xml:space="preserve"> file in the central repository in </w:t>
        </w:r>
        <w:proofErr w:type="spellStart"/>
        <w:r w:rsidR="00143CF0" w:rsidRPr="006B68C9">
          <w:rPr>
            <w:rFonts w:ascii="Open Sans" w:hAnsi="Open Sans" w:cs="Open Sans"/>
            <w:sz w:val="22"/>
            <w:szCs w:val="22"/>
            <w:rPrChange w:id="222" w:author="Joe Heck" w:date="2016-12-20T10:51:00Z">
              <w:rPr>
                <w:rFonts w:ascii="Open Sans" w:hAnsi="Open Sans" w:cs="Open Sans"/>
              </w:rPr>
            </w:rPrChange>
          </w:rPr>
          <w:t>MindTouch</w:t>
        </w:r>
      </w:ins>
      <w:proofErr w:type="spellEnd"/>
      <w:ins w:id="223" w:author="Joe Heck" w:date="2016-12-16T13:09:00Z">
        <w:r w:rsidR="00143CF0" w:rsidRPr="006B68C9">
          <w:rPr>
            <w:rFonts w:ascii="Open Sans" w:hAnsi="Open Sans" w:cs="Open Sans"/>
            <w:sz w:val="22"/>
            <w:szCs w:val="22"/>
            <w:rPrChange w:id="224" w:author="Joe Heck" w:date="2016-12-20T10:51:00Z">
              <w:rPr>
                <w:rFonts w:ascii="Open Sans" w:hAnsi="Open Sans" w:cs="Open Sans"/>
              </w:rPr>
            </w:rPrChange>
          </w:rPr>
          <w:t xml:space="preserve">, </w:t>
        </w:r>
      </w:ins>
      <w:ins w:id="225" w:author="Joe Heck" w:date="2016-12-16T13:07:00Z">
        <w:r w:rsidR="00143CF0" w:rsidRPr="006B68C9">
          <w:rPr>
            <w:rFonts w:ascii="Open Sans" w:hAnsi="Open Sans" w:cs="Open Sans"/>
            <w:sz w:val="22"/>
            <w:szCs w:val="22"/>
            <w:rPrChange w:id="226" w:author="Joe Heck" w:date="2016-12-20T10:51:00Z">
              <w:rPr>
                <w:rFonts w:ascii="Open Sans" w:hAnsi="Open Sans" w:cs="Open Sans"/>
              </w:rPr>
            </w:rPrChange>
          </w:rPr>
          <w:t xml:space="preserve">and as </w:t>
        </w:r>
        <w:proofErr w:type="gramStart"/>
        <w:r w:rsidR="00143CF0" w:rsidRPr="006B68C9">
          <w:rPr>
            <w:rFonts w:ascii="Open Sans" w:hAnsi="Open Sans" w:cs="Open Sans"/>
            <w:sz w:val="22"/>
            <w:szCs w:val="22"/>
            <w:rPrChange w:id="227" w:author="Joe Heck" w:date="2016-12-20T10:51:00Z">
              <w:rPr>
                <w:rFonts w:ascii="Open Sans" w:hAnsi="Open Sans" w:cs="Open Sans"/>
              </w:rPr>
            </w:rPrChange>
          </w:rPr>
          <w:t>a .snag</w:t>
        </w:r>
        <w:proofErr w:type="gramEnd"/>
        <w:r w:rsidR="00143CF0" w:rsidRPr="006B68C9">
          <w:rPr>
            <w:rFonts w:ascii="Open Sans" w:hAnsi="Open Sans" w:cs="Open Sans"/>
            <w:sz w:val="22"/>
            <w:szCs w:val="22"/>
            <w:rPrChange w:id="228" w:author="Joe Heck" w:date="2016-12-20T10:51:00Z">
              <w:rPr>
                <w:rFonts w:ascii="Open Sans" w:hAnsi="Open Sans" w:cs="Open Sans"/>
              </w:rPr>
            </w:rPrChange>
          </w:rPr>
          <w:t xml:space="preserve"> file in the associated </w:t>
        </w:r>
      </w:ins>
      <w:ins w:id="229" w:author="Joe Heck" w:date="2016-12-20T14:10:00Z">
        <w:r w:rsidR="001328B8">
          <w:rPr>
            <w:rFonts w:ascii="Open Sans" w:hAnsi="Open Sans" w:cs="Open Sans"/>
            <w:sz w:val="22"/>
            <w:szCs w:val="22"/>
          </w:rPr>
          <w:t>documentation</w:t>
        </w:r>
      </w:ins>
      <w:ins w:id="230" w:author="Joe Heck" w:date="2016-12-16T13:07:00Z">
        <w:r w:rsidR="00143CF0" w:rsidRPr="006B68C9">
          <w:rPr>
            <w:rFonts w:ascii="Open Sans" w:hAnsi="Open Sans" w:cs="Open Sans"/>
            <w:sz w:val="22"/>
            <w:szCs w:val="22"/>
            <w:rPrChange w:id="231" w:author="Joe Heck" w:date="2016-12-20T10:51:00Z">
              <w:rPr>
                <w:rFonts w:ascii="Open Sans" w:hAnsi="Open Sans" w:cs="Open Sans"/>
              </w:rPr>
            </w:rPrChange>
          </w:rPr>
          <w:t xml:space="preserve"> story folder in Box.</w:t>
        </w:r>
      </w:ins>
      <w:ins w:id="232" w:author="Joe Heck" w:date="2016-12-20T10:57:00Z">
        <w:r>
          <w:rPr>
            <w:rFonts w:ascii="Open Sans" w:hAnsi="Open Sans" w:cs="Open Sans"/>
            <w:sz w:val="22"/>
            <w:szCs w:val="22"/>
          </w:rPr>
          <w:t xml:space="preserve"> </w:t>
        </w:r>
      </w:ins>
    </w:p>
    <w:p w:rsidR="00362C8D" w:rsidRPr="00143CF0" w:rsidRDefault="00164AE2">
      <w:pPr>
        <w:numPr>
          <w:ilvl w:val="0"/>
          <w:numId w:val="10"/>
        </w:numPr>
        <w:spacing w:before="240" w:after="240" w:line="240" w:lineRule="auto"/>
        <w:rPr>
          <w:ins w:id="233" w:author="Joe Heck" w:date="2016-12-14T16:14:00Z"/>
          <w:rFonts w:ascii="Open Sans" w:eastAsia="Times New Roman" w:hAnsi="Open Sans" w:cs="Open Sans"/>
          <w:color w:val="333333"/>
        </w:rPr>
        <w:pPrChange w:id="234" w:author="Joe Heck" w:date="2016-12-20T10:58:00Z">
          <w:pPr>
            <w:numPr>
              <w:numId w:val="2"/>
            </w:numPr>
            <w:tabs>
              <w:tab w:val="num" w:pos="720"/>
            </w:tabs>
            <w:spacing w:before="60" w:after="60" w:line="406" w:lineRule="atLeast"/>
            <w:ind w:left="720" w:hanging="360"/>
          </w:pPr>
        </w:pPrChange>
      </w:pPr>
      <w:ins w:id="235" w:author="Joe Heck" w:date="2016-12-16T10:02:00Z">
        <w:r w:rsidRPr="00143CF0">
          <w:rPr>
            <w:rFonts w:ascii="Open Sans" w:eastAsia="Times New Roman" w:hAnsi="Open Sans" w:cs="Open Sans"/>
            <w:color w:val="333333"/>
          </w:rPr>
          <w:t xml:space="preserve">In </w:t>
        </w:r>
        <w:proofErr w:type="spellStart"/>
        <w:r w:rsidRPr="00143CF0">
          <w:rPr>
            <w:rFonts w:ascii="Open Sans" w:eastAsia="Times New Roman" w:hAnsi="Open Sans" w:cs="Open Sans"/>
            <w:color w:val="333333"/>
          </w:rPr>
          <w:t>MindTouch</w:t>
        </w:r>
      </w:ins>
      <w:proofErr w:type="spellEnd"/>
      <w:ins w:id="236" w:author="Joe Heck" w:date="2016-12-20T14:10:00Z">
        <w:r w:rsidR="001328B8">
          <w:rPr>
            <w:rFonts w:ascii="Open Sans" w:eastAsia="Times New Roman" w:hAnsi="Open Sans" w:cs="Open Sans"/>
            <w:color w:val="333333"/>
          </w:rPr>
          <w:t>,</w:t>
        </w:r>
      </w:ins>
      <w:ins w:id="237" w:author="Joe Heck" w:date="2016-12-16T10:02:00Z">
        <w:r w:rsidRPr="00143CF0">
          <w:rPr>
            <w:rFonts w:ascii="Open Sans" w:eastAsia="Times New Roman" w:hAnsi="Open Sans" w:cs="Open Sans"/>
            <w:color w:val="333333"/>
          </w:rPr>
          <w:t xml:space="preserve"> </w:t>
        </w:r>
      </w:ins>
      <w:ins w:id="238" w:author="Joe Heck" w:date="2016-12-16T10:03:00Z">
        <w:r w:rsidRPr="00143CF0">
          <w:rPr>
            <w:rFonts w:ascii="Open Sans" w:eastAsia="Times New Roman" w:hAnsi="Open Sans" w:cs="Open Sans"/>
            <w:color w:val="333333"/>
          </w:rPr>
          <w:t>s</w:t>
        </w:r>
      </w:ins>
      <w:ins w:id="239" w:author="Joe Heck" w:date="2016-12-14T16:14:00Z">
        <w:r w:rsidR="00362C8D" w:rsidRPr="00143CF0">
          <w:rPr>
            <w:rFonts w:ascii="Open Sans" w:eastAsia="Times New Roman" w:hAnsi="Open Sans" w:cs="Open Sans"/>
            <w:color w:val="333333"/>
          </w:rPr>
          <w:t xml:space="preserve">elect </w:t>
        </w:r>
        <w:r w:rsidR="00362C8D" w:rsidRPr="00143CF0">
          <w:rPr>
            <w:rFonts w:ascii="Open Sans" w:eastAsia="Times New Roman" w:hAnsi="Open Sans" w:cs="Open Sans"/>
            <w:b/>
            <w:color w:val="333333"/>
          </w:rPr>
          <w:t>Edit</w:t>
        </w:r>
        <w:r w:rsidR="00362C8D" w:rsidRPr="00143CF0">
          <w:rPr>
            <w:rFonts w:ascii="Open Sans" w:eastAsia="Times New Roman" w:hAnsi="Open Sans" w:cs="Open Sans"/>
            <w:color w:val="333333"/>
          </w:rPr>
          <w:t xml:space="preserve"> and then</w:t>
        </w:r>
        <w:r w:rsidR="00362C8D" w:rsidRPr="00143CF0">
          <w:rPr>
            <w:rFonts w:ascii="Open Sans" w:eastAsia="Times New Roman" w:hAnsi="Open Sans" w:cs="Open Sans"/>
            <w:b/>
            <w:color w:val="333333"/>
          </w:rPr>
          <w:t xml:space="preserve"> </w:t>
        </w:r>
        <w:r w:rsidR="00362C8D" w:rsidRPr="00143CF0">
          <w:rPr>
            <w:rFonts w:ascii="Open Sans" w:eastAsia="Times New Roman" w:hAnsi="Open Sans" w:cs="Open Sans"/>
            <w:color w:val="333333"/>
          </w:rPr>
          <w:t xml:space="preserve">place your cursor where you want to put </w:t>
        </w:r>
      </w:ins>
      <w:ins w:id="240" w:author="Joe Heck" w:date="2016-12-16T10:03:00Z">
        <w:r w:rsidRPr="00143CF0">
          <w:rPr>
            <w:rFonts w:ascii="Open Sans" w:eastAsia="Times New Roman" w:hAnsi="Open Sans" w:cs="Open Sans"/>
            <w:color w:val="333333"/>
          </w:rPr>
          <w:t>the</w:t>
        </w:r>
      </w:ins>
      <w:ins w:id="241" w:author="Joe Heck" w:date="2016-12-14T16:14:00Z">
        <w:r w:rsidR="00362C8D" w:rsidRPr="00143CF0">
          <w:rPr>
            <w:rFonts w:ascii="Open Sans" w:eastAsia="Times New Roman" w:hAnsi="Open Sans" w:cs="Open Sans"/>
            <w:color w:val="333333"/>
          </w:rPr>
          <w:t xml:space="preserve"> image</w:t>
        </w:r>
      </w:ins>
      <w:ins w:id="242" w:author="Joe Heck" w:date="2016-12-16T13:10:00Z">
        <w:r w:rsidR="00143CF0" w:rsidRPr="00143CF0">
          <w:rPr>
            <w:rFonts w:ascii="Open Sans" w:eastAsia="Times New Roman" w:hAnsi="Open Sans" w:cs="Open Sans"/>
            <w:color w:val="333333"/>
          </w:rPr>
          <w:t xml:space="preserve"> and click</w:t>
        </w:r>
      </w:ins>
      <w:ins w:id="243" w:author="Joe Heck" w:date="2016-12-20T16:13:00Z">
        <w:r w:rsidR="004323CD">
          <w:rPr>
            <w:rFonts w:ascii="Open Sans" w:eastAsia="Times New Roman" w:hAnsi="Open Sans" w:cs="Open Sans"/>
            <w:color w:val="333333"/>
          </w:rPr>
          <w:t xml:space="preserve"> </w:t>
        </w:r>
      </w:ins>
      <w:ins w:id="244" w:author="Joe Heck" w:date="2016-12-20T16:14:00Z">
        <w:r w:rsidR="004323CD" w:rsidRPr="00143CF0">
          <w:rPr>
            <w:rFonts w:ascii="Open Sans" w:eastAsia="Times New Roman" w:hAnsi="Open Sans" w:cs="Open Sans"/>
            <w:b/>
            <w:bCs/>
            <w:color w:val="333333"/>
          </w:rPr>
          <w:t>Enter</w:t>
        </w:r>
      </w:ins>
      <w:ins w:id="245" w:author="Joe Heck" w:date="2016-12-14T16:14:00Z">
        <w:r w:rsidR="00362C8D" w:rsidRPr="00143CF0">
          <w:rPr>
            <w:rFonts w:ascii="Open Sans" w:eastAsia="Times New Roman" w:hAnsi="Open Sans" w:cs="Open Sans"/>
            <w:color w:val="333333"/>
          </w:rPr>
          <w:t>. If inserting images into a numbered list, place your cursor at the end of the list item and press </w:t>
        </w:r>
        <w:r w:rsidR="00362C8D" w:rsidRPr="00143CF0">
          <w:rPr>
            <w:rFonts w:ascii="Open Sans" w:eastAsia="Times New Roman" w:hAnsi="Open Sans" w:cs="Open Sans"/>
            <w:b/>
            <w:bCs/>
            <w:color w:val="333333"/>
          </w:rPr>
          <w:t>Enter</w:t>
        </w:r>
        <w:r w:rsidR="00362C8D" w:rsidRPr="00143CF0">
          <w:rPr>
            <w:rFonts w:ascii="Open Sans" w:eastAsia="Times New Roman" w:hAnsi="Open Sans" w:cs="Open Sans"/>
            <w:color w:val="333333"/>
          </w:rPr>
          <w:t> twice.</w:t>
        </w:r>
      </w:ins>
    </w:p>
    <w:p w:rsidR="00362C8D" w:rsidRPr="00690C1A" w:rsidRDefault="00362C8D">
      <w:pPr>
        <w:shd w:val="clear" w:color="auto" w:fill="FFFFFF"/>
        <w:spacing w:before="240" w:after="240" w:line="240" w:lineRule="auto"/>
        <w:ind w:left="720"/>
        <w:rPr>
          <w:ins w:id="246" w:author="Joe Heck" w:date="2016-12-14T16:14:00Z"/>
          <w:rFonts w:ascii="Open Sans" w:eastAsia="Times New Roman" w:hAnsi="Open Sans" w:cs="Open Sans"/>
          <w:i/>
          <w:color w:val="333333"/>
        </w:rPr>
        <w:pPrChange w:id="247" w:author="Joe Heck" w:date="2016-12-20T10:58:00Z">
          <w:pPr>
            <w:shd w:val="clear" w:color="auto" w:fill="FFFFFF"/>
            <w:spacing w:beforeLines="150" w:before="360" w:afterLines="150" w:after="360" w:line="240" w:lineRule="auto"/>
            <w:ind w:left="360"/>
          </w:pPr>
        </w:pPrChange>
      </w:pPr>
      <w:ins w:id="248" w:author="Joe Heck" w:date="2016-12-14T16:14:00Z">
        <w:r w:rsidRPr="00690C1A">
          <w:rPr>
            <w:rFonts w:ascii="Open Sans" w:eastAsia="Times New Roman" w:hAnsi="Open Sans" w:cs="Open Sans"/>
            <w:i/>
            <w:color w:val="333333"/>
          </w:rPr>
          <w:t>Note: Inserting images in</w:t>
        </w:r>
      </w:ins>
      <w:ins w:id="249" w:author="Joe Heck" w:date="2016-12-20T11:34:00Z">
        <w:r w:rsidR="00497E13">
          <w:rPr>
            <w:rFonts w:ascii="Open Sans" w:eastAsia="Times New Roman" w:hAnsi="Open Sans" w:cs="Open Sans"/>
            <w:i/>
            <w:color w:val="333333"/>
          </w:rPr>
          <w:t>to</w:t>
        </w:r>
      </w:ins>
      <w:ins w:id="250" w:author="Joe Heck" w:date="2016-12-14T16:14:00Z">
        <w:r w:rsidRPr="00690C1A">
          <w:rPr>
            <w:rFonts w:ascii="Open Sans" w:eastAsia="Times New Roman" w:hAnsi="Open Sans" w:cs="Open Sans"/>
            <w:i/>
            <w:color w:val="333333"/>
          </w:rPr>
          <w:t xml:space="preserve"> numbered lists breaks the</w:t>
        </w:r>
      </w:ins>
      <w:ins w:id="251" w:author="Joe Heck" w:date="2016-12-20T11:34:00Z">
        <w:r w:rsidR="00497E13">
          <w:rPr>
            <w:rFonts w:ascii="Open Sans" w:eastAsia="Times New Roman" w:hAnsi="Open Sans" w:cs="Open Sans"/>
            <w:i/>
            <w:color w:val="333333"/>
          </w:rPr>
          <w:t xml:space="preserve"> numerical</w:t>
        </w:r>
      </w:ins>
      <w:ins w:id="252" w:author="Joe Heck" w:date="2016-12-14T16:14:00Z">
        <w:r w:rsidRPr="00690C1A">
          <w:rPr>
            <w:rFonts w:ascii="Open Sans" w:eastAsia="Times New Roman" w:hAnsi="Open Sans" w:cs="Open Sans"/>
            <w:i/>
            <w:color w:val="333333"/>
          </w:rPr>
          <w:t xml:space="preserve"> </w:t>
        </w:r>
      </w:ins>
      <w:ins w:id="253" w:author="Joe Heck" w:date="2016-12-16T12:17:00Z">
        <w:r w:rsidR="00F21B13">
          <w:rPr>
            <w:rFonts w:ascii="Open Sans" w:eastAsia="Times New Roman" w:hAnsi="Open Sans" w:cs="Open Sans"/>
            <w:i/>
            <w:color w:val="333333"/>
          </w:rPr>
          <w:t>order</w:t>
        </w:r>
      </w:ins>
      <w:ins w:id="254" w:author="Joe Heck" w:date="2016-12-14T16:14:00Z">
        <w:r w:rsidRPr="00690C1A">
          <w:rPr>
            <w:rFonts w:ascii="Open Sans" w:eastAsia="Times New Roman" w:hAnsi="Open Sans" w:cs="Open Sans"/>
            <w:i/>
            <w:color w:val="333333"/>
          </w:rPr>
          <w:t>.</w:t>
        </w:r>
      </w:ins>
    </w:p>
    <w:p w:rsidR="00454715" w:rsidRDefault="00164AE2">
      <w:pPr>
        <w:numPr>
          <w:ilvl w:val="0"/>
          <w:numId w:val="11"/>
        </w:numPr>
        <w:spacing w:before="240" w:after="240" w:line="240" w:lineRule="auto"/>
        <w:rPr>
          <w:ins w:id="255" w:author="Joe Heck" w:date="2016-12-20T14:13:00Z"/>
          <w:rFonts w:ascii="Open Sans" w:eastAsia="Times New Roman" w:hAnsi="Open Sans" w:cs="Open Sans"/>
          <w:color w:val="333333"/>
        </w:rPr>
        <w:pPrChange w:id="256" w:author="Joe Heck" w:date="2016-12-20T14:12:00Z">
          <w:pPr>
            <w:spacing w:before="300" w:after="0" w:line="406" w:lineRule="atLeast"/>
          </w:pPr>
        </w:pPrChange>
      </w:pPr>
      <w:ins w:id="257" w:author="Joe Heck" w:date="2016-12-16T10:04:00Z">
        <w:r>
          <w:rPr>
            <w:rFonts w:ascii="Open Sans" w:eastAsia="Times New Roman" w:hAnsi="Open Sans" w:cs="Open Sans"/>
            <w:color w:val="333333"/>
          </w:rPr>
          <w:lastRenderedPageBreak/>
          <w:t>I</w:t>
        </w:r>
        <w:r w:rsidRPr="007400DD">
          <w:rPr>
            <w:rFonts w:ascii="Open Sans" w:eastAsia="Times New Roman" w:hAnsi="Open Sans" w:cs="Open Sans"/>
            <w:color w:val="333333"/>
          </w:rPr>
          <w:t xml:space="preserve">n the </w:t>
        </w:r>
        <w:proofErr w:type="spellStart"/>
        <w:r w:rsidRPr="007400DD">
          <w:rPr>
            <w:rFonts w:ascii="Open Sans" w:eastAsia="Times New Roman" w:hAnsi="Open Sans" w:cs="Open Sans"/>
            <w:color w:val="333333"/>
          </w:rPr>
          <w:t>MindTouch</w:t>
        </w:r>
      </w:ins>
      <w:proofErr w:type="spellEnd"/>
      <w:ins w:id="258" w:author="Joe Heck" w:date="2016-12-20T14:13:00Z">
        <w:r w:rsidR="00454715">
          <w:rPr>
            <w:rFonts w:ascii="Open Sans" w:eastAsia="Times New Roman" w:hAnsi="Open Sans" w:cs="Open Sans"/>
            <w:color w:val="333333"/>
          </w:rPr>
          <w:t xml:space="preserve"> </w:t>
        </w:r>
      </w:ins>
      <w:ins w:id="259" w:author="Joe Heck" w:date="2016-12-16T10:04:00Z">
        <w:r w:rsidRPr="007400DD">
          <w:rPr>
            <w:rFonts w:ascii="Open Sans" w:eastAsia="Times New Roman" w:hAnsi="Open Sans" w:cs="Open Sans"/>
            <w:color w:val="333333"/>
          </w:rPr>
          <w:t>edit toolbar</w:t>
        </w:r>
      </w:ins>
      <w:ins w:id="260" w:author="Joe Heck" w:date="2016-12-20T14:14:00Z">
        <w:r w:rsidR="00454715">
          <w:rPr>
            <w:rFonts w:ascii="Open Sans" w:eastAsia="Times New Roman" w:hAnsi="Open Sans" w:cs="Open Sans"/>
            <w:color w:val="333333"/>
          </w:rPr>
          <w:t>,</w:t>
        </w:r>
      </w:ins>
      <w:ins w:id="261" w:author="Joe Heck" w:date="2016-12-16T10:04:00Z">
        <w:r>
          <w:rPr>
            <w:rFonts w:ascii="Open Sans" w:eastAsia="Times New Roman" w:hAnsi="Open Sans" w:cs="Open Sans"/>
            <w:color w:val="333333"/>
          </w:rPr>
          <w:t xml:space="preserve"> c</w:t>
        </w:r>
      </w:ins>
      <w:ins w:id="262" w:author="Joe Heck" w:date="2016-12-14T16:14:00Z">
        <w:r w:rsidR="00362C8D" w:rsidRPr="007400DD">
          <w:rPr>
            <w:rFonts w:ascii="Open Sans" w:eastAsia="Times New Roman" w:hAnsi="Open Sans" w:cs="Open Sans"/>
            <w:color w:val="333333"/>
          </w:rPr>
          <w:t>lick</w:t>
        </w:r>
        <w:r w:rsidR="00362C8D" w:rsidRPr="00246234">
          <w:rPr>
            <w:rFonts w:ascii="Open Sans" w:eastAsia="Times New Roman" w:hAnsi="Open Sans" w:cs="Open Sans"/>
            <w:color w:val="333333"/>
          </w:rPr>
          <w:t> </w:t>
        </w:r>
        <w:r w:rsidR="00362C8D" w:rsidRPr="00246234">
          <w:rPr>
            <w:rFonts w:ascii="Open Sans" w:eastAsia="Times New Roman" w:hAnsi="Open Sans" w:cs="Open Sans"/>
            <w:b/>
            <w:bCs/>
            <w:color w:val="333333"/>
          </w:rPr>
          <w:t>Image</w:t>
        </w:r>
        <w:r w:rsidR="00362C8D" w:rsidRPr="007400DD">
          <w:rPr>
            <w:rFonts w:ascii="Open Sans" w:eastAsia="Times New Roman" w:hAnsi="Open Sans" w:cs="Open Sans"/>
            <w:color w:val="333333"/>
          </w:rPr>
          <w:t xml:space="preserve">. </w:t>
        </w:r>
        <w:r w:rsidR="00362C8D" w:rsidRPr="00246234">
          <w:rPr>
            <w:rFonts w:ascii="Open Sans" w:eastAsia="Times New Roman" w:hAnsi="Open Sans" w:cs="Open Sans"/>
            <w:color w:val="333333"/>
          </w:rPr>
          <w:t xml:space="preserve">The </w:t>
        </w:r>
        <w:r w:rsidR="00362C8D" w:rsidRPr="00246234">
          <w:rPr>
            <w:rFonts w:ascii="Open Sans" w:eastAsia="Times New Roman" w:hAnsi="Open Sans" w:cs="Open Sans"/>
            <w:b/>
            <w:color w:val="333333"/>
          </w:rPr>
          <w:t>Image</w:t>
        </w:r>
        <w:r w:rsidR="00362C8D" w:rsidRPr="00246234">
          <w:rPr>
            <w:rFonts w:ascii="Open Sans" w:eastAsia="Times New Roman" w:hAnsi="Open Sans" w:cs="Open Sans"/>
            <w:color w:val="333333"/>
          </w:rPr>
          <w:t xml:space="preserve"> window opens and the </w:t>
        </w:r>
        <w:r w:rsidR="00362C8D" w:rsidRPr="00246234">
          <w:rPr>
            <w:rFonts w:ascii="Open Sans" w:eastAsia="Times New Roman" w:hAnsi="Open Sans" w:cs="Open Sans"/>
            <w:b/>
            <w:bCs/>
            <w:color w:val="333333"/>
          </w:rPr>
          <w:t>Search</w:t>
        </w:r>
        <w:r w:rsidR="00362C8D" w:rsidRPr="00246234">
          <w:rPr>
            <w:rFonts w:ascii="Open Sans" w:eastAsia="Times New Roman" w:hAnsi="Open Sans" w:cs="Open Sans"/>
            <w:color w:val="333333"/>
          </w:rPr>
          <w:t> </w:t>
        </w:r>
        <w:r w:rsidR="00362C8D" w:rsidRPr="007400DD">
          <w:rPr>
            <w:rFonts w:ascii="Open Sans" w:eastAsia="Times New Roman" w:hAnsi="Open Sans" w:cs="Open Sans"/>
            <w:color w:val="333333"/>
          </w:rPr>
          <w:t xml:space="preserve">tab </w:t>
        </w:r>
        <w:r w:rsidR="00362C8D" w:rsidRPr="00246234">
          <w:rPr>
            <w:rFonts w:ascii="Open Sans" w:eastAsia="Times New Roman" w:hAnsi="Open Sans" w:cs="Open Sans"/>
            <w:color w:val="333333"/>
          </w:rPr>
          <w:t xml:space="preserve">is </w:t>
        </w:r>
        <w:r w:rsidR="00362C8D" w:rsidRPr="007400DD">
          <w:rPr>
            <w:rFonts w:ascii="Open Sans" w:eastAsia="Times New Roman" w:hAnsi="Open Sans" w:cs="Open Sans"/>
            <w:color w:val="333333"/>
          </w:rPr>
          <w:t xml:space="preserve">shown </w:t>
        </w:r>
        <w:r w:rsidR="00362C8D" w:rsidRPr="00246234">
          <w:rPr>
            <w:rFonts w:ascii="Open Sans" w:eastAsia="Times New Roman" w:hAnsi="Open Sans" w:cs="Open Sans"/>
            <w:color w:val="333333"/>
          </w:rPr>
          <w:t>by</w:t>
        </w:r>
        <w:r w:rsidR="00362C8D" w:rsidRPr="007400DD">
          <w:rPr>
            <w:rFonts w:ascii="Open Sans" w:eastAsia="Times New Roman" w:hAnsi="Open Sans" w:cs="Open Sans"/>
            <w:color w:val="333333"/>
          </w:rPr>
          <w:t xml:space="preserve"> default</w:t>
        </w:r>
        <w:r w:rsidR="00362C8D" w:rsidRPr="00246234">
          <w:rPr>
            <w:rFonts w:ascii="Open Sans" w:eastAsia="Times New Roman" w:hAnsi="Open Sans" w:cs="Open Sans"/>
            <w:color w:val="333333"/>
          </w:rPr>
          <w:t>.</w:t>
        </w:r>
        <w:r w:rsidR="00362C8D">
          <w:rPr>
            <w:rFonts w:ascii="Open Sans" w:eastAsia="Times New Roman" w:hAnsi="Open Sans" w:cs="Open Sans"/>
            <w:color w:val="333333"/>
          </w:rPr>
          <w:t xml:space="preserve"> </w:t>
        </w:r>
      </w:ins>
    </w:p>
    <w:p w:rsidR="00454715" w:rsidRDefault="00362C8D">
      <w:pPr>
        <w:numPr>
          <w:ilvl w:val="0"/>
          <w:numId w:val="4"/>
        </w:numPr>
        <w:spacing w:before="240" w:after="240" w:line="240" w:lineRule="auto"/>
        <w:rPr>
          <w:ins w:id="263" w:author="Joe Heck" w:date="2016-12-20T14:13:00Z"/>
          <w:rFonts w:ascii="Open Sans" w:eastAsia="Times New Roman" w:hAnsi="Open Sans" w:cs="Open Sans"/>
          <w:color w:val="333333"/>
        </w:rPr>
        <w:pPrChange w:id="264" w:author="Joe Heck" w:date="2016-12-20T10:58:00Z">
          <w:pPr>
            <w:numPr>
              <w:numId w:val="4"/>
            </w:numPr>
            <w:tabs>
              <w:tab w:val="num" w:pos="720"/>
            </w:tabs>
            <w:spacing w:before="60" w:after="60" w:line="406" w:lineRule="atLeast"/>
            <w:ind w:left="720" w:hanging="360"/>
          </w:pPr>
        </w:pPrChange>
      </w:pPr>
      <w:ins w:id="265" w:author="Joe Heck" w:date="2016-12-14T16:14:00Z">
        <w:r w:rsidRPr="00454715">
          <w:rPr>
            <w:rFonts w:ascii="Open Sans" w:eastAsia="Times New Roman" w:hAnsi="Open Sans" w:cs="Open Sans"/>
            <w:color w:val="333333"/>
          </w:rPr>
          <w:t>Click the </w:t>
        </w:r>
        <w:r w:rsidRPr="00454715">
          <w:rPr>
            <w:rFonts w:ascii="Open Sans" w:eastAsia="Times New Roman" w:hAnsi="Open Sans" w:cs="Open Sans"/>
            <w:b/>
            <w:bCs/>
            <w:color w:val="333333"/>
          </w:rPr>
          <w:t>Attach</w:t>
        </w:r>
        <w:r w:rsidRPr="00454715">
          <w:rPr>
            <w:rFonts w:ascii="Open Sans" w:eastAsia="Times New Roman" w:hAnsi="Open Sans" w:cs="Open Sans"/>
            <w:color w:val="333333"/>
          </w:rPr>
          <w:t> </w:t>
        </w:r>
        <w:r w:rsidRPr="00454715">
          <w:rPr>
            <w:rFonts w:ascii="Open Sans" w:eastAsia="Times New Roman" w:hAnsi="Open Sans" w:cs="Open Sans"/>
            <w:b/>
            <w:color w:val="333333"/>
          </w:rPr>
          <w:t>files</w:t>
        </w:r>
        <w:r w:rsidRPr="00454715">
          <w:rPr>
            <w:rFonts w:ascii="Open Sans" w:eastAsia="Times New Roman" w:hAnsi="Open Sans" w:cs="Open Sans"/>
            <w:color w:val="333333"/>
          </w:rPr>
          <w:t xml:space="preserve"> tab.</w:t>
        </w:r>
      </w:ins>
      <w:ins w:id="266" w:author="Joe Heck" w:date="2016-12-16T10:26:00Z">
        <w:r w:rsidR="000B11F7" w:rsidRPr="00454715">
          <w:rPr>
            <w:rFonts w:ascii="Open Sans" w:eastAsia="Times New Roman" w:hAnsi="Open Sans" w:cs="Open Sans"/>
            <w:color w:val="333333"/>
          </w:rPr>
          <w:t xml:space="preserve"> </w:t>
        </w:r>
      </w:ins>
    </w:p>
    <w:p w:rsidR="00362C8D" w:rsidRPr="00454715" w:rsidRDefault="00362C8D">
      <w:pPr>
        <w:numPr>
          <w:ilvl w:val="0"/>
          <w:numId w:val="4"/>
        </w:numPr>
        <w:spacing w:before="240" w:after="240" w:line="240" w:lineRule="auto"/>
        <w:rPr>
          <w:ins w:id="267" w:author="Joe Heck" w:date="2016-12-14T16:14:00Z"/>
          <w:rFonts w:ascii="Open Sans" w:eastAsia="Times New Roman" w:hAnsi="Open Sans" w:cs="Open Sans"/>
          <w:color w:val="333333"/>
        </w:rPr>
        <w:pPrChange w:id="268" w:author="Joe Heck" w:date="2016-12-20T10:58:00Z">
          <w:pPr>
            <w:numPr>
              <w:numId w:val="4"/>
            </w:numPr>
            <w:tabs>
              <w:tab w:val="num" w:pos="720"/>
            </w:tabs>
            <w:spacing w:before="60" w:after="60" w:line="406" w:lineRule="atLeast"/>
            <w:ind w:left="720" w:hanging="360"/>
          </w:pPr>
        </w:pPrChange>
      </w:pPr>
      <w:ins w:id="269" w:author="Joe Heck" w:date="2016-12-14T16:14:00Z">
        <w:r w:rsidRPr="00454715">
          <w:rPr>
            <w:rFonts w:ascii="Open Sans" w:eastAsia="Times New Roman" w:hAnsi="Open Sans" w:cs="Open Sans"/>
            <w:bCs/>
            <w:color w:val="333333"/>
          </w:rPr>
          <w:t>Click the</w:t>
        </w:r>
        <w:r w:rsidRPr="00454715">
          <w:rPr>
            <w:rFonts w:ascii="Open Sans" w:eastAsia="Times New Roman" w:hAnsi="Open Sans" w:cs="Open Sans"/>
            <w:b/>
            <w:bCs/>
            <w:color w:val="333333"/>
          </w:rPr>
          <w:t xml:space="preserve"> Choose Files </w:t>
        </w:r>
        <w:r w:rsidRPr="00454715">
          <w:rPr>
            <w:rFonts w:ascii="Open Sans" w:eastAsia="Times New Roman" w:hAnsi="Open Sans" w:cs="Open Sans"/>
            <w:bCs/>
            <w:color w:val="333333"/>
          </w:rPr>
          <w:t>button then browse</w:t>
        </w:r>
        <w:r w:rsidRPr="00454715">
          <w:rPr>
            <w:rFonts w:ascii="Open Sans" w:eastAsia="Times New Roman" w:hAnsi="Open Sans" w:cs="Open Sans"/>
            <w:color w:val="333333"/>
          </w:rPr>
          <w:t xml:space="preserve"> to the image file that you want to add to the article. After the image is uploaded, </w:t>
        </w:r>
        <w:proofErr w:type="spellStart"/>
        <w:r w:rsidRPr="00454715">
          <w:rPr>
            <w:rFonts w:ascii="Open Sans" w:eastAsia="Times New Roman" w:hAnsi="Open Sans" w:cs="Open Sans"/>
            <w:color w:val="333333"/>
          </w:rPr>
          <w:t>MindTouch</w:t>
        </w:r>
        <w:proofErr w:type="spellEnd"/>
        <w:r w:rsidRPr="00454715">
          <w:rPr>
            <w:rFonts w:ascii="Open Sans" w:eastAsia="Times New Roman" w:hAnsi="Open Sans" w:cs="Open Sans"/>
            <w:color w:val="333333"/>
          </w:rPr>
          <w:t xml:space="preserve"> switches to the</w:t>
        </w:r>
      </w:ins>
      <w:ins w:id="270" w:author="Joe Heck" w:date="2016-12-20T14:15:00Z">
        <w:r w:rsidR="00454715">
          <w:rPr>
            <w:rFonts w:ascii="Open Sans" w:eastAsia="Times New Roman" w:hAnsi="Open Sans" w:cs="Open Sans"/>
            <w:color w:val="333333"/>
          </w:rPr>
          <w:t xml:space="preserve"> following</w:t>
        </w:r>
      </w:ins>
      <w:ins w:id="271" w:author="Joe Heck" w:date="2016-12-14T16:14:00Z">
        <w:r w:rsidRPr="00454715">
          <w:rPr>
            <w:rFonts w:ascii="Open Sans" w:eastAsia="Times New Roman" w:hAnsi="Open Sans" w:cs="Open Sans"/>
            <w:color w:val="333333"/>
          </w:rPr>
          <w:t> </w:t>
        </w:r>
        <w:r w:rsidRPr="00454715">
          <w:rPr>
            <w:rFonts w:ascii="Open Sans" w:eastAsia="Times New Roman" w:hAnsi="Open Sans" w:cs="Open Sans"/>
            <w:b/>
            <w:bCs/>
            <w:color w:val="333333"/>
          </w:rPr>
          <w:t>Options</w:t>
        </w:r>
        <w:r w:rsidRPr="00454715">
          <w:rPr>
            <w:rFonts w:ascii="Open Sans" w:eastAsia="Times New Roman" w:hAnsi="Open Sans" w:cs="Open Sans"/>
            <w:color w:val="333333"/>
          </w:rPr>
          <w:t> tab</w:t>
        </w:r>
      </w:ins>
      <w:ins w:id="272" w:author="Joe Heck" w:date="2016-12-20T14:15:00Z">
        <w:r w:rsidR="00454715">
          <w:rPr>
            <w:rFonts w:ascii="Open Sans" w:eastAsia="Times New Roman" w:hAnsi="Open Sans" w:cs="Open Sans"/>
            <w:color w:val="333333"/>
          </w:rPr>
          <w:t>:</w:t>
        </w:r>
      </w:ins>
    </w:p>
    <w:p w:rsidR="00362C8D" w:rsidRPr="00BD393D" w:rsidRDefault="00362C8D">
      <w:pPr>
        <w:spacing w:before="300" w:after="0" w:line="406" w:lineRule="atLeast"/>
        <w:ind w:left="720"/>
        <w:rPr>
          <w:ins w:id="273" w:author="Joe Heck" w:date="2016-12-14T16:14:00Z"/>
          <w:rFonts w:ascii="Open Sans" w:eastAsia="Times New Roman" w:hAnsi="Open Sans" w:cs="Open Sans"/>
          <w:color w:val="333333"/>
        </w:rPr>
        <w:pPrChange w:id="274" w:author="Joe Heck" w:date="2016-12-16T15:34:00Z">
          <w:pPr>
            <w:spacing w:before="300" w:after="0" w:line="406" w:lineRule="atLeast"/>
          </w:pPr>
        </w:pPrChange>
      </w:pPr>
      <w:ins w:id="275" w:author="Joe Heck" w:date="2016-12-14T16:14:00Z">
        <w:r>
          <w:rPr>
            <w:noProof/>
          </w:rPr>
          <w:drawing>
            <wp:inline distT="0" distB="0" distL="0" distR="0" wp14:anchorId="6A764B7C" wp14:editId="573ABE85">
              <wp:extent cx="5270740" cy="3122995"/>
              <wp:effectExtent l="0" t="0" r="6350" b="127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MT_Options_tab_ss_V2.png"/>
                      <pic:cNvPicPr/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92594" cy="313594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362C8D" w:rsidRDefault="00362C8D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ins w:id="276" w:author="Joe Heck" w:date="2016-12-14T16:14:00Z"/>
          <w:rFonts w:ascii="Open Sans" w:eastAsia="Times New Roman" w:hAnsi="Open Sans" w:cs="Open Sans"/>
          <w:color w:val="333333"/>
        </w:rPr>
        <w:pPrChange w:id="277" w:author="Joe Heck" w:date="2016-12-21T08:43:00Z">
          <w:pPr>
            <w:numPr>
              <w:numId w:val="5"/>
            </w:numPr>
            <w:shd w:val="clear" w:color="auto" w:fill="FFFFFF"/>
            <w:tabs>
              <w:tab w:val="num" w:pos="720"/>
            </w:tabs>
            <w:spacing w:before="60" w:after="60" w:line="406" w:lineRule="atLeast"/>
            <w:ind w:left="720" w:hanging="360"/>
          </w:pPr>
        </w:pPrChange>
      </w:pPr>
      <w:ins w:id="278" w:author="Joe Heck" w:date="2016-12-14T16:14:00Z">
        <w:r w:rsidRPr="0059135E">
          <w:rPr>
            <w:rFonts w:ascii="Open Sans" w:eastAsia="Times New Roman" w:hAnsi="Open Sans" w:cs="Open Sans"/>
            <w:color w:val="333333"/>
          </w:rPr>
          <w:t>Select</w:t>
        </w:r>
        <w:r w:rsidRPr="00246234">
          <w:rPr>
            <w:rFonts w:ascii="Open Sans" w:eastAsia="Times New Roman" w:hAnsi="Open Sans" w:cs="Open Sans"/>
            <w:color w:val="333333"/>
          </w:rPr>
          <w:t> </w:t>
        </w:r>
        <w:r w:rsidRPr="00246234">
          <w:rPr>
            <w:rFonts w:ascii="Open Sans" w:eastAsia="Times New Roman" w:hAnsi="Open Sans" w:cs="Open Sans"/>
            <w:b/>
            <w:bCs/>
            <w:color w:val="333333"/>
          </w:rPr>
          <w:t>Responsive</w:t>
        </w:r>
        <w:r w:rsidRPr="00246234">
          <w:rPr>
            <w:rFonts w:ascii="Open Sans" w:eastAsia="Times New Roman" w:hAnsi="Open Sans" w:cs="Open Sans"/>
            <w:color w:val="333333"/>
          </w:rPr>
          <w:t xml:space="preserve"> for the </w:t>
        </w:r>
        <w:r w:rsidRPr="00246234">
          <w:rPr>
            <w:rFonts w:ascii="Open Sans" w:eastAsia="Times New Roman" w:hAnsi="Open Sans" w:cs="Open Sans"/>
            <w:b/>
            <w:color w:val="333333"/>
          </w:rPr>
          <w:t>Size</w:t>
        </w:r>
        <w:r w:rsidRPr="00246234">
          <w:rPr>
            <w:rFonts w:ascii="Open Sans" w:eastAsia="Times New Roman" w:hAnsi="Open Sans" w:cs="Open Sans"/>
            <w:color w:val="333333"/>
          </w:rPr>
          <w:t xml:space="preserve"> setting</w:t>
        </w:r>
        <w:r>
          <w:rPr>
            <w:rFonts w:ascii="Open Sans" w:eastAsia="Times New Roman" w:hAnsi="Open Sans" w:cs="Open Sans"/>
            <w:color w:val="333333"/>
          </w:rPr>
          <w:t xml:space="preserve"> and en</w:t>
        </w:r>
        <w:r w:rsidRPr="00246234">
          <w:rPr>
            <w:rFonts w:ascii="Open Sans" w:eastAsia="Times New Roman" w:hAnsi="Open Sans" w:cs="Open Sans"/>
            <w:color w:val="333333"/>
          </w:rPr>
          <w:t xml:space="preserve">sure that </w:t>
        </w:r>
        <w:r w:rsidRPr="00246234">
          <w:rPr>
            <w:rFonts w:ascii="Open Sans" w:eastAsia="Times New Roman" w:hAnsi="Open Sans" w:cs="Open Sans"/>
            <w:b/>
            <w:color w:val="333333"/>
          </w:rPr>
          <w:t xml:space="preserve">Default </w:t>
        </w:r>
        <w:r w:rsidRPr="00246234">
          <w:rPr>
            <w:rFonts w:ascii="Open Sans" w:eastAsia="Times New Roman" w:hAnsi="Open Sans" w:cs="Open Sans"/>
            <w:color w:val="333333"/>
          </w:rPr>
          <w:t>is selected for the</w:t>
        </w:r>
        <w:r w:rsidRPr="00246234">
          <w:rPr>
            <w:rFonts w:ascii="Open Sans" w:eastAsia="Times New Roman" w:hAnsi="Open Sans" w:cs="Open Sans"/>
            <w:b/>
            <w:color w:val="333333"/>
          </w:rPr>
          <w:t xml:space="preserve"> Alignment</w:t>
        </w:r>
        <w:r w:rsidRPr="00246234">
          <w:rPr>
            <w:rFonts w:ascii="Open Sans" w:eastAsia="Times New Roman" w:hAnsi="Open Sans" w:cs="Open Sans"/>
            <w:color w:val="333333"/>
          </w:rPr>
          <w:t xml:space="preserve"> setting</w:t>
        </w:r>
        <w:r>
          <w:rPr>
            <w:rFonts w:ascii="Open Sans" w:eastAsia="Times New Roman" w:hAnsi="Open Sans" w:cs="Open Sans"/>
            <w:color w:val="333333"/>
          </w:rPr>
          <w:t xml:space="preserve">. </w:t>
        </w:r>
      </w:ins>
    </w:p>
    <w:p w:rsidR="00362C8D" w:rsidRPr="00454715" w:rsidRDefault="00362C8D">
      <w:pPr>
        <w:numPr>
          <w:ilvl w:val="0"/>
          <w:numId w:val="5"/>
        </w:numPr>
        <w:shd w:val="clear" w:color="auto" w:fill="FFFFFF"/>
        <w:spacing w:before="240" w:after="150" w:line="260" w:lineRule="atLeast"/>
        <w:rPr>
          <w:ins w:id="279" w:author="Joe Heck" w:date="2016-12-20T14:17:00Z"/>
          <w:rFonts w:ascii="Arial" w:hAnsi="Arial" w:cs="Arial"/>
          <w:color w:val="333333"/>
          <w:sz w:val="20"/>
          <w:szCs w:val="20"/>
          <w:rPrChange w:id="280" w:author="Joe Heck" w:date="2016-12-20T14:17:00Z">
            <w:rPr>
              <w:ins w:id="281" w:author="Joe Heck" w:date="2016-12-20T14:17:00Z"/>
              <w:rFonts w:ascii="Open Sans" w:hAnsi="Open Sans" w:cs="Open Sans"/>
              <w:color w:val="333333"/>
            </w:rPr>
          </w:rPrChange>
        </w:rPr>
        <w:pPrChange w:id="282" w:author="Joe Heck" w:date="2016-12-20T14:16:00Z">
          <w:pPr>
            <w:pStyle w:val="NormalWeb"/>
            <w:shd w:val="clear" w:color="auto" w:fill="FFFFFF"/>
            <w:spacing w:after="150" w:afterAutospacing="0" w:line="260" w:lineRule="atLeast"/>
          </w:pPr>
        </w:pPrChange>
      </w:pPr>
      <w:ins w:id="283" w:author="Joe Heck" w:date="2016-12-14T16:14:00Z">
        <w:r w:rsidRPr="00454715">
          <w:rPr>
            <w:rFonts w:ascii="Open Sans" w:eastAsia="Times New Roman" w:hAnsi="Open Sans" w:cs="Open Sans"/>
            <w:color w:val="333333"/>
            <w:rPrChange w:id="284" w:author="Joe Heck" w:date="2016-12-20T14:16:00Z">
              <w:rPr>
                <w:rFonts w:ascii="Open Sans" w:hAnsi="Open Sans" w:cs="Open Sans"/>
                <w:color w:val="333333"/>
              </w:rPr>
            </w:rPrChange>
          </w:rPr>
          <w:t>Add </w:t>
        </w:r>
        <w:r w:rsidRPr="00454715">
          <w:rPr>
            <w:rFonts w:ascii="Open Sans" w:eastAsia="Times New Roman" w:hAnsi="Open Sans" w:cs="Open Sans"/>
            <w:b/>
            <w:bCs/>
            <w:color w:val="333333"/>
            <w:rPrChange w:id="285" w:author="Joe Heck" w:date="2016-12-20T14:16:00Z">
              <w:rPr>
                <w:rFonts w:ascii="Open Sans" w:hAnsi="Open Sans" w:cs="Open Sans"/>
                <w:b/>
                <w:bCs/>
                <w:color w:val="333333"/>
              </w:rPr>
            </w:rPrChange>
          </w:rPr>
          <w:t>Alt text</w:t>
        </w:r>
        <w:r w:rsidRPr="00454715">
          <w:rPr>
            <w:rFonts w:ascii="Open Sans" w:eastAsia="Times New Roman" w:hAnsi="Open Sans" w:cs="Open Sans"/>
            <w:bCs/>
            <w:color w:val="333333"/>
            <w:rPrChange w:id="286" w:author="Joe Heck" w:date="2016-12-20T14:16:00Z">
              <w:rPr>
                <w:rFonts w:ascii="Open Sans" w:hAnsi="Open Sans" w:cs="Open Sans"/>
                <w:bCs/>
                <w:color w:val="333333"/>
              </w:rPr>
            </w:rPrChange>
          </w:rPr>
          <w:t xml:space="preserve">, </w:t>
        </w:r>
        <w:r w:rsidRPr="00454715">
          <w:rPr>
            <w:rFonts w:ascii="Open Sans" w:eastAsia="Times New Roman" w:hAnsi="Open Sans" w:cs="Open Sans"/>
            <w:color w:val="333333"/>
            <w:rPrChange w:id="287" w:author="Joe Heck" w:date="2016-12-20T14:16:00Z">
              <w:rPr>
                <w:rFonts w:ascii="Open Sans" w:hAnsi="Open Sans" w:cs="Open Sans"/>
                <w:color w:val="333333"/>
              </w:rPr>
            </w:rPrChange>
          </w:rPr>
          <w:t>if needed, and then click the </w:t>
        </w:r>
        <w:r w:rsidRPr="00454715">
          <w:rPr>
            <w:rFonts w:ascii="Open Sans" w:eastAsia="Times New Roman" w:hAnsi="Open Sans" w:cs="Open Sans"/>
            <w:b/>
            <w:bCs/>
            <w:color w:val="333333"/>
            <w:rPrChange w:id="288" w:author="Joe Heck" w:date="2016-12-20T14:16:00Z">
              <w:rPr>
                <w:rFonts w:ascii="Open Sans" w:hAnsi="Open Sans" w:cs="Open Sans"/>
                <w:b/>
                <w:bCs/>
                <w:color w:val="333333"/>
              </w:rPr>
            </w:rPrChange>
          </w:rPr>
          <w:t>Save image</w:t>
        </w:r>
        <w:r w:rsidRPr="00454715">
          <w:rPr>
            <w:rFonts w:ascii="Open Sans" w:eastAsia="Times New Roman" w:hAnsi="Open Sans" w:cs="Open Sans"/>
            <w:color w:val="333333"/>
            <w:rPrChange w:id="289" w:author="Joe Heck" w:date="2016-12-20T14:16:00Z">
              <w:rPr>
                <w:rFonts w:ascii="Open Sans" w:hAnsi="Open Sans" w:cs="Open Sans"/>
                <w:color w:val="333333"/>
              </w:rPr>
            </w:rPrChange>
          </w:rPr>
          <w:t xml:space="preserve"> button. </w:t>
        </w:r>
      </w:ins>
    </w:p>
    <w:p w:rsidR="00454715" w:rsidRPr="002B006D" w:rsidRDefault="00454715">
      <w:pPr>
        <w:shd w:val="clear" w:color="auto" w:fill="FFFFFF"/>
        <w:spacing w:before="240" w:after="150" w:line="260" w:lineRule="atLeast"/>
        <w:rPr>
          <w:ins w:id="290" w:author="Joe Heck" w:date="2016-12-14T16:11:00Z"/>
          <w:rFonts w:ascii="Open Sans" w:hAnsi="Open Sans" w:cs="Open Sans"/>
          <w:color w:val="333333"/>
          <w:rPrChange w:id="291" w:author="Joe Heck" w:date="2016-12-20T16:22:00Z">
            <w:rPr>
              <w:ins w:id="292" w:author="Joe Heck" w:date="2016-12-14T16:11:00Z"/>
              <w:rFonts w:ascii="Arial" w:hAnsi="Arial" w:cs="Arial"/>
              <w:color w:val="333333"/>
              <w:sz w:val="20"/>
              <w:szCs w:val="20"/>
            </w:rPr>
          </w:rPrChange>
        </w:rPr>
        <w:pPrChange w:id="293" w:author="Joe Heck" w:date="2016-12-20T14:18:00Z">
          <w:pPr>
            <w:pStyle w:val="NormalWeb"/>
            <w:shd w:val="clear" w:color="auto" w:fill="FFFFFF"/>
            <w:spacing w:after="150" w:afterAutospacing="0" w:line="260" w:lineRule="atLeast"/>
          </w:pPr>
        </w:pPrChange>
      </w:pPr>
      <w:ins w:id="294" w:author="Joe Heck" w:date="2016-12-20T14:20:00Z">
        <w:r w:rsidRPr="002B006D">
          <w:rPr>
            <w:rFonts w:ascii="Open Sans" w:hAnsi="Open Sans" w:cs="Open Sans"/>
            <w:color w:val="333333"/>
            <w:rPrChange w:id="295" w:author="Joe Heck" w:date="2016-12-20T16:22:00Z">
              <w:rPr>
                <w:rFonts w:ascii="Open Sans" w:hAnsi="Open Sans" w:cs="Open Sans"/>
                <w:color w:val="333333"/>
                <w:sz w:val="20"/>
                <w:szCs w:val="20"/>
              </w:rPr>
            </w:rPrChange>
          </w:rPr>
          <w:t xml:space="preserve">After you save the </w:t>
        </w:r>
        <w:proofErr w:type="spellStart"/>
        <w:r w:rsidRPr="002B006D">
          <w:rPr>
            <w:rFonts w:ascii="Open Sans" w:hAnsi="Open Sans" w:cs="Open Sans"/>
            <w:color w:val="333333"/>
            <w:rPrChange w:id="296" w:author="Joe Heck" w:date="2016-12-20T16:22:00Z">
              <w:rPr>
                <w:rFonts w:ascii="Open Sans" w:hAnsi="Open Sans" w:cs="Open Sans"/>
                <w:color w:val="333333"/>
                <w:sz w:val="20"/>
                <w:szCs w:val="20"/>
              </w:rPr>
            </w:rPrChange>
          </w:rPr>
          <w:t>MindTouch</w:t>
        </w:r>
        <w:proofErr w:type="spellEnd"/>
        <w:r w:rsidRPr="002B006D">
          <w:rPr>
            <w:rFonts w:ascii="Open Sans" w:hAnsi="Open Sans" w:cs="Open Sans"/>
            <w:color w:val="333333"/>
            <w:rPrChange w:id="297" w:author="Joe Heck" w:date="2016-12-20T16:22:00Z">
              <w:rPr>
                <w:rFonts w:ascii="Open Sans" w:hAnsi="Open Sans" w:cs="Open Sans"/>
                <w:color w:val="333333"/>
                <w:sz w:val="20"/>
                <w:szCs w:val="20"/>
              </w:rPr>
            </w:rPrChange>
          </w:rPr>
          <w:t xml:space="preserve"> article, y</w:t>
        </w:r>
      </w:ins>
      <w:ins w:id="298" w:author="Joe Heck" w:date="2016-12-20T14:18:00Z">
        <w:r w:rsidRPr="002B006D">
          <w:rPr>
            <w:rFonts w:ascii="Open Sans" w:hAnsi="Open Sans" w:cs="Open Sans"/>
            <w:color w:val="333333"/>
            <w:rPrChange w:id="299" w:author="Joe Heck" w:date="2016-12-20T16:22:00Z">
              <w:rPr>
                <w:rFonts w:ascii="Arial" w:hAnsi="Arial" w:cs="Arial"/>
                <w:color w:val="333333"/>
                <w:sz w:val="20"/>
                <w:szCs w:val="20"/>
              </w:rPr>
            </w:rPrChange>
          </w:rPr>
          <w:t xml:space="preserve">our image </w:t>
        </w:r>
      </w:ins>
      <w:ins w:id="300" w:author="Joe Heck" w:date="2016-12-20T14:21:00Z">
        <w:r w:rsidRPr="002B006D">
          <w:rPr>
            <w:rFonts w:ascii="Open Sans" w:hAnsi="Open Sans" w:cs="Open Sans"/>
            <w:color w:val="333333"/>
            <w:rPrChange w:id="301" w:author="Joe Heck" w:date="2016-12-20T16:22:00Z">
              <w:rPr>
                <w:rFonts w:ascii="Open Sans" w:hAnsi="Open Sans" w:cs="Open Sans"/>
                <w:color w:val="333333"/>
                <w:sz w:val="20"/>
                <w:szCs w:val="20"/>
              </w:rPr>
            </w:rPrChange>
          </w:rPr>
          <w:t>will appear</w:t>
        </w:r>
      </w:ins>
      <w:ins w:id="302" w:author="Joe Heck" w:date="2016-12-20T15:10:00Z">
        <w:r w:rsidR="00571095" w:rsidRPr="002B006D">
          <w:rPr>
            <w:rFonts w:ascii="Open Sans" w:hAnsi="Open Sans" w:cs="Open Sans"/>
            <w:color w:val="333333"/>
            <w:rPrChange w:id="303" w:author="Joe Heck" w:date="2016-12-20T16:22:00Z">
              <w:rPr>
                <w:rFonts w:ascii="Open Sans" w:hAnsi="Open Sans" w:cs="Open Sans"/>
                <w:color w:val="333333"/>
                <w:sz w:val="20"/>
                <w:szCs w:val="20"/>
              </w:rPr>
            </w:rPrChange>
          </w:rPr>
          <w:t xml:space="preserve"> on the page</w:t>
        </w:r>
      </w:ins>
      <w:ins w:id="304" w:author="Joe Heck" w:date="2016-12-20T14:18:00Z">
        <w:r w:rsidRPr="002B006D">
          <w:rPr>
            <w:rFonts w:ascii="Open Sans" w:hAnsi="Open Sans" w:cs="Open Sans"/>
            <w:color w:val="333333"/>
            <w:rPrChange w:id="305" w:author="Joe Heck" w:date="2016-12-20T16:22:00Z">
              <w:rPr>
                <w:rFonts w:ascii="Arial" w:hAnsi="Arial" w:cs="Arial"/>
                <w:color w:val="333333"/>
                <w:sz w:val="20"/>
                <w:szCs w:val="20"/>
              </w:rPr>
            </w:rPrChange>
          </w:rPr>
          <w:t xml:space="preserve">. </w:t>
        </w:r>
      </w:ins>
    </w:p>
    <w:p w:rsidR="00454715" w:rsidRDefault="00454715">
      <w:pPr>
        <w:rPr>
          <w:ins w:id="306" w:author="Joe Heck" w:date="2016-12-20T14:22:00Z"/>
          <w:rStyle w:val="Title1"/>
          <w:rFonts w:ascii="Open Sans" w:eastAsia="Times New Roman" w:hAnsi="Open Sans" w:cstheme="majorBidi"/>
          <w:color w:val="2E74B5" w:themeColor="accent1" w:themeShade="BF"/>
          <w:sz w:val="54"/>
          <w:szCs w:val="32"/>
        </w:rPr>
      </w:pPr>
      <w:bookmarkStart w:id="307" w:name="_Annotation_Guidelines"/>
      <w:bookmarkStart w:id="308" w:name="_https://help.pentaho.com/UX_and_Doc"/>
      <w:bookmarkEnd w:id="307"/>
      <w:bookmarkEnd w:id="308"/>
      <w:ins w:id="309" w:author="Joe Heck" w:date="2016-12-20T14:22:00Z">
        <w:r>
          <w:rPr>
            <w:rStyle w:val="Title1"/>
          </w:rPr>
          <w:br w:type="page"/>
        </w:r>
      </w:ins>
    </w:p>
    <w:p w:rsidR="00BF1B9B" w:rsidRDefault="00BF1B9B">
      <w:pPr>
        <w:pStyle w:val="Heading1"/>
        <w:rPr>
          <w:ins w:id="310" w:author="Joe Heck" w:date="2016-12-14T15:51:00Z"/>
          <w:rStyle w:val="Title1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ins w:id="311" w:author="Joe Heck" w:date="2016-12-14T15:51:00Z">
        <w:r>
          <w:rPr>
            <w:rStyle w:val="Title1"/>
          </w:rPr>
          <w:lastRenderedPageBreak/>
          <w:t>Annotation Guidelines</w:t>
        </w:r>
      </w:ins>
    </w:p>
    <w:p w:rsidR="00BF1B9B" w:rsidRPr="00F16243" w:rsidRDefault="00DF472B">
      <w:pPr>
        <w:pStyle w:val="NormalWeb"/>
        <w:spacing w:after="0" w:afterAutospacing="0"/>
        <w:rPr>
          <w:ins w:id="312" w:author="Joe Heck" w:date="2016-12-14T15:51:00Z"/>
          <w:rFonts w:ascii="Open Sans" w:hAnsi="Open Sans" w:cs="Open Sans"/>
          <w:sz w:val="22"/>
          <w:szCs w:val="22"/>
          <w:rPrChange w:id="313" w:author="Joe Heck" w:date="2016-12-27T13:15:00Z">
            <w:rPr>
              <w:ins w:id="314" w:author="Joe Heck" w:date="2016-12-14T15:51:00Z"/>
            </w:rPr>
          </w:rPrChange>
        </w:rPr>
        <w:pPrChange w:id="315" w:author="Joe Heck" w:date="2016-12-20T15:14:00Z">
          <w:pPr>
            <w:pStyle w:val="NormalWeb"/>
          </w:pPr>
        </w:pPrChange>
      </w:pPr>
      <w:ins w:id="316" w:author="Joe Heck" w:date="2016-12-20T14:30:00Z">
        <w:r w:rsidRPr="001373E5">
          <w:rPr>
            <w:rFonts w:ascii="Open Sans" w:hAnsi="Open Sans" w:cs="Open Sans"/>
            <w:sz w:val="22"/>
            <w:szCs w:val="22"/>
            <w:rPrChange w:id="317" w:author="Joe Heck" w:date="2016-12-27T14:19:00Z">
              <w:rPr>
                <w:rFonts w:ascii="Open Sans" w:hAnsi="Open Sans" w:cs="Open Sans"/>
                <w:sz w:val="22"/>
                <w:szCs w:val="22"/>
              </w:rPr>
            </w:rPrChange>
          </w:rPr>
          <w:t xml:space="preserve">Use </w:t>
        </w:r>
      </w:ins>
      <w:ins w:id="318" w:author="Joe Heck" w:date="2016-12-20T14:51:00Z">
        <w:r w:rsidR="00C43684" w:rsidRPr="001373E5">
          <w:rPr>
            <w:rFonts w:ascii="Open Sans" w:hAnsi="Open Sans" w:cs="Open Sans"/>
            <w:sz w:val="22"/>
            <w:szCs w:val="22"/>
            <w:rPrChange w:id="319" w:author="Joe Heck" w:date="2016-12-27T14:19:00Z">
              <w:rPr>
                <w:rFonts w:ascii="Open Sans" w:hAnsi="Open Sans" w:cs="Open Sans"/>
                <w:sz w:val="22"/>
                <w:szCs w:val="22"/>
              </w:rPr>
            </w:rPrChange>
          </w:rPr>
          <w:t xml:space="preserve">the </w:t>
        </w:r>
      </w:ins>
      <w:proofErr w:type="spellStart"/>
      <w:ins w:id="320" w:author="Joe Heck" w:date="2016-12-27T14:18:00Z">
        <w:r w:rsidR="001373E5" w:rsidRPr="001373E5">
          <w:rPr>
            <w:rFonts w:ascii="Open Sans" w:hAnsi="Open Sans" w:cs="Open Sans"/>
            <w:sz w:val="22"/>
            <w:szCs w:val="22"/>
            <w:rPrChange w:id="321" w:author="Joe Heck" w:date="2016-12-27T14:19:00Z">
              <w:rPr/>
            </w:rPrChange>
          </w:rPr>
          <w:t>Snagit</w:t>
        </w:r>
      </w:ins>
      <w:proofErr w:type="spellEnd"/>
      <w:ins w:id="322" w:author="Joe Heck" w:date="2016-12-20T14:30:00Z">
        <w:r w:rsidRPr="001373E5">
          <w:rPr>
            <w:rFonts w:ascii="Open Sans" w:hAnsi="Open Sans" w:cs="Open Sans"/>
            <w:sz w:val="22"/>
            <w:szCs w:val="22"/>
            <w:rPrChange w:id="323" w:author="Joe Heck" w:date="2016-12-27T14:19:00Z">
              <w:rPr>
                <w:rFonts w:ascii="Open Sans" w:hAnsi="Open Sans" w:cs="Open Sans"/>
                <w:sz w:val="22"/>
                <w:szCs w:val="22"/>
              </w:rPr>
            </w:rPrChange>
          </w:rPr>
          <w:t xml:space="preserve"> </w:t>
        </w:r>
      </w:ins>
      <w:ins w:id="324" w:author="Joe Heck" w:date="2016-12-20T14:50:00Z">
        <w:r w:rsidR="00C43684" w:rsidRPr="001373E5">
          <w:rPr>
            <w:rFonts w:ascii="Open Sans" w:hAnsi="Open Sans" w:cs="Open Sans"/>
            <w:sz w:val="22"/>
            <w:szCs w:val="22"/>
            <w:rPrChange w:id="325" w:author="Joe Heck" w:date="2016-12-27T14:19:00Z">
              <w:rPr>
                <w:rFonts w:ascii="Open Sans" w:hAnsi="Open Sans" w:cs="Open Sans"/>
                <w:sz w:val="22"/>
                <w:szCs w:val="22"/>
              </w:rPr>
            </w:rPrChange>
          </w:rPr>
          <w:t xml:space="preserve">Editor </w:t>
        </w:r>
      </w:ins>
      <w:ins w:id="326" w:author="Joe Heck" w:date="2016-12-20T14:30:00Z">
        <w:r w:rsidRPr="001373E5">
          <w:rPr>
            <w:rFonts w:ascii="Open Sans" w:hAnsi="Open Sans" w:cs="Open Sans"/>
            <w:sz w:val="22"/>
            <w:szCs w:val="22"/>
            <w:rPrChange w:id="327" w:author="Joe Heck" w:date="2016-12-27T14:19:00Z">
              <w:rPr>
                <w:rFonts w:ascii="Open Sans" w:hAnsi="Open Sans" w:cs="Open Sans"/>
                <w:sz w:val="22"/>
                <w:szCs w:val="22"/>
              </w:rPr>
            </w:rPrChange>
          </w:rPr>
          <w:t xml:space="preserve">to add </w:t>
        </w:r>
      </w:ins>
      <w:ins w:id="328" w:author="Joe Heck" w:date="2016-12-20T14:24:00Z">
        <w:r w:rsidRPr="001373E5">
          <w:rPr>
            <w:rFonts w:ascii="Open Sans" w:hAnsi="Open Sans" w:cs="Open Sans"/>
            <w:sz w:val="22"/>
            <w:szCs w:val="22"/>
            <w:rPrChange w:id="329" w:author="Joe Heck" w:date="2016-12-27T14:19:00Z">
              <w:rPr>
                <w:rFonts w:ascii="Open Sans" w:hAnsi="Open Sans" w:cs="Open Sans"/>
                <w:sz w:val="22"/>
                <w:szCs w:val="22"/>
              </w:rPr>
            </w:rPrChange>
          </w:rPr>
          <w:t>annotat</w:t>
        </w:r>
      </w:ins>
      <w:ins w:id="330" w:author="Joe Heck" w:date="2016-12-20T14:30:00Z">
        <w:r w:rsidRPr="001373E5">
          <w:rPr>
            <w:rFonts w:ascii="Open Sans" w:hAnsi="Open Sans" w:cs="Open Sans"/>
            <w:sz w:val="22"/>
            <w:szCs w:val="22"/>
            <w:rPrChange w:id="331" w:author="Joe Heck" w:date="2016-12-27T14:19:00Z">
              <w:rPr>
                <w:rFonts w:ascii="Open Sans" w:hAnsi="Open Sans" w:cs="Open Sans"/>
                <w:sz w:val="22"/>
                <w:szCs w:val="22"/>
              </w:rPr>
            </w:rPrChange>
          </w:rPr>
          <w:t xml:space="preserve">ions to </w:t>
        </w:r>
      </w:ins>
      <w:ins w:id="332" w:author="Joe Heck" w:date="2016-12-20T14:24:00Z">
        <w:r w:rsidRPr="001373E5">
          <w:rPr>
            <w:rFonts w:ascii="Open Sans" w:hAnsi="Open Sans" w:cs="Open Sans"/>
            <w:sz w:val="22"/>
            <w:szCs w:val="22"/>
            <w:rPrChange w:id="333" w:author="Joe Heck" w:date="2016-12-27T14:19:00Z">
              <w:rPr>
                <w:rFonts w:ascii="Open Sans" w:hAnsi="Open Sans" w:cs="Open Sans"/>
                <w:sz w:val="22"/>
                <w:szCs w:val="22"/>
              </w:rPr>
            </w:rPrChange>
          </w:rPr>
          <w:t xml:space="preserve">images. </w:t>
        </w:r>
      </w:ins>
      <w:ins w:id="334" w:author="Joe Heck" w:date="2016-12-14T15:51:00Z">
        <w:r w:rsidR="00356DAE" w:rsidRPr="001373E5">
          <w:rPr>
            <w:rFonts w:ascii="Open Sans" w:hAnsi="Open Sans" w:cs="Open Sans"/>
            <w:sz w:val="22"/>
            <w:szCs w:val="22"/>
            <w:rPrChange w:id="335" w:author="Joe Heck" w:date="2016-12-27T14:19:00Z">
              <w:rPr>
                <w:rFonts w:ascii="Open Sans" w:hAnsi="Open Sans" w:cs="Open Sans"/>
                <w:sz w:val="22"/>
                <w:szCs w:val="22"/>
              </w:rPr>
            </w:rPrChange>
          </w:rPr>
          <w:t>The following annotation guidelines</w:t>
        </w:r>
      </w:ins>
      <w:ins w:id="336" w:author="Joe Heck" w:date="2016-12-20T14:44:00Z">
        <w:r w:rsidR="00C43684" w:rsidRPr="001373E5">
          <w:rPr>
            <w:rFonts w:ascii="Open Sans" w:hAnsi="Open Sans" w:cs="Open Sans"/>
            <w:sz w:val="22"/>
            <w:szCs w:val="22"/>
            <w:rPrChange w:id="337" w:author="Joe Heck" w:date="2016-12-27T14:19:00Z">
              <w:rPr>
                <w:rFonts w:ascii="Open Sans" w:hAnsi="Open Sans" w:cs="Open Sans"/>
                <w:sz w:val="22"/>
                <w:szCs w:val="22"/>
              </w:rPr>
            </w:rPrChange>
          </w:rPr>
          <w:t xml:space="preserve">, </w:t>
        </w:r>
      </w:ins>
      <w:ins w:id="338" w:author="Joe Heck" w:date="2016-12-14T15:51:00Z">
        <w:r w:rsidR="00BF1B9B" w:rsidRPr="001373E5">
          <w:rPr>
            <w:rFonts w:ascii="Open Sans" w:hAnsi="Open Sans" w:cs="Open Sans"/>
            <w:sz w:val="22"/>
            <w:szCs w:val="22"/>
            <w:rPrChange w:id="339" w:author="Joe Heck" w:date="2016-12-27T14:19:00Z">
              <w:rPr>
                <w:rFonts w:ascii="Open Sans" w:hAnsi="Open Sans" w:cs="Open Sans"/>
                <w:sz w:val="22"/>
                <w:szCs w:val="22"/>
              </w:rPr>
            </w:rPrChange>
          </w:rPr>
          <w:t>based on previous use cases and Pentaho branding</w:t>
        </w:r>
        <w:r w:rsidR="00BF1B9B" w:rsidRPr="00F16243">
          <w:rPr>
            <w:rFonts w:ascii="Open Sans" w:hAnsi="Open Sans" w:cs="Open Sans"/>
            <w:sz w:val="22"/>
            <w:szCs w:val="22"/>
            <w:rPrChange w:id="340" w:author="Joe Heck" w:date="2016-12-27T13:15:00Z">
              <w:rPr>
                <w:rFonts w:ascii="Open Sans" w:hAnsi="Open Sans" w:cs="Open Sans"/>
                <w:sz w:val="22"/>
                <w:szCs w:val="22"/>
              </w:rPr>
            </w:rPrChange>
          </w:rPr>
          <w:t xml:space="preserve"> guidelines</w:t>
        </w:r>
      </w:ins>
      <w:ins w:id="341" w:author="Joe Heck" w:date="2016-12-20T14:44:00Z">
        <w:r w:rsidR="00C43684" w:rsidRPr="00F16243">
          <w:rPr>
            <w:rFonts w:ascii="Open Sans" w:hAnsi="Open Sans" w:cs="Open Sans"/>
            <w:sz w:val="22"/>
            <w:szCs w:val="22"/>
            <w:rPrChange w:id="342" w:author="Joe Heck" w:date="2016-12-27T13:15:00Z">
              <w:rPr>
                <w:rFonts w:ascii="Open Sans" w:hAnsi="Open Sans" w:cs="Open Sans"/>
                <w:sz w:val="22"/>
                <w:szCs w:val="22"/>
              </w:rPr>
            </w:rPrChange>
          </w:rPr>
          <w:t>, should be followed.</w:t>
        </w:r>
      </w:ins>
      <w:ins w:id="343" w:author="Joe Heck" w:date="2016-12-14T15:51:00Z">
        <w:r w:rsidR="00BF1B9B" w:rsidRPr="00F16243">
          <w:rPr>
            <w:rFonts w:ascii="Open Sans" w:hAnsi="Open Sans" w:cs="Open Sans"/>
            <w:sz w:val="22"/>
            <w:szCs w:val="22"/>
            <w:rPrChange w:id="344" w:author="Joe Heck" w:date="2016-12-27T13:15:00Z">
              <w:rPr>
                <w:rFonts w:ascii="Open Sans" w:hAnsi="Open Sans" w:cs="Open Sans"/>
                <w:sz w:val="22"/>
                <w:szCs w:val="22"/>
              </w:rPr>
            </w:rPrChange>
          </w:rPr>
          <w:t xml:space="preserve"> </w:t>
        </w:r>
      </w:ins>
      <w:ins w:id="345" w:author="Joe Heck" w:date="2016-12-27T13:15:00Z">
        <w:r w:rsidR="00F16243" w:rsidRPr="00F16243">
          <w:rPr>
            <w:rFonts w:ascii="Open Sans" w:hAnsi="Open Sans" w:cs="Open Sans"/>
            <w:color w:val="333333"/>
            <w:sz w:val="22"/>
            <w:szCs w:val="22"/>
            <w:shd w:val="clear" w:color="auto" w:fill="FFFFFF"/>
            <w:rPrChange w:id="346" w:author="Joe Heck" w:date="2016-12-27T13:15:00Z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rPrChange>
          </w:rPr>
          <w:t xml:space="preserve">See Setting Up </w:t>
        </w:r>
      </w:ins>
      <w:bookmarkStart w:id="347" w:name="_GoBack"/>
      <w:proofErr w:type="spellStart"/>
      <w:ins w:id="348" w:author="Joe Heck" w:date="2016-12-27T14:19:00Z">
        <w:r w:rsidR="00C56F35" w:rsidRPr="00030663">
          <w:rPr>
            <w:rFonts w:ascii="Open Sans" w:hAnsi="Open Sans" w:cs="Open Sans"/>
            <w:sz w:val="22"/>
            <w:szCs w:val="22"/>
          </w:rPr>
          <w:t>Snagit</w:t>
        </w:r>
      </w:ins>
      <w:bookmarkEnd w:id="347"/>
      <w:proofErr w:type="spellEnd"/>
      <w:ins w:id="349" w:author="Joe Heck" w:date="2016-12-27T13:15:00Z">
        <w:r w:rsidR="00F16243" w:rsidRPr="00F16243">
          <w:rPr>
            <w:rFonts w:ascii="Open Sans" w:hAnsi="Open Sans" w:cs="Open Sans"/>
            <w:color w:val="333333"/>
            <w:sz w:val="22"/>
            <w:szCs w:val="22"/>
            <w:shd w:val="clear" w:color="auto" w:fill="FFFFFF"/>
            <w:rPrChange w:id="350" w:author="Joe Heck" w:date="2016-12-27T13:15:00Z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rPrChange>
          </w:rPr>
          <w:t xml:space="preserve"> for the specific annotation settings.</w:t>
        </w:r>
      </w:ins>
    </w:p>
    <w:p w:rsidR="00BF1B9B" w:rsidRDefault="00BF1B9B" w:rsidP="00BF1B9B">
      <w:pPr>
        <w:pStyle w:val="Heading2"/>
        <w:rPr>
          <w:ins w:id="351" w:author="Joe Heck" w:date="2016-12-14T15:51:00Z"/>
        </w:rPr>
      </w:pPr>
      <w:bookmarkStart w:id="352" w:name="_Callouts"/>
      <w:bookmarkStart w:id="353" w:name="_Arrows"/>
      <w:bookmarkEnd w:id="352"/>
      <w:bookmarkEnd w:id="353"/>
      <w:ins w:id="354" w:author="Joe Heck" w:date="2016-12-14T15:51:00Z">
        <w:r>
          <w:t>Arrows</w:t>
        </w:r>
        <w:r>
          <w:rPr>
            <w:rStyle w:val="apple-converted-space"/>
          </w:rPr>
          <w:t> </w:t>
        </w:r>
      </w:ins>
    </w:p>
    <w:p w:rsidR="00BF1B9B" w:rsidRPr="00C27E09" w:rsidRDefault="00BF1B9B">
      <w:pPr>
        <w:pStyle w:val="NormalWeb"/>
        <w:spacing w:before="0" w:beforeAutospacing="0"/>
        <w:rPr>
          <w:ins w:id="355" w:author="Joe Heck" w:date="2016-12-14T15:51:00Z"/>
          <w:rFonts w:ascii="Open Sans" w:hAnsi="Open Sans" w:cs="Open Sans"/>
          <w:sz w:val="22"/>
          <w:szCs w:val="22"/>
        </w:rPr>
        <w:pPrChange w:id="356" w:author="Joe Heck" w:date="2016-12-20T14:59:00Z">
          <w:pPr>
            <w:pStyle w:val="NormalWeb"/>
          </w:pPr>
        </w:pPrChange>
      </w:pPr>
      <w:ins w:id="357" w:author="Joe Heck" w:date="2016-12-14T15:51:00Z">
        <w:r w:rsidRPr="00C27E09">
          <w:rPr>
            <w:rFonts w:ascii="Open Sans" w:hAnsi="Open Sans" w:cs="Open Sans"/>
            <w:sz w:val="22"/>
            <w:szCs w:val="22"/>
          </w:rPr>
          <w:t xml:space="preserve">Arrows are used </w:t>
        </w:r>
        <w:r w:rsidR="00B51B1C">
          <w:rPr>
            <w:rFonts w:ascii="Open Sans" w:hAnsi="Open Sans" w:cs="Open Sans"/>
            <w:sz w:val="22"/>
            <w:szCs w:val="22"/>
          </w:rPr>
          <w:t xml:space="preserve">to point out text </w:t>
        </w:r>
        <w:r w:rsidRPr="00C27E09">
          <w:rPr>
            <w:rFonts w:ascii="Open Sans" w:hAnsi="Open Sans" w:cs="Open Sans"/>
            <w:sz w:val="22"/>
            <w:szCs w:val="22"/>
          </w:rPr>
          <w:t xml:space="preserve">and other elements in a screen capture. When used with a callout or box, the arrow should be aligned "behind" the callout or box. Use the zoom on the image to check </w:t>
        </w:r>
      </w:ins>
      <w:ins w:id="358" w:author="Joe Heck" w:date="2016-12-19T09:39:00Z">
        <w:r w:rsidR="000A7A56">
          <w:rPr>
            <w:rFonts w:ascii="Open Sans" w:hAnsi="Open Sans" w:cs="Open Sans"/>
            <w:sz w:val="22"/>
            <w:szCs w:val="22"/>
          </w:rPr>
          <w:t>the</w:t>
        </w:r>
      </w:ins>
      <w:ins w:id="359" w:author="Joe Heck" w:date="2016-12-14T15:51:00Z">
        <w:r w:rsidRPr="00C27E09">
          <w:rPr>
            <w:rFonts w:ascii="Open Sans" w:hAnsi="Open Sans" w:cs="Open Sans"/>
            <w:sz w:val="22"/>
            <w:szCs w:val="22"/>
          </w:rPr>
          <w:t xml:space="preserve"> alignment. </w:t>
        </w:r>
      </w:ins>
      <w:ins w:id="360" w:author="Joe Heck" w:date="2016-12-19T09:37:00Z">
        <w:r w:rsidR="00B51B1C">
          <w:rPr>
            <w:rFonts w:ascii="Open Sans" w:hAnsi="Open Sans" w:cs="Open Sans"/>
            <w:sz w:val="22"/>
            <w:szCs w:val="22"/>
          </w:rPr>
          <w:t>D</w:t>
        </w:r>
      </w:ins>
      <w:ins w:id="361" w:author="Joe Heck" w:date="2016-12-19T09:36:00Z">
        <w:r w:rsidR="00B51B1C">
          <w:rPr>
            <w:rFonts w:ascii="Open Sans" w:hAnsi="Open Sans" w:cs="Open Sans"/>
            <w:sz w:val="22"/>
            <w:szCs w:val="22"/>
          </w:rPr>
          <w:t xml:space="preserve">ifferent </w:t>
        </w:r>
      </w:ins>
      <w:ins w:id="362" w:author="Joe Heck" w:date="2016-12-14T15:51:00Z">
        <w:r w:rsidRPr="00C27E09">
          <w:rPr>
            <w:rFonts w:ascii="Open Sans" w:hAnsi="Open Sans" w:cs="Open Sans"/>
            <w:sz w:val="22"/>
            <w:szCs w:val="22"/>
          </w:rPr>
          <w:t xml:space="preserve">types of arrows </w:t>
        </w:r>
      </w:ins>
      <w:ins w:id="363" w:author="Joe Heck" w:date="2016-12-19T09:38:00Z">
        <w:r w:rsidR="00B51B1C">
          <w:rPr>
            <w:rFonts w:ascii="Open Sans" w:hAnsi="Open Sans" w:cs="Open Sans"/>
            <w:sz w:val="22"/>
            <w:szCs w:val="22"/>
          </w:rPr>
          <w:t>are</w:t>
        </w:r>
      </w:ins>
      <w:ins w:id="364" w:author="Joe Heck" w:date="2016-12-19T09:37:00Z">
        <w:r w:rsidR="00B51B1C">
          <w:rPr>
            <w:rFonts w:ascii="Open Sans" w:hAnsi="Open Sans" w:cs="Open Sans"/>
            <w:sz w:val="22"/>
            <w:szCs w:val="22"/>
          </w:rPr>
          <w:t xml:space="preserve"> used </w:t>
        </w:r>
      </w:ins>
      <w:ins w:id="365" w:author="Joe Heck" w:date="2016-12-14T15:51:00Z">
        <w:r w:rsidRPr="00C27E09">
          <w:rPr>
            <w:rFonts w:ascii="Open Sans" w:hAnsi="Open Sans" w:cs="Open Sans"/>
            <w:sz w:val="22"/>
            <w:szCs w:val="22"/>
          </w:rPr>
          <w:t>depending on the use case</w:t>
        </w:r>
      </w:ins>
      <w:ins w:id="366" w:author="Joe Heck" w:date="2016-12-19T09:39:00Z">
        <w:r w:rsidR="000A7A56">
          <w:rPr>
            <w:rFonts w:ascii="Open Sans" w:hAnsi="Open Sans" w:cs="Open Sans"/>
            <w:sz w:val="22"/>
            <w:szCs w:val="22"/>
          </w:rPr>
          <w:t>:</w:t>
        </w:r>
      </w:ins>
    </w:p>
    <w:p w:rsidR="00BF1B9B" w:rsidRPr="000A7A56" w:rsidRDefault="00BF1B9B">
      <w:pPr>
        <w:pStyle w:val="ListParagraph"/>
        <w:numPr>
          <w:ilvl w:val="0"/>
          <w:numId w:val="15"/>
        </w:numPr>
        <w:rPr>
          <w:ins w:id="367" w:author="Joe Heck" w:date="2016-12-14T15:51:00Z"/>
          <w:rFonts w:ascii="Open Sans" w:hAnsi="Open Sans" w:cs="Open Sans"/>
          <w:rPrChange w:id="368" w:author="Joe Heck" w:date="2016-12-19T09:41:00Z">
            <w:rPr>
              <w:ins w:id="369" w:author="Joe Heck" w:date="2016-12-14T15:51:00Z"/>
            </w:rPr>
          </w:rPrChange>
        </w:rPr>
        <w:pPrChange w:id="370" w:author="Joe Heck" w:date="2016-12-19T09:41:00Z">
          <w:pPr/>
        </w:pPrChange>
      </w:pPr>
      <w:ins w:id="371" w:author="Joe Heck" w:date="2016-12-14T15:51:00Z">
        <w:r w:rsidRPr="000A7A56">
          <w:rPr>
            <w:rFonts w:ascii="Open Sans" w:hAnsi="Open Sans" w:cs="Open Sans"/>
            <w:b/>
            <w:rPrChange w:id="372" w:author="Joe Heck" w:date="2016-12-19T09:41:00Z">
              <w:rPr>
                <w:b/>
              </w:rPr>
            </w:rPrChange>
          </w:rPr>
          <w:t>Equilateral Arrow</w:t>
        </w:r>
      </w:ins>
      <w:ins w:id="373" w:author="Joe Heck" w:date="2016-12-19T09:41:00Z">
        <w:r w:rsidR="000A7A56" w:rsidRPr="00F57CCD">
          <w:rPr>
            <w:rFonts w:ascii="Open Sans" w:hAnsi="Open Sans" w:cs="Open Sans"/>
            <w:rPrChange w:id="374" w:author="Joe Heck" w:date="2016-12-19T11:22:00Z">
              <w:rPr>
                <w:rFonts w:ascii="Open Sans" w:hAnsi="Open Sans" w:cs="Open Sans"/>
                <w:b/>
              </w:rPr>
            </w:rPrChange>
          </w:rPr>
          <w:t xml:space="preserve">: </w:t>
        </w:r>
      </w:ins>
      <w:ins w:id="375" w:author="Joe Heck" w:date="2016-12-19T11:21:00Z">
        <w:r w:rsidR="00F57CCD" w:rsidRPr="00F57CCD">
          <w:rPr>
            <w:rFonts w:ascii="Open Sans" w:hAnsi="Open Sans" w:cs="Open Sans"/>
            <w:rPrChange w:id="376" w:author="Joe Heck" w:date="2016-12-19T11:22:00Z">
              <w:rPr>
                <w:rFonts w:ascii="Open Sans" w:hAnsi="Open Sans" w:cs="Open Sans"/>
                <w:b/>
              </w:rPr>
            </w:rPrChange>
          </w:rPr>
          <w:t>The s</w:t>
        </w:r>
      </w:ins>
      <w:ins w:id="377" w:author="Joe Heck" w:date="2016-12-14T15:51:00Z">
        <w:r w:rsidRPr="000A7A56">
          <w:rPr>
            <w:rFonts w:ascii="Open Sans" w:hAnsi="Open Sans" w:cs="Open Sans"/>
            <w:rPrChange w:id="378" w:author="Joe Heck" w:date="2016-12-19T09:41:00Z">
              <w:rPr/>
            </w:rPrChange>
          </w:rPr>
          <w:t xml:space="preserve">tandard arrow </w:t>
        </w:r>
      </w:ins>
      <w:ins w:id="379" w:author="Joe Heck" w:date="2016-12-19T09:42:00Z">
        <w:r w:rsidR="000A7A56">
          <w:rPr>
            <w:rFonts w:ascii="Open Sans" w:hAnsi="Open Sans" w:cs="Open Sans"/>
          </w:rPr>
          <w:t xml:space="preserve">used for </w:t>
        </w:r>
      </w:ins>
      <w:ins w:id="380" w:author="Joe Heck" w:date="2016-12-14T15:51:00Z">
        <w:r w:rsidRPr="000A7A56">
          <w:rPr>
            <w:rFonts w:ascii="Open Sans" w:hAnsi="Open Sans" w:cs="Open Sans"/>
            <w:rPrChange w:id="381" w:author="Joe Heck" w:date="2016-12-19T09:41:00Z">
              <w:rPr/>
            </w:rPrChange>
          </w:rPr>
          <w:t>annotation.</w:t>
        </w:r>
      </w:ins>
    </w:p>
    <w:p w:rsidR="00BF1B9B" w:rsidRDefault="000A7A56">
      <w:pPr>
        <w:spacing w:after="0"/>
        <w:ind w:left="720"/>
        <w:rPr>
          <w:ins w:id="382" w:author="Joe Heck" w:date="2016-12-19T09:40:00Z"/>
        </w:rPr>
        <w:pPrChange w:id="383" w:author="Joe Heck" w:date="2016-12-19T11:51:00Z">
          <w:pPr>
            <w:spacing w:after="0"/>
          </w:pPr>
        </w:pPrChange>
      </w:pPr>
      <w:ins w:id="384" w:author="Joe Heck" w:date="2016-12-19T09:40:00Z">
        <w:r>
          <w:rPr>
            <w:noProof/>
          </w:rPr>
          <w:drawing>
            <wp:inline distT="0" distB="0" distL="0" distR="0" wp14:anchorId="1D8F2F39" wp14:editId="191368CA">
              <wp:extent cx="1512928" cy="3846866"/>
              <wp:effectExtent l="0" t="0" r="0" b="127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4" name="Arrow_Editor.png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94685" cy="405474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0A7A56" w:rsidRDefault="000A7A56" w:rsidP="00BF1B9B">
      <w:pPr>
        <w:spacing w:after="0"/>
        <w:rPr>
          <w:ins w:id="385" w:author="Joe Heck" w:date="2016-12-19T10:01:00Z"/>
        </w:rPr>
      </w:pPr>
    </w:p>
    <w:p w:rsidR="00A010EA" w:rsidRPr="00A010EA" w:rsidRDefault="00F81AE9">
      <w:pPr>
        <w:pStyle w:val="ListParagraph"/>
        <w:numPr>
          <w:ilvl w:val="0"/>
          <w:numId w:val="15"/>
        </w:numPr>
        <w:rPr>
          <w:ins w:id="386" w:author="Joe Heck" w:date="2016-12-19T10:01:00Z"/>
          <w:rFonts w:ascii="Open Sans" w:hAnsi="Open Sans" w:cs="Open Sans"/>
          <w:rPrChange w:id="387" w:author="Joe Heck" w:date="2016-12-19T10:02:00Z">
            <w:rPr>
              <w:ins w:id="388" w:author="Joe Heck" w:date="2016-12-19T10:01:00Z"/>
            </w:rPr>
          </w:rPrChange>
        </w:rPr>
        <w:pPrChange w:id="389" w:author="Joe Heck" w:date="2016-12-19T10:02:00Z">
          <w:pPr/>
        </w:pPrChange>
      </w:pPr>
      <w:ins w:id="390" w:author="Joe Heck" w:date="2016-12-19T11:01:00Z">
        <w:r w:rsidRPr="00F81AE9">
          <w:rPr>
            <w:rFonts w:ascii="Open Sans" w:hAnsi="Open Sans" w:cs="Open Sans"/>
            <w:b/>
            <w:rPrChange w:id="391" w:author="Joe Heck" w:date="2016-12-19T11:01:00Z">
              <w:rPr>
                <w:rFonts w:ascii="Open Sans" w:hAnsi="Open Sans" w:cs="Open Sans"/>
              </w:rPr>
            </w:rPrChange>
          </w:rPr>
          <w:t>Barbed Arrow</w:t>
        </w:r>
      </w:ins>
      <w:ins w:id="392" w:author="Joe Heck" w:date="2016-12-19T10:02:00Z">
        <w:r w:rsidR="00A010EA" w:rsidRPr="00F81AE9">
          <w:rPr>
            <w:rFonts w:ascii="Open Sans" w:hAnsi="Open Sans" w:cs="Open Sans"/>
            <w:b/>
            <w:bCs/>
          </w:rPr>
          <w:t>:</w:t>
        </w:r>
        <w:r w:rsidR="00A010EA" w:rsidRPr="00A010EA">
          <w:rPr>
            <w:rFonts w:ascii="Open Sans" w:hAnsi="Open Sans" w:cs="Open Sans"/>
            <w:b/>
            <w:bCs/>
          </w:rPr>
          <w:t xml:space="preserve"> </w:t>
        </w:r>
      </w:ins>
      <w:ins w:id="393" w:author="Joe Heck" w:date="2016-12-19T11:21:00Z">
        <w:r w:rsidR="00F57CCD" w:rsidRPr="00F57CCD">
          <w:rPr>
            <w:rFonts w:ascii="Open Sans" w:hAnsi="Open Sans" w:cs="Open Sans"/>
            <w:bCs/>
            <w:rPrChange w:id="394" w:author="Joe Heck" w:date="2016-12-19T11:21:00Z">
              <w:rPr>
                <w:rFonts w:ascii="Open Sans" w:hAnsi="Open Sans" w:cs="Open Sans"/>
                <w:b/>
                <w:bCs/>
              </w:rPr>
            </w:rPrChange>
          </w:rPr>
          <w:t>A f</w:t>
        </w:r>
      </w:ins>
      <w:ins w:id="395" w:author="Joe Heck" w:date="2016-12-19T10:01:00Z">
        <w:r w:rsidR="00A010EA" w:rsidRPr="00A010EA">
          <w:rPr>
            <w:rFonts w:ascii="Open Sans" w:hAnsi="Open Sans" w:cs="Open Sans"/>
            <w:rPrChange w:id="396" w:author="Joe Heck" w:date="2016-12-19T10:02:00Z">
              <w:rPr/>
            </w:rPrChange>
          </w:rPr>
          <w:t>loating arrow</w:t>
        </w:r>
      </w:ins>
      <w:ins w:id="397" w:author="Joe Heck" w:date="2016-12-19T11:02:00Z">
        <w:r>
          <w:rPr>
            <w:rFonts w:ascii="Open Sans" w:hAnsi="Open Sans" w:cs="Open Sans"/>
          </w:rPr>
          <w:t xml:space="preserve">head </w:t>
        </w:r>
        <w:r w:rsidR="00B677C7">
          <w:rPr>
            <w:rFonts w:ascii="Open Sans" w:hAnsi="Open Sans" w:cs="Open Sans"/>
          </w:rPr>
          <w:t xml:space="preserve">that </w:t>
        </w:r>
      </w:ins>
      <w:ins w:id="398" w:author="Joe Heck" w:date="2016-12-19T10:01:00Z">
        <w:r w:rsidR="00A010EA" w:rsidRPr="00A010EA">
          <w:rPr>
            <w:rFonts w:ascii="Open Sans" w:hAnsi="Open Sans" w:cs="Open Sans"/>
            <w:rPrChange w:id="399" w:author="Joe Heck" w:date="2016-12-19T10:02:00Z">
              <w:rPr/>
            </w:rPrChange>
          </w:rPr>
          <w:t>can be useful when real estate is limited</w:t>
        </w:r>
      </w:ins>
      <w:ins w:id="400" w:author="Joe Heck" w:date="2016-12-19T10:34:00Z">
        <w:r w:rsidR="00BC539C">
          <w:rPr>
            <w:rFonts w:ascii="Open Sans" w:hAnsi="Open Sans" w:cs="Open Sans"/>
          </w:rPr>
          <w:t>, for example</w:t>
        </w:r>
      </w:ins>
      <w:ins w:id="401" w:author="Joe Heck" w:date="2016-12-19T10:35:00Z">
        <w:r w:rsidR="00BC539C">
          <w:rPr>
            <w:rFonts w:ascii="Open Sans" w:hAnsi="Open Sans" w:cs="Open Sans"/>
          </w:rPr>
          <w:t>,</w:t>
        </w:r>
      </w:ins>
      <w:ins w:id="402" w:author="Joe Heck" w:date="2016-12-19T10:34:00Z">
        <w:r w:rsidR="00BC539C">
          <w:rPr>
            <w:rFonts w:ascii="Open Sans" w:hAnsi="Open Sans" w:cs="Open Sans"/>
          </w:rPr>
          <w:t xml:space="preserve"> to </w:t>
        </w:r>
      </w:ins>
      <w:ins w:id="403" w:author="Joe Heck" w:date="2016-12-19T10:01:00Z">
        <w:r w:rsidR="00A010EA" w:rsidRPr="00A010EA">
          <w:rPr>
            <w:rFonts w:ascii="Open Sans" w:hAnsi="Open Sans" w:cs="Open Sans"/>
            <w:rPrChange w:id="404" w:author="Joe Heck" w:date="2016-12-19T10:02:00Z">
              <w:rPr/>
            </w:rPrChange>
          </w:rPr>
          <w:t xml:space="preserve">point out a small UI element or </w:t>
        </w:r>
      </w:ins>
      <w:ins w:id="405" w:author="Joe Heck" w:date="2016-12-19T10:34:00Z">
        <w:r w:rsidR="00BC539C">
          <w:rPr>
            <w:rFonts w:ascii="Open Sans" w:hAnsi="Open Sans" w:cs="Open Sans"/>
          </w:rPr>
          <w:t>one</w:t>
        </w:r>
      </w:ins>
      <w:ins w:id="406" w:author="Joe Heck" w:date="2016-12-19T10:01:00Z">
        <w:r w:rsidR="00A010EA" w:rsidRPr="00A010EA">
          <w:rPr>
            <w:rFonts w:ascii="Open Sans" w:hAnsi="Open Sans" w:cs="Open Sans"/>
            <w:rPrChange w:id="407" w:author="Joe Heck" w:date="2016-12-19T10:02:00Z">
              <w:rPr/>
            </w:rPrChange>
          </w:rPr>
          <w:t xml:space="preserve"> field among many. Use with discretion.</w:t>
        </w:r>
      </w:ins>
    </w:p>
    <w:p w:rsidR="005B6A52" w:rsidRDefault="005B6A52">
      <w:pPr>
        <w:pStyle w:val="Heading2"/>
        <w:spacing w:before="0"/>
        <w:ind w:left="720"/>
        <w:rPr>
          <w:ins w:id="408" w:author="Joe Heck" w:date="2016-12-20T13:17:00Z"/>
        </w:rPr>
        <w:pPrChange w:id="409" w:author="Joe Heck" w:date="2016-12-20T15:15:00Z">
          <w:pPr>
            <w:pStyle w:val="Heading2"/>
          </w:pPr>
        </w:pPrChange>
      </w:pPr>
      <w:bookmarkStart w:id="410" w:name="_Boxes"/>
      <w:bookmarkEnd w:id="410"/>
      <w:ins w:id="411" w:author="Joe Heck" w:date="2016-12-20T13:17:00Z">
        <w:r>
          <w:rPr>
            <w:noProof/>
          </w:rPr>
          <w:drawing>
            <wp:inline distT="0" distB="0" distL="0" distR="0">
              <wp:extent cx="4054191" cy="1554615"/>
              <wp:effectExtent l="0" t="0" r="3810" b="7620"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barbed arrow.png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54191" cy="15546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571095" w:rsidRDefault="00571095" w:rsidP="00571095">
      <w:pPr>
        <w:pStyle w:val="Heading2"/>
        <w:rPr>
          <w:ins w:id="412" w:author="Joe Heck" w:date="2016-12-20T15:10:00Z"/>
        </w:rPr>
      </w:pPr>
      <w:ins w:id="413" w:author="Joe Heck" w:date="2016-12-20T15:10:00Z">
        <w:r>
          <w:t>Blur</w:t>
        </w:r>
        <w:r>
          <w:rPr>
            <w:rStyle w:val="apple-converted-space"/>
          </w:rPr>
          <w:t> </w:t>
        </w:r>
      </w:ins>
    </w:p>
    <w:p w:rsidR="00571095" w:rsidRPr="00C27E09" w:rsidRDefault="00571095" w:rsidP="00571095">
      <w:pPr>
        <w:pStyle w:val="NormalWeb"/>
        <w:spacing w:before="0" w:beforeAutospacing="0" w:after="160" w:afterAutospacing="0"/>
        <w:rPr>
          <w:ins w:id="414" w:author="Joe Heck" w:date="2016-12-20T15:10:00Z"/>
          <w:rFonts w:ascii="Open Sans" w:hAnsi="Open Sans" w:cs="Open Sans"/>
          <w:sz w:val="22"/>
          <w:szCs w:val="22"/>
        </w:rPr>
      </w:pPr>
      <w:ins w:id="415" w:author="Joe Heck" w:date="2016-12-20T15:10:00Z">
        <w:r>
          <w:rPr>
            <w:rFonts w:ascii="Open Sans" w:hAnsi="Open Sans" w:cs="Open Sans"/>
            <w:sz w:val="22"/>
            <w:szCs w:val="22"/>
          </w:rPr>
          <w:t>Blur</w:t>
        </w:r>
        <w:r w:rsidRPr="00C27E09">
          <w:rPr>
            <w:rFonts w:ascii="Open Sans" w:hAnsi="Open Sans" w:cs="Open Sans"/>
            <w:sz w:val="22"/>
            <w:szCs w:val="22"/>
          </w:rPr>
          <w:t xml:space="preserve"> can be useful to </w:t>
        </w:r>
        <w:r>
          <w:rPr>
            <w:rFonts w:ascii="Open Sans" w:hAnsi="Open Sans" w:cs="Open Sans"/>
            <w:sz w:val="22"/>
            <w:szCs w:val="22"/>
          </w:rPr>
          <w:t>obscure</w:t>
        </w:r>
        <w:r w:rsidRPr="00C27E09">
          <w:rPr>
            <w:rFonts w:ascii="Open Sans" w:hAnsi="Open Sans" w:cs="Open Sans"/>
            <w:sz w:val="22"/>
            <w:szCs w:val="22"/>
          </w:rPr>
          <w:t xml:space="preserve"> information </w:t>
        </w:r>
        <w:r>
          <w:rPr>
            <w:rFonts w:ascii="Open Sans" w:hAnsi="Open Sans" w:cs="Open Sans"/>
            <w:sz w:val="22"/>
            <w:szCs w:val="22"/>
          </w:rPr>
          <w:t xml:space="preserve">deemed too restrictive for all users, too sensitive for any user, or where the information </w:t>
        </w:r>
        <w:r w:rsidRPr="00C27E09">
          <w:rPr>
            <w:rFonts w:ascii="Open Sans" w:hAnsi="Open Sans" w:cs="Open Sans"/>
            <w:sz w:val="22"/>
            <w:szCs w:val="22"/>
          </w:rPr>
          <w:t>distract</w:t>
        </w:r>
        <w:r>
          <w:rPr>
            <w:rFonts w:ascii="Open Sans" w:hAnsi="Open Sans" w:cs="Open Sans"/>
            <w:sz w:val="22"/>
            <w:szCs w:val="22"/>
          </w:rPr>
          <w:t xml:space="preserve">s from the intent conveyed in the image. </w:t>
        </w:r>
      </w:ins>
    </w:p>
    <w:p w:rsidR="00571095" w:rsidRDefault="00571095" w:rsidP="00571095">
      <w:pPr>
        <w:pStyle w:val="NormalWeb"/>
        <w:rPr>
          <w:ins w:id="416" w:author="Joe Heck" w:date="2016-12-20T15:10:00Z"/>
        </w:rPr>
      </w:pPr>
      <w:ins w:id="417" w:author="Joe Heck" w:date="2016-12-20T15:10:00Z">
        <w:r>
          <w:rPr>
            <w:noProof/>
          </w:rPr>
          <w:drawing>
            <wp:inline distT="0" distB="0" distL="0" distR="0" wp14:anchorId="6CD74B32" wp14:editId="1A6CB846">
              <wp:extent cx="3200400" cy="2788920"/>
              <wp:effectExtent l="0" t="0" r="0" b="0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Blurrrr.png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00400" cy="27889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571095" w:rsidRDefault="00571095" w:rsidP="00571095">
      <w:pPr>
        <w:pStyle w:val="Heading2"/>
        <w:rPr>
          <w:ins w:id="418" w:author="Joe Heck" w:date="2016-12-20T15:09:00Z"/>
        </w:rPr>
      </w:pPr>
      <w:ins w:id="419" w:author="Joe Heck" w:date="2016-12-20T15:09:00Z">
        <w:r>
          <w:lastRenderedPageBreak/>
          <w:t>Borders</w:t>
        </w:r>
        <w:r>
          <w:rPr>
            <w:rStyle w:val="apple-converted-space"/>
          </w:rPr>
          <w:t> </w:t>
        </w:r>
      </w:ins>
    </w:p>
    <w:p w:rsidR="00571095" w:rsidRPr="00690C1A" w:rsidRDefault="00571095" w:rsidP="00571095">
      <w:pPr>
        <w:spacing w:line="240" w:lineRule="auto"/>
        <w:rPr>
          <w:ins w:id="420" w:author="Joe Heck" w:date="2016-12-20T15:09:00Z"/>
          <w:rFonts w:ascii="Open Sans" w:hAnsi="Open Sans" w:cs="Open Sans"/>
        </w:rPr>
      </w:pPr>
      <w:ins w:id="421" w:author="Joe Heck" w:date="2016-12-20T15:09:00Z">
        <w:r w:rsidRPr="00690C1A">
          <w:rPr>
            <w:rFonts w:ascii="Open Sans" w:hAnsi="Open Sans" w:cs="Open Sans"/>
          </w:rPr>
          <w:t xml:space="preserve">Borders </w:t>
        </w:r>
        <w:r>
          <w:rPr>
            <w:rFonts w:ascii="Open Sans" w:hAnsi="Open Sans" w:cs="Open Sans"/>
          </w:rPr>
          <w:t xml:space="preserve">can </w:t>
        </w:r>
        <w:r w:rsidRPr="00690C1A">
          <w:rPr>
            <w:rFonts w:ascii="Open Sans" w:hAnsi="Open Sans" w:cs="Open Sans"/>
          </w:rPr>
          <w:t xml:space="preserve">help define an image for the reader by clearly delineating the visual reference. </w:t>
        </w:r>
      </w:ins>
    </w:p>
    <w:p w:rsidR="00571095" w:rsidRPr="00E47B31" w:rsidRDefault="00571095">
      <w:pPr>
        <w:pStyle w:val="NormalWeb"/>
        <w:spacing w:before="0" w:beforeAutospacing="0" w:after="0" w:afterAutospacing="0"/>
        <w:rPr>
          <w:ins w:id="422" w:author="Joe Heck" w:date="2016-12-20T15:09:00Z"/>
          <w:rFonts w:ascii="Open Sans" w:hAnsi="Open Sans" w:cs="Open Sans"/>
          <w:sz w:val="22"/>
          <w:szCs w:val="22"/>
        </w:rPr>
        <w:pPrChange w:id="423" w:author="Joe Heck" w:date="2016-12-20T15:16:00Z">
          <w:pPr>
            <w:pStyle w:val="NormalWeb"/>
          </w:pPr>
        </w:pPrChange>
      </w:pPr>
      <w:ins w:id="424" w:author="Joe Heck" w:date="2016-12-20T15:09:00Z">
        <w:r>
          <w:rPr>
            <w:rFonts w:ascii="Open Sans" w:hAnsi="Open Sans" w:cs="Open Sans"/>
            <w:noProof/>
            <w:sz w:val="22"/>
            <w:szCs w:val="22"/>
          </w:rPr>
          <w:drawing>
            <wp:inline distT="0" distB="0" distL="0" distR="0" wp14:anchorId="5FF8E3EA" wp14:editId="6A4C7387">
              <wp:extent cx="5596128" cy="2642616"/>
              <wp:effectExtent l="0" t="0" r="5080" b="5715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border full example.png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96128" cy="26426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BF1B9B" w:rsidRPr="00571095" w:rsidRDefault="00BF1B9B">
      <w:pPr>
        <w:pStyle w:val="Heading2"/>
        <w:rPr>
          <w:ins w:id="425" w:author="Joe Heck" w:date="2016-12-14T15:51:00Z"/>
        </w:rPr>
      </w:pPr>
      <w:ins w:id="426" w:author="Joe Heck" w:date="2016-12-14T15:51:00Z">
        <w:r w:rsidRPr="00571095">
          <w:t>Boxes</w:t>
        </w:r>
        <w:r w:rsidRPr="00571095">
          <w:rPr>
            <w:rStyle w:val="apple-converted-space"/>
          </w:rPr>
          <w:t> </w:t>
        </w:r>
      </w:ins>
    </w:p>
    <w:p w:rsidR="00BF1B9B" w:rsidRPr="00B14434" w:rsidRDefault="00BF1B9B" w:rsidP="00BF1B9B">
      <w:pPr>
        <w:rPr>
          <w:ins w:id="427" w:author="Joe Heck" w:date="2016-12-14T15:51:00Z"/>
          <w:rFonts w:ascii="Open Sans" w:hAnsi="Open Sans" w:cs="Open Sans"/>
          <w:rPrChange w:id="428" w:author="Joe Heck" w:date="2016-12-19T11:23:00Z">
            <w:rPr>
              <w:ins w:id="429" w:author="Joe Heck" w:date="2016-12-14T15:51:00Z"/>
            </w:rPr>
          </w:rPrChange>
        </w:rPr>
      </w:pPr>
      <w:ins w:id="430" w:author="Joe Heck" w:date="2016-12-14T15:51:00Z">
        <w:r w:rsidRPr="00B14434">
          <w:rPr>
            <w:rFonts w:ascii="Open Sans" w:hAnsi="Open Sans" w:cs="Open Sans"/>
            <w:rPrChange w:id="431" w:author="Joe Heck" w:date="2016-12-19T11:23:00Z">
              <w:rPr/>
            </w:rPrChange>
          </w:rPr>
          <w:t>Boxes are useful</w:t>
        </w:r>
      </w:ins>
      <w:ins w:id="432" w:author="Joe Heck" w:date="2016-12-19T11:31:00Z">
        <w:r w:rsidR="00B14434">
          <w:rPr>
            <w:rFonts w:ascii="Open Sans" w:hAnsi="Open Sans" w:cs="Open Sans"/>
          </w:rPr>
          <w:t xml:space="preserve"> shapes </w:t>
        </w:r>
      </w:ins>
      <w:ins w:id="433" w:author="Joe Heck" w:date="2016-12-19T11:28:00Z">
        <w:r w:rsidR="00B14434">
          <w:rPr>
            <w:rFonts w:ascii="Open Sans" w:hAnsi="Open Sans" w:cs="Open Sans"/>
          </w:rPr>
          <w:t>for</w:t>
        </w:r>
      </w:ins>
      <w:ins w:id="434" w:author="Joe Heck" w:date="2016-12-14T15:51:00Z">
        <w:r w:rsidRPr="00B14434">
          <w:rPr>
            <w:rFonts w:ascii="Open Sans" w:hAnsi="Open Sans" w:cs="Open Sans"/>
            <w:rPrChange w:id="435" w:author="Joe Heck" w:date="2016-12-19T11:23:00Z">
              <w:rPr/>
            </w:rPrChange>
          </w:rPr>
          <w:t xml:space="preserve"> highlighting UI elements indicated in a task step or </w:t>
        </w:r>
      </w:ins>
      <w:ins w:id="436" w:author="Joe Heck" w:date="2016-12-19T11:23:00Z">
        <w:r w:rsidR="00B14434">
          <w:rPr>
            <w:rFonts w:ascii="Open Sans" w:hAnsi="Open Sans" w:cs="Open Sans"/>
          </w:rPr>
          <w:t xml:space="preserve">an </w:t>
        </w:r>
      </w:ins>
      <w:ins w:id="437" w:author="Joe Heck" w:date="2016-12-14T15:51:00Z">
        <w:r w:rsidRPr="00B14434">
          <w:rPr>
            <w:rFonts w:ascii="Open Sans" w:hAnsi="Open Sans" w:cs="Open Sans"/>
            <w:rPrChange w:id="438" w:author="Joe Heck" w:date="2016-12-19T11:23:00Z">
              <w:rPr/>
            </w:rPrChange>
          </w:rPr>
          <w:t xml:space="preserve">overview description. </w:t>
        </w:r>
      </w:ins>
      <w:ins w:id="439" w:author="Joe Heck" w:date="2016-12-19T11:23:00Z">
        <w:r w:rsidR="00B14434">
          <w:rPr>
            <w:rFonts w:ascii="Open Sans" w:hAnsi="Open Sans" w:cs="Open Sans"/>
          </w:rPr>
          <w:t xml:space="preserve"> </w:t>
        </w:r>
      </w:ins>
    </w:p>
    <w:p w:rsidR="00571095" w:rsidRPr="00030FC6" w:rsidRDefault="00571095" w:rsidP="00571095">
      <w:pPr>
        <w:pStyle w:val="Heading2"/>
        <w:rPr>
          <w:ins w:id="440" w:author="Joe Heck" w:date="2016-12-20T15:08:00Z"/>
        </w:rPr>
      </w:pPr>
      <w:bookmarkStart w:id="441" w:name="_Lines"/>
      <w:bookmarkEnd w:id="441"/>
      <w:ins w:id="442" w:author="Joe Heck" w:date="2016-12-20T15:08:00Z">
        <w:r w:rsidRPr="00030FC6">
          <w:t>Callouts</w:t>
        </w:r>
        <w:r w:rsidRPr="00030FC6">
          <w:rPr>
            <w:rStyle w:val="apple-converted-space"/>
          </w:rPr>
          <w:t> </w:t>
        </w:r>
      </w:ins>
    </w:p>
    <w:p w:rsidR="00571095" w:rsidRPr="00690C1A" w:rsidRDefault="00571095" w:rsidP="00571095">
      <w:pPr>
        <w:rPr>
          <w:ins w:id="443" w:author="Joe Heck" w:date="2016-12-20T15:08:00Z"/>
          <w:rFonts w:ascii="Open Sans" w:hAnsi="Open Sans" w:cs="Open Sans"/>
        </w:rPr>
      </w:pPr>
      <w:ins w:id="444" w:author="Joe Heck" w:date="2016-12-20T15:08:00Z">
        <w:r>
          <w:rPr>
            <w:rFonts w:ascii="Open Sans" w:hAnsi="Open Sans" w:cs="Open Sans"/>
          </w:rPr>
          <w:t>C</w:t>
        </w:r>
        <w:r w:rsidRPr="00690C1A">
          <w:rPr>
            <w:rFonts w:ascii="Open Sans" w:hAnsi="Open Sans" w:cs="Open Sans"/>
          </w:rPr>
          <w:t xml:space="preserve">allouts </w:t>
        </w:r>
        <w:r>
          <w:rPr>
            <w:rFonts w:ascii="Open Sans" w:hAnsi="Open Sans" w:cs="Open Sans"/>
          </w:rPr>
          <w:t xml:space="preserve">are </w:t>
        </w:r>
        <w:r w:rsidRPr="00690C1A">
          <w:rPr>
            <w:rFonts w:ascii="Open Sans" w:hAnsi="Open Sans" w:cs="Open Sans"/>
          </w:rPr>
          <w:t>a combination</w:t>
        </w:r>
        <w:r>
          <w:rPr>
            <w:rFonts w:ascii="Open Sans" w:hAnsi="Open Sans" w:cs="Open Sans"/>
          </w:rPr>
          <w:t xml:space="preserve"> of text</w:t>
        </w:r>
        <w:r w:rsidRPr="00690C1A">
          <w:rPr>
            <w:rFonts w:ascii="Open Sans" w:hAnsi="Open Sans" w:cs="Open Sans"/>
          </w:rPr>
          <w:t xml:space="preserve"> and graphics that </w:t>
        </w:r>
        <w:r>
          <w:rPr>
            <w:rFonts w:ascii="Open Sans" w:hAnsi="Open Sans" w:cs="Open Sans"/>
          </w:rPr>
          <w:t>present</w:t>
        </w:r>
        <w:r w:rsidRPr="00690C1A">
          <w:rPr>
            <w:rFonts w:ascii="Open Sans" w:hAnsi="Open Sans" w:cs="Open Sans"/>
          </w:rPr>
          <w:t xml:space="preserve"> key information</w:t>
        </w:r>
        <w:r>
          <w:rPr>
            <w:rFonts w:ascii="Open Sans" w:hAnsi="Open Sans" w:cs="Open Sans"/>
          </w:rPr>
          <w:t>, u</w:t>
        </w:r>
        <w:r w:rsidRPr="00690C1A">
          <w:rPr>
            <w:rFonts w:ascii="Open Sans" w:hAnsi="Open Sans" w:cs="Open Sans"/>
          </w:rPr>
          <w:t xml:space="preserve">seful for consolidating information in a single </w:t>
        </w:r>
        <w:r>
          <w:rPr>
            <w:rFonts w:ascii="Open Sans" w:hAnsi="Open Sans" w:cs="Open Sans"/>
          </w:rPr>
          <w:t>screen capture</w:t>
        </w:r>
        <w:r w:rsidRPr="00690C1A">
          <w:rPr>
            <w:rFonts w:ascii="Open Sans" w:hAnsi="Open Sans" w:cs="Open Sans"/>
          </w:rPr>
          <w:t>. C</w:t>
        </w:r>
        <w:r>
          <w:rPr>
            <w:rFonts w:ascii="Open Sans" w:hAnsi="Open Sans" w:cs="Open Sans"/>
          </w:rPr>
          <w:t xml:space="preserve">allout text can be </w:t>
        </w:r>
        <w:r w:rsidRPr="00690C1A">
          <w:rPr>
            <w:rFonts w:ascii="Open Sans" w:hAnsi="Open Sans" w:cs="Open Sans"/>
          </w:rPr>
          <w:t>words, phrases, or sentences</w:t>
        </w:r>
        <w:r>
          <w:rPr>
            <w:rFonts w:ascii="Open Sans" w:hAnsi="Open Sans" w:cs="Open Sans"/>
          </w:rPr>
          <w:t>. Callout graphics</w:t>
        </w:r>
        <w:r w:rsidRPr="00690C1A">
          <w:rPr>
            <w:rFonts w:ascii="Open Sans" w:hAnsi="Open Sans" w:cs="Open Sans"/>
          </w:rPr>
          <w:t xml:space="preserve"> can be used in conjunction with an arrow</w:t>
        </w:r>
        <w:r>
          <w:rPr>
            <w:rFonts w:ascii="Open Sans" w:hAnsi="Open Sans" w:cs="Open Sans"/>
          </w:rPr>
          <w:t xml:space="preserve"> </w:t>
        </w:r>
        <w:r w:rsidRPr="00690C1A">
          <w:rPr>
            <w:rFonts w:ascii="Open Sans" w:hAnsi="Open Sans" w:cs="Open Sans"/>
          </w:rPr>
          <w:t>and should be placed within a screen capture</w:t>
        </w:r>
        <w:r>
          <w:rPr>
            <w:rFonts w:ascii="Open Sans" w:hAnsi="Open Sans" w:cs="Open Sans"/>
          </w:rPr>
          <w:t xml:space="preserve">, only </w:t>
        </w:r>
        <w:r w:rsidRPr="00690C1A">
          <w:rPr>
            <w:rFonts w:ascii="Open Sans" w:hAnsi="Open Sans" w:cs="Open Sans"/>
          </w:rPr>
          <w:t>extend</w:t>
        </w:r>
        <w:r>
          <w:rPr>
            <w:rFonts w:ascii="Open Sans" w:hAnsi="Open Sans" w:cs="Open Sans"/>
          </w:rPr>
          <w:t xml:space="preserve">ing </w:t>
        </w:r>
        <w:r w:rsidRPr="00690C1A">
          <w:rPr>
            <w:rFonts w:ascii="Open Sans" w:hAnsi="Open Sans" w:cs="Open Sans"/>
          </w:rPr>
          <w:t>past the border</w:t>
        </w:r>
        <w:r>
          <w:rPr>
            <w:rFonts w:ascii="Open Sans" w:hAnsi="Open Sans" w:cs="Open Sans"/>
          </w:rPr>
          <w:t xml:space="preserve"> if necessary</w:t>
        </w:r>
        <w:r w:rsidRPr="00690C1A">
          <w:rPr>
            <w:rFonts w:ascii="Open Sans" w:hAnsi="Open Sans" w:cs="Open Sans"/>
          </w:rPr>
          <w:t xml:space="preserve">. </w:t>
        </w:r>
        <w:r>
          <w:rPr>
            <w:rFonts w:ascii="Open Sans" w:hAnsi="Open Sans" w:cs="Open Sans"/>
          </w:rPr>
          <w:t xml:space="preserve">Do not use callouts to </w:t>
        </w:r>
        <w:r w:rsidRPr="00690C1A">
          <w:rPr>
            <w:rFonts w:ascii="Open Sans" w:hAnsi="Open Sans" w:cs="Open Sans"/>
          </w:rPr>
          <w:t>repeat information in the documentation</w:t>
        </w:r>
        <w:r>
          <w:rPr>
            <w:rFonts w:ascii="Open Sans" w:hAnsi="Open Sans" w:cs="Open Sans"/>
          </w:rPr>
          <w:t xml:space="preserve">, but rather to </w:t>
        </w:r>
        <w:r w:rsidRPr="00690C1A">
          <w:rPr>
            <w:rFonts w:ascii="Open Sans" w:hAnsi="Open Sans" w:cs="Open Sans"/>
          </w:rPr>
          <w:t xml:space="preserve">present a tip, an example, or a concise statement </w:t>
        </w:r>
        <w:r>
          <w:rPr>
            <w:rFonts w:ascii="Open Sans" w:hAnsi="Open Sans" w:cs="Open Sans"/>
          </w:rPr>
          <w:t>regarding the item(s) of interest</w:t>
        </w:r>
        <w:r w:rsidRPr="00690C1A">
          <w:rPr>
            <w:rFonts w:ascii="Open Sans" w:hAnsi="Open Sans" w:cs="Open Sans"/>
          </w:rPr>
          <w:t xml:space="preserve">. </w:t>
        </w:r>
      </w:ins>
    </w:p>
    <w:p w:rsidR="00571095" w:rsidRDefault="00571095" w:rsidP="00571095">
      <w:pPr>
        <w:pStyle w:val="NormalWeb"/>
        <w:rPr>
          <w:ins w:id="445" w:author="Joe Heck" w:date="2016-12-20T15:08:00Z"/>
          <w:rStyle w:val="apple-converted-space"/>
          <w:rFonts w:ascii="Open Sans" w:hAnsi="Open Sans" w:cs="Open Sans"/>
          <w:color w:val="333333"/>
        </w:rPr>
      </w:pPr>
      <w:ins w:id="446" w:author="Joe Heck" w:date="2016-12-20T15:08:00Z">
        <w:r>
          <w:rPr>
            <w:rFonts w:ascii="Open Sans" w:hAnsi="Open Sans" w:cs="Open Sans"/>
            <w:noProof/>
            <w:color w:val="333333"/>
          </w:rPr>
          <w:lastRenderedPageBreak/>
          <w:drawing>
            <wp:inline distT="0" distB="0" distL="0" distR="0" wp14:anchorId="17488892" wp14:editId="54AC0342">
              <wp:extent cx="5596128" cy="3319272"/>
              <wp:effectExtent l="0" t="0" r="5080" b="0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callouts.png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96128" cy="331927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571095" w:rsidRDefault="00571095" w:rsidP="00571095">
      <w:pPr>
        <w:pStyle w:val="Heading2"/>
        <w:rPr>
          <w:ins w:id="447" w:author="Joe Heck" w:date="2016-12-20T15:11:00Z"/>
        </w:rPr>
      </w:pPr>
      <w:ins w:id="448" w:author="Joe Heck" w:date="2016-12-20T15:11:00Z">
        <w:r>
          <w:t>Edge Effects (Fade)</w:t>
        </w:r>
        <w:r>
          <w:rPr>
            <w:rStyle w:val="apple-converted-space"/>
          </w:rPr>
          <w:t> </w:t>
        </w:r>
      </w:ins>
    </w:p>
    <w:p w:rsidR="00571095" w:rsidRPr="00690C1A" w:rsidRDefault="00571095" w:rsidP="00571095">
      <w:pPr>
        <w:spacing w:line="240" w:lineRule="auto"/>
        <w:rPr>
          <w:ins w:id="449" w:author="Joe Heck" w:date="2016-12-20T15:11:00Z"/>
          <w:rFonts w:ascii="Open Sans" w:hAnsi="Open Sans" w:cs="Open Sans"/>
        </w:rPr>
      </w:pPr>
      <w:ins w:id="450" w:author="Joe Heck" w:date="2016-12-20T15:11:00Z">
        <w:r>
          <w:rPr>
            <w:rFonts w:ascii="Open Sans" w:hAnsi="Open Sans" w:cs="Open Sans"/>
          </w:rPr>
          <w:t>Edge fading can be used to indicate</w:t>
        </w:r>
        <w:r w:rsidRPr="00690C1A">
          <w:rPr>
            <w:rFonts w:ascii="Open Sans" w:hAnsi="Open Sans" w:cs="Open Sans"/>
          </w:rPr>
          <w:t xml:space="preserve"> that </w:t>
        </w:r>
        <w:r>
          <w:rPr>
            <w:rFonts w:ascii="Open Sans" w:hAnsi="Open Sans" w:cs="Open Sans"/>
          </w:rPr>
          <w:t xml:space="preserve">you are showing </w:t>
        </w:r>
        <w:r w:rsidRPr="00690C1A">
          <w:rPr>
            <w:rFonts w:ascii="Open Sans" w:hAnsi="Open Sans" w:cs="Open Sans"/>
          </w:rPr>
          <w:t>only part of a screen, dialog box</w:t>
        </w:r>
        <w:r>
          <w:rPr>
            <w:rFonts w:ascii="Open Sans" w:hAnsi="Open Sans" w:cs="Open Sans"/>
          </w:rPr>
          <w:t>,</w:t>
        </w:r>
        <w:r w:rsidRPr="00690C1A">
          <w:rPr>
            <w:rFonts w:ascii="Open Sans" w:hAnsi="Open Sans" w:cs="Open Sans"/>
          </w:rPr>
          <w:t xml:space="preserve"> or window.</w:t>
        </w:r>
      </w:ins>
    </w:p>
    <w:p w:rsidR="00571095" w:rsidRDefault="00571095" w:rsidP="00571095">
      <w:pPr>
        <w:pStyle w:val="NormalWeb"/>
        <w:rPr>
          <w:ins w:id="451" w:author="Joe Heck" w:date="2016-12-20T15:11:00Z"/>
        </w:rPr>
      </w:pPr>
      <w:ins w:id="452" w:author="Joe Heck" w:date="2016-12-20T15:11:00Z">
        <w:r>
          <w:rPr>
            <w:noProof/>
          </w:rPr>
          <w:lastRenderedPageBreak/>
          <w:drawing>
            <wp:inline distT="0" distB="0" distL="0" distR="0" wp14:anchorId="4F2E10EA" wp14:editId="354BC257">
              <wp:extent cx="5605272" cy="2642616"/>
              <wp:effectExtent l="0" t="0" r="0" b="5715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border fade example.png"/>
                      <pic:cNvPicPr/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05272" cy="26426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571095" w:rsidRDefault="00571095" w:rsidP="00571095">
      <w:pPr>
        <w:pStyle w:val="Heading2"/>
        <w:rPr>
          <w:ins w:id="453" w:author="Joe Heck" w:date="2016-12-20T15:12:00Z"/>
        </w:rPr>
      </w:pPr>
      <w:ins w:id="454" w:author="Joe Heck" w:date="2016-12-20T15:12:00Z">
        <w:r>
          <w:t>Highlight Area</w:t>
        </w:r>
        <w:r>
          <w:rPr>
            <w:rStyle w:val="apple-converted-space"/>
          </w:rPr>
          <w:t> </w:t>
        </w:r>
      </w:ins>
    </w:p>
    <w:p w:rsidR="00571095" w:rsidRPr="00690C1A" w:rsidRDefault="00571095" w:rsidP="00571095">
      <w:pPr>
        <w:rPr>
          <w:ins w:id="455" w:author="Joe Heck" w:date="2016-12-20T15:12:00Z"/>
          <w:rFonts w:ascii="Open Sans" w:hAnsi="Open Sans" w:cs="Open Sans"/>
        </w:rPr>
      </w:pPr>
      <w:ins w:id="456" w:author="Joe Heck" w:date="2016-12-20T15:12:00Z">
        <w:r>
          <w:rPr>
            <w:rFonts w:ascii="Open Sans" w:hAnsi="Open Sans" w:cs="Open Sans"/>
          </w:rPr>
          <w:t>H</w:t>
        </w:r>
        <w:r w:rsidRPr="00690C1A">
          <w:rPr>
            <w:rFonts w:ascii="Open Sans" w:hAnsi="Open Sans" w:cs="Open Sans"/>
          </w:rPr>
          <w:t xml:space="preserve">ighlighting </w:t>
        </w:r>
        <w:r>
          <w:rPr>
            <w:rFonts w:ascii="Open Sans" w:hAnsi="Open Sans" w:cs="Open Sans"/>
          </w:rPr>
          <w:t xml:space="preserve">is </w:t>
        </w:r>
        <w:r w:rsidRPr="00690C1A">
          <w:rPr>
            <w:rFonts w:ascii="Open Sans" w:hAnsi="Open Sans" w:cs="Open Sans"/>
          </w:rPr>
          <w:t>useful for emphasizing text or multiple elements on a screen capture without overloading the image.</w:t>
        </w:r>
        <w:r>
          <w:rPr>
            <w:rFonts w:ascii="Open Sans" w:hAnsi="Open Sans" w:cs="Open Sans"/>
          </w:rPr>
          <w:t xml:space="preserve">  </w:t>
        </w:r>
      </w:ins>
    </w:p>
    <w:p w:rsidR="00571095" w:rsidRDefault="00571095" w:rsidP="00571095">
      <w:pPr>
        <w:pStyle w:val="NormalWeb"/>
        <w:rPr>
          <w:ins w:id="457" w:author="Joe Heck" w:date="2016-12-20T15:12:00Z"/>
        </w:rPr>
      </w:pPr>
      <w:ins w:id="458" w:author="Joe Heck" w:date="2016-12-20T15:12:00Z">
        <w:r>
          <w:rPr>
            <w:noProof/>
          </w:rPr>
          <w:drawing>
            <wp:inline distT="0" distB="0" distL="0" distR="0" wp14:anchorId="20971712" wp14:editId="5F5CCECD">
              <wp:extent cx="4373592" cy="1812063"/>
              <wp:effectExtent l="0" t="0" r="8255" b="0"/>
              <wp:docPr id="14" name="Picture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highlight area.png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98624" cy="182243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BF1B9B" w:rsidRDefault="00BF1B9B" w:rsidP="00BF1B9B">
      <w:pPr>
        <w:pStyle w:val="Heading2"/>
        <w:rPr>
          <w:ins w:id="459" w:author="Joe Heck" w:date="2016-12-14T15:51:00Z"/>
        </w:rPr>
      </w:pPr>
      <w:ins w:id="460" w:author="Joe Heck" w:date="2016-12-14T15:51:00Z">
        <w:r>
          <w:t>Lines</w:t>
        </w:r>
        <w:r>
          <w:rPr>
            <w:rStyle w:val="apple-converted-space"/>
          </w:rPr>
          <w:t> </w:t>
        </w:r>
      </w:ins>
    </w:p>
    <w:p w:rsidR="00BF1B9B" w:rsidRPr="003D2239" w:rsidRDefault="00BF1B9B" w:rsidP="00BF1B9B">
      <w:pPr>
        <w:rPr>
          <w:ins w:id="461" w:author="Joe Heck" w:date="2016-12-14T15:51:00Z"/>
          <w:rFonts w:ascii="Open Sans" w:hAnsi="Open Sans" w:cs="Open Sans"/>
          <w:rPrChange w:id="462" w:author="Joe Heck" w:date="2016-12-19T11:46:00Z">
            <w:rPr>
              <w:ins w:id="463" w:author="Joe Heck" w:date="2016-12-14T15:51:00Z"/>
            </w:rPr>
          </w:rPrChange>
        </w:rPr>
      </w:pPr>
      <w:ins w:id="464" w:author="Joe Heck" w:date="2016-12-14T15:51:00Z">
        <w:r w:rsidRPr="003D2239">
          <w:rPr>
            <w:rFonts w:ascii="Open Sans" w:hAnsi="Open Sans" w:cs="Open Sans"/>
            <w:rPrChange w:id="465" w:author="Joe Heck" w:date="2016-12-19T11:46:00Z">
              <w:rPr/>
            </w:rPrChange>
          </w:rPr>
          <w:t xml:space="preserve">Lines are commonly used </w:t>
        </w:r>
      </w:ins>
      <w:ins w:id="466" w:author="Joe Heck" w:date="2016-12-19T11:46:00Z">
        <w:r w:rsidR="003D2239" w:rsidRPr="003D2239">
          <w:rPr>
            <w:rFonts w:ascii="Open Sans" w:hAnsi="Open Sans" w:cs="Open Sans"/>
            <w:rPrChange w:id="467" w:author="Joe Heck" w:date="2016-12-19T11:46:00Z">
              <w:rPr/>
            </w:rPrChange>
          </w:rPr>
          <w:t xml:space="preserve">to </w:t>
        </w:r>
      </w:ins>
      <w:ins w:id="468" w:author="Joe Heck" w:date="2016-12-14T15:51:00Z">
        <w:r w:rsidRPr="003D2239">
          <w:rPr>
            <w:rFonts w:ascii="Open Sans" w:hAnsi="Open Sans" w:cs="Open Sans"/>
            <w:rPrChange w:id="469" w:author="Joe Heck" w:date="2016-12-19T11:46:00Z">
              <w:rPr/>
            </w:rPrChange>
          </w:rPr>
          <w:t xml:space="preserve">connect boxes </w:t>
        </w:r>
      </w:ins>
      <w:ins w:id="470" w:author="Joe Heck" w:date="2016-12-19T11:46:00Z">
        <w:r w:rsidR="003D2239" w:rsidRPr="003D2239">
          <w:rPr>
            <w:rFonts w:ascii="Open Sans" w:hAnsi="Open Sans" w:cs="Open Sans"/>
            <w:rPrChange w:id="471" w:author="Joe Heck" w:date="2016-12-19T11:46:00Z">
              <w:rPr/>
            </w:rPrChange>
          </w:rPr>
          <w:t xml:space="preserve">and </w:t>
        </w:r>
      </w:ins>
      <w:ins w:id="472" w:author="Joe Heck" w:date="2016-12-14T15:51:00Z">
        <w:r w:rsidRPr="003D2239">
          <w:rPr>
            <w:rFonts w:ascii="Open Sans" w:hAnsi="Open Sans" w:cs="Open Sans"/>
            <w:rPrChange w:id="473" w:author="Joe Heck" w:date="2016-12-19T11:46:00Z">
              <w:rPr/>
            </w:rPrChange>
          </w:rPr>
          <w:t>callouts.</w:t>
        </w:r>
      </w:ins>
    </w:p>
    <w:p w:rsidR="00BF1B9B" w:rsidRDefault="005B6A52" w:rsidP="00BF1B9B">
      <w:pPr>
        <w:pStyle w:val="NormalWeb"/>
        <w:rPr>
          <w:ins w:id="474" w:author="Joe Heck" w:date="2016-12-14T15:51:00Z"/>
        </w:rPr>
      </w:pPr>
      <w:ins w:id="475" w:author="Joe Heck" w:date="2016-12-20T13:19:00Z">
        <w:r>
          <w:rPr>
            <w:noProof/>
          </w:rPr>
          <w:lastRenderedPageBreak/>
          <w:drawing>
            <wp:inline distT="0" distB="0" distL="0" distR="0">
              <wp:extent cx="4320914" cy="2453853"/>
              <wp:effectExtent l="0" t="0" r="3810" b="3810"/>
              <wp:docPr id="13" name="Pictur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lines.png"/>
                      <pic:cNvPicPr/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0914" cy="245385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5B6A52" w:rsidRDefault="005B6A52">
      <w:pPr>
        <w:rPr>
          <w:ins w:id="476" w:author="Joe Heck" w:date="2016-12-20T13:24:00Z"/>
          <w:rFonts w:ascii="Open Sans" w:eastAsia="Times New Roman" w:hAnsi="Open Sans" w:cs="Open Sans"/>
          <w:color w:val="000000"/>
          <w:sz w:val="45"/>
          <w:szCs w:val="45"/>
        </w:rPr>
      </w:pPr>
      <w:bookmarkStart w:id="477" w:name="_Highlighting"/>
      <w:bookmarkStart w:id="478" w:name="_Highlight_Area"/>
      <w:bookmarkStart w:id="479" w:name="_Edge_Effects"/>
      <w:bookmarkStart w:id="480" w:name="_Edge_Effects_(Fade)"/>
      <w:bookmarkStart w:id="481" w:name="_Borders"/>
      <w:bookmarkStart w:id="482" w:name="_Number_Labels"/>
      <w:bookmarkEnd w:id="477"/>
      <w:bookmarkEnd w:id="478"/>
      <w:bookmarkEnd w:id="479"/>
      <w:bookmarkEnd w:id="480"/>
      <w:bookmarkEnd w:id="481"/>
      <w:bookmarkEnd w:id="482"/>
      <w:ins w:id="483" w:author="Joe Heck" w:date="2016-12-20T13:24:00Z">
        <w:r>
          <w:br w:type="page"/>
        </w:r>
      </w:ins>
    </w:p>
    <w:p w:rsidR="00BF1B9B" w:rsidRDefault="00BF1B9B" w:rsidP="00BF1B9B">
      <w:pPr>
        <w:pStyle w:val="Heading2"/>
        <w:rPr>
          <w:ins w:id="484" w:author="Joe Heck" w:date="2016-12-14T15:51:00Z"/>
        </w:rPr>
      </w:pPr>
      <w:ins w:id="485" w:author="Joe Heck" w:date="2016-12-14T15:51:00Z">
        <w:r>
          <w:lastRenderedPageBreak/>
          <w:t>Number Labels</w:t>
        </w:r>
      </w:ins>
      <w:ins w:id="486" w:author="Joe Heck" w:date="2016-12-20T13:46:00Z">
        <w:r w:rsidR="00C82D38">
          <w:t xml:space="preserve"> (Steps)</w:t>
        </w:r>
      </w:ins>
      <w:ins w:id="487" w:author="Joe Heck" w:date="2016-12-14T15:51:00Z">
        <w:r>
          <w:rPr>
            <w:rStyle w:val="apple-converted-space"/>
          </w:rPr>
          <w:t> </w:t>
        </w:r>
      </w:ins>
    </w:p>
    <w:p w:rsidR="00BF1B9B" w:rsidRPr="00C27E09" w:rsidRDefault="00087CF9">
      <w:pPr>
        <w:pStyle w:val="NormalWeb"/>
        <w:spacing w:before="0" w:beforeAutospacing="0" w:after="160" w:afterAutospacing="0"/>
        <w:rPr>
          <w:ins w:id="488" w:author="Joe Heck" w:date="2016-12-14T15:51:00Z"/>
          <w:rFonts w:ascii="Open Sans" w:hAnsi="Open Sans" w:cs="Open Sans"/>
          <w:sz w:val="22"/>
          <w:szCs w:val="22"/>
        </w:rPr>
        <w:pPrChange w:id="489" w:author="Joe Heck" w:date="2016-12-20T09:21:00Z">
          <w:pPr>
            <w:pStyle w:val="NormalWeb"/>
          </w:pPr>
        </w:pPrChange>
      </w:pPr>
      <w:ins w:id="490" w:author="Joe Heck" w:date="2016-12-20T09:24:00Z">
        <w:r>
          <w:rPr>
            <w:rFonts w:ascii="Open Sans" w:hAnsi="Open Sans" w:cs="Open Sans"/>
            <w:sz w:val="22"/>
            <w:szCs w:val="22"/>
          </w:rPr>
          <w:t>N</w:t>
        </w:r>
      </w:ins>
      <w:ins w:id="491" w:author="Joe Heck" w:date="2016-12-14T15:51:00Z">
        <w:r w:rsidR="00BF1B9B" w:rsidRPr="00C27E09">
          <w:rPr>
            <w:rFonts w:ascii="Open Sans" w:hAnsi="Open Sans" w:cs="Open Sans"/>
            <w:sz w:val="22"/>
            <w:szCs w:val="22"/>
          </w:rPr>
          <w:t>umber</w:t>
        </w:r>
      </w:ins>
      <w:ins w:id="492" w:author="Joe Heck" w:date="2016-12-20T09:24:00Z">
        <w:r>
          <w:rPr>
            <w:rFonts w:ascii="Open Sans" w:hAnsi="Open Sans" w:cs="Open Sans"/>
            <w:sz w:val="22"/>
            <w:szCs w:val="22"/>
          </w:rPr>
          <w:t xml:space="preserve"> label</w:t>
        </w:r>
      </w:ins>
      <w:ins w:id="493" w:author="Joe Heck" w:date="2016-12-14T15:51:00Z">
        <w:r w:rsidR="00BF1B9B" w:rsidRPr="00C27E09">
          <w:rPr>
            <w:rFonts w:ascii="Open Sans" w:hAnsi="Open Sans" w:cs="Open Sans"/>
            <w:sz w:val="22"/>
            <w:szCs w:val="22"/>
          </w:rPr>
          <w:t>s</w:t>
        </w:r>
      </w:ins>
      <w:ins w:id="494" w:author="Joe Heck" w:date="2016-12-20T09:26:00Z">
        <w:r>
          <w:rPr>
            <w:rFonts w:ascii="Open Sans" w:hAnsi="Open Sans" w:cs="Open Sans"/>
            <w:sz w:val="22"/>
            <w:szCs w:val="22"/>
          </w:rPr>
          <w:t>,</w:t>
        </w:r>
        <w:r w:rsidRPr="00087CF9">
          <w:rPr>
            <w:rFonts w:ascii="Open Sans" w:hAnsi="Open Sans" w:cs="Open Sans"/>
            <w:sz w:val="22"/>
            <w:szCs w:val="22"/>
          </w:rPr>
          <w:t xml:space="preserve"> </w:t>
        </w:r>
        <w:r>
          <w:rPr>
            <w:rFonts w:ascii="Open Sans" w:hAnsi="Open Sans" w:cs="Open Sans"/>
            <w:sz w:val="22"/>
            <w:szCs w:val="22"/>
          </w:rPr>
          <w:t xml:space="preserve">useful in </w:t>
        </w:r>
        <w:r w:rsidRPr="00C27E09">
          <w:rPr>
            <w:rFonts w:ascii="Open Sans" w:hAnsi="Open Sans" w:cs="Open Sans"/>
            <w:sz w:val="22"/>
            <w:szCs w:val="22"/>
          </w:rPr>
          <w:t>conjunction with a table</w:t>
        </w:r>
        <w:r>
          <w:rPr>
            <w:rFonts w:ascii="Open Sans" w:hAnsi="Open Sans" w:cs="Open Sans"/>
            <w:sz w:val="22"/>
            <w:szCs w:val="22"/>
          </w:rPr>
          <w:t>,</w:t>
        </w:r>
      </w:ins>
      <w:ins w:id="495" w:author="Joe Heck" w:date="2016-12-14T15:51:00Z">
        <w:r w:rsidR="00BF1B9B" w:rsidRPr="00C27E09">
          <w:rPr>
            <w:rFonts w:ascii="Open Sans" w:hAnsi="Open Sans" w:cs="Open Sans"/>
            <w:sz w:val="22"/>
            <w:szCs w:val="22"/>
          </w:rPr>
          <w:t xml:space="preserve"> allow you to </w:t>
        </w:r>
      </w:ins>
      <w:ins w:id="496" w:author="Joe Heck" w:date="2016-12-20T09:25:00Z">
        <w:r>
          <w:rPr>
            <w:rFonts w:ascii="Open Sans" w:hAnsi="Open Sans" w:cs="Open Sans"/>
            <w:sz w:val="22"/>
            <w:szCs w:val="22"/>
          </w:rPr>
          <w:t>numerically identify</w:t>
        </w:r>
      </w:ins>
      <w:ins w:id="497" w:author="Joe Heck" w:date="2016-12-14T15:51:00Z">
        <w:r w:rsidR="00BF1B9B" w:rsidRPr="00C27E09">
          <w:rPr>
            <w:rFonts w:ascii="Open Sans" w:hAnsi="Open Sans" w:cs="Open Sans"/>
            <w:sz w:val="22"/>
            <w:szCs w:val="22"/>
          </w:rPr>
          <w:t xml:space="preserve"> elements </w:t>
        </w:r>
      </w:ins>
      <w:ins w:id="498" w:author="Joe Heck" w:date="2016-12-20T09:26:00Z">
        <w:r>
          <w:rPr>
            <w:rFonts w:ascii="Open Sans" w:hAnsi="Open Sans" w:cs="Open Sans"/>
            <w:sz w:val="22"/>
            <w:szCs w:val="22"/>
          </w:rPr>
          <w:t>i</w:t>
        </w:r>
      </w:ins>
      <w:ins w:id="499" w:author="Joe Heck" w:date="2016-12-14T15:51:00Z">
        <w:r w:rsidR="00BF1B9B" w:rsidRPr="00C27E09">
          <w:rPr>
            <w:rFonts w:ascii="Open Sans" w:hAnsi="Open Sans" w:cs="Open Sans"/>
            <w:sz w:val="22"/>
            <w:szCs w:val="22"/>
          </w:rPr>
          <w:t>n a screen capture.</w:t>
        </w:r>
      </w:ins>
      <w:ins w:id="500" w:author="Joe Heck" w:date="2016-12-20T09:32:00Z">
        <w:r w:rsidR="004020F8">
          <w:rPr>
            <w:rFonts w:ascii="Open Sans" w:hAnsi="Open Sans" w:cs="Open Sans"/>
            <w:sz w:val="22"/>
            <w:szCs w:val="22"/>
          </w:rPr>
          <w:t xml:space="preserve"> </w:t>
        </w:r>
      </w:ins>
    </w:p>
    <w:tbl>
      <w:tblPr>
        <w:tblpPr w:leftFromText="180" w:rightFromText="180" w:vertAnchor="text" w:horzAnchor="page" w:tblpX="10471" w:tblpY="259"/>
        <w:tblW w:w="3867" w:type="dxa"/>
        <w:tblCellSpacing w:w="7" w:type="dxa"/>
        <w:tblBorders>
          <w:top w:val="single" w:sz="6" w:space="0" w:color="DDDDE1"/>
          <w:left w:val="single" w:sz="6" w:space="0" w:color="DDDDE1"/>
          <w:bottom w:val="single" w:sz="6" w:space="0" w:color="DDDDE1"/>
          <w:right w:val="single" w:sz="6" w:space="0" w:color="DDDDE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2782"/>
      </w:tblGrid>
      <w:tr w:rsidR="00087CF9" w:rsidTr="00087CF9">
        <w:trPr>
          <w:tblCellSpacing w:w="7" w:type="dxa"/>
          <w:ins w:id="501" w:author="Joe Heck" w:date="2016-12-20T09:22:00Z"/>
        </w:trPr>
        <w:tc>
          <w:tcPr>
            <w:tcW w:w="1064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single" w:sz="6" w:space="0" w:color="DDDDE1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87CF9" w:rsidRPr="000C4725" w:rsidRDefault="00087CF9" w:rsidP="00087CF9">
            <w:pPr>
              <w:spacing w:after="0" w:line="240" w:lineRule="auto"/>
              <w:rPr>
                <w:ins w:id="502" w:author="Joe Heck" w:date="2016-12-20T09:22:00Z"/>
                <w:rFonts w:ascii="Open Sans" w:hAnsi="Open Sans" w:cs="Open Sans"/>
              </w:rPr>
            </w:pPr>
            <w:ins w:id="503" w:author="Joe Heck" w:date="2016-12-20T09:22:00Z">
              <w:r w:rsidRPr="000C4725">
                <w:rPr>
                  <w:rStyle w:val="Strong"/>
                  <w:rFonts w:ascii="Open Sans" w:hAnsi="Open Sans" w:cs="Open Sans"/>
                </w:rPr>
                <w:t>Label</w:t>
              </w:r>
            </w:ins>
          </w:p>
        </w:tc>
        <w:tc>
          <w:tcPr>
            <w:tcW w:w="2761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87CF9" w:rsidRPr="000C4725" w:rsidRDefault="00087CF9" w:rsidP="00087CF9">
            <w:pPr>
              <w:spacing w:after="0" w:line="240" w:lineRule="auto"/>
              <w:rPr>
                <w:ins w:id="504" w:author="Joe Heck" w:date="2016-12-20T09:22:00Z"/>
                <w:rFonts w:ascii="Open Sans" w:hAnsi="Open Sans" w:cs="Open Sans"/>
              </w:rPr>
            </w:pPr>
            <w:ins w:id="505" w:author="Joe Heck" w:date="2016-12-20T09:22:00Z">
              <w:r w:rsidRPr="000C4725">
                <w:rPr>
                  <w:rStyle w:val="Strong"/>
                  <w:rFonts w:ascii="Open Sans" w:hAnsi="Open Sans" w:cs="Open Sans"/>
                </w:rPr>
                <w:t>Location</w:t>
              </w:r>
            </w:ins>
          </w:p>
        </w:tc>
      </w:tr>
      <w:tr w:rsidR="00087CF9" w:rsidTr="00087CF9">
        <w:trPr>
          <w:tblCellSpacing w:w="7" w:type="dxa"/>
          <w:ins w:id="506" w:author="Joe Heck" w:date="2016-12-20T09:22:00Z"/>
        </w:trPr>
        <w:tc>
          <w:tcPr>
            <w:tcW w:w="1064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single" w:sz="6" w:space="0" w:color="DDDDE1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87CF9" w:rsidRPr="000C4725" w:rsidRDefault="00087CF9" w:rsidP="00087CF9">
            <w:pPr>
              <w:spacing w:after="0" w:line="240" w:lineRule="auto"/>
              <w:rPr>
                <w:ins w:id="507" w:author="Joe Heck" w:date="2016-12-20T09:22:00Z"/>
                <w:rFonts w:ascii="Open Sans" w:hAnsi="Open Sans" w:cs="Open Sans"/>
              </w:rPr>
            </w:pPr>
            <w:ins w:id="508" w:author="Joe Heck" w:date="2016-12-20T09:22:00Z">
              <w:r w:rsidRPr="000C4725">
                <w:rPr>
                  <w:rFonts w:ascii="Open Sans" w:hAnsi="Open Sans" w:cs="Open Sans"/>
                  <w:noProof/>
                </w:rPr>
                <w:drawing>
                  <wp:inline distT="0" distB="0" distL="0" distR="0" wp14:anchorId="7F1A5F73" wp14:editId="31CCB517">
                    <wp:extent cx="274320" cy="283464"/>
                    <wp:effectExtent l="0" t="0" r="0" b="2540"/>
                    <wp:docPr id="50" name="Picture 5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0" name="Number1.png"/>
                            <pic:cNvPicPr/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4320" cy="28346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2761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outset" w:sz="2" w:space="0" w:color="auto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87CF9" w:rsidRPr="000C4725" w:rsidRDefault="00087CF9" w:rsidP="00087CF9">
            <w:pPr>
              <w:spacing w:after="0" w:line="240" w:lineRule="auto"/>
              <w:rPr>
                <w:ins w:id="509" w:author="Joe Heck" w:date="2016-12-20T09:22:00Z"/>
                <w:rFonts w:ascii="Open Sans" w:hAnsi="Open Sans" w:cs="Open Sans"/>
              </w:rPr>
            </w:pPr>
            <w:ins w:id="510" w:author="Joe Heck" w:date="2016-12-20T09:22:00Z">
              <w:r w:rsidRPr="000C4725">
                <w:rPr>
                  <w:rFonts w:ascii="Open Sans" w:hAnsi="Open Sans" w:cs="Open Sans"/>
                </w:rPr>
                <w:t>Dashboard Title Bar</w:t>
              </w:r>
            </w:ins>
          </w:p>
        </w:tc>
      </w:tr>
      <w:tr w:rsidR="00087CF9" w:rsidTr="00087CF9">
        <w:trPr>
          <w:tblCellSpacing w:w="7" w:type="dxa"/>
          <w:ins w:id="511" w:author="Joe Heck" w:date="2016-12-20T09:22:00Z"/>
        </w:trPr>
        <w:tc>
          <w:tcPr>
            <w:tcW w:w="1064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single" w:sz="6" w:space="0" w:color="DDDDE1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87CF9" w:rsidRPr="000C4725" w:rsidRDefault="00087CF9" w:rsidP="00087CF9">
            <w:pPr>
              <w:spacing w:after="0" w:line="240" w:lineRule="auto"/>
              <w:rPr>
                <w:ins w:id="512" w:author="Joe Heck" w:date="2016-12-20T09:22:00Z"/>
                <w:rFonts w:ascii="Open Sans" w:hAnsi="Open Sans" w:cs="Open Sans"/>
              </w:rPr>
            </w:pPr>
            <w:ins w:id="513" w:author="Joe Heck" w:date="2016-12-20T09:22:00Z">
              <w:r w:rsidRPr="000C4725">
                <w:rPr>
                  <w:rFonts w:ascii="Open Sans" w:hAnsi="Open Sans" w:cs="Open Sans"/>
                  <w:noProof/>
                </w:rPr>
                <w:drawing>
                  <wp:inline distT="0" distB="0" distL="0" distR="0" wp14:anchorId="154C0601" wp14:editId="208F1541">
                    <wp:extent cx="274320" cy="265176"/>
                    <wp:effectExtent l="0" t="0" r="0" b="1905"/>
                    <wp:docPr id="51" name="Picture 5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1" name="Number2.png"/>
                            <pic:cNvPicPr/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4320" cy="26517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2761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87CF9" w:rsidRPr="000C4725" w:rsidRDefault="00087CF9" w:rsidP="00087CF9">
            <w:pPr>
              <w:spacing w:after="0" w:line="240" w:lineRule="auto"/>
              <w:rPr>
                <w:ins w:id="514" w:author="Joe Heck" w:date="2016-12-20T09:22:00Z"/>
                <w:rFonts w:ascii="Open Sans" w:hAnsi="Open Sans" w:cs="Open Sans"/>
              </w:rPr>
            </w:pPr>
            <w:ins w:id="515" w:author="Joe Heck" w:date="2016-12-20T09:22:00Z">
              <w:r w:rsidRPr="000C4725">
                <w:rPr>
                  <w:rFonts w:ascii="Open Sans" w:hAnsi="Open Sans" w:cs="Open Sans"/>
                </w:rPr>
                <w:t>Dashboard Table</w:t>
              </w:r>
            </w:ins>
          </w:p>
        </w:tc>
      </w:tr>
      <w:tr w:rsidR="00087CF9" w:rsidTr="00087CF9">
        <w:trPr>
          <w:tblCellSpacing w:w="7" w:type="dxa"/>
          <w:ins w:id="516" w:author="Joe Heck" w:date="2016-12-20T09:22:00Z"/>
        </w:trPr>
        <w:tc>
          <w:tcPr>
            <w:tcW w:w="1064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single" w:sz="6" w:space="0" w:color="DDDDE1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87CF9" w:rsidRPr="000C4725" w:rsidRDefault="00087CF9" w:rsidP="00087CF9">
            <w:pPr>
              <w:spacing w:after="0" w:line="240" w:lineRule="auto"/>
              <w:rPr>
                <w:ins w:id="517" w:author="Joe Heck" w:date="2016-12-20T09:22:00Z"/>
                <w:rFonts w:ascii="Open Sans" w:hAnsi="Open Sans" w:cs="Open Sans"/>
              </w:rPr>
            </w:pPr>
            <w:ins w:id="518" w:author="Joe Heck" w:date="2016-12-20T09:22:00Z">
              <w:r w:rsidRPr="000C4725">
                <w:rPr>
                  <w:rFonts w:ascii="Open Sans" w:hAnsi="Open Sans" w:cs="Open Sans"/>
                  <w:noProof/>
                </w:rPr>
                <w:drawing>
                  <wp:inline distT="0" distB="0" distL="0" distR="0" wp14:anchorId="2C2F1DA1" wp14:editId="26907A1D">
                    <wp:extent cx="274320" cy="274320"/>
                    <wp:effectExtent l="0" t="0" r="0" b="0"/>
                    <wp:docPr id="52" name="Picture 5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2" name="Number3.png"/>
                            <pic:cNvPicPr/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4320" cy="27432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2761" w:type="dxa"/>
            <w:tcBorders>
              <w:top w:val="outset" w:sz="2" w:space="0" w:color="auto"/>
              <w:left w:val="outset" w:sz="2" w:space="0" w:color="auto"/>
              <w:bottom w:val="single" w:sz="6" w:space="0" w:color="DDDDE1"/>
              <w:right w:val="outset" w:sz="2" w:space="0" w:color="auto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87CF9" w:rsidRPr="000C4725" w:rsidRDefault="00087CF9" w:rsidP="00087CF9">
            <w:pPr>
              <w:spacing w:after="0" w:line="240" w:lineRule="auto"/>
              <w:rPr>
                <w:ins w:id="519" w:author="Joe Heck" w:date="2016-12-20T09:22:00Z"/>
                <w:rFonts w:ascii="Open Sans" w:hAnsi="Open Sans" w:cs="Open Sans"/>
              </w:rPr>
            </w:pPr>
            <w:ins w:id="520" w:author="Joe Heck" w:date="2016-12-20T09:22:00Z">
              <w:r w:rsidRPr="000C4725">
                <w:rPr>
                  <w:rFonts w:ascii="Open Sans" w:hAnsi="Open Sans" w:cs="Open Sans"/>
                </w:rPr>
                <w:t>Dashboard Chart</w:t>
              </w:r>
            </w:ins>
          </w:p>
        </w:tc>
      </w:tr>
      <w:tr w:rsidR="00087CF9" w:rsidTr="00087CF9">
        <w:trPr>
          <w:tblCellSpacing w:w="7" w:type="dxa"/>
          <w:ins w:id="521" w:author="Joe Heck" w:date="2016-12-20T09:22:00Z"/>
        </w:trPr>
        <w:tc>
          <w:tcPr>
            <w:tcW w:w="1064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DDDDE1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87CF9" w:rsidRPr="000C4725" w:rsidRDefault="00087CF9" w:rsidP="00087CF9">
            <w:pPr>
              <w:spacing w:after="0" w:line="240" w:lineRule="auto"/>
              <w:rPr>
                <w:ins w:id="522" w:author="Joe Heck" w:date="2016-12-20T09:22:00Z"/>
                <w:rFonts w:ascii="Open Sans" w:hAnsi="Open Sans" w:cs="Open Sans"/>
              </w:rPr>
            </w:pPr>
            <w:ins w:id="523" w:author="Joe Heck" w:date="2016-12-20T09:22:00Z">
              <w:r w:rsidRPr="000C4725">
                <w:rPr>
                  <w:rFonts w:ascii="Open Sans" w:hAnsi="Open Sans" w:cs="Open Sans"/>
                  <w:noProof/>
                </w:rPr>
                <w:drawing>
                  <wp:inline distT="0" distB="0" distL="0" distR="0" wp14:anchorId="0FA96F19" wp14:editId="7217CD46">
                    <wp:extent cx="274320" cy="274320"/>
                    <wp:effectExtent l="0" t="0" r="0" b="0"/>
                    <wp:docPr id="53" name="Picture 5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3" name="Number4.png"/>
                            <pic:cNvPicPr/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4320" cy="27432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87CF9" w:rsidRPr="000C4725" w:rsidRDefault="00087CF9" w:rsidP="00087CF9">
            <w:pPr>
              <w:spacing w:after="0" w:line="240" w:lineRule="auto"/>
              <w:rPr>
                <w:ins w:id="524" w:author="Joe Heck" w:date="2016-12-20T09:22:00Z"/>
                <w:rFonts w:ascii="Open Sans" w:hAnsi="Open Sans" w:cs="Open Sans"/>
              </w:rPr>
            </w:pPr>
            <w:ins w:id="525" w:author="Joe Heck" w:date="2016-12-20T09:22:00Z">
              <w:r w:rsidRPr="000C4725">
                <w:rPr>
                  <w:rFonts w:ascii="Open Sans" w:hAnsi="Open Sans" w:cs="Open Sans"/>
                </w:rPr>
                <w:t>Export Chart Button</w:t>
              </w:r>
            </w:ins>
          </w:p>
        </w:tc>
      </w:tr>
    </w:tbl>
    <w:p w:rsidR="00BF1B9B" w:rsidRDefault="004020F8">
      <w:pPr>
        <w:pStyle w:val="NormalWeb"/>
        <w:spacing w:before="0" w:beforeAutospacing="0" w:after="0" w:afterAutospacing="0"/>
        <w:rPr>
          <w:ins w:id="526" w:author="Joe Heck" w:date="2016-12-14T15:51:00Z"/>
        </w:rPr>
        <w:pPrChange w:id="527" w:author="Joe Heck" w:date="2016-12-20T09:21:00Z">
          <w:pPr>
            <w:pStyle w:val="NormalWeb"/>
          </w:pPr>
        </w:pPrChange>
      </w:pPr>
      <w:ins w:id="528" w:author="Joe Heck" w:date="2016-12-20T09:31:00Z">
        <w:r>
          <w:rPr>
            <w:noProof/>
          </w:rPr>
          <w:drawing>
            <wp:inline distT="0" distB="0" distL="0" distR="0">
              <wp:extent cx="5596128" cy="2816352"/>
              <wp:effectExtent l="0" t="0" r="5080" b="3175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number labels.png"/>
                      <pic:cNvPicPr/>
                    </pic:nvPicPr>
                    <pic:blipFill>
                      <a:blip r:embed="rId1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96128" cy="281635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BF1B9B" w:rsidRDefault="00BF1B9B" w:rsidP="00BF1B9B">
      <w:pPr>
        <w:rPr>
          <w:ins w:id="529" w:author="Joe Heck" w:date="2016-12-14T15:51:00Z"/>
        </w:rPr>
      </w:pPr>
      <w:bookmarkStart w:id="530" w:name="_Blur"/>
      <w:bookmarkEnd w:id="530"/>
    </w:p>
    <w:p w:rsidR="00BF1B9B" w:rsidRDefault="00BF1B9B" w:rsidP="00BD393D">
      <w:pPr>
        <w:spacing w:before="300" w:after="0" w:line="406" w:lineRule="atLeast"/>
        <w:rPr>
          <w:ins w:id="531" w:author="Joe Heck" w:date="2016-12-14T15:51:00Z"/>
          <w:rFonts w:ascii="Open Sans" w:eastAsia="Times New Roman" w:hAnsi="Open Sans" w:cs="Open Sans"/>
          <w:color w:val="333333"/>
        </w:rPr>
      </w:pPr>
      <w:bookmarkStart w:id="532" w:name="_MT_–_Specific"/>
      <w:bookmarkEnd w:id="532"/>
    </w:p>
    <w:p w:rsidR="00BD393D" w:rsidRPr="00BD393D" w:rsidDel="00362C8D" w:rsidRDefault="00BD393D" w:rsidP="00C56F35">
      <w:pPr>
        <w:rPr>
          <w:del w:id="533" w:author="Joe Heck" w:date="2016-12-14T16:14:00Z"/>
          <w:rFonts w:ascii="Open Sans" w:eastAsia="Times New Roman" w:hAnsi="Open Sans" w:cs="Open Sans"/>
          <w:color w:val="333333"/>
        </w:rPr>
        <w:pPrChange w:id="534" w:author="Joe Heck" w:date="2016-12-27T14:20:00Z">
          <w:pPr>
            <w:spacing w:before="300" w:after="0" w:line="406" w:lineRule="atLeast"/>
          </w:pPr>
        </w:pPrChange>
      </w:pPr>
      <w:bookmarkStart w:id="535" w:name="_Setting_Up_SnagIt"/>
      <w:bookmarkEnd w:id="535"/>
      <w:del w:id="536" w:author="Joe Heck" w:date="2016-12-14T16:14:00Z">
        <w:r w:rsidRPr="00BD393D" w:rsidDel="00362C8D">
          <w:rPr>
            <w:rFonts w:ascii="Open Sans" w:eastAsia="Times New Roman" w:hAnsi="Open Sans" w:cs="Open Sans"/>
            <w:color w:val="333333"/>
          </w:rPr>
          <w:delText>Images are brought into MindTouch as attachments.</w:delText>
        </w:r>
        <w:r w:rsidR="002A51FB" w:rsidDel="00362C8D">
          <w:rPr>
            <w:rFonts w:ascii="Open Sans" w:eastAsia="Times New Roman" w:hAnsi="Open Sans" w:cs="Open Sans"/>
            <w:color w:val="333333"/>
          </w:rPr>
          <w:delText xml:space="preserve"> </w:delText>
        </w:r>
      </w:del>
    </w:p>
    <w:p w:rsidR="00BD393D" w:rsidRPr="00BD393D" w:rsidDel="00E34D22" w:rsidRDefault="00BD393D" w:rsidP="00C56F35">
      <w:pPr>
        <w:rPr>
          <w:del w:id="537" w:author="Joe Heck" w:date="2016-12-12T11:11:00Z"/>
          <w:rFonts w:ascii="Open Sans" w:eastAsia="Times New Roman" w:hAnsi="Open Sans" w:cs="Open Sans"/>
          <w:color w:val="333333"/>
        </w:rPr>
        <w:pPrChange w:id="538" w:author="Joe Heck" w:date="2016-12-27T14:20:00Z">
          <w:pPr>
            <w:numPr>
              <w:numId w:val="2"/>
            </w:numPr>
            <w:tabs>
              <w:tab w:val="num" w:pos="720"/>
            </w:tabs>
            <w:spacing w:before="60" w:after="60" w:line="406" w:lineRule="atLeast"/>
            <w:ind w:left="720" w:hanging="360"/>
          </w:pPr>
        </w:pPrChange>
      </w:pPr>
      <w:del w:id="539" w:author="Joe Heck" w:date="2016-12-12T11:11:00Z">
        <w:r w:rsidRPr="00E34D22" w:rsidDel="00E34D22">
          <w:rPr>
            <w:rFonts w:ascii="Open Sans" w:eastAsia="Times New Roman" w:hAnsi="Open Sans" w:cs="Open Sans"/>
            <w:color w:val="333333"/>
          </w:rPr>
          <w:delText>While editing text, place your cursor where you want to put your image.</w:delText>
        </w:r>
      </w:del>
    </w:p>
    <w:p w:rsidR="00BD393D" w:rsidRPr="00E34D22" w:rsidDel="00362C8D" w:rsidRDefault="00BD393D" w:rsidP="00C56F35">
      <w:pPr>
        <w:rPr>
          <w:del w:id="540" w:author="Joe Heck" w:date="2016-12-14T16:14:00Z"/>
          <w:rFonts w:ascii="Open Sans" w:eastAsia="Times New Roman" w:hAnsi="Open Sans" w:cs="Open Sans"/>
          <w:color w:val="333333"/>
        </w:rPr>
        <w:pPrChange w:id="541" w:author="Joe Heck" w:date="2016-12-27T14:20:00Z">
          <w:pPr>
            <w:numPr>
              <w:numId w:val="2"/>
            </w:numPr>
            <w:tabs>
              <w:tab w:val="num" w:pos="720"/>
            </w:tabs>
            <w:spacing w:before="60" w:after="60" w:line="406" w:lineRule="atLeast"/>
            <w:ind w:left="720" w:hanging="360"/>
          </w:pPr>
        </w:pPrChange>
      </w:pPr>
      <w:del w:id="542" w:author="Joe Heck" w:date="2016-12-12T11:12:00Z">
        <w:r w:rsidRPr="00E34D22" w:rsidDel="00E34D22">
          <w:rPr>
            <w:rFonts w:ascii="Open Sans" w:eastAsia="Times New Roman" w:hAnsi="Open Sans" w:cs="Open Sans"/>
            <w:color w:val="333333"/>
          </w:rPr>
          <w:delText>Click </w:delText>
        </w:r>
        <w:r w:rsidRPr="00E34D22" w:rsidDel="00E34D22">
          <w:rPr>
            <w:rFonts w:ascii="Open Sans" w:eastAsia="Times New Roman" w:hAnsi="Open Sans" w:cs="Open Sans"/>
            <w:b/>
            <w:bCs/>
            <w:color w:val="333333"/>
          </w:rPr>
          <w:delText>Image</w:delText>
        </w:r>
        <w:r w:rsidRPr="00E34D22" w:rsidDel="00E34D22">
          <w:rPr>
            <w:rFonts w:ascii="Open Sans" w:eastAsia="Times New Roman" w:hAnsi="Open Sans" w:cs="Open Sans"/>
            <w:color w:val="333333"/>
          </w:rPr>
          <w:delText> in the last row of the MindTouch edit toolbar. The </w:delText>
        </w:r>
        <w:r w:rsidRPr="00E34D22" w:rsidDel="00E34D22">
          <w:rPr>
            <w:rFonts w:ascii="Open Sans" w:eastAsia="Times New Roman" w:hAnsi="Open Sans" w:cs="Open Sans"/>
            <w:b/>
            <w:bCs/>
            <w:color w:val="333333"/>
          </w:rPr>
          <w:delText>Search</w:delText>
        </w:r>
        <w:r w:rsidRPr="00E34D22" w:rsidDel="00E34D22">
          <w:rPr>
            <w:rFonts w:ascii="Open Sans" w:eastAsia="Times New Roman" w:hAnsi="Open Sans" w:cs="Open Sans"/>
            <w:color w:val="333333"/>
          </w:rPr>
          <w:delText> tab shown be default:</w:delText>
        </w:r>
      </w:del>
    </w:p>
    <w:p w:rsidR="00BD393D" w:rsidRPr="00BD393D" w:rsidDel="00362C8D" w:rsidRDefault="00BD393D" w:rsidP="00C56F35">
      <w:pPr>
        <w:rPr>
          <w:del w:id="543" w:author="Joe Heck" w:date="2016-12-14T16:14:00Z"/>
          <w:rFonts w:ascii="Open Sans" w:eastAsia="Times New Roman" w:hAnsi="Open Sans" w:cs="Open Sans"/>
          <w:color w:val="333333"/>
        </w:rPr>
        <w:pPrChange w:id="544" w:author="Joe Heck" w:date="2016-12-27T14:20:00Z">
          <w:pPr>
            <w:spacing w:before="300" w:after="0" w:line="406" w:lineRule="atLeast"/>
          </w:pPr>
        </w:pPrChange>
      </w:pPr>
      <w:del w:id="545" w:author="Joe Heck" w:date="2016-12-14T16:14:00Z">
        <w:r w:rsidDel="00362C8D">
          <w:rPr>
            <w:noProof/>
          </w:rPr>
          <w:drawing>
            <wp:inline distT="0" distB="0" distL="0" distR="0" wp14:anchorId="65B43430" wp14:editId="4D42F006">
              <wp:extent cx="8229600" cy="4284345"/>
              <wp:effectExtent l="0" t="0" r="0" b="1905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MT_save_image_ss.png"/>
                      <pic:cNvPicPr/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229600" cy="42843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BD393D" w:rsidRPr="00BD393D" w:rsidDel="00362C8D" w:rsidRDefault="00BD393D" w:rsidP="00C56F35">
      <w:pPr>
        <w:rPr>
          <w:del w:id="546" w:author="Joe Heck" w:date="2016-12-14T16:14:00Z"/>
          <w:rFonts w:ascii="Open Sans" w:eastAsia="Times New Roman" w:hAnsi="Open Sans" w:cs="Open Sans"/>
          <w:color w:val="333333"/>
        </w:rPr>
        <w:pPrChange w:id="547" w:author="Joe Heck" w:date="2016-12-27T14:20:00Z">
          <w:pPr>
            <w:numPr>
              <w:numId w:val="3"/>
            </w:numPr>
            <w:tabs>
              <w:tab w:val="num" w:pos="720"/>
            </w:tabs>
            <w:spacing w:before="60" w:after="60" w:line="406" w:lineRule="atLeast"/>
            <w:ind w:left="720" w:hanging="360"/>
          </w:pPr>
        </w:pPrChange>
      </w:pPr>
      <w:del w:id="548" w:author="Joe Heck" w:date="2016-12-14T16:14:00Z">
        <w:r w:rsidRPr="00BD393D" w:rsidDel="00362C8D">
          <w:rPr>
            <w:rFonts w:ascii="Open Sans" w:eastAsia="Times New Roman" w:hAnsi="Open Sans" w:cs="Open Sans"/>
            <w:color w:val="333333"/>
          </w:rPr>
          <w:delText>Click the </w:delText>
        </w:r>
        <w:r w:rsidRPr="00BD393D" w:rsidDel="00362C8D">
          <w:rPr>
            <w:rFonts w:ascii="Open Sans" w:eastAsia="Times New Roman" w:hAnsi="Open Sans" w:cs="Open Sans"/>
            <w:b/>
            <w:bCs/>
            <w:color w:val="333333"/>
          </w:rPr>
          <w:delText>Attach</w:delText>
        </w:r>
        <w:r w:rsidRPr="00BD393D" w:rsidDel="00362C8D">
          <w:rPr>
            <w:rFonts w:ascii="Open Sans" w:eastAsia="Times New Roman" w:hAnsi="Open Sans" w:cs="Open Sans"/>
            <w:color w:val="333333"/>
          </w:rPr>
          <w:delText> </w:delText>
        </w:r>
        <w:r w:rsidRPr="00E34D22" w:rsidDel="00362C8D">
          <w:rPr>
            <w:rFonts w:ascii="Open Sans" w:eastAsia="Times New Roman" w:hAnsi="Open Sans" w:cs="Open Sans"/>
            <w:b/>
            <w:color w:val="333333"/>
            <w:rPrChange w:id="549" w:author="Joe Heck" w:date="2016-12-12T11:12:00Z">
              <w:rPr>
                <w:rFonts w:ascii="Open Sans" w:eastAsia="Times New Roman" w:hAnsi="Open Sans" w:cs="Open Sans"/>
                <w:color w:val="333333"/>
              </w:rPr>
            </w:rPrChange>
          </w:rPr>
          <w:delText>files</w:delText>
        </w:r>
        <w:r w:rsidRPr="00BD393D" w:rsidDel="00362C8D">
          <w:rPr>
            <w:rFonts w:ascii="Open Sans" w:eastAsia="Times New Roman" w:hAnsi="Open Sans" w:cs="Open Sans"/>
            <w:color w:val="333333"/>
          </w:rPr>
          <w:delText xml:space="preserve"> tab.</w:delText>
        </w:r>
      </w:del>
    </w:p>
    <w:p w:rsidR="00BD393D" w:rsidRPr="00BD393D" w:rsidDel="00362C8D" w:rsidRDefault="00BD393D" w:rsidP="00C56F35">
      <w:pPr>
        <w:rPr>
          <w:del w:id="550" w:author="Joe Heck" w:date="2016-12-14T16:14:00Z"/>
          <w:rFonts w:ascii="Open Sans" w:eastAsia="Times New Roman" w:hAnsi="Open Sans" w:cs="Open Sans"/>
          <w:color w:val="333333"/>
        </w:rPr>
        <w:pPrChange w:id="551" w:author="Joe Heck" w:date="2016-12-27T14:20:00Z">
          <w:pPr>
            <w:spacing w:before="300" w:after="0" w:line="406" w:lineRule="atLeast"/>
          </w:pPr>
        </w:pPrChange>
      </w:pPr>
      <w:del w:id="552" w:author="Joe Heck" w:date="2016-12-14T16:14:00Z">
        <w:r w:rsidDel="00362C8D">
          <w:rPr>
            <w:noProof/>
          </w:rPr>
          <w:drawing>
            <wp:inline distT="0" distB="0" distL="0" distR="0" wp14:anchorId="4FEB8204" wp14:editId="18E7A25B">
              <wp:extent cx="8229600" cy="4601210"/>
              <wp:effectExtent l="0" t="0" r="0" b="889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MT_Attach_Files_tab_ss.png"/>
                      <pic:cNvPicPr/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229600" cy="46012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BD393D" w:rsidRPr="00BD393D" w:rsidDel="00362C8D" w:rsidRDefault="00BD393D" w:rsidP="00C56F35">
      <w:pPr>
        <w:rPr>
          <w:del w:id="553" w:author="Joe Heck" w:date="2016-12-14T16:14:00Z"/>
          <w:rFonts w:ascii="Open Sans" w:eastAsia="Times New Roman" w:hAnsi="Open Sans" w:cs="Open Sans"/>
          <w:color w:val="333333"/>
        </w:rPr>
        <w:pPrChange w:id="554" w:author="Joe Heck" w:date="2016-12-27T14:20:00Z">
          <w:pPr>
            <w:numPr>
              <w:numId w:val="4"/>
            </w:numPr>
            <w:tabs>
              <w:tab w:val="num" w:pos="720"/>
            </w:tabs>
            <w:spacing w:before="60" w:after="60" w:line="406" w:lineRule="atLeast"/>
            <w:ind w:left="720" w:hanging="360"/>
          </w:pPr>
        </w:pPrChange>
      </w:pPr>
      <w:del w:id="555" w:author="Joe Heck" w:date="2016-12-12T11:13:00Z">
        <w:r w:rsidRPr="00BD393D" w:rsidDel="00E34D22">
          <w:rPr>
            <w:rFonts w:ascii="Open Sans" w:eastAsia="Times New Roman" w:hAnsi="Open Sans" w:cs="Open Sans"/>
            <w:b/>
            <w:bCs/>
            <w:color w:val="333333"/>
          </w:rPr>
          <w:delText>Browse</w:delText>
        </w:r>
        <w:r w:rsidRPr="00BD393D" w:rsidDel="00E34D22">
          <w:rPr>
            <w:rFonts w:ascii="Open Sans" w:eastAsia="Times New Roman" w:hAnsi="Open Sans" w:cs="Open Sans"/>
            <w:color w:val="333333"/>
          </w:rPr>
          <w:delText> from the </w:delText>
        </w:r>
        <w:r w:rsidRPr="00BD393D" w:rsidDel="00E34D22">
          <w:rPr>
            <w:rFonts w:ascii="Open Sans" w:eastAsia="Times New Roman" w:hAnsi="Open Sans" w:cs="Open Sans"/>
            <w:b/>
            <w:bCs/>
            <w:color w:val="333333"/>
          </w:rPr>
          <w:delText>Attach files</w:delText>
        </w:r>
        <w:r w:rsidRPr="00BD393D" w:rsidDel="00E34D22">
          <w:rPr>
            <w:rFonts w:ascii="Open Sans" w:eastAsia="Times New Roman" w:hAnsi="Open Sans" w:cs="Open Sans"/>
            <w:color w:val="333333"/>
          </w:rPr>
          <w:delText> tab to the image file you want to add to your document. After the image is uploaded, MindTouch switches to the </w:delText>
        </w:r>
        <w:r w:rsidRPr="00BD393D" w:rsidDel="00E34D22">
          <w:rPr>
            <w:rFonts w:ascii="Open Sans" w:eastAsia="Times New Roman" w:hAnsi="Open Sans" w:cs="Open Sans"/>
            <w:b/>
            <w:bCs/>
            <w:color w:val="333333"/>
          </w:rPr>
          <w:delText>Options</w:delText>
        </w:r>
        <w:r w:rsidRPr="00BD393D" w:rsidDel="00E34D22">
          <w:rPr>
            <w:rFonts w:ascii="Open Sans" w:eastAsia="Times New Roman" w:hAnsi="Open Sans" w:cs="Open Sans"/>
            <w:color w:val="333333"/>
          </w:rPr>
          <w:delText> tab.</w:delText>
        </w:r>
      </w:del>
    </w:p>
    <w:p w:rsidR="00BD393D" w:rsidRPr="00BD393D" w:rsidDel="00362C8D" w:rsidRDefault="00BD393D" w:rsidP="00C56F35">
      <w:pPr>
        <w:rPr>
          <w:del w:id="556" w:author="Joe Heck" w:date="2016-12-14T16:14:00Z"/>
          <w:rFonts w:ascii="Open Sans" w:eastAsia="Times New Roman" w:hAnsi="Open Sans" w:cs="Open Sans"/>
          <w:color w:val="333333"/>
        </w:rPr>
        <w:pPrChange w:id="557" w:author="Joe Heck" w:date="2016-12-27T14:20:00Z">
          <w:pPr>
            <w:spacing w:before="300" w:after="0" w:line="406" w:lineRule="atLeast"/>
          </w:pPr>
        </w:pPrChange>
      </w:pPr>
      <w:del w:id="558" w:author="Joe Heck" w:date="2016-12-12T11:14:00Z">
        <w:r w:rsidDel="00E34D22">
          <w:rPr>
            <w:rFonts w:ascii="Open Sans" w:eastAsia="Times New Roman" w:hAnsi="Open Sans" w:cs="Open Sans"/>
            <w:noProof/>
            <w:color w:val="333333"/>
          </w:rPr>
          <w:drawing>
            <wp:inline distT="0" distB="0" distL="0" distR="0">
              <wp:extent cx="8229600" cy="4876165"/>
              <wp:effectExtent l="0" t="0" r="0" b="635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MT_Options_tab_ss.png"/>
                      <pic:cNvPicPr/>
                    </pic:nvPicPr>
                    <pic:blipFill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229600" cy="48761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BD393D" w:rsidRPr="00E34D22" w:rsidDel="00362C8D" w:rsidRDefault="00BD393D" w:rsidP="00C56F35">
      <w:pPr>
        <w:rPr>
          <w:del w:id="559" w:author="Joe Heck" w:date="2016-12-14T16:14:00Z"/>
          <w:rFonts w:ascii="Open Sans" w:eastAsia="Times New Roman" w:hAnsi="Open Sans" w:cs="Open Sans"/>
          <w:color w:val="333333"/>
        </w:rPr>
        <w:pPrChange w:id="560" w:author="Joe Heck" w:date="2016-12-27T14:20:00Z">
          <w:pPr>
            <w:numPr>
              <w:numId w:val="5"/>
            </w:numPr>
            <w:tabs>
              <w:tab w:val="num" w:pos="720"/>
            </w:tabs>
            <w:spacing w:before="60" w:after="60" w:line="406" w:lineRule="atLeast"/>
            <w:ind w:left="720" w:hanging="360"/>
          </w:pPr>
        </w:pPrChange>
      </w:pPr>
      <w:del w:id="561" w:author="Joe Heck" w:date="2016-12-12T11:14:00Z">
        <w:r w:rsidRPr="00E34D22" w:rsidDel="00E34D22">
          <w:rPr>
            <w:rFonts w:ascii="Open Sans" w:eastAsia="Times New Roman" w:hAnsi="Open Sans" w:cs="Open Sans"/>
            <w:color w:val="333333"/>
          </w:rPr>
          <w:delText>Select </w:delText>
        </w:r>
        <w:r w:rsidRPr="00E34D22" w:rsidDel="00E34D22">
          <w:rPr>
            <w:rFonts w:ascii="Open Sans" w:eastAsia="Times New Roman" w:hAnsi="Open Sans" w:cs="Open Sans"/>
            <w:b/>
            <w:bCs/>
            <w:color w:val="333333"/>
          </w:rPr>
          <w:delText>Responsive</w:delText>
        </w:r>
        <w:r w:rsidRPr="00E34D22" w:rsidDel="00E34D22">
          <w:rPr>
            <w:rFonts w:ascii="Open Sans" w:eastAsia="Times New Roman" w:hAnsi="Open Sans" w:cs="Open Sans"/>
            <w:color w:val="333333"/>
          </w:rPr>
          <w:delText> and add </w:delText>
        </w:r>
        <w:r w:rsidRPr="00E34D22" w:rsidDel="00E34D22">
          <w:rPr>
            <w:rFonts w:ascii="Open Sans" w:eastAsia="Times New Roman" w:hAnsi="Open Sans" w:cs="Open Sans"/>
            <w:b/>
            <w:bCs/>
            <w:color w:val="333333"/>
          </w:rPr>
          <w:delText>Alt text</w:delText>
        </w:r>
        <w:r w:rsidRPr="00E34D22" w:rsidDel="00E34D22">
          <w:rPr>
            <w:rFonts w:ascii="Open Sans" w:eastAsia="Times New Roman" w:hAnsi="Open Sans" w:cs="Open Sans"/>
            <w:color w:val="333333"/>
          </w:rPr>
          <w:delText> (if needed), then </w:delText>
        </w:r>
        <w:r w:rsidRPr="00E34D22" w:rsidDel="00E34D22">
          <w:rPr>
            <w:rFonts w:ascii="Open Sans" w:eastAsia="Times New Roman" w:hAnsi="Open Sans" w:cs="Open Sans"/>
            <w:b/>
            <w:bCs/>
            <w:color w:val="333333"/>
          </w:rPr>
          <w:delText>Save image</w:delText>
        </w:r>
        <w:r w:rsidRPr="00E34D22" w:rsidDel="00E34D22">
          <w:rPr>
            <w:rFonts w:ascii="Open Sans" w:eastAsia="Times New Roman" w:hAnsi="Open Sans" w:cs="Open Sans"/>
            <w:color w:val="333333"/>
          </w:rPr>
          <w:delText>.</w:delText>
        </w:r>
      </w:del>
    </w:p>
    <w:p w:rsidR="00BD393D" w:rsidRPr="00BD393D" w:rsidDel="00E34D22" w:rsidRDefault="00BD393D" w:rsidP="00C56F35">
      <w:pPr>
        <w:rPr>
          <w:del w:id="562" w:author="Joe Heck" w:date="2016-12-12T11:15:00Z"/>
        </w:rPr>
        <w:pPrChange w:id="563" w:author="Joe Heck" w:date="2016-12-27T14:20:00Z">
          <w:pPr>
            <w:pStyle w:val="Heading2"/>
          </w:pPr>
        </w:pPrChange>
      </w:pPr>
      <w:del w:id="564" w:author="Joe Heck" w:date="2016-12-12T11:15:00Z">
        <w:r w:rsidRPr="00BD393D" w:rsidDel="00E34D22">
          <w:delText>Add Images in Numbered Lists </w:delText>
        </w:r>
      </w:del>
    </w:p>
    <w:p w:rsidR="00BD393D" w:rsidRPr="00BD393D" w:rsidDel="00E34D22" w:rsidRDefault="00BD393D" w:rsidP="00C56F35">
      <w:pPr>
        <w:rPr>
          <w:del w:id="565" w:author="Joe Heck" w:date="2016-12-12T11:15:00Z"/>
          <w:rFonts w:ascii="Open Sans" w:eastAsia="Times New Roman" w:hAnsi="Open Sans" w:cs="Open Sans"/>
          <w:color w:val="333333"/>
        </w:rPr>
        <w:pPrChange w:id="566" w:author="Joe Heck" w:date="2016-12-27T14:20:00Z">
          <w:pPr>
            <w:spacing w:before="300" w:after="0" w:line="406" w:lineRule="atLeast"/>
          </w:pPr>
        </w:pPrChange>
      </w:pPr>
      <w:del w:id="567" w:author="Joe Heck" w:date="2016-12-12T11:15:00Z">
        <w:r w:rsidRPr="00BD393D" w:rsidDel="00E34D22">
          <w:rPr>
            <w:rFonts w:ascii="Open Sans" w:eastAsia="Times New Roman" w:hAnsi="Open Sans" w:cs="Open Sans"/>
            <w:color w:val="333333"/>
          </w:rPr>
          <w:delText>Inserting images in numbered lists breaks the numbering of the items in the list. After inserting an image, you will need to re-number the remaining part of your list. </w:delText>
        </w:r>
      </w:del>
    </w:p>
    <w:p w:rsidR="00BD393D" w:rsidRPr="00BD393D" w:rsidDel="00E34D22" w:rsidRDefault="00BD393D" w:rsidP="00C56F35">
      <w:pPr>
        <w:rPr>
          <w:del w:id="568" w:author="Joe Heck" w:date="2016-12-12T11:15:00Z"/>
          <w:rFonts w:ascii="Open Sans" w:eastAsia="Times New Roman" w:hAnsi="Open Sans" w:cs="Open Sans"/>
          <w:color w:val="333333"/>
        </w:rPr>
        <w:pPrChange w:id="569" w:author="Joe Heck" w:date="2016-12-27T14:20:00Z">
          <w:pPr>
            <w:numPr>
              <w:numId w:val="6"/>
            </w:numPr>
            <w:tabs>
              <w:tab w:val="num" w:pos="720"/>
            </w:tabs>
            <w:spacing w:before="60" w:after="60" w:line="406" w:lineRule="atLeast"/>
            <w:ind w:left="720" w:hanging="360"/>
          </w:pPr>
        </w:pPrChange>
      </w:pPr>
      <w:del w:id="570" w:author="Joe Heck" w:date="2016-12-12T11:15:00Z">
        <w:r w:rsidRPr="00BD393D" w:rsidDel="00E34D22">
          <w:rPr>
            <w:rFonts w:ascii="Open Sans" w:eastAsia="Times New Roman" w:hAnsi="Open Sans" w:cs="Open Sans"/>
            <w:color w:val="333333"/>
          </w:rPr>
          <w:delText>Create your numbered list.</w:delText>
        </w:r>
      </w:del>
    </w:p>
    <w:p w:rsidR="00BD393D" w:rsidRPr="00BD393D" w:rsidDel="00E34D22" w:rsidRDefault="00BD393D" w:rsidP="00C56F35">
      <w:pPr>
        <w:rPr>
          <w:del w:id="571" w:author="Joe Heck" w:date="2016-12-12T11:15:00Z"/>
          <w:rFonts w:ascii="Open Sans" w:eastAsia="Times New Roman" w:hAnsi="Open Sans" w:cs="Open Sans"/>
          <w:color w:val="333333"/>
        </w:rPr>
        <w:pPrChange w:id="572" w:author="Joe Heck" w:date="2016-12-27T14:20:00Z">
          <w:pPr>
            <w:numPr>
              <w:numId w:val="6"/>
            </w:numPr>
            <w:tabs>
              <w:tab w:val="num" w:pos="720"/>
            </w:tabs>
            <w:spacing w:before="60" w:after="60" w:line="406" w:lineRule="atLeast"/>
            <w:ind w:left="720" w:hanging="360"/>
          </w:pPr>
        </w:pPrChange>
      </w:pPr>
      <w:del w:id="573" w:author="Joe Heck" w:date="2016-12-12T11:15:00Z">
        <w:r w:rsidRPr="00BD393D" w:rsidDel="00E34D22">
          <w:rPr>
            <w:rFonts w:ascii="Open Sans" w:eastAsia="Times New Roman" w:hAnsi="Open Sans" w:cs="Open Sans"/>
            <w:color w:val="333333"/>
          </w:rPr>
          <w:delText>Put your cursor at the end of the list item.</w:delText>
        </w:r>
      </w:del>
    </w:p>
    <w:p w:rsidR="00BD393D" w:rsidRPr="00BD393D" w:rsidDel="00E34D22" w:rsidRDefault="00BD393D" w:rsidP="00C56F35">
      <w:pPr>
        <w:rPr>
          <w:del w:id="574" w:author="Joe Heck" w:date="2016-12-12T11:15:00Z"/>
          <w:rFonts w:ascii="Open Sans" w:eastAsia="Times New Roman" w:hAnsi="Open Sans" w:cs="Open Sans"/>
          <w:color w:val="333333"/>
        </w:rPr>
        <w:pPrChange w:id="575" w:author="Joe Heck" w:date="2016-12-27T14:20:00Z">
          <w:pPr>
            <w:numPr>
              <w:numId w:val="6"/>
            </w:numPr>
            <w:tabs>
              <w:tab w:val="num" w:pos="720"/>
            </w:tabs>
            <w:spacing w:before="60" w:after="60" w:line="406" w:lineRule="atLeast"/>
            <w:ind w:left="720" w:hanging="360"/>
          </w:pPr>
        </w:pPrChange>
      </w:pPr>
      <w:del w:id="576" w:author="Joe Heck" w:date="2016-12-12T11:15:00Z">
        <w:r w:rsidRPr="00BD393D" w:rsidDel="00E34D22">
          <w:rPr>
            <w:rFonts w:ascii="Open Sans" w:eastAsia="Times New Roman" w:hAnsi="Open Sans" w:cs="Open Sans"/>
            <w:color w:val="333333"/>
          </w:rPr>
          <w:delText>Press </w:delText>
        </w:r>
        <w:r w:rsidRPr="00BD393D" w:rsidDel="00E34D22">
          <w:rPr>
            <w:rFonts w:ascii="Open Sans" w:eastAsia="Times New Roman" w:hAnsi="Open Sans" w:cs="Open Sans"/>
            <w:b/>
            <w:bCs/>
            <w:color w:val="333333"/>
          </w:rPr>
          <w:delText>Enter</w:delText>
        </w:r>
        <w:r w:rsidRPr="00BD393D" w:rsidDel="00E34D22">
          <w:rPr>
            <w:rFonts w:ascii="Open Sans" w:eastAsia="Times New Roman" w:hAnsi="Open Sans" w:cs="Open Sans"/>
            <w:color w:val="333333"/>
          </w:rPr>
          <w:delText> twice.</w:delText>
        </w:r>
      </w:del>
    </w:p>
    <w:p w:rsidR="00BD393D" w:rsidRPr="00BD393D" w:rsidDel="00E34D22" w:rsidRDefault="0096060F" w:rsidP="00C56F35">
      <w:pPr>
        <w:rPr>
          <w:del w:id="577" w:author="Joe Heck" w:date="2016-12-12T11:15:00Z"/>
          <w:rFonts w:ascii="Open Sans" w:eastAsia="Times New Roman" w:hAnsi="Open Sans" w:cs="Open Sans"/>
          <w:color w:val="333333"/>
        </w:rPr>
        <w:pPrChange w:id="578" w:author="Joe Heck" w:date="2016-12-27T14:20:00Z">
          <w:pPr>
            <w:numPr>
              <w:numId w:val="6"/>
            </w:numPr>
            <w:tabs>
              <w:tab w:val="num" w:pos="720"/>
            </w:tabs>
            <w:spacing w:before="60" w:after="60" w:line="406" w:lineRule="atLeast"/>
            <w:ind w:left="720" w:hanging="360"/>
          </w:pPr>
        </w:pPrChange>
      </w:pPr>
      <w:del w:id="579" w:author="Joe Heck" w:date="2016-12-12T11:15:00Z">
        <w:r w:rsidDel="00E34D22">
          <w:fldChar w:fldCharType="begin"/>
        </w:r>
        <w:r w:rsidDel="00E34D22">
          <w:delInstrText xml:space="preserve"> HYPERLINK "https://help.pentaho.com/Draft_Content/UX_and_Documentation_Home/Screen_Capture_Guide/Annotation_Guidelines" \l "Adding_Images_to_MindTouch_Articles" \o "Annotation Guidelines" </w:delInstrText>
        </w:r>
        <w:r w:rsidDel="00E34D22">
          <w:fldChar w:fldCharType="separate"/>
        </w:r>
        <w:r w:rsidR="00BD393D" w:rsidRPr="00BD393D" w:rsidDel="00E34D22">
          <w:rPr>
            <w:rFonts w:ascii="Open Sans" w:eastAsia="Times New Roman" w:hAnsi="Open Sans" w:cs="Open Sans"/>
            <w:color w:val="005DA6"/>
          </w:rPr>
          <w:delText>Insert your image</w:delText>
        </w:r>
        <w:r w:rsidDel="00E34D22">
          <w:rPr>
            <w:rFonts w:ascii="Open Sans" w:eastAsia="Times New Roman" w:hAnsi="Open Sans" w:cs="Open Sans"/>
            <w:color w:val="005DA6"/>
          </w:rPr>
          <w:fldChar w:fldCharType="end"/>
        </w:r>
        <w:r w:rsidR="00BD393D" w:rsidRPr="00BD393D" w:rsidDel="00E34D22">
          <w:rPr>
            <w:rFonts w:ascii="Open Sans" w:eastAsia="Times New Roman" w:hAnsi="Open Sans" w:cs="Open Sans"/>
            <w:color w:val="333333"/>
          </w:rPr>
          <w:delText> at the cursor line.</w:delText>
        </w:r>
      </w:del>
    </w:p>
    <w:p w:rsidR="00BD393D" w:rsidRPr="00BD393D" w:rsidDel="00E34D22" w:rsidRDefault="00BD393D" w:rsidP="00C56F35">
      <w:pPr>
        <w:rPr>
          <w:del w:id="580" w:author="Joe Heck" w:date="2016-12-12T11:15:00Z"/>
          <w:rFonts w:ascii="Open Sans" w:eastAsia="Times New Roman" w:hAnsi="Open Sans" w:cs="Open Sans"/>
          <w:color w:val="333333"/>
        </w:rPr>
        <w:pPrChange w:id="581" w:author="Joe Heck" w:date="2016-12-27T14:20:00Z">
          <w:pPr>
            <w:numPr>
              <w:numId w:val="6"/>
            </w:numPr>
            <w:tabs>
              <w:tab w:val="num" w:pos="720"/>
            </w:tabs>
            <w:spacing w:before="60" w:after="60" w:line="406" w:lineRule="atLeast"/>
            <w:ind w:left="720" w:hanging="360"/>
          </w:pPr>
        </w:pPrChange>
      </w:pPr>
      <w:del w:id="582" w:author="Joe Heck" w:date="2016-12-12T11:15:00Z">
        <w:r w:rsidRPr="00BD393D" w:rsidDel="00E34D22">
          <w:rPr>
            <w:rFonts w:ascii="Open Sans" w:eastAsia="Times New Roman" w:hAnsi="Open Sans" w:cs="Open Sans"/>
            <w:color w:val="333333"/>
          </w:rPr>
          <w:delText>Right-click the item number below the image</w:delText>
        </w:r>
      </w:del>
    </w:p>
    <w:p w:rsidR="00BD393D" w:rsidRPr="00BD393D" w:rsidDel="00E34D22" w:rsidRDefault="00BD393D" w:rsidP="00C56F35">
      <w:pPr>
        <w:rPr>
          <w:del w:id="583" w:author="Joe Heck" w:date="2016-12-12T11:15:00Z"/>
          <w:rFonts w:ascii="Open Sans" w:eastAsia="Times New Roman" w:hAnsi="Open Sans" w:cs="Open Sans"/>
          <w:color w:val="333333"/>
        </w:rPr>
        <w:pPrChange w:id="584" w:author="Joe Heck" w:date="2016-12-27T14:20:00Z">
          <w:pPr>
            <w:numPr>
              <w:numId w:val="6"/>
            </w:numPr>
            <w:tabs>
              <w:tab w:val="num" w:pos="720"/>
            </w:tabs>
            <w:spacing w:before="60" w:after="60" w:line="406" w:lineRule="atLeast"/>
            <w:ind w:left="720" w:hanging="360"/>
          </w:pPr>
        </w:pPrChange>
      </w:pPr>
      <w:del w:id="585" w:author="Joe Heck" w:date="2016-12-12T11:15:00Z">
        <w:r w:rsidRPr="00BD393D" w:rsidDel="00E34D22">
          <w:rPr>
            <w:rFonts w:ascii="Open Sans" w:eastAsia="Times New Roman" w:hAnsi="Open Sans" w:cs="Open Sans"/>
            <w:color w:val="333333"/>
          </w:rPr>
          <w:delText>Select </w:delText>
        </w:r>
        <w:r w:rsidRPr="00BD393D" w:rsidDel="00E34D22">
          <w:rPr>
            <w:rFonts w:ascii="Open Sans" w:eastAsia="Times New Roman" w:hAnsi="Open Sans" w:cs="Open Sans"/>
            <w:b/>
            <w:bCs/>
            <w:color w:val="333333"/>
          </w:rPr>
          <w:delText>Numbered List Properties</w:delText>
        </w:r>
        <w:r w:rsidRPr="00BD393D" w:rsidDel="00E34D22">
          <w:rPr>
            <w:rFonts w:ascii="Open Sans" w:eastAsia="Times New Roman" w:hAnsi="Open Sans" w:cs="Open Sans"/>
            <w:color w:val="333333"/>
          </w:rPr>
          <w:delText> and change to the correct value.</w:delText>
        </w:r>
      </w:del>
    </w:p>
    <w:p w:rsidR="00BD393D" w:rsidRPr="00BD393D" w:rsidDel="00E34D22" w:rsidRDefault="00BD393D" w:rsidP="00C56F35">
      <w:pPr>
        <w:rPr>
          <w:del w:id="586" w:author="Joe Heck" w:date="2016-12-12T11:15:00Z"/>
          <w:rFonts w:ascii="Open Sans" w:eastAsia="Times New Roman" w:hAnsi="Open Sans" w:cs="Open Sans"/>
          <w:i/>
          <w:iCs/>
          <w:color w:val="333333"/>
        </w:rPr>
        <w:pPrChange w:id="587" w:author="Joe Heck" w:date="2016-12-27T14:20:00Z">
          <w:pPr>
            <w:spacing w:before="300" w:after="0" w:line="406" w:lineRule="atLeast"/>
          </w:pPr>
        </w:pPrChange>
      </w:pPr>
      <w:del w:id="588" w:author="Joe Heck" w:date="2016-12-12T11:15:00Z">
        <w:r w:rsidRPr="00BD393D" w:rsidDel="00E34D22">
          <w:rPr>
            <w:rFonts w:ascii="Open Sans" w:eastAsia="Times New Roman" w:hAnsi="Open Sans" w:cs="Open Sans"/>
            <w:i/>
            <w:iCs/>
            <w:color w:val="333333"/>
          </w:rPr>
          <w:delText>Note: If you modify any list containing images, make sure the numbering is correct when you are done. Numbering becomes somewhat manual after an image is added within a list.</w:delText>
        </w:r>
      </w:del>
    </w:p>
    <w:p w:rsidR="00C2115E" w:rsidRDefault="00C2115E" w:rsidP="00C56F35">
      <w:pPr>
        <w:pPrChange w:id="589" w:author="Joe Heck" w:date="2016-12-27T14:20:00Z">
          <w:pPr/>
        </w:pPrChange>
      </w:pPr>
    </w:p>
    <w:sectPr w:rsidR="00C2115E" w:rsidSect="00BD393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172F4"/>
    <w:multiLevelType w:val="multilevel"/>
    <w:tmpl w:val="A15CB2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20F021B"/>
    <w:multiLevelType w:val="hybridMultilevel"/>
    <w:tmpl w:val="CE589CC0"/>
    <w:lvl w:ilvl="0" w:tplc="2B3AC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E6297"/>
    <w:multiLevelType w:val="multilevel"/>
    <w:tmpl w:val="39F006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2A9C6E09"/>
    <w:multiLevelType w:val="multilevel"/>
    <w:tmpl w:val="F9DE800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B150130"/>
    <w:multiLevelType w:val="multilevel"/>
    <w:tmpl w:val="459E4A4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305037F5"/>
    <w:multiLevelType w:val="multilevel"/>
    <w:tmpl w:val="9CF6F2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39117537"/>
    <w:multiLevelType w:val="multilevel"/>
    <w:tmpl w:val="27E6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717242"/>
    <w:multiLevelType w:val="hybridMultilevel"/>
    <w:tmpl w:val="1AAA3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556C6"/>
    <w:multiLevelType w:val="multilevel"/>
    <w:tmpl w:val="88A8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FE668C"/>
    <w:multiLevelType w:val="multilevel"/>
    <w:tmpl w:val="AA7E1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B863B6"/>
    <w:multiLevelType w:val="hybridMultilevel"/>
    <w:tmpl w:val="95C09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A97681"/>
    <w:multiLevelType w:val="multilevel"/>
    <w:tmpl w:val="E5186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10092A"/>
    <w:multiLevelType w:val="hybridMultilevel"/>
    <w:tmpl w:val="604A5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500C5"/>
    <w:multiLevelType w:val="multilevel"/>
    <w:tmpl w:val="6E4CF0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FA0F7A"/>
    <w:multiLevelType w:val="hybridMultilevel"/>
    <w:tmpl w:val="D7F09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2055E1"/>
    <w:multiLevelType w:val="hybridMultilevel"/>
    <w:tmpl w:val="A5EA7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B7C30"/>
    <w:multiLevelType w:val="multilevel"/>
    <w:tmpl w:val="FBF0B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9A1E5A"/>
    <w:multiLevelType w:val="hybridMultilevel"/>
    <w:tmpl w:val="07D82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9"/>
  </w:num>
  <w:num w:numId="7">
    <w:abstractNumId w:val="11"/>
  </w:num>
  <w:num w:numId="8">
    <w:abstractNumId w:val="13"/>
  </w:num>
  <w:num w:numId="9">
    <w:abstractNumId w:val="6"/>
  </w:num>
  <w:num w:numId="10">
    <w:abstractNumId w:val="17"/>
  </w:num>
  <w:num w:numId="11">
    <w:abstractNumId w:val="5"/>
  </w:num>
  <w:num w:numId="12">
    <w:abstractNumId w:val="12"/>
  </w:num>
  <w:num w:numId="13">
    <w:abstractNumId w:val="15"/>
  </w:num>
  <w:num w:numId="14">
    <w:abstractNumId w:val="14"/>
  </w:num>
  <w:num w:numId="15">
    <w:abstractNumId w:val="10"/>
  </w:num>
  <w:num w:numId="16">
    <w:abstractNumId w:val="1"/>
  </w:num>
  <w:num w:numId="17">
    <w:abstractNumId w:val="8"/>
  </w:num>
  <w:num w:numId="1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e Heck">
    <w15:presenceInfo w15:providerId="AD" w15:userId="S-1-5-21-3515013708-678258590-2614230829-46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93D"/>
    <w:rsid w:val="00032C96"/>
    <w:rsid w:val="00036FEC"/>
    <w:rsid w:val="00046318"/>
    <w:rsid w:val="00052C21"/>
    <w:rsid w:val="000541D3"/>
    <w:rsid w:val="00075B54"/>
    <w:rsid w:val="000864FC"/>
    <w:rsid w:val="00087CF9"/>
    <w:rsid w:val="000A7A56"/>
    <w:rsid w:val="000B11F7"/>
    <w:rsid w:val="000C4E37"/>
    <w:rsid w:val="000D013A"/>
    <w:rsid w:val="00107098"/>
    <w:rsid w:val="00115FBA"/>
    <w:rsid w:val="00125182"/>
    <w:rsid w:val="001273F3"/>
    <w:rsid w:val="001328B8"/>
    <w:rsid w:val="00136BAE"/>
    <w:rsid w:val="001373E5"/>
    <w:rsid w:val="001400D4"/>
    <w:rsid w:val="00143CF0"/>
    <w:rsid w:val="001639E2"/>
    <w:rsid w:val="00164AE2"/>
    <w:rsid w:val="00165EBC"/>
    <w:rsid w:val="001907C2"/>
    <w:rsid w:val="00192CE7"/>
    <w:rsid w:val="001A5DDB"/>
    <w:rsid w:val="001B36BE"/>
    <w:rsid w:val="001B3C23"/>
    <w:rsid w:val="002130EF"/>
    <w:rsid w:val="00223B7A"/>
    <w:rsid w:val="002504A2"/>
    <w:rsid w:val="00256FD1"/>
    <w:rsid w:val="002A51FB"/>
    <w:rsid w:val="002B006D"/>
    <w:rsid w:val="002B0A36"/>
    <w:rsid w:val="002F62C3"/>
    <w:rsid w:val="003238ED"/>
    <w:rsid w:val="003309E2"/>
    <w:rsid w:val="00332378"/>
    <w:rsid w:val="00356DAE"/>
    <w:rsid w:val="00356DCC"/>
    <w:rsid w:val="00362C8D"/>
    <w:rsid w:val="003D2239"/>
    <w:rsid w:val="004020F8"/>
    <w:rsid w:val="0042166B"/>
    <w:rsid w:val="00426AEF"/>
    <w:rsid w:val="004323CD"/>
    <w:rsid w:val="00447970"/>
    <w:rsid w:val="00454715"/>
    <w:rsid w:val="00497E13"/>
    <w:rsid w:val="004A357C"/>
    <w:rsid w:val="004A6A0E"/>
    <w:rsid w:val="004B7B46"/>
    <w:rsid w:val="004C471F"/>
    <w:rsid w:val="004C70E0"/>
    <w:rsid w:val="004D1465"/>
    <w:rsid w:val="00502F22"/>
    <w:rsid w:val="00512713"/>
    <w:rsid w:val="00520F70"/>
    <w:rsid w:val="00521262"/>
    <w:rsid w:val="005370D3"/>
    <w:rsid w:val="00551B17"/>
    <w:rsid w:val="0056377B"/>
    <w:rsid w:val="00571095"/>
    <w:rsid w:val="005B6A52"/>
    <w:rsid w:val="005D0388"/>
    <w:rsid w:val="005F420F"/>
    <w:rsid w:val="006029D7"/>
    <w:rsid w:val="00683FF9"/>
    <w:rsid w:val="006B68C9"/>
    <w:rsid w:val="006E2E27"/>
    <w:rsid w:val="006F638E"/>
    <w:rsid w:val="00720671"/>
    <w:rsid w:val="007438AD"/>
    <w:rsid w:val="0076728D"/>
    <w:rsid w:val="007B0387"/>
    <w:rsid w:val="007E552D"/>
    <w:rsid w:val="00810669"/>
    <w:rsid w:val="00826B94"/>
    <w:rsid w:val="00833357"/>
    <w:rsid w:val="00841A9D"/>
    <w:rsid w:val="008615BD"/>
    <w:rsid w:val="008A3A27"/>
    <w:rsid w:val="008E3A34"/>
    <w:rsid w:val="00950014"/>
    <w:rsid w:val="0096060F"/>
    <w:rsid w:val="0097583E"/>
    <w:rsid w:val="00992425"/>
    <w:rsid w:val="009A5CF2"/>
    <w:rsid w:val="00A010EA"/>
    <w:rsid w:val="00A104D3"/>
    <w:rsid w:val="00A152AD"/>
    <w:rsid w:val="00A17188"/>
    <w:rsid w:val="00AF7E8F"/>
    <w:rsid w:val="00B14434"/>
    <w:rsid w:val="00B1585D"/>
    <w:rsid w:val="00B24FD5"/>
    <w:rsid w:val="00B471A2"/>
    <w:rsid w:val="00B51B1C"/>
    <w:rsid w:val="00B677C7"/>
    <w:rsid w:val="00BC539C"/>
    <w:rsid w:val="00BD393D"/>
    <w:rsid w:val="00BF050A"/>
    <w:rsid w:val="00BF1B9B"/>
    <w:rsid w:val="00BF6F47"/>
    <w:rsid w:val="00C016E8"/>
    <w:rsid w:val="00C1051B"/>
    <w:rsid w:val="00C2115E"/>
    <w:rsid w:val="00C37756"/>
    <w:rsid w:val="00C43684"/>
    <w:rsid w:val="00C56F35"/>
    <w:rsid w:val="00C6300A"/>
    <w:rsid w:val="00C82794"/>
    <w:rsid w:val="00C82D38"/>
    <w:rsid w:val="00C94712"/>
    <w:rsid w:val="00C96E91"/>
    <w:rsid w:val="00D17A4F"/>
    <w:rsid w:val="00D933B8"/>
    <w:rsid w:val="00DD3252"/>
    <w:rsid w:val="00DF0ED5"/>
    <w:rsid w:val="00DF4246"/>
    <w:rsid w:val="00DF472B"/>
    <w:rsid w:val="00E03609"/>
    <w:rsid w:val="00E34D22"/>
    <w:rsid w:val="00E37719"/>
    <w:rsid w:val="00E54675"/>
    <w:rsid w:val="00E82F9F"/>
    <w:rsid w:val="00E90511"/>
    <w:rsid w:val="00EB55CC"/>
    <w:rsid w:val="00EC3AA7"/>
    <w:rsid w:val="00EC61E0"/>
    <w:rsid w:val="00F0266D"/>
    <w:rsid w:val="00F10C1A"/>
    <w:rsid w:val="00F16243"/>
    <w:rsid w:val="00F21B13"/>
    <w:rsid w:val="00F26F38"/>
    <w:rsid w:val="00F57CCD"/>
    <w:rsid w:val="00F6508F"/>
    <w:rsid w:val="00F81AE9"/>
    <w:rsid w:val="00F84389"/>
    <w:rsid w:val="00FA41E9"/>
    <w:rsid w:val="00FC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0BB84"/>
  <w15:chartTrackingRefBased/>
  <w15:docId w15:val="{482D2687-9B7C-47FF-903B-851196421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C8D"/>
    <w:pPr>
      <w:keepNext/>
      <w:keepLines/>
      <w:spacing w:before="240" w:after="0"/>
      <w:outlineLvl w:val="0"/>
    </w:pPr>
    <w:rPr>
      <w:rFonts w:ascii="Open Sans" w:eastAsia="Times New Roman" w:hAnsi="Open Sans" w:cstheme="majorBidi"/>
      <w:color w:val="2E74B5" w:themeColor="accent1" w:themeShade="BF"/>
      <w:sz w:val="5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93D"/>
    <w:pPr>
      <w:spacing w:before="600" w:after="0" w:line="240" w:lineRule="auto"/>
      <w:outlineLvl w:val="1"/>
    </w:pPr>
    <w:rPr>
      <w:rFonts w:ascii="Open Sans" w:eastAsia="Times New Roman" w:hAnsi="Open Sans" w:cs="Open Sans"/>
      <w:color w:val="000000"/>
      <w:sz w:val="45"/>
      <w:szCs w:val="45"/>
    </w:rPr>
  </w:style>
  <w:style w:type="paragraph" w:styleId="Heading3">
    <w:name w:val="heading 3"/>
    <w:basedOn w:val="Normal"/>
    <w:link w:val="Heading3Char"/>
    <w:uiPriority w:val="9"/>
    <w:qFormat/>
    <w:rsid w:val="00BD39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3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C8D"/>
    <w:rPr>
      <w:rFonts w:ascii="Open Sans" w:eastAsia="Times New Roman" w:hAnsi="Open Sans" w:cstheme="majorBidi"/>
      <w:color w:val="2E74B5" w:themeColor="accent1" w:themeShade="BF"/>
      <w:sz w:val="5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39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le1">
    <w:name w:val="Title1"/>
    <w:basedOn w:val="DefaultParagraphFont"/>
    <w:rsid w:val="00BD393D"/>
  </w:style>
  <w:style w:type="character" w:styleId="Hyperlink">
    <w:name w:val="Hyperlink"/>
    <w:basedOn w:val="DefaultParagraphFont"/>
    <w:uiPriority w:val="99"/>
    <w:unhideWhenUsed/>
    <w:rsid w:val="00BD393D"/>
    <w:rPr>
      <w:color w:val="0000FF"/>
      <w:u w:val="single"/>
    </w:rPr>
  </w:style>
  <w:style w:type="character" w:customStyle="1" w:styleId="status">
    <w:name w:val="status"/>
    <w:basedOn w:val="DefaultParagraphFont"/>
    <w:rsid w:val="00BD393D"/>
  </w:style>
  <w:style w:type="character" w:customStyle="1" w:styleId="apple-converted-space">
    <w:name w:val="apple-converted-space"/>
    <w:basedOn w:val="DefaultParagraphFont"/>
    <w:rsid w:val="00BD393D"/>
  </w:style>
  <w:style w:type="paragraph" w:styleId="NormalWeb">
    <w:name w:val="Normal (Web)"/>
    <w:basedOn w:val="Normal"/>
    <w:uiPriority w:val="99"/>
    <w:unhideWhenUsed/>
    <w:rsid w:val="00BD3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393D"/>
    <w:rPr>
      <w:b/>
      <w:bCs/>
    </w:rPr>
  </w:style>
  <w:style w:type="paragraph" w:customStyle="1" w:styleId="pentaho-note">
    <w:name w:val="pentaho-note"/>
    <w:basedOn w:val="Normal"/>
    <w:rsid w:val="00BD3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393D"/>
    <w:rPr>
      <w:rFonts w:ascii="Open Sans" w:eastAsia="Times New Roman" w:hAnsi="Open Sans" w:cs="Open Sans"/>
      <w:color w:val="000000"/>
      <w:sz w:val="45"/>
      <w:szCs w:val="45"/>
    </w:rPr>
  </w:style>
  <w:style w:type="paragraph" w:styleId="Revision">
    <w:name w:val="Revision"/>
    <w:hidden/>
    <w:uiPriority w:val="99"/>
    <w:semiHidden/>
    <w:rsid w:val="002A51F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4D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D2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34D2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F1B9B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387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9924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4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F2D2D-1E80-4298-A286-2DE278AE6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2418</TotalTime>
  <Pages>9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Heck</dc:creator>
  <cp:keywords/>
  <dc:description/>
  <cp:lastModifiedBy>Joe Heck</cp:lastModifiedBy>
  <cp:revision>73</cp:revision>
  <dcterms:created xsi:type="dcterms:W3CDTF">2016-12-12T15:56:00Z</dcterms:created>
  <dcterms:modified xsi:type="dcterms:W3CDTF">2016-12-27T19:22:00Z</dcterms:modified>
</cp:coreProperties>
</file>