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FE1" w:rsidRPr="00BD393D" w:rsidRDefault="004D6FE1">
      <w:pPr>
        <w:pBdr>
          <w:bottom w:val="single" w:sz="4" w:space="1" w:color="auto"/>
        </w:pBdr>
        <w:rPr>
          <w:color w:val="333333"/>
        </w:rPr>
        <w:pPrChange w:id="0" w:author="Joe Heck" w:date="2016-12-20T12:00:00Z">
          <w:pPr/>
        </w:pPrChange>
      </w:pPr>
      <w:r w:rsidRPr="00BD393D">
        <w:rPr>
          <w:color w:val="333333"/>
        </w:rPr>
        <w:fldChar w:fldCharType="begin"/>
      </w:r>
      <w:r w:rsidRPr="00BD393D">
        <w:rPr>
          <w:color w:val="333333"/>
        </w:rPr>
        <w:instrText xml:space="preserve"> HYPERLINK "http://jira.pentaho.com/browse/DOC-3131" </w:instrText>
      </w:r>
      <w:r w:rsidRPr="00BD393D">
        <w:rPr>
          <w:color w:val="333333"/>
        </w:rPr>
        <w:fldChar w:fldCharType="separate"/>
      </w:r>
      <w:r w:rsidRPr="00BD393D">
        <w:rPr>
          <w:color w:val="666633"/>
          <w:u w:val="single"/>
        </w:rPr>
        <w:t>DOC-3131</w:t>
      </w:r>
      <w:r w:rsidRPr="00BD393D">
        <w:rPr>
          <w:color w:val="333333"/>
        </w:rPr>
        <w:fldChar w:fldCharType="end"/>
      </w:r>
      <w:r w:rsidRPr="00BD393D">
        <w:rPr>
          <w:color w:val="333333"/>
        </w:rPr>
        <w:t xml:space="preserve">: </w:t>
      </w:r>
      <w:r w:rsidRPr="00BD393D">
        <w:rPr>
          <w:shd w:val="clear" w:color="auto" w:fill="F5F5F5"/>
        </w:rPr>
        <w:t xml:space="preserve">Create process documentation for image handling in </w:t>
      </w:r>
      <w:proofErr w:type="spellStart"/>
      <w:r w:rsidRPr="00BD393D">
        <w:rPr>
          <w:shd w:val="clear" w:color="auto" w:fill="F5F5F5"/>
        </w:rPr>
        <w:t>MindTouch</w:t>
      </w:r>
      <w:proofErr w:type="spellEnd"/>
    </w:p>
    <w:p w:rsidR="004D6FE1" w:rsidRDefault="004D6FE1">
      <w:pPr>
        <w:pStyle w:val="Heading1"/>
        <w:rPr>
          <w:rFonts w:eastAsia="Times New Roman"/>
        </w:rPr>
      </w:pPr>
      <w:r w:rsidRPr="004D6FE1">
        <w:rPr>
          <w:rFonts w:eastAsia="Times New Roman"/>
        </w:rPr>
        <w:t xml:space="preserve">Setting Up </w:t>
      </w:r>
      <w:del w:id="1" w:author="Joe Heck" w:date="2016-12-27T14:16:00Z">
        <w:r w:rsidRPr="004D6FE1" w:rsidDel="00E113D8">
          <w:rPr>
            <w:rFonts w:eastAsia="Times New Roman"/>
          </w:rPr>
          <w:delText>SnagIt</w:delText>
        </w:r>
      </w:del>
      <w:proofErr w:type="spellStart"/>
      <w:ins w:id="2" w:author="Joe Heck" w:date="2016-12-27T14:16:00Z">
        <w:r w:rsidR="00E113D8" w:rsidRPr="004D6FE1">
          <w:rPr>
            <w:rFonts w:eastAsia="Times New Roman"/>
          </w:rPr>
          <w:t>Snag</w:t>
        </w:r>
        <w:r w:rsidR="00E113D8">
          <w:rPr>
            <w:rFonts w:eastAsia="Times New Roman"/>
          </w:rPr>
          <w:t>i</w:t>
        </w:r>
        <w:r w:rsidR="00E113D8" w:rsidRPr="004D6FE1">
          <w:rPr>
            <w:rFonts w:eastAsia="Times New Roman"/>
          </w:rPr>
          <w:t>t</w:t>
        </w:r>
      </w:ins>
      <w:proofErr w:type="spellEnd"/>
    </w:p>
    <w:p w:rsidR="004D6FE1" w:rsidRPr="004D6FE1" w:rsidRDefault="004D6FE1">
      <w:pPr>
        <w:pPrChange w:id="3" w:author="Joe Heck" w:date="2016-12-19T14:32:00Z">
          <w:pPr>
            <w:pStyle w:val="Heading1"/>
          </w:pPr>
        </w:pPrChange>
      </w:pPr>
      <w:r w:rsidRPr="004D6FE1">
        <w:t>https://help.pentaho.com/UX_and_Documentation_Home/Screen_Capture_Guide/Setting_Up_</w:t>
      </w:r>
      <w:del w:id="4" w:author="Joe Heck" w:date="2016-12-27T14:16:00Z">
        <w:r w:rsidRPr="004D6FE1" w:rsidDel="00E113D8">
          <w:delText>SnagIt</w:delText>
        </w:r>
      </w:del>
      <w:ins w:id="5" w:author="Joe Heck" w:date="2016-12-27T14:16:00Z">
        <w:r w:rsidR="00E113D8" w:rsidRPr="004D6FE1">
          <w:t>Snag</w:t>
        </w:r>
        <w:r w:rsidR="00E113D8">
          <w:t>i</w:t>
        </w:r>
        <w:r w:rsidR="00E113D8" w:rsidRPr="004D6FE1">
          <w:t>t</w:t>
        </w:r>
      </w:ins>
    </w:p>
    <w:p w:rsidR="004D6FE1" w:rsidDel="003A1C94" w:rsidRDefault="004D6FE1">
      <w:pPr>
        <w:rPr>
          <w:del w:id="6" w:author="Joe Heck" w:date="2016-12-13T09:59:00Z"/>
        </w:rPr>
      </w:pPr>
    </w:p>
    <w:p w:rsidR="003A1C94" w:rsidRPr="00C224BA" w:rsidRDefault="00E113D8">
      <w:pPr>
        <w:rPr>
          <w:ins w:id="7" w:author="Joe Heck" w:date="2016-12-14T12:23:00Z"/>
        </w:rPr>
      </w:pPr>
      <w:proofErr w:type="spellStart"/>
      <w:ins w:id="8" w:author="Joe Heck" w:date="2016-12-27T14:17:00Z">
        <w:r>
          <w:t>Snagit</w:t>
        </w:r>
      </w:ins>
      <w:proofErr w:type="spellEnd"/>
      <w:ins w:id="9" w:author="Joe Heck" w:date="2016-12-14T12:23:00Z">
        <w:r w:rsidR="003A1C94">
          <w:t xml:space="preserve"> is the designated </w:t>
        </w:r>
      </w:ins>
      <w:ins w:id="10" w:author="Joe Heck" w:date="2016-12-14T12:41:00Z">
        <w:r w:rsidR="0060759D">
          <w:t>tool</w:t>
        </w:r>
      </w:ins>
      <w:ins w:id="11" w:author="Joe Heck" w:date="2016-12-14T12:23:00Z">
        <w:r w:rsidR="003A1C94">
          <w:t xml:space="preserve"> for captur</w:t>
        </w:r>
      </w:ins>
      <w:ins w:id="12" w:author="Joe Heck" w:date="2016-12-14T12:41:00Z">
        <w:r w:rsidR="00C224BA">
          <w:t>ing</w:t>
        </w:r>
      </w:ins>
      <w:ins w:id="13" w:author="Joe Heck" w:date="2016-12-14T12:23:00Z">
        <w:r w:rsidR="003A1C94">
          <w:t xml:space="preserve"> and creat</w:t>
        </w:r>
      </w:ins>
      <w:ins w:id="14" w:author="Joe Heck" w:date="2016-12-14T12:41:00Z">
        <w:r w:rsidR="00C224BA">
          <w:t>ing</w:t>
        </w:r>
      </w:ins>
      <w:ins w:id="15" w:author="Joe Heck" w:date="2016-12-14T12:23:00Z">
        <w:r w:rsidR="003A1C94">
          <w:t xml:space="preserve"> images</w:t>
        </w:r>
      </w:ins>
      <w:ins w:id="16" w:author="Joe Heck" w:date="2016-12-14T12:42:00Z">
        <w:r w:rsidR="00C224BA">
          <w:t xml:space="preserve"> for use in </w:t>
        </w:r>
        <w:proofErr w:type="spellStart"/>
        <w:r w:rsidR="00C224BA">
          <w:t>MindTouch</w:t>
        </w:r>
      </w:ins>
      <w:proofErr w:type="spellEnd"/>
      <w:ins w:id="17" w:author="Joe Heck" w:date="2016-12-14T12:23:00Z">
        <w:r w:rsidR="003A1C94">
          <w:t xml:space="preserve">. </w:t>
        </w:r>
      </w:ins>
      <w:moveToRangeStart w:id="18" w:author="Joe Heck" w:date="2016-12-14T12:43:00Z" w:name="move469482722"/>
      <w:moveTo w:id="19" w:author="Joe Heck" w:date="2016-12-14T12:43:00Z">
        <w:r w:rsidR="00C224BA" w:rsidRPr="004D6FE1">
          <w:t xml:space="preserve">Download </w:t>
        </w:r>
        <w:proofErr w:type="spellStart"/>
        <w:r w:rsidR="00C224BA" w:rsidRPr="004D6FE1">
          <w:t>Snag</w:t>
        </w:r>
        <w:del w:id="20" w:author="Joe Heck" w:date="2016-12-27T14:16:00Z">
          <w:r w:rsidR="00C224BA" w:rsidRPr="004D6FE1" w:rsidDel="00E113D8">
            <w:delText>I</w:delText>
          </w:r>
        </w:del>
      </w:moveTo>
      <w:ins w:id="21" w:author="Joe Heck" w:date="2016-12-27T14:16:00Z">
        <w:r>
          <w:t>i</w:t>
        </w:r>
      </w:ins>
      <w:moveTo w:id="22" w:author="Joe Heck" w:date="2016-12-14T12:43:00Z">
        <w:r w:rsidR="00C224BA" w:rsidRPr="004D6FE1">
          <w:t>t</w:t>
        </w:r>
        <w:proofErr w:type="spellEnd"/>
        <w:r w:rsidR="00C224BA" w:rsidRPr="004D6FE1">
          <w:t xml:space="preserve"> and obtain your license key from IT. </w:t>
        </w:r>
      </w:moveTo>
      <w:ins w:id="23" w:author="Joe Heck" w:date="2016-12-14T12:50:00Z">
        <w:r w:rsidR="00D20E32">
          <w:t>After installation, r</w:t>
        </w:r>
      </w:ins>
      <w:moveTo w:id="24" w:author="Joe Heck" w:date="2016-12-14T12:43:00Z">
        <w:del w:id="25" w:author="Joe Heck" w:date="2016-12-14T12:50:00Z">
          <w:r w:rsidR="00C224BA" w:rsidRPr="004D6FE1" w:rsidDel="00D20E32">
            <w:delText>R</w:delText>
          </w:r>
        </w:del>
        <w:r w:rsidR="00C224BA" w:rsidRPr="004D6FE1">
          <w:t xml:space="preserve">ead the </w:t>
        </w:r>
      </w:moveTo>
      <w:proofErr w:type="spellStart"/>
      <w:ins w:id="26" w:author="Joe Heck" w:date="2016-12-27T14:17:00Z">
        <w:r>
          <w:t>Snagit</w:t>
        </w:r>
        <w:proofErr w:type="spellEnd"/>
        <w:r w:rsidRPr="004D6FE1" w:rsidDel="00E113D8">
          <w:t xml:space="preserve"> </w:t>
        </w:r>
      </w:ins>
      <w:moveTo w:id="27" w:author="Joe Heck" w:date="2016-12-14T12:43:00Z">
        <w:del w:id="28" w:author="Joe Heck" w:date="2016-12-27T14:17:00Z">
          <w:r w:rsidR="00C224BA" w:rsidRPr="004D6FE1" w:rsidDel="00E113D8">
            <w:delText>SnagIt</w:delText>
          </w:r>
        </w:del>
        <w:r w:rsidR="00C224BA" w:rsidRPr="004D6FE1">
          <w:t xml:space="preserve"> Help to get started, or start playing with </w:t>
        </w:r>
      </w:moveTo>
      <w:proofErr w:type="spellStart"/>
      <w:ins w:id="29" w:author="Joe Heck" w:date="2016-12-27T14:17:00Z">
        <w:r>
          <w:t>Snagit</w:t>
        </w:r>
        <w:proofErr w:type="spellEnd"/>
        <w:r w:rsidRPr="004D6FE1" w:rsidDel="00E113D8">
          <w:t xml:space="preserve"> </w:t>
        </w:r>
      </w:ins>
      <w:moveTo w:id="30" w:author="Joe Heck" w:date="2016-12-14T12:43:00Z">
        <w:del w:id="31" w:author="Joe Heck" w:date="2016-12-27T14:17:00Z">
          <w:r w:rsidR="00C224BA" w:rsidRPr="004D6FE1" w:rsidDel="00E113D8">
            <w:delText>SnagIt</w:delText>
          </w:r>
        </w:del>
        <w:r w:rsidR="00C224BA" w:rsidRPr="004D6FE1">
          <w:t>.</w:t>
        </w:r>
      </w:moveTo>
      <w:moveToRangeEnd w:id="18"/>
      <w:ins w:id="32" w:author="Joe Heck" w:date="2016-12-14T12:43:00Z">
        <w:r w:rsidR="00C224BA">
          <w:t xml:space="preserve"> </w:t>
        </w:r>
      </w:ins>
      <w:ins w:id="33" w:author="Joe Heck" w:date="2016-12-14T12:48:00Z">
        <w:r w:rsidR="00D20E32">
          <w:t>U</w:t>
        </w:r>
      </w:ins>
      <w:ins w:id="34" w:author="Joe Heck" w:date="2016-12-14T12:46:00Z">
        <w:r w:rsidR="00D20E32">
          <w:t>seful set</w:t>
        </w:r>
      </w:ins>
      <w:ins w:id="35" w:author="Joe Heck" w:date="2016-12-14T12:53:00Z">
        <w:r w:rsidR="008E0057">
          <w:t xml:space="preserve"> </w:t>
        </w:r>
      </w:ins>
      <w:ins w:id="36" w:author="Joe Heck" w:date="2016-12-14T12:46:00Z">
        <w:r w:rsidR="00D20E32">
          <w:t xml:space="preserve">up options </w:t>
        </w:r>
      </w:ins>
      <w:ins w:id="37" w:author="Joe Heck" w:date="2017-01-03T09:06:00Z">
        <w:r w:rsidR="00425A30">
          <w:t xml:space="preserve">and effects </w:t>
        </w:r>
      </w:ins>
      <w:ins w:id="38" w:author="Joe Heck" w:date="2016-12-14T12:46:00Z">
        <w:r w:rsidR="00D20E32">
          <w:t xml:space="preserve">for </w:t>
        </w:r>
        <w:proofErr w:type="spellStart"/>
        <w:r w:rsidR="00D20E32">
          <w:t>Snag</w:t>
        </w:r>
      </w:ins>
      <w:ins w:id="39" w:author="Joe Heck" w:date="2016-12-27T14:16:00Z">
        <w:r>
          <w:t>i</w:t>
        </w:r>
      </w:ins>
      <w:ins w:id="40" w:author="Joe Heck" w:date="2016-12-14T12:46:00Z">
        <w:r w:rsidR="00D20E32">
          <w:t>t</w:t>
        </w:r>
        <w:proofErr w:type="spellEnd"/>
        <w:r w:rsidR="00D20E32">
          <w:t xml:space="preserve"> a</w:t>
        </w:r>
      </w:ins>
      <w:ins w:id="41" w:author="Joe Heck" w:date="2016-12-14T12:48:00Z">
        <w:r w:rsidR="00D20E32">
          <w:t xml:space="preserve">re </w:t>
        </w:r>
      </w:ins>
      <w:ins w:id="42" w:author="Joe Heck" w:date="2016-12-14T12:50:00Z">
        <w:r w:rsidR="00D20E32">
          <w:t>described</w:t>
        </w:r>
      </w:ins>
      <w:ins w:id="43" w:author="Joe Heck" w:date="2016-12-14T12:48:00Z">
        <w:r w:rsidR="00D20E32">
          <w:t xml:space="preserve"> below.</w:t>
        </w:r>
      </w:ins>
      <w:ins w:id="44" w:author="Joe Heck" w:date="2016-12-14T12:46:00Z">
        <w:r w:rsidR="00D20E32">
          <w:t xml:space="preserve"> </w:t>
        </w:r>
      </w:ins>
    </w:p>
    <w:p w:rsidR="004D6FE1" w:rsidRPr="004D6FE1" w:rsidDel="00C224BA" w:rsidRDefault="004D6FE1">
      <w:pPr>
        <w:pStyle w:val="Heading2"/>
        <w:rPr>
          <w:del w:id="45" w:author="Joe Heck" w:date="2016-12-14T12:43:00Z"/>
        </w:rPr>
        <w:pPrChange w:id="46" w:author="Joe Heck" w:date="2016-12-27T09:53:00Z">
          <w:pPr/>
        </w:pPrChange>
      </w:pPr>
      <w:del w:id="47" w:author="Joe Heck" w:date="2016-12-14T12:43:00Z">
        <w:r w:rsidRPr="004D6FE1" w:rsidDel="00C224BA">
          <w:delText>Get SnagIt </w:delText>
        </w:r>
      </w:del>
    </w:p>
    <w:p w:rsidR="004D6FE1" w:rsidRPr="004D6FE1" w:rsidDel="00C224BA" w:rsidRDefault="004D6FE1">
      <w:pPr>
        <w:pStyle w:val="Heading2"/>
        <w:rPr>
          <w:del w:id="48" w:author="Joe Heck" w:date="2016-12-14T12:43:00Z"/>
        </w:rPr>
        <w:pPrChange w:id="49" w:author="Joe Heck" w:date="2016-12-27T09:53:00Z">
          <w:pPr>
            <w:pStyle w:val="Heading1"/>
          </w:pPr>
        </w:pPrChange>
      </w:pPr>
      <w:moveFromRangeStart w:id="50" w:author="Joe Heck" w:date="2016-12-14T12:43:00Z" w:name="move469482722"/>
      <w:moveFrom w:id="51" w:author="Joe Heck" w:date="2016-12-14T12:43:00Z">
        <w:r w:rsidRPr="004D6FE1" w:rsidDel="00C224BA">
          <w:t>Download SnagIt and obtain your license key from IT. Read the SnagIt Help to get started, or start playing with SnagIt.</w:t>
        </w:r>
      </w:moveFrom>
      <w:moveFromRangeEnd w:id="50"/>
    </w:p>
    <w:p w:rsidR="004D6FE1" w:rsidRPr="004D6FE1" w:rsidDel="00DE0AE1" w:rsidRDefault="004D6FE1">
      <w:pPr>
        <w:pStyle w:val="Heading2"/>
        <w:rPr>
          <w:del w:id="52" w:author="Joe Heck" w:date="2016-12-27T08:33:00Z"/>
        </w:rPr>
        <w:pPrChange w:id="53" w:author="Joe Heck" w:date="2016-12-27T09:53:00Z">
          <w:pPr>
            <w:pStyle w:val="Heading1"/>
          </w:pPr>
        </w:pPrChange>
      </w:pPr>
      <w:del w:id="54" w:author="Joe Heck" w:date="2016-12-27T08:33:00Z">
        <w:r w:rsidRPr="004D6FE1" w:rsidDel="00DE0AE1">
          <w:delText>Setting Up Profiles </w:delText>
        </w:r>
      </w:del>
    </w:p>
    <w:p w:rsidR="004D6FE1" w:rsidRPr="004D6FE1" w:rsidDel="00DE0AE1" w:rsidRDefault="004D6FE1">
      <w:pPr>
        <w:pStyle w:val="Heading2"/>
        <w:rPr>
          <w:del w:id="55" w:author="Joe Heck" w:date="2016-12-27T08:33:00Z"/>
        </w:rPr>
        <w:pPrChange w:id="56" w:author="Joe Heck" w:date="2016-12-27T09:53:00Z">
          <w:pPr>
            <w:pStyle w:val="Heading1"/>
          </w:pPr>
        </w:pPrChange>
      </w:pPr>
      <w:del w:id="57" w:author="Joe Heck" w:date="2016-12-27T08:33:00Z">
        <w:r w:rsidRPr="004D6FE1" w:rsidDel="00DE0AE1">
          <w:delText>You can set up capture profiles to aid you in capturing images. Here are few profiles to consider adding to your SnagIt tool:</w:delText>
        </w:r>
      </w:del>
    </w:p>
    <w:p w:rsidR="004D6FE1" w:rsidRPr="004D6FE1" w:rsidDel="00DE0AE1" w:rsidRDefault="004D6FE1">
      <w:pPr>
        <w:pStyle w:val="Heading2"/>
        <w:rPr>
          <w:del w:id="58" w:author="Joe Heck" w:date="2016-12-27T08:33:00Z"/>
        </w:rPr>
        <w:pPrChange w:id="59" w:author="Joe Heck" w:date="2016-12-27T09:53:00Z">
          <w:pPr/>
        </w:pPrChange>
      </w:pPr>
      <w:del w:id="60" w:author="Joe Heck" w:date="2016-12-27T08:33:00Z">
        <w:r w:rsidRPr="000D2E4F" w:rsidDel="00DE0AE1">
          <w:rPr>
            <w:b/>
            <w:bCs w:val="0"/>
            <w:rPrChange w:id="61" w:author="Joe Heck" w:date="2016-12-19T14:32:00Z">
              <w:rPr>
                <w:b/>
                <w:bCs/>
                <w:color w:val="333333"/>
              </w:rPr>
            </w:rPrChange>
          </w:rPr>
          <w:delText>Region with mouse and timer</w:delText>
        </w:r>
        <w:r w:rsidRPr="004D6FE1" w:rsidDel="00DE0AE1">
          <w:delText>. For example, use this profile capture drop-down menus or hovers (tooltips).</w:delText>
        </w:r>
      </w:del>
    </w:p>
    <w:p w:rsidR="001276CA" w:rsidRPr="001276CA" w:rsidDel="00DE0AE1" w:rsidRDefault="004D6FE1">
      <w:pPr>
        <w:pStyle w:val="Heading2"/>
        <w:rPr>
          <w:del w:id="62" w:author="Joe Heck" w:date="2016-12-27T08:33:00Z"/>
          <w:i/>
          <w:rPrChange w:id="63" w:author="Joe Heck" w:date="2016-12-22T09:50:00Z">
            <w:rPr>
              <w:del w:id="64" w:author="Joe Heck" w:date="2016-12-27T08:33:00Z"/>
            </w:rPr>
          </w:rPrChange>
        </w:rPr>
        <w:pPrChange w:id="65" w:author="Joe Heck" w:date="2016-12-27T09:53:00Z">
          <w:pPr>
            <w:pStyle w:val="ListParagraph"/>
            <w:numPr>
              <w:numId w:val="2"/>
            </w:numPr>
            <w:tabs>
              <w:tab w:val="num" w:pos="720"/>
            </w:tabs>
            <w:ind w:hanging="360"/>
          </w:pPr>
        </w:pPrChange>
      </w:pPr>
      <w:del w:id="66" w:author="Joe Heck" w:date="2016-12-27T08:33:00Z">
        <w:r w:rsidRPr="000D2E4F" w:rsidDel="00DE0AE1">
          <w:rPr>
            <w:b/>
            <w:bCs w:val="0"/>
            <w:rPrChange w:id="67" w:author="Joe Heck" w:date="2016-12-19T14:32:00Z">
              <w:rPr>
                <w:b/>
                <w:bCs/>
                <w:color w:val="333333"/>
              </w:rPr>
            </w:rPrChange>
          </w:rPr>
          <w:delText>Region with timer no mouse</w:delText>
        </w:r>
        <w:r w:rsidRPr="004D6FE1" w:rsidDel="00DE0AE1">
          <w:delText>. For example, use this profile to show a user entering data in a field or dialog box.</w:delText>
        </w:r>
      </w:del>
    </w:p>
    <w:p w:rsidR="004D6FE1" w:rsidRPr="004D6FE1" w:rsidDel="00DE0AE1" w:rsidRDefault="004D6FE1">
      <w:pPr>
        <w:pStyle w:val="Heading2"/>
        <w:rPr>
          <w:del w:id="68" w:author="Joe Heck" w:date="2016-12-27T08:33:00Z"/>
        </w:rPr>
        <w:pPrChange w:id="69" w:author="Joe Heck" w:date="2016-12-27T09:53:00Z">
          <w:pPr>
            <w:pStyle w:val="ListParagraph"/>
            <w:numPr>
              <w:numId w:val="2"/>
            </w:numPr>
            <w:tabs>
              <w:tab w:val="num" w:pos="720"/>
            </w:tabs>
            <w:ind w:hanging="360"/>
          </w:pPr>
        </w:pPrChange>
      </w:pPr>
      <w:del w:id="70" w:author="Joe Heck" w:date="2016-12-27T08:33:00Z">
        <w:r w:rsidRPr="004D6FE1" w:rsidDel="00DE0AE1">
          <w:delText>Setting Up a Hotkey </w:delText>
        </w:r>
      </w:del>
    </w:p>
    <w:p w:rsidR="004D6FE1" w:rsidRPr="004D6FE1" w:rsidDel="001517E0" w:rsidRDefault="004D6FE1">
      <w:pPr>
        <w:pStyle w:val="Heading2"/>
        <w:rPr>
          <w:del w:id="71" w:author="Joe Heck" w:date="2016-12-13T09:59:00Z"/>
          <w:color w:val="000000"/>
        </w:rPr>
        <w:pPrChange w:id="72" w:author="Joe Heck" w:date="2016-12-27T09:53:00Z">
          <w:pPr>
            <w:pStyle w:val="Heading1"/>
          </w:pPr>
        </w:pPrChange>
      </w:pPr>
      <w:del w:id="73" w:author="Joe Heck" w:date="2016-12-13T09:59:00Z">
        <w:r w:rsidRPr="004D6FE1" w:rsidDel="001517E0">
          <w:rPr>
            <w:noProof/>
          </w:rPr>
          <w:drawing>
            <wp:inline distT="0" distB="0" distL="0" distR="0">
              <wp:extent cx="152400" cy="152400"/>
              <wp:effectExtent l="0" t="0" r="0" b="0"/>
              <wp:docPr id="3" name="Picture 3" descr="Edit section">
                <a:hlinkClick xmlns:a="http://schemas.openxmlformats.org/drawingml/2006/main" r:id="rId5" tooltip="Edit section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Edit section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4D6FE1" w:rsidRPr="004D6FE1" w:rsidDel="00DE0AE1" w:rsidRDefault="004D6FE1">
      <w:pPr>
        <w:pStyle w:val="Heading2"/>
        <w:rPr>
          <w:del w:id="74" w:author="Joe Heck" w:date="2016-12-27T08:34:00Z"/>
        </w:rPr>
        <w:pPrChange w:id="75" w:author="Joe Heck" w:date="2016-12-27T09:53:00Z">
          <w:pPr/>
        </w:pPrChange>
      </w:pPr>
      <w:del w:id="76" w:author="Joe Heck" w:date="2016-12-27T08:33:00Z">
        <w:r w:rsidRPr="004D6FE1" w:rsidDel="00DE0AE1">
          <w:delText>You can set up your own hotkey for tricky screen captures or a rapid series of screen captures.</w:delText>
        </w:r>
      </w:del>
    </w:p>
    <w:p w:rsidR="004D6FE1" w:rsidRPr="004D6FE1" w:rsidDel="00054EA3" w:rsidRDefault="004D6FE1">
      <w:pPr>
        <w:pStyle w:val="Heading2"/>
        <w:rPr>
          <w:del w:id="77" w:author="Joe Heck" w:date="2016-12-27T08:16:00Z"/>
        </w:rPr>
        <w:pPrChange w:id="78" w:author="Joe Heck" w:date="2016-12-27T09:53:00Z">
          <w:pPr/>
        </w:pPrChange>
      </w:pPr>
      <w:del w:id="79" w:author="Joe Heck" w:date="2016-12-27T08:16:00Z">
        <w:r w:rsidRPr="004D6FE1" w:rsidDel="00054EA3">
          <w:delText>Setting Up Quick Styles </w:delText>
        </w:r>
      </w:del>
    </w:p>
    <w:p w:rsidR="001E101B" w:rsidRPr="00084B85" w:rsidRDefault="004D6FE1" w:rsidP="001E101B">
      <w:pPr>
        <w:pStyle w:val="Heading2"/>
        <w:rPr>
          <w:ins w:id="80" w:author="Joe Heck" w:date="2016-12-27T11:43:00Z"/>
        </w:rPr>
      </w:pPr>
      <w:del w:id="81" w:author="Joe Heck" w:date="2016-12-27T08:16:00Z">
        <w:r w:rsidRPr="004D6FE1" w:rsidDel="00054EA3">
          <w:delText xml:space="preserve">Set up </w:delText>
        </w:r>
      </w:del>
      <w:del w:id="82" w:author="Joe Heck" w:date="2016-12-19T10:10:00Z">
        <w:r w:rsidRPr="004D6FE1" w:rsidDel="00F014F5">
          <w:delText xml:space="preserve">all </w:delText>
        </w:r>
      </w:del>
      <w:del w:id="83" w:author="Joe Heck" w:date="2016-12-27T08:16:00Z">
        <w:r w:rsidRPr="004D6FE1" w:rsidDel="00054EA3">
          <w:delText xml:space="preserve">annotation tools in the SnagIt Editor and then save </w:delText>
        </w:r>
      </w:del>
      <w:del w:id="84" w:author="Joe Heck" w:date="2016-12-16T15:10:00Z">
        <w:r w:rsidRPr="004D6FE1" w:rsidDel="004C4E0C">
          <w:delText xml:space="preserve">it </w:delText>
        </w:r>
      </w:del>
      <w:del w:id="85" w:author="Joe Heck" w:date="2016-12-16T15:09:00Z">
        <w:r w:rsidRPr="004D6FE1" w:rsidDel="004C4E0C">
          <w:delText>as a QuickStyle</w:delText>
        </w:r>
      </w:del>
      <w:del w:id="86" w:author="Joe Heck" w:date="2016-12-27T08:16:00Z">
        <w:r w:rsidRPr="004D6FE1" w:rsidDel="00054EA3">
          <w:delText>. It will sit in your tray for easy access when you are annotating screen captures.</w:delText>
        </w:r>
      </w:del>
      <w:ins w:id="87" w:author="Joe Heck" w:date="2016-12-27T11:43:00Z">
        <w:r w:rsidR="001E101B" w:rsidRPr="00084B85">
          <w:t>Saving Images </w:t>
        </w:r>
      </w:ins>
    </w:p>
    <w:p w:rsidR="001E101B" w:rsidRDefault="001E101B" w:rsidP="001E101B">
      <w:pPr>
        <w:pStyle w:val="ListParagraph"/>
        <w:ind w:left="0"/>
        <w:rPr>
          <w:ins w:id="88" w:author="Joe Heck" w:date="2016-12-27T11:43:00Z"/>
          <w:rFonts w:eastAsia="Times New Roman"/>
        </w:rPr>
      </w:pPr>
      <w:ins w:id="89" w:author="Joe Heck" w:date="2016-12-27T11:43:00Z">
        <w:r>
          <w:t>S</w:t>
        </w:r>
        <w:r w:rsidRPr="000C252A">
          <w:t xml:space="preserve">ave each image </w:t>
        </w:r>
        <w:r>
          <w:t>in two</w:t>
        </w:r>
        <w:r w:rsidRPr="000C252A">
          <w:t xml:space="preserve"> </w:t>
        </w:r>
      </w:ins>
      <w:ins w:id="90" w:author="Joe Heck" w:date="2016-12-27T12:08:00Z">
        <w:r w:rsidR="002942CB">
          <w:t xml:space="preserve">different </w:t>
        </w:r>
      </w:ins>
      <w:ins w:id="91" w:author="Joe Heck" w:date="2016-12-27T11:43:00Z">
        <w:r>
          <w:t>file formats (</w:t>
        </w:r>
        <w:r w:rsidRPr="000C252A">
          <w:t>.</w:t>
        </w:r>
        <w:proofErr w:type="spellStart"/>
        <w:r w:rsidRPr="000C252A">
          <w:t>png</w:t>
        </w:r>
        <w:proofErr w:type="spellEnd"/>
        <w:r w:rsidRPr="000C252A">
          <w:t xml:space="preserve"> </w:t>
        </w:r>
        <w:proofErr w:type="gramStart"/>
        <w:r w:rsidRPr="000C252A">
          <w:t>and</w:t>
        </w:r>
        <w:r>
          <w:t xml:space="preserve"> </w:t>
        </w:r>
        <w:r w:rsidRPr="000C252A">
          <w:t>.snag</w:t>
        </w:r>
        <w:proofErr w:type="gramEnd"/>
        <w:r>
          <w:t>)</w:t>
        </w:r>
      </w:ins>
      <w:ins w:id="92" w:author="Joe Heck" w:date="2016-12-28T10:33:00Z">
        <w:r w:rsidR="0075220D">
          <w:t xml:space="preserve"> </w:t>
        </w:r>
      </w:ins>
      <w:ins w:id="93" w:author="Joe Heck" w:date="2017-01-03T09:15:00Z">
        <w:r w:rsidR="00187E3E">
          <w:t xml:space="preserve">using </w:t>
        </w:r>
      </w:ins>
      <w:ins w:id="94" w:author="Joe Heck" w:date="2016-12-28T10:33:00Z">
        <w:r w:rsidR="0075220D">
          <w:t xml:space="preserve">a </w:t>
        </w:r>
      </w:ins>
      <w:ins w:id="95" w:author="Joe Heck" w:date="2016-12-27T11:43:00Z">
        <w:r w:rsidR="0075220D">
          <w:t xml:space="preserve">name </w:t>
        </w:r>
      </w:ins>
      <w:ins w:id="96" w:author="Joe Heck" w:date="2016-12-28T10:32:00Z">
        <w:r w:rsidR="0075220D">
          <w:t xml:space="preserve">that </w:t>
        </w:r>
      </w:ins>
      <w:ins w:id="97" w:author="Joe Heck" w:date="2017-01-03T09:15:00Z">
        <w:r w:rsidR="00187E3E">
          <w:t xml:space="preserve">follows </w:t>
        </w:r>
      </w:ins>
      <w:ins w:id="98" w:author="Joe Heck" w:date="2016-12-27T11:43:00Z">
        <w:r>
          <w:rPr>
            <w:rFonts w:eastAsia="Times New Roman"/>
          </w:rPr>
          <w:t xml:space="preserve">the file naming convention. </w:t>
        </w:r>
      </w:ins>
      <w:ins w:id="99" w:author="Joe Heck" w:date="2017-01-03T08:22:00Z">
        <w:r w:rsidR="006E007E">
          <w:rPr>
            <w:rFonts w:ascii="Helvetica" w:hAnsi="Helvetica" w:cs="Helvetica"/>
            <w:color w:val="333333"/>
            <w:sz w:val="23"/>
            <w:szCs w:val="23"/>
          </w:rPr>
          <w:t xml:space="preserve">The PNG file format flattens </w:t>
        </w:r>
        <w:r w:rsidR="006E007E">
          <w:rPr>
            <w:rFonts w:ascii="Helvetica" w:hAnsi="Helvetica" w:cs="Helvetica"/>
            <w:color w:val="333333"/>
            <w:sz w:val="23"/>
            <w:szCs w:val="23"/>
          </w:rPr>
          <w:t>the image</w:t>
        </w:r>
      </w:ins>
      <w:ins w:id="100" w:author="Joe Heck" w:date="2017-01-03T09:16:00Z">
        <w:r w:rsidR="00187E3E">
          <w:rPr>
            <w:rFonts w:ascii="Helvetica" w:hAnsi="Helvetica" w:cs="Helvetica"/>
            <w:color w:val="333333"/>
            <w:sz w:val="23"/>
            <w:szCs w:val="23"/>
          </w:rPr>
          <w:t xml:space="preserve"> for use in </w:t>
        </w:r>
        <w:proofErr w:type="spellStart"/>
        <w:r w:rsidR="00187E3E">
          <w:rPr>
            <w:rFonts w:ascii="Helvetica" w:hAnsi="Helvetica" w:cs="Helvetica"/>
            <w:color w:val="333333"/>
            <w:sz w:val="23"/>
            <w:szCs w:val="23"/>
          </w:rPr>
          <w:t>MindTouch</w:t>
        </w:r>
      </w:ins>
      <w:proofErr w:type="spellEnd"/>
      <w:ins w:id="101" w:author="Joe Heck" w:date="2017-01-03T08:22:00Z">
        <w:r w:rsidR="006E007E">
          <w:rPr>
            <w:rFonts w:eastAsia="Times New Roman"/>
          </w:rPr>
          <w:t>, while t</w:t>
        </w:r>
      </w:ins>
      <w:ins w:id="102" w:author="Joe Heck" w:date="2016-12-27T11:43:00Z">
        <w:r>
          <w:rPr>
            <w:rFonts w:eastAsia="Times New Roman"/>
          </w:rPr>
          <w:t xml:space="preserve">he SNAG file format </w:t>
        </w:r>
        <w:r>
          <w:rPr>
            <w:rFonts w:ascii="Helvetica" w:hAnsi="Helvetica" w:cs="Helvetica"/>
            <w:color w:val="333333"/>
            <w:sz w:val="23"/>
            <w:szCs w:val="23"/>
          </w:rPr>
          <w:t xml:space="preserve">saves your editing history, retains vector-based objects, and allows </w:t>
        </w:r>
        <w:r>
          <w:rPr>
            <w:rFonts w:eastAsia="Times New Roman"/>
          </w:rPr>
          <w:t xml:space="preserve">you to make </w:t>
        </w:r>
      </w:ins>
      <w:ins w:id="103" w:author="Joe Heck" w:date="2017-01-03T08:24:00Z">
        <w:r w:rsidR="006E007E">
          <w:rPr>
            <w:rFonts w:eastAsia="Times New Roman"/>
          </w:rPr>
          <w:t xml:space="preserve">image </w:t>
        </w:r>
      </w:ins>
      <w:ins w:id="104" w:author="Joe Heck" w:date="2016-12-27T11:43:00Z">
        <w:r>
          <w:rPr>
            <w:rFonts w:ascii="Helvetica" w:hAnsi="Helvetica" w:cs="Helvetica"/>
            <w:color w:val="333333"/>
            <w:sz w:val="23"/>
            <w:szCs w:val="23"/>
          </w:rPr>
          <w:t>changes</w:t>
        </w:r>
      </w:ins>
      <w:ins w:id="105" w:author="Joe Heck" w:date="2017-01-03T09:16:00Z">
        <w:r w:rsidR="00187E3E">
          <w:rPr>
            <w:rFonts w:ascii="Helvetica" w:hAnsi="Helvetica" w:cs="Helvetica"/>
            <w:color w:val="333333"/>
            <w:sz w:val="23"/>
            <w:szCs w:val="23"/>
          </w:rPr>
          <w:t xml:space="preserve"> in </w:t>
        </w:r>
        <w:proofErr w:type="spellStart"/>
        <w:r w:rsidR="00187E3E">
          <w:rPr>
            <w:rFonts w:ascii="Helvetica" w:hAnsi="Helvetica" w:cs="Helvetica"/>
            <w:color w:val="333333"/>
            <w:sz w:val="23"/>
            <w:szCs w:val="23"/>
          </w:rPr>
          <w:t>Snagit</w:t>
        </w:r>
      </w:ins>
      <w:proofErr w:type="spellEnd"/>
      <w:ins w:id="106" w:author="Joe Heck" w:date="2016-12-27T11:43:00Z">
        <w:r>
          <w:rPr>
            <w:rFonts w:ascii="Helvetica" w:hAnsi="Helvetica" w:cs="Helvetica"/>
            <w:color w:val="333333"/>
            <w:sz w:val="23"/>
            <w:szCs w:val="23"/>
          </w:rPr>
          <w:t xml:space="preserve">. </w:t>
        </w:r>
        <w:r>
          <w:rPr>
            <w:rFonts w:eastAsia="Times New Roman"/>
          </w:rPr>
          <w:t xml:space="preserve">Save </w:t>
        </w:r>
      </w:ins>
      <w:ins w:id="107" w:author="Joe Heck" w:date="2016-12-27T12:08:00Z">
        <w:r w:rsidR="002942CB">
          <w:rPr>
            <w:rFonts w:eastAsia="Times New Roman"/>
          </w:rPr>
          <w:t>the</w:t>
        </w:r>
      </w:ins>
      <w:ins w:id="108" w:author="Joe Heck" w:date="2016-12-27T11:43:00Z">
        <w:r w:rsidRPr="00030663">
          <w:rPr>
            <w:rFonts w:eastAsia="Times New Roman"/>
          </w:rPr>
          <w:t xml:space="preserve"> .</w:t>
        </w:r>
        <w:proofErr w:type="spellStart"/>
        <w:r w:rsidRPr="00030663">
          <w:rPr>
            <w:rFonts w:eastAsia="Times New Roman"/>
          </w:rPr>
          <w:t>png</w:t>
        </w:r>
        <w:proofErr w:type="spellEnd"/>
        <w:r w:rsidRPr="00030663">
          <w:rPr>
            <w:rFonts w:eastAsia="Times New Roman"/>
          </w:rPr>
          <w:t xml:space="preserve"> file in the </w:t>
        </w:r>
        <w:proofErr w:type="spellStart"/>
        <w:r w:rsidRPr="00030663">
          <w:rPr>
            <w:rFonts w:eastAsia="Times New Roman"/>
          </w:rPr>
          <w:t>MindTouch</w:t>
        </w:r>
        <w:proofErr w:type="spellEnd"/>
        <w:r w:rsidRPr="00030663">
          <w:rPr>
            <w:rFonts w:eastAsia="Times New Roman"/>
          </w:rPr>
          <w:t xml:space="preserve"> central repository</w:t>
        </w:r>
      </w:ins>
      <w:ins w:id="109" w:author="Joe Heck" w:date="2017-01-03T08:24:00Z">
        <w:r w:rsidR="006E007E">
          <w:rPr>
            <w:rFonts w:eastAsia="Times New Roman"/>
          </w:rPr>
          <w:t xml:space="preserve"> </w:t>
        </w:r>
      </w:ins>
      <w:ins w:id="110" w:author="Joe Heck" w:date="2016-12-27T11:43:00Z">
        <w:r w:rsidRPr="00030663">
          <w:rPr>
            <w:rFonts w:eastAsia="Times New Roman"/>
          </w:rPr>
          <w:t xml:space="preserve">and </w:t>
        </w:r>
        <w:r>
          <w:rPr>
            <w:rFonts w:eastAsia="Times New Roman"/>
          </w:rPr>
          <w:t>save</w:t>
        </w:r>
        <w:r w:rsidRPr="00030663">
          <w:rPr>
            <w:rFonts w:eastAsia="Times New Roman"/>
          </w:rPr>
          <w:t xml:space="preserve"> </w:t>
        </w:r>
      </w:ins>
      <w:proofErr w:type="gramStart"/>
      <w:ins w:id="111" w:author="Joe Heck" w:date="2016-12-27T12:08:00Z">
        <w:r w:rsidR="002942CB">
          <w:rPr>
            <w:rFonts w:eastAsia="Times New Roman"/>
          </w:rPr>
          <w:t>the</w:t>
        </w:r>
      </w:ins>
      <w:ins w:id="112" w:author="Joe Heck" w:date="2016-12-27T11:43:00Z">
        <w:r w:rsidRPr="00030663">
          <w:rPr>
            <w:rFonts w:eastAsia="Times New Roman"/>
          </w:rPr>
          <w:t xml:space="preserve"> .snag</w:t>
        </w:r>
        <w:proofErr w:type="gramEnd"/>
        <w:r w:rsidRPr="00030663">
          <w:rPr>
            <w:rFonts w:eastAsia="Times New Roman"/>
          </w:rPr>
          <w:t xml:space="preserve"> file in the </w:t>
        </w:r>
        <w:r>
          <w:rPr>
            <w:rFonts w:eastAsia="Times New Roman"/>
          </w:rPr>
          <w:t xml:space="preserve">JIRA </w:t>
        </w:r>
        <w:r w:rsidRPr="00030663">
          <w:rPr>
            <w:rFonts w:eastAsia="Times New Roman"/>
          </w:rPr>
          <w:t>story folder in Box.</w:t>
        </w:r>
      </w:ins>
    </w:p>
    <w:p w:rsidR="000A333D" w:rsidRDefault="000A333D">
      <w:pPr>
        <w:pStyle w:val="Heading2"/>
        <w:rPr>
          <w:ins w:id="113" w:author="Joe Heck" w:date="2016-12-29T09:39:00Z"/>
        </w:rPr>
      </w:pPr>
      <w:ins w:id="114" w:author="Joe Heck" w:date="2016-12-27T12:15:00Z">
        <w:r>
          <w:t>Capturing Images</w:t>
        </w:r>
      </w:ins>
    </w:p>
    <w:p w:rsidR="00E44BC5" w:rsidRDefault="00425A30" w:rsidP="00E44BC5">
      <w:pPr>
        <w:rPr>
          <w:ins w:id="115" w:author="Joe Heck" w:date="2016-12-29T09:39:00Z"/>
        </w:rPr>
      </w:pPr>
      <w:ins w:id="116" w:author="Joe Heck" w:date="2017-01-03T09:07:00Z">
        <w:r w:rsidRPr="00425A30">
          <w:rPr>
            <w:rPrChange w:id="117" w:author="Joe Heck" w:date="2017-01-03T09:07:00Z">
              <w:rPr>
                <w:color w:val="FF0000"/>
              </w:rPr>
            </w:rPrChange>
          </w:rPr>
          <w:t>For ease of use, s</w:t>
        </w:r>
      </w:ins>
      <w:ins w:id="118" w:author="Joe Heck" w:date="2016-12-29T09:39:00Z">
        <w:r w:rsidR="00E44BC5" w:rsidRPr="00425A30">
          <w:rPr>
            <w:rPrChange w:id="119" w:author="Joe Heck" w:date="2017-01-03T09:07:00Z">
              <w:rPr/>
            </w:rPrChange>
          </w:rPr>
          <w:t xml:space="preserve">et </w:t>
        </w:r>
        <w:r w:rsidR="00E44BC5" w:rsidRPr="004D6FE1">
          <w:t>up all</w:t>
        </w:r>
        <w:r w:rsidR="00E44BC5">
          <w:t xml:space="preserve"> your </w:t>
        </w:r>
        <w:r w:rsidR="00E44BC5" w:rsidRPr="004D6FE1">
          <w:t xml:space="preserve">annotation tools in the </w:t>
        </w:r>
        <w:proofErr w:type="spellStart"/>
        <w:r w:rsidR="00E44BC5" w:rsidRPr="004D6FE1">
          <w:t>Snag</w:t>
        </w:r>
        <w:r w:rsidR="00E44BC5">
          <w:t>i</w:t>
        </w:r>
        <w:r w:rsidR="00E44BC5" w:rsidRPr="004D6FE1">
          <w:t>t</w:t>
        </w:r>
        <w:proofErr w:type="spellEnd"/>
        <w:r w:rsidR="00E44BC5" w:rsidRPr="004D6FE1">
          <w:t xml:space="preserve"> Editor and then save </w:t>
        </w:r>
        <w:r w:rsidR="00E44BC5">
          <w:t>the setup</w:t>
        </w:r>
        <w:r w:rsidR="00E44BC5" w:rsidRPr="004D6FE1">
          <w:t xml:space="preserve"> </w:t>
        </w:r>
        <w:r w:rsidR="00E44BC5">
          <w:t>in My Profiles</w:t>
        </w:r>
        <w:r w:rsidR="00E44BC5" w:rsidRPr="004D6FE1">
          <w:t>. It will sit in your tray for easy access when you are annotating screen captures.</w:t>
        </w:r>
        <w:r w:rsidR="00E44BC5">
          <w:t xml:space="preserve"> To open </w:t>
        </w:r>
        <w:proofErr w:type="spellStart"/>
        <w:r w:rsidR="00E44BC5">
          <w:t>Snagit</w:t>
        </w:r>
        <w:proofErr w:type="spellEnd"/>
        <w:r w:rsidR="00E44BC5">
          <w:t xml:space="preserve"> Editor, click the </w:t>
        </w:r>
        <w:proofErr w:type="spellStart"/>
        <w:r w:rsidR="00E44BC5" w:rsidRPr="003C4E39">
          <w:rPr>
            <w:b/>
            <w:rPrChange w:id="120" w:author="Joe Heck" w:date="2017-01-03T09:58:00Z">
              <w:rPr/>
            </w:rPrChange>
          </w:rPr>
          <w:t>Snagit</w:t>
        </w:r>
        <w:proofErr w:type="spellEnd"/>
        <w:r w:rsidR="00E44BC5" w:rsidRPr="003C4E39">
          <w:rPr>
            <w:b/>
            <w:rPrChange w:id="121" w:author="Joe Heck" w:date="2017-01-03T09:58:00Z">
              <w:rPr/>
            </w:rPrChange>
          </w:rPr>
          <w:t xml:space="preserve"> Editor</w:t>
        </w:r>
        <w:r w:rsidR="00E44BC5">
          <w:t xml:space="preserve"> button in the Capture window.</w:t>
        </w:r>
      </w:ins>
    </w:p>
    <w:p w:rsidR="00DE0AE1" w:rsidRPr="006E007E" w:rsidRDefault="00DE0AE1" w:rsidP="006E007E">
      <w:pPr>
        <w:pStyle w:val="Heading3"/>
        <w:rPr>
          <w:ins w:id="122" w:author="Joe Heck" w:date="2016-12-27T08:33:00Z"/>
          <w:rPrChange w:id="123" w:author="Joe Heck" w:date="2017-01-03T08:25:00Z">
            <w:rPr>
              <w:ins w:id="124" w:author="Joe Heck" w:date="2016-12-27T08:33:00Z"/>
            </w:rPr>
          </w:rPrChange>
        </w:rPr>
        <w:pPrChange w:id="125" w:author="Joe Heck" w:date="2017-01-03T08:25:00Z">
          <w:pPr>
            <w:pStyle w:val="Heading2"/>
          </w:pPr>
        </w:pPrChange>
      </w:pPr>
      <w:ins w:id="126" w:author="Joe Heck" w:date="2016-12-27T08:33:00Z">
        <w:r w:rsidRPr="006E007E">
          <w:rPr>
            <w:rPrChange w:id="127" w:author="Joe Heck" w:date="2017-01-03T08:25:00Z">
              <w:rPr/>
            </w:rPrChange>
          </w:rPr>
          <w:t>Setting Up Profiles </w:t>
        </w:r>
      </w:ins>
    </w:p>
    <w:p w:rsidR="00DE0AE1" w:rsidRPr="000D4306" w:rsidRDefault="00DE0AE1" w:rsidP="00DE0AE1">
      <w:pPr>
        <w:rPr>
          <w:ins w:id="128" w:author="Joe Heck" w:date="2016-12-27T08:33:00Z"/>
          <w:rPrChange w:id="129" w:author="Joe Heck" w:date="2017-01-03T10:12:00Z">
            <w:rPr>
              <w:ins w:id="130" w:author="Joe Heck" w:date="2016-12-27T08:33:00Z"/>
            </w:rPr>
          </w:rPrChange>
        </w:rPr>
      </w:pPr>
      <w:ins w:id="131" w:author="Joe Heck" w:date="2016-12-27T08:33:00Z">
        <w:r w:rsidRPr="000D4306">
          <w:rPr>
            <w:rPrChange w:id="132" w:author="Joe Heck" w:date="2017-01-03T10:12:00Z">
              <w:rPr/>
            </w:rPrChange>
          </w:rPr>
          <w:t xml:space="preserve">You can set up capture profiles to aid you in capturing images. </w:t>
        </w:r>
      </w:ins>
      <w:ins w:id="133" w:author="Joe Heck" w:date="2017-01-03T09:57:00Z">
        <w:r w:rsidR="003C4E39" w:rsidRPr="000D4306">
          <w:rPr>
            <w:rPrChange w:id="134" w:author="Joe Heck" w:date="2017-01-03T10:12:00Z">
              <w:rPr/>
            </w:rPrChange>
          </w:rPr>
          <w:t>A profile consists of a capture type, selection mode, effects, sharing destination, and a hotkey</w:t>
        </w:r>
      </w:ins>
      <w:ins w:id="135" w:author="Joe Heck" w:date="2017-01-03T10:28:00Z">
        <w:r w:rsidR="00F13D80">
          <w:t xml:space="preserve"> </w:t>
        </w:r>
        <w:r w:rsidR="00F13D80" w:rsidRPr="00445B1E">
          <w:t>to start a screen capture or to grab a rapid series of screen captures.</w:t>
        </w:r>
        <w:r w:rsidR="00F13D80">
          <w:t xml:space="preserve"> </w:t>
        </w:r>
      </w:ins>
      <w:ins w:id="136" w:author="Joe Heck" w:date="2016-12-27T08:33:00Z">
        <w:r w:rsidRPr="000D4306">
          <w:rPr>
            <w:rPrChange w:id="137" w:author="Joe Heck" w:date="2017-01-03T10:12:00Z">
              <w:rPr/>
            </w:rPrChange>
          </w:rPr>
          <w:t xml:space="preserve">Here are few profiles to consider adding to your </w:t>
        </w:r>
      </w:ins>
      <w:proofErr w:type="spellStart"/>
      <w:ins w:id="138" w:author="Joe Heck" w:date="2016-12-27T14:18:00Z">
        <w:r w:rsidR="00E113D8" w:rsidRPr="000D4306">
          <w:rPr>
            <w:rPrChange w:id="139" w:author="Joe Heck" w:date="2017-01-03T10:12:00Z">
              <w:rPr/>
            </w:rPrChange>
          </w:rPr>
          <w:t>Snagit</w:t>
        </w:r>
      </w:ins>
      <w:proofErr w:type="spellEnd"/>
      <w:ins w:id="140" w:author="Joe Heck" w:date="2016-12-27T08:33:00Z">
        <w:r w:rsidRPr="000D4306">
          <w:rPr>
            <w:rPrChange w:id="141" w:author="Joe Heck" w:date="2017-01-03T10:12:00Z">
              <w:rPr/>
            </w:rPrChange>
          </w:rPr>
          <w:t xml:space="preserve"> tool:</w:t>
        </w:r>
      </w:ins>
    </w:p>
    <w:p w:rsidR="00DE0AE1" w:rsidRPr="000D4306" w:rsidRDefault="00DE0AE1" w:rsidP="00DE0AE1">
      <w:pPr>
        <w:pStyle w:val="ListParagraph"/>
        <w:numPr>
          <w:ilvl w:val="0"/>
          <w:numId w:val="2"/>
        </w:numPr>
        <w:rPr>
          <w:ins w:id="142" w:author="Joe Heck" w:date="2016-12-27T08:33:00Z"/>
          <w:rPrChange w:id="143" w:author="Joe Heck" w:date="2017-01-03T10:12:00Z">
            <w:rPr>
              <w:ins w:id="144" w:author="Joe Heck" w:date="2016-12-27T08:33:00Z"/>
            </w:rPr>
          </w:rPrChange>
        </w:rPr>
      </w:pPr>
      <w:ins w:id="145" w:author="Joe Heck" w:date="2016-12-27T08:33:00Z">
        <w:r w:rsidRPr="000D4306">
          <w:rPr>
            <w:b/>
            <w:bCs/>
            <w:rPrChange w:id="146" w:author="Joe Heck" w:date="2017-01-03T10:12:00Z">
              <w:rPr>
                <w:b/>
                <w:bCs/>
              </w:rPr>
            </w:rPrChange>
          </w:rPr>
          <w:t>Region with mouse and timer</w:t>
        </w:r>
      </w:ins>
      <w:ins w:id="147" w:author="Joe Heck" w:date="2017-01-03T10:25:00Z">
        <w:r w:rsidR="00F13D80">
          <w:t>:</w:t>
        </w:r>
      </w:ins>
      <w:ins w:id="148" w:author="Joe Heck" w:date="2016-12-27T08:33:00Z">
        <w:r w:rsidRPr="000D4306">
          <w:rPr>
            <w:rPrChange w:id="149" w:author="Joe Heck" w:date="2017-01-03T10:12:00Z">
              <w:rPr/>
            </w:rPrChange>
          </w:rPr>
          <w:t xml:space="preserve"> </w:t>
        </w:r>
      </w:ins>
      <w:ins w:id="150" w:author="Joe Heck" w:date="2017-01-03T10:25:00Z">
        <w:r w:rsidR="00F13D80">
          <w:t>U</w:t>
        </w:r>
      </w:ins>
      <w:ins w:id="151" w:author="Joe Heck" w:date="2016-12-27T08:33:00Z">
        <w:r w:rsidRPr="000D4306">
          <w:rPr>
            <w:rPrChange w:id="152" w:author="Joe Heck" w:date="2017-01-03T10:12:00Z">
              <w:rPr/>
            </w:rPrChange>
          </w:rPr>
          <w:t>se this profile to capture drop-down menus or hovers (tooltips).</w:t>
        </w:r>
      </w:ins>
    </w:p>
    <w:p w:rsidR="00DE0AE1" w:rsidRPr="000D4306" w:rsidRDefault="00DE0AE1" w:rsidP="00DE0AE1">
      <w:pPr>
        <w:pStyle w:val="ListParagraph"/>
        <w:numPr>
          <w:ilvl w:val="0"/>
          <w:numId w:val="2"/>
        </w:numPr>
        <w:rPr>
          <w:ins w:id="153" w:author="Joe Heck" w:date="2017-01-03T09:17:00Z"/>
          <w:rPrChange w:id="154" w:author="Joe Heck" w:date="2017-01-03T10:12:00Z">
            <w:rPr>
              <w:ins w:id="155" w:author="Joe Heck" w:date="2017-01-03T09:17:00Z"/>
              <w:color w:val="FF0000"/>
            </w:rPr>
          </w:rPrChange>
        </w:rPr>
      </w:pPr>
      <w:ins w:id="156" w:author="Joe Heck" w:date="2016-12-27T08:33:00Z">
        <w:r w:rsidRPr="000D4306">
          <w:rPr>
            <w:b/>
            <w:bCs/>
            <w:rPrChange w:id="157" w:author="Joe Heck" w:date="2017-01-03T10:12:00Z">
              <w:rPr>
                <w:b/>
                <w:bCs/>
              </w:rPr>
            </w:rPrChange>
          </w:rPr>
          <w:t>Region with timer no mouse</w:t>
        </w:r>
      </w:ins>
      <w:ins w:id="158" w:author="Joe Heck" w:date="2017-01-03T10:25:00Z">
        <w:r w:rsidR="00F13D80">
          <w:t>:</w:t>
        </w:r>
      </w:ins>
      <w:ins w:id="159" w:author="Joe Heck" w:date="2016-12-27T08:33:00Z">
        <w:r w:rsidRPr="000D4306">
          <w:rPr>
            <w:rPrChange w:id="160" w:author="Joe Heck" w:date="2017-01-03T10:12:00Z">
              <w:rPr/>
            </w:rPrChange>
          </w:rPr>
          <w:t xml:space="preserve"> </w:t>
        </w:r>
      </w:ins>
      <w:ins w:id="161" w:author="Joe Heck" w:date="2017-01-03T10:25:00Z">
        <w:r w:rsidR="00F13D80">
          <w:t>U</w:t>
        </w:r>
      </w:ins>
      <w:ins w:id="162" w:author="Joe Heck" w:date="2016-12-27T08:33:00Z">
        <w:r w:rsidRPr="000D4306">
          <w:rPr>
            <w:rPrChange w:id="163" w:author="Joe Heck" w:date="2017-01-03T10:12:00Z">
              <w:rPr/>
            </w:rPrChange>
          </w:rPr>
          <w:t>se this profile to show a user entering data in a field or dialog box.</w:t>
        </w:r>
      </w:ins>
    </w:p>
    <w:p w:rsidR="001D5EFB" w:rsidRPr="000D4306" w:rsidRDefault="000D4306" w:rsidP="00DE0AE1">
      <w:pPr>
        <w:pStyle w:val="ListParagraph"/>
        <w:numPr>
          <w:ilvl w:val="0"/>
          <w:numId w:val="2"/>
        </w:numPr>
        <w:rPr>
          <w:ins w:id="164" w:author="Joe Heck" w:date="2017-01-03T09:24:00Z"/>
          <w:rPrChange w:id="165" w:author="Joe Heck" w:date="2017-01-03T10:12:00Z">
            <w:rPr>
              <w:ins w:id="166" w:author="Joe Heck" w:date="2017-01-03T09:24:00Z"/>
            </w:rPr>
          </w:rPrChange>
        </w:rPr>
      </w:pPr>
      <w:ins w:id="167" w:author="Joe Heck" w:date="2017-01-03T10:12:00Z">
        <w:r w:rsidRPr="000D4306">
          <w:rPr>
            <w:b/>
            <w:rPrChange w:id="168" w:author="Joe Heck" w:date="2017-01-03T10:13:00Z">
              <w:rPr/>
            </w:rPrChange>
          </w:rPr>
          <w:t xml:space="preserve">All-in-One </w:t>
        </w:r>
      </w:ins>
      <w:ins w:id="169" w:author="Joe Heck" w:date="2017-01-03T09:17:00Z">
        <w:r w:rsidR="001D5EFB" w:rsidRPr="000D4306">
          <w:rPr>
            <w:b/>
            <w:rPrChange w:id="170" w:author="Joe Heck" w:date="2017-01-03T10:13:00Z">
              <w:rPr/>
            </w:rPrChange>
          </w:rPr>
          <w:t>Selection</w:t>
        </w:r>
      </w:ins>
      <w:ins w:id="171" w:author="Joe Heck" w:date="2017-01-03T10:25:00Z">
        <w:r w:rsidR="00F13D80">
          <w:t>:</w:t>
        </w:r>
      </w:ins>
      <w:ins w:id="172" w:author="Joe Heck" w:date="2017-01-03T09:17:00Z">
        <w:r w:rsidR="001D5EFB" w:rsidRPr="000D4306">
          <w:rPr>
            <w:rPrChange w:id="173" w:author="Joe Heck" w:date="2017-01-03T10:12:00Z">
              <w:rPr/>
            </w:rPrChange>
          </w:rPr>
          <w:t xml:space="preserve"> </w:t>
        </w:r>
      </w:ins>
      <w:ins w:id="174" w:author="Joe Heck" w:date="2017-01-03T10:26:00Z">
        <w:r w:rsidR="00F13D80">
          <w:t>R</w:t>
        </w:r>
      </w:ins>
      <w:ins w:id="175" w:author="Joe Heck" w:date="2017-01-03T09:17:00Z">
        <w:r w:rsidR="001D5EFB" w:rsidRPr="000D4306">
          <w:rPr>
            <w:rPrChange w:id="176" w:author="Joe Heck" w:date="2017-01-03T10:12:00Z">
              <w:rPr/>
            </w:rPrChange>
          </w:rPr>
          <w:t>ecommended for most captures.</w:t>
        </w:r>
      </w:ins>
      <w:ins w:id="177" w:author="Joe Heck" w:date="2017-01-03T10:13:00Z">
        <w:r>
          <w:t xml:space="preserve"> It can c</w:t>
        </w:r>
      </w:ins>
      <w:ins w:id="178" w:author="Joe Heck" w:date="2017-01-03T09:17:00Z">
        <w:r w:rsidR="001D5EFB" w:rsidRPr="000D4306">
          <w:rPr>
            <w:rPrChange w:id="179" w:author="Joe Heck" w:date="2017-01-03T10:12:00Z">
              <w:rPr/>
            </w:rPrChange>
          </w:rPr>
          <w:t>apture the entire screen, a window, an area of the screen, or a scrolling region (image only)</w:t>
        </w:r>
      </w:ins>
      <w:ins w:id="180" w:author="Joe Heck" w:date="2017-01-03T10:13:00Z">
        <w:r>
          <w:t xml:space="preserve"> all </w:t>
        </w:r>
      </w:ins>
      <w:ins w:id="181" w:author="Joe Heck" w:date="2017-01-03T09:17:00Z">
        <w:r w:rsidR="001D5EFB" w:rsidRPr="000D4306">
          <w:rPr>
            <w:rPrChange w:id="182" w:author="Joe Heck" w:date="2017-01-03T10:12:00Z">
              <w:rPr/>
            </w:rPrChange>
          </w:rPr>
          <w:t>from a single profile.</w:t>
        </w:r>
      </w:ins>
    </w:p>
    <w:p w:rsidR="000A333D" w:rsidRDefault="005F7CFC">
      <w:pPr>
        <w:pStyle w:val="Heading2"/>
        <w:rPr>
          <w:ins w:id="183" w:author="Joe Heck" w:date="2016-12-29T09:38:00Z"/>
        </w:rPr>
      </w:pPr>
      <w:bookmarkStart w:id="184" w:name="_GoBack"/>
      <w:bookmarkEnd w:id="184"/>
      <w:ins w:id="185" w:author="Joe Heck" w:date="2017-01-03T08:33:00Z">
        <w:r>
          <w:lastRenderedPageBreak/>
          <w:t>Working with</w:t>
        </w:r>
      </w:ins>
      <w:ins w:id="186" w:author="Joe Heck" w:date="2016-12-27T13:16:00Z">
        <w:r w:rsidR="00543431">
          <w:t xml:space="preserve"> Images</w:t>
        </w:r>
      </w:ins>
    </w:p>
    <w:p w:rsidR="00E44BC5" w:rsidRPr="005F7CFC" w:rsidRDefault="005F7CFC" w:rsidP="005F7CFC">
      <w:pPr>
        <w:rPr>
          <w:ins w:id="187" w:author="Joe Heck" w:date="2016-12-28T09:19:00Z"/>
          <w:rPrChange w:id="188" w:author="Joe Heck" w:date="2017-01-03T08:39:00Z">
            <w:rPr>
              <w:ins w:id="189" w:author="Joe Heck" w:date="2016-12-28T09:19:00Z"/>
            </w:rPr>
          </w:rPrChange>
        </w:rPr>
        <w:pPrChange w:id="190" w:author="Joe Heck" w:date="2017-01-03T08:39:00Z">
          <w:pPr>
            <w:pStyle w:val="Heading2"/>
          </w:pPr>
        </w:pPrChange>
      </w:pPr>
      <w:ins w:id="191" w:author="Joe Heck" w:date="2017-01-03T08:34:00Z">
        <w:r w:rsidRPr="005F7CFC">
          <w:rPr>
            <w:rPrChange w:id="192" w:author="Joe Heck" w:date="2017-01-03T08:39:00Z">
              <w:rPr>
                <w:color w:val="FF0000"/>
              </w:rPr>
            </w:rPrChange>
          </w:rPr>
          <w:t xml:space="preserve">After you have captured </w:t>
        </w:r>
      </w:ins>
      <w:ins w:id="193" w:author="Joe Heck" w:date="2017-01-03T08:35:00Z">
        <w:r w:rsidRPr="005F7CFC">
          <w:rPr>
            <w:rPrChange w:id="194" w:author="Joe Heck" w:date="2017-01-03T08:39:00Z">
              <w:rPr>
                <w:color w:val="FF0000"/>
              </w:rPr>
            </w:rPrChange>
          </w:rPr>
          <w:t>the</w:t>
        </w:r>
      </w:ins>
      <w:ins w:id="195" w:author="Joe Heck" w:date="2017-01-03T08:34:00Z">
        <w:r w:rsidRPr="005F7CFC">
          <w:rPr>
            <w:rPrChange w:id="196" w:author="Joe Heck" w:date="2017-01-03T08:39:00Z">
              <w:rPr>
                <w:color w:val="FF0000"/>
              </w:rPr>
            </w:rPrChange>
          </w:rPr>
          <w:t xml:space="preserve"> </w:t>
        </w:r>
      </w:ins>
      <w:ins w:id="197" w:author="Joe Heck" w:date="2017-01-03T08:35:00Z">
        <w:r w:rsidRPr="005F7CFC">
          <w:rPr>
            <w:rPrChange w:id="198" w:author="Joe Heck" w:date="2017-01-03T08:39:00Z">
              <w:rPr>
                <w:color w:val="FF0000"/>
              </w:rPr>
            </w:rPrChange>
          </w:rPr>
          <w:t xml:space="preserve">image, </w:t>
        </w:r>
      </w:ins>
      <w:ins w:id="199" w:author="Joe Heck" w:date="2017-01-03T08:36:00Z">
        <w:r w:rsidRPr="005F7CFC">
          <w:rPr>
            <w:rPrChange w:id="200" w:author="Joe Heck" w:date="2017-01-03T08:39:00Z">
              <w:rPr>
                <w:color w:val="FF0000"/>
              </w:rPr>
            </w:rPrChange>
          </w:rPr>
          <w:t xml:space="preserve">examine it for clarity and composition then </w:t>
        </w:r>
      </w:ins>
      <w:ins w:id="201" w:author="Joe Heck" w:date="2017-01-03T08:35:00Z">
        <w:r w:rsidRPr="005F7CFC">
          <w:rPr>
            <w:rPrChange w:id="202" w:author="Joe Heck" w:date="2017-01-03T08:39:00Z">
              <w:rPr>
                <w:color w:val="FF0000"/>
              </w:rPr>
            </w:rPrChange>
          </w:rPr>
          <w:t xml:space="preserve">inform the content </w:t>
        </w:r>
      </w:ins>
      <w:ins w:id="203" w:author="Joe Heck" w:date="2017-01-03T08:38:00Z">
        <w:r w:rsidRPr="005F7CFC">
          <w:rPr>
            <w:rPrChange w:id="204" w:author="Joe Heck" w:date="2017-01-03T08:39:00Z">
              <w:rPr>
                <w:color w:val="FF0000"/>
              </w:rPr>
            </w:rPrChange>
          </w:rPr>
          <w:t xml:space="preserve">with relevant </w:t>
        </w:r>
      </w:ins>
      <w:ins w:id="205" w:author="Joe Heck" w:date="2017-01-03T08:37:00Z">
        <w:r w:rsidRPr="005F7CFC">
          <w:rPr>
            <w:rPrChange w:id="206" w:author="Joe Heck" w:date="2017-01-03T08:39:00Z">
              <w:rPr>
                <w:color w:val="FF0000"/>
              </w:rPr>
            </w:rPrChange>
          </w:rPr>
          <w:t xml:space="preserve">annotations. </w:t>
        </w:r>
      </w:ins>
      <w:ins w:id="207" w:author="Joe Heck" w:date="2016-12-29T09:38:00Z">
        <w:r w:rsidR="00E44BC5" w:rsidRPr="005F7CFC">
          <w:rPr>
            <w:rPrChange w:id="208" w:author="Joe Heck" w:date="2017-01-03T08:39:00Z">
              <w:rPr>
                <w:color w:val="FF0000"/>
              </w:rPr>
            </w:rPrChange>
          </w:rPr>
          <w:t xml:space="preserve"> </w:t>
        </w:r>
      </w:ins>
    </w:p>
    <w:p w:rsidR="00E44BC5" w:rsidRPr="002F1C08" w:rsidRDefault="00E44BC5" w:rsidP="00E44BC5">
      <w:pPr>
        <w:pStyle w:val="Heading2"/>
        <w:rPr>
          <w:ins w:id="209" w:author="Joe Heck" w:date="2016-12-29T09:36:00Z"/>
        </w:rPr>
      </w:pPr>
      <w:ins w:id="210" w:author="Joe Heck" w:date="2016-12-29T09:36:00Z">
        <w:r w:rsidRPr="002F1C08">
          <w:t xml:space="preserve">Image </w:t>
        </w:r>
        <w:r>
          <w:t>Detail</w:t>
        </w:r>
      </w:ins>
    </w:p>
    <w:p w:rsidR="00E44BC5" w:rsidRDefault="00E44BC5" w:rsidP="00E44BC5">
      <w:pPr>
        <w:rPr>
          <w:ins w:id="211" w:author="Joe Heck" w:date="2016-12-29T09:36:00Z"/>
          <w:rFonts w:eastAsia="Times New Roman"/>
        </w:rPr>
      </w:pPr>
      <w:ins w:id="212" w:author="Joe Heck" w:date="2016-12-29T09:36:00Z">
        <w:r w:rsidRPr="007640E7">
          <w:rPr>
            <w:rFonts w:eastAsia="Times New Roman"/>
          </w:rPr>
          <w:t xml:space="preserve">The Windows default </w:t>
        </w:r>
        <w:r>
          <w:rPr>
            <w:rFonts w:eastAsia="Times New Roman"/>
          </w:rPr>
          <w:t xml:space="preserve">resolution </w:t>
        </w:r>
        <w:r w:rsidRPr="007640E7">
          <w:rPr>
            <w:rFonts w:eastAsia="Times New Roman"/>
          </w:rPr>
          <w:t>is 96 DPI (dots per inch). Change the Image Detail if you have a specific need for a different DPI (usually when working with a printer)</w:t>
        </w:r>
        <w:r>
          <w:rPr>
            <w:rFonts w:eastAsia="Times New Roman"/>
          </w:rPr>
          <w:t>; otherwise,</w:t>
        </w:r>
        <w:r w:rsidRPr="007640E7">
          <w:rPr>
            <w:rFonts w:eastAsia="Times New Roman"/>
          </w:rPr>
          <w:t xml:space="preserve"> the resolution setting should be left at the default. Also, note that increasing or lowering the DPI with </w:t>
        </w:r>
        <w:r w:rsidRPr="007640E7">
          <w:rPr>
            <w:rFonts w:eastAsia="Times New Roman"/>
            <w:b/>
          </w:rPr>
          <w:t>Use resampling</w:t>
        </w:r>
        <w:r w:rsidRPr="007640E7">
          <w:rPr>
            <w:rFonts w:eastAsia="Times New Roman"/>
          </w:rPr>
          <w:t xml:space="preserve"> enabled automatically affects the pixel and print dimensions. </w:t>
        </w:r>
      </w:ins>
    </w:p>
    <w:p w:rsidR="00E44BC5" w:rsidRPr="007640E7" w:rsidRDefault="00E44BC5" w:rsidP="00E44BC5">
      <w:pPr>
        <w:rPr>
          <w:ins w:id="213" w:author="Joe Heck" w:date="2016-12-29T09:36:00Z"/>
          <w:rFonts w:eastAsia="Times New Roman"/>
        </w:rPr>
      </w:pPr>
      <w:ins w:id="214" w:author="Joe Heck" w:date="2016-12-29T09:36:00Z">
        <w:r w:rsidRPr="007640E7">
          <w:rPr>
            <w:rFonts w:eastAsia="Times New Roman"/>
          </w:rPr>
          <w:t>Change the resolution of an image as follows:</w:t>
        </w:r>
      </w:ins>
    </w:p>
    <w:p w:rsidR="00E44BC5" w:rsidRPr="00920BEC" w:rsidRDefault="00E44BC5" w:rsidP="00E44BC5">
      <w:pPr>
        <w:pStyle w:val="ListParagraph"/>
        <w:numPr>
          <w:ilvl w:val="0"/>
          <w:numId w:val="14"/>
        </w:numPr>
        <w:rPr>
          <w:ins w:id="215" w:author="Joe Heck" w:date="2016-12-29T09:36:00Z"/>
          <w:color w:val="333333"/>
        </w:rPr>
      </w:pPr>
      <w:ins w:id="216" w:author="Joe Heck" w:date="2016-12-29T09:36:00Z">
        <w:r w:rsidRPr="00920BEC">
          <w:rPr>
            <w:color w:val="333333"/>
          </w:rPr>
          <w:t xml:space="preserve">In </w:t>
        </w:r>
        <w:proofErr w:type="spellStart"/>
        <w:r w:rsidRPr="00920BEC">
          <w:rPr>
            <w:color w:val="333333"/>
          </w:rPr>
          <w:t>Snagit</w:t>
        </w:r>
        <w:proofErr w:type="spellEnd"/>
        <w:r w:rsidRPr="00920BEC">
          <w:rPr>
            <w:color w:val="333333"/>
          </w:rPr>
          <w:t xml:space="preserve"> Editor, click to select the </w:t>
        </w:r>
        <w:r w:rsidRPr="00920BEC">
          <w:rPr>
            <w:b/>
            <w:color w:val="333333"/>
          </w:rPr>
          <w:t>Image</w:t>
        </w:r>
        <w:r w:rsidRPr="00920BEC">
          <w:rPr>
            <w:color w:val="333333"/>
          </w:rPr>
          <w:t xml:space="preserve"> tab.</w:t>
        </w:r>
      </w:ins>
    </w:p>
    <w:p w:rsidR="00E44BC5" w:rsidRPr="007640E7" w:rsidRDefault="00E44BC5" w:rsidP="00E44BC5">
      <w:pPr>
        <w:pStyle w:val="ListParagraph"/>
        <w:numPr>
          <w:ilvl w:val="0"/>
          <w:numId w:val="14"/>
        </w:numPr>
        <w:rPr>
          <w:ins w:id="217" w:author="Joe Heck" w:date="2016-12-29T09:36:00Z"/>
        </w:rPr>
      </w:pPr>
      <w:ins w:id="218" w:author="Joe Heck" w:date="2016-12-29T09:36:00Z">
        <w:r w:rsidRPr="00920BEC">
          <w:rPr>
            <w:color w:val="333333"/>
          </w:rPr>
          <w:t xml:space="preserve">Click </w:t>
        </w:r>
        <w:r w:rsidRPr="00920BEC">
          <w:rPr>
            <w:b/>
            <w:color w:val="333333"/>
          </w:rPr>
          <w:t xml:space="preserve">Resize &gt; Resize Image </w:t>
        </w:r>
        <w:r w:rsidRPr="00920BEC">
          <w:rPr>
            <w:color w:val="333333"/>
          </w:rPr>
          <w:t xml:space="preserve">and then in </w:t>
        </w:r>
        <w:r w:rsidRPr="00920BEC">
          <w:rPr>
            <w:b/>
            <w:color w:val="333333"/>
          </w:rPr>
          <w:t>Image Detail</w:t>
        </w:r>
        <w:r w:rsidRPr="00920BEC">
          <w:rPr>
            <w:color w:val="333333"/>
          </w:rPr>
          <w:t xml:space="preserve"> enter the </w:t>
        </w:r>
        <w:r w:rsidRPr="00920BEC">
          <w:rPr>
            <w:b/>
            <w:color w:val="333333"/>
          </w:rPr>
          <w:t>Resolution</w:t>
        </w:r>
        <w:r w:rsidRPr="00920BEC">
          <w:rPr>
            <w:color w:val="333333"/>
          </w:rPr>
          <w:t xml:space="preserve"> value.</w:t>
        </w:r>
      </w:ins>
    </w:p>
    <w:p w:rsidR="00E44BC5" w:rsidRPr="00030663" w:rsidRDefault="00E44BC5" w:rsidP="00E44BC5">
      <w:pPr>
        <w:pStyle w:val="Heading2"/>
        <w:rPr>
          <w:ins w:id="219" w:author="Joe Heck" w:date="2016-12-29T09:37:00Z"/>
        </w:rPr>
      </w:pPr>
      <w:ins w:id="220" w:author="Joe Heck" w:date="2016-12-29T09:37:00Z">
        <w:r w:rsidRPr="00030663">
          <w:t>Sharpening Filter</w:t>
        </w:r>
        <w:r w:rsidRPr="004F58B9">
          <w:rPr>
            <w:rStyle w:val="apple-converted-space"/>
            <w:b/>
            <w:bCs w:val="0"/>
            <w:color w:val="000000"/>
            <w:sz w:val="45"/>
            <w:szCs w:val="45"/>
          </w:rPr>
          <w:t> </w:t>
        </w:r>
      </w:ins>
    </w:p>
    <w:p w:rsidR="00E44BC5" w:rsidRDefault="00E44BC5" w:rsidP="00E44BC5">
      <w:pPr>
        <w:rPr>
          <w:ins w:id="221" w:author="Joe Heck" w:date="2016-12-29T09:37:00Z"/>
        </w:rPr>
      </w:pPr>
      <w:ins w:id="222" w:author="Joe Heck" w:date="2016-12-29T09:37:00Z">
        <w:r w:rsidRPr="007640E7">
          <w:t>Fuzzy screen captures can be sharpened by applying the sharpening filter (typically,</w:t>
        </w:r>
        <w:r w:rsidRPr="007640E7">
          <w:rPr>
            <w:rStyle w:val="apple-converted-space"/>
            <w:color w:val="333333"/>
          </w:rPr>
          <w:t> </w:t>
        </w:r>
        <w:r w:rsidRPr="007640E7">
          <w:rPr>
            <w:rStyle w:val="Strong"/>
            <w:rFonts w:eastAsiaTheme="majorEastAsia"/>
            <w:color w:val="333333"/>
          </w:rPr>
          <w:t>25</w:t>
        </w:r>
        <w:r w:rsidRPr="00920BEC">
          <w:rPr>
            <w:rStyle w:val="Strong"/>
            <w:rFonts w:eastAsiaTheme="majorEastAsia"/>
            <w:color w:val="333333"/>
          </w:rPr>
          <w:t>%</w:t>
        </w:r>
        <w:r w:rsidRPr="007640E7">
          <w:rPr>
            <w:rStyle w:val="Strong"/>
            <w:rFonts w:eastAsiaTheme="majorEastAsia"/>
            <w:b w:val="0"/>
            <w:color w:val="333333"/>
          </w:rPr>
          <w:t xml:space="preserve"> or </w:t>
        </w:r>
        <w:r w:rsidRPr="007640E7">
          <w:rPr>
            <w:rStyle w:val="Strong"/>
            <w:rFonts w:eastAsiaTheme="majorEastAsia"/>
            <w:color w:val="333333"/>
          </w:rPr>
          <w:t>50</w:t>
        </w:r>
        <w:r w:rsidRPr="00920BEC">
          <w:rPr>
            <w:rStyle w:val="Strong"/>
            <w:rFonts w:eastAsiaTheme="majorEastAsia"/>
            <w:color w:val="333333"/>
          </w:rPr>
          <w:t>%</w:t>
        </w:r>
        <w:r w:rsidRPr="00920BEC">
          <w:rPr>
            <w:rStyle w:val="Strong"/>
            <w:rFonts w:eastAsiaTheme="majorEastAsia"/>
            <w:b w:val="0"/>
            <w:color w:val="333333"/>
          </w:rPr>
          <w:t xml:space="preserve"> </w:t>
        </w:r>
        <w:r w:rsidRPr="007640E7">
          <w:t>provide</w:t>
        </w:r>
        <w:r>
          <w:t>s</w:t>
        </w:r>
        <w:r w:rsidRPr="007640E7">
          <w:t xml:space="preserve"> enough fine-tuning to produce an image without a glaring or pixelated appearance).</w:t>
        </w:r>
      </w:ins>
    </w:p>
    <w:p w:rsidR="00E44BC5" w:rsidRPr="007640E7" w:rsidRDefault="00E44BC5" w:rsidP="00E44BC5">
      <w:pPr>
        <w:rPr>
          <w:ins w:id="223" w:author="Joe Heck" w:date="2016-12-29T09:37:00Z"/>
        </w:rPr>
      </w:pPr>
      <w:ins w:id="224" w:author="Joe Heck" w:date="2016-12-29T09:37:00Z">
        <w:r w:rsidRPr="00030663">
          <w:rPr>
            <w:rFonts w:eastAsia="Times New Roman"/>
          </w:rPr>
          <w:t xml:space="preserve">Change the </w:t>
        </w:r>
        <w:r>
          <w:rPr>
            <w:rFonts w:eastAsia="Times New Roman"/>
          </w:rPr>
          <w:t>sharpness</w:t>
        </w:r>
        <w:r w:rsidRPr="00030663">
          <w:rPr>
            <w:rFonts w:eastAsia="Times New Roman"/>
          </w:rPr>
          <w:t xml:space="preserve"> of an image as follows:</w:t>
        </w:r>
      </w:ins>
    </w:p>
    <w:p w:rsidR="00E44BC5" w:rsidRPr="00920BEC" w:rsidRDefault="00E44BC5" w:rsidP="00E44BC5">
      <w:pPr>
        <w:pStyle w:val="ListParagraph"/>
        <w:numPr>
          <w:ilvl w:val="0"/>
          <w:numId w:val="15"/>
        </w:numPr>
        <w:rPr>
          <w:ins w:id="225" w:author="Joe Heck" w:date="2016-12-29T09:37:00Z"/>
          <w:color w:val="333333"/>
        </w:rPr>
      </w:pPr>
      <w:ins w:id="226" w:author="Joe Heck" w:date="2016-12-29T09:37:00Z">
        <w:r w:rsidRPr="00920BEC">
          <w:rPr>
            <w:color w:val="333333"/>
          </w:rPr>
          <w:t xml:space="preserve">In </w:t>
        </w:r>
        <w:proofErr w:type="spellStart"/>
        <w:r w:rsidRPr="00920BEC">
          <w:rPr>
            <w:color w:val="333333"/>
          </w:rPr>
          <w:t>Snagit</w:t>
        </w:r>
        <w:proofErr w:type="spellEnd"/>
        <w:r w:rsidRPr="00920BEC">
          <w:rPr>
            <w:color w:val="333333"/>
          </w:rPr>
          <w:t xml:space="preserve"> Editor, click to select the </w:t>
        </w:r>
        <w:r w:rsidRPr="00920BEC">
          <w:rPr>
            <w:b/>
            <w:color w:val="333333"/>
          </w:rPr>
          <w:t>Image</w:t>
        </w:r>
        <w:r w:rsidRPr="00920BEC">
          <w:rPr>
            <w:color w:val="333333"/>
          </w:rPr>
          <w:t xml:space="preserve"> tab.</w:t>
        </w:r>
      </w:ins>
    </w:p>
    <w:p w:rsidR="00E44BC5" w:rsidRPr="007640E7" w:rsidRDefault="00E44BC5" w:rsidP="00E44BC5">
      <w:pPr>
        <w:pStyle w:val="ListParagraph"/>
        <w:numPr>
          <w:ilvl w:val="0"/>
          <w:numId w:val="15"/>
        </w:numPr>
        <w:rPr>
          <w:ins w:id="227" w:author="Joe Heck" w:date="2016-12-29T09:37:00Z"/>
        </w:rPr>
      </w:pPr>
      <w:ins w:id="228" w:author="Joe Heck" w:date="2016-12-29T09:37:00Z">
        <w:r w:rsidRPr="007640E7">
          <w:t xml:space="preserve">Select </w:t>
        </w:r>
        <w:r w:rsidRPr="007640E7">
          <w:rPr>
            <w:rStyle w:val="Strong"/>
            <w:rFonts w:eastAsiaTheme="majorEastAsia"/>
            <w:color w:val="333333"/>
          </w:rPr>
          <w:t>Filters</w:t>
        </w:r>
        <w:r w:rsidRPr="007640E7">
          <w:t xml:space="preserve"> &gt; </w:t>
        </w:r>
        <w:r w:rsidRPr="007640E7">
          <w:rPr>
            <w:rStyle w:val="Strong"/>
            <w:rFonts w:eastAsiaTheme="majorEastAsia"/>
            <w:color w:val="333333"/>
          </w:rPr>
          <w:t xml:space="preserve">Sharpen </w:t>
        </w:r>
        <w:r w:rsidRPr="007640E7">
          <w:t xml:space="preserve">&gt; </w:t>
        </w:r>
        <w:r w:rsidRPr="00920BEC">
          <w:rPr>
            <w:b/>
          </w:rPr>
          <w:t>Percentage</w:t>
        </w:r>
        <w:r w:rsidRPr="007640E7">
          <w:t xml:space="preserve">. </w:t>
        </w:r>
      </w:ins>
    </w:p>
    <w:p w:rsidR="00E44BC5" w:rsidRDefault="00E44BC5" w:rsidP="00E44BC5">
      <w:pPr>
        <w:pStyle w:val="Heading2"/>
        <w:rPr>
          <w:ins w:id="229" w:author="Joe Heck" w:date="2016-12-29T09:37:00Z"/>
        </w:rPr>
      </w:pPr>
      <w:ins w:id="230" w:author="Joe Heck" w:date="2016-12-29T09:37:00Z">
        <w:r>
          <w:t>Grouping Annotations</w:t>
        </w:r>
      </w:ins>
    </w:p>
    <w:p w:rsidR="00E44BC5" w:rsidRDefault="00E44BC5" w:rsidP="00E44BC5">
      <w:pPr>
        <w:rPr>
          <w:ins w:id="231" w:author="Joe Heck" w:date="2016-12-29T09:37:00Z"/>
        </w:rPr>
      </w:pPr>
      <w:ins w:id="232" w:author="Joe Heck" w:date="2016-12-29T09:37:00Z">
        <w:r>
          <w:t xml:space="preserve">Grouping of annotations is useful when you want to keep your existing annotation work, but need to change the screen capture (for example, when the title of a dialog box has changed). </w:t>
        </w:r>
      </w:ins>
    </w:p>
    <w:p w:rsidR="00E44BC5" w:rsidRDefault="00E44BC5" w:rsidP="00E44BC5">
      <w:pPr>
        <w:rPr>
          <w:ins w:id="233" w:author="Joe Heck" w:date="2016-12-29T09:37:00Z"/>
        </w:rPr>
      </w:pPr>
      <w:ins w:id="234" w:author="Joe Heck" w:date="2016-12-29T09:37:00Z">
        <w:r>
          <w:t>Group annotations by clicking on the annotation, and then with the Shift key pressed, click each additional annotation. After all the annotations are selected, right-click and select</w:t>
        </w:r>
        <w:r>
          <w:rPr>
            <w:rStyle w:val="apple-converted-space"/>
            <w:color w:val="333333"/>
          </w:rPr>
          <w:t> </w:t>
        </w:r>
        <w:r>
          <w:rPr>
            <w:rStyle w:val="Strong"/>
            <w:rFonts w:eastAsiaTheme="majorEastAsia"/>
            <w:color w:val="333333"/>
          </w:rPr>
          <w:t>Group</w:t>
        </w:r>
        <w:r>
          <w:t xml:space="preserve">. </w:t>
        </w:r>
      </w:ins>
    </w:p>
    <w:p w:rsidR="00E44BC5" w:rsidRDefault="00E44BC5" w:rsidP="00E44BC5">
      <w:pPr>
        <w:rPr>
          <w:ins w:id="235" w:author="Joe Heck" w:date="2016-12-29T09:37:00Z"/>
        </w:rPr>
      </w:pPr>
      <w:ins w:id="236" w:author="Joe Heck" w:date="2016-12-29T09:37:00Z">
        <w:r>
          <w:t xml:space="preserve">Alternately, </w:t>
        </w:r>
      </w:ins>
      <w:ins w:id="237" w:author="Joe Heck" w:date="2017-01-03T08:47:00Z">
        <w:r w:rsidR="00045253">
          <w:t xml:space="preserve">you can </w:t>
        </w:r>
      </w:ins>
      <w:ins w:id="238" w:author="Joe Heck" w:date="2016-12-29T09:37:00Z">
        <w:r>
          <w:t>disband annotations by selecting the annotation group, right-click and then select</w:t>
        </w:r>
        <w:r>
          <w:rPr>
            <w:rStyle w:val="apple-converted-space"/>
            <w:color w:val="333333"/>
          </w:rPr>
          <w:t> </w:t>
        </w:r>
        <w:r>
          <w:rPr>
            <w:rStyle w:val="Strong"/>
            <w:rFonts w:eastAsiaTheme="majorEastAsia"/>
            <w:color w:val="333333"/>
          </w:rPr>
          <w:t>Ungroup</w:t>
        </w:r>
        <w:r>
          <w:t>.</w:t>
        </w:r>
      </w:ins>
    </w:p>
    <w:p w:rsidR="009C6873" w:rsidRDefault="003D04E1">
      <w:pPr>
        <w:pStyle w:val="Heading3"/>
        <w:rPr>
          <w:ins w:id="239" w:author="Joe Heck" w:date="2016-12-28T11:39:00Z"/>
        </w:rPr>
        <w:pPrChange w:id="240" w:author="Joe Heck" w:date="2016-12-28T08:42:00Z">
          <w:pPr>
            <w:pStyle w:val="Heading2"/>
          </w:pPr>
        </w:pPrChange>
      </w:pPr>
      <w:ins w:id="241" w:author="Joe Heck" w:date="2016-12-28T10:55:00Z">
        <w:r>
          <w:lastRenderedPageBreak/>
          <w:t>A</w:t>
        </w:r>
      </w:ins>
      <w:ins w:id="242" w:author="Joe Heck" w:date="2016-12-28T10:57:00Z">
        <w:r>
          <w:t>dding</w:t>
        </w:r>
      </w:ins>
      <w:ins w:id="243" w:author="Joe Heck" w:date="2016-12-28T10:55:00Z">
        <w:r>
          <w:t xml:space="preserve"> </w:t>
        </w:r>
      </w:ins>
      <w:ins w:id="244" w:author="Joe Heck" w:date="2016-12-28T08:42:00Z">
        <w:r w:rsidR="009C6873">
          <w:t>a Quick Style</w:t>
        </w:r>
      </w:ins>
    </w:p>
    <w:p w:rsidR="00E075FD" w:rsidRPr="006E007E" w:rsidRDefault="00E075FD">
      <w:pPr>
        <w:rPr>
          <w:ins w:id="245" w:author="Joe Heck" w:date="2016-12-28T08:03:00Z"/>
        </w:rPr>
        <w:pPrChange w:id="246" w:author="Joe Heck" w:date="2016-12-28T11:39:00Z">
          <w:pPr>
            <w:pStyle w:val="Heading2"/>
          </w:pPr>
        </w:pPrChange>
      </w:pPr>
      <w:proofErr w:type="spellStart"/>
      <w:ins w:id="247" w:author="Joe Heck" w:date="2016-12-28T11:39:00Z">
        <w:r>
          <w:t>Snagit</w:t>
        </w:r>
        <w:proofErr w:type="spellEnd"/>
        <w:r>
          <w:t xml:space="preserve"> saves </w:t>
        </w:r>
      </w:ins>
      <w:ins w:id="248" w:author="Joe Heck" w:date="2016-12-28T11:40:00Z">
        <w:r>
          <w:t xml:space="preserve">your </w:t>
        </w:r>
      </w:ins>
      <w:ins w:id="249" w:author="Joe Heck" w:date="2016-12-28T11:39:00Z">
        <w:r>
          <w:t>style to Quick Styles at the bottom of the Styles Gallery.</w:t>
        </w:r>
      </w:ins>
    </w:p>
    <w:p w:rsidR="003D04E1" w:rsidRPr="003D04E1" w:rsidRDefault="00AE6B41">
      <w:pPr>
        <w:pStyle w:val="Heading2"/>
        <w:rPr>
          <w:ins w:id="250" w:author="Joe Heck" w:date="2016-12-28T07:46:00Z"/>
          <w:i/>
          <w:sz w:val="22"/>
          <w:szCs w:val="22"/>
          <w:rPrChange w:id="251" w:author="Joe Heck" w:date="2016-12-28T10:58:00Z">
            <w:rPr>
              <w:ins w:id="252" w:author="Joe Heck" w:date="2016-12-28T07:46:00Z"/>
            </w:rPr>
          </w:rPrChange>
        </w:rPr>
      </w:pPr>
      <w:ins w:id="253" w:author="Joe Heck" w:date="2016-12-28T11:31:00Z">
        <w:r>
          <w:rPr>
            <w:sz w:val="22"/>
            <w:szCs w:val="22"/>
          </w:rPr>
          <w:t>Add a</w:t>
        </w:r>
      </w:ins>
      <w:ins w:id="254" w:author="Joe Heck" w:date="2016-12-28T11:32:00Z">
        <w:r w:rsidR="000C02B7">
          <w:rPr>
            <w:sz w:val="22"/>
            <w:szCs w:val="22"/>
          </w:rPr>
          <w:t xml:space="preserve"> Quick Style to a </w:t>
        </w:r>
      </w:ins>
      <w:ins w:id="255" w:author="Joe Heck" w:date="2016-12-28T10:58:00Z">
        <w:r w:rsidR="003D04E1" w:rsidRPr="003D04E1">
          <w:rPr>
            <w:sz w:val="22"/>
            <w:szCs w:val="22"/>
            <w:rPrChange w:id="256" w:author="Joe Heck" w:date="2016-12-28T10:58:00Z">
              <w:rPr/>
            </w:rPrChange>
          </w:rPr>
          <w:t>Drawing Tool:</w:t>
        </w:r>
      </w:ins>
    </w:p>
    <w:p w:rsidR="002B69D3" w:rsidRPr="002B69D3" w:rsidRDefault="002B69D3">
      <w:pPr>
        <w:pStyle w:val="Heading2"/>
        <w:numPr>
          <w:ilvl w:val="0"/>
          <w:numId w:val="23"/>
        </w:numPr>
        <w:rPr>
          <w:ins w:id="257" w:author="Joe Heck" w:date="2016-12-28T07:46:00Z"/>
          <w:sz w:val="22"/>
          <w:szCs w:val="22"/>
          <w:rPrChange w:id="258" w:author="Joe Heck" w:date="2016-12-28T07:46:00Z">
            <w:rPr>
              <w:ins w:id="259" w:author="Joe Heck" w:date="2016-12-28T07:46:00Z"/>
            </w:rPr>
          </w:rPrChange>
        </w:rPr>
        <w:pPrChange w:id="260" w:author="Joe Heck" w:date="2016-12-28T07:46:00Z">
          <w:pPr>
            <w:pStyle w:val="Heading2"/>
          </w:pPr>
        </w:pPrChange>
      </w:pPr>
      <w:ins w:id="261" w:author="Joe Heck" w:date="2016-12-28T07:46:00Z">
        <w:r w:rsidRPr="002B69D3">
          <w:rPr>
            <w:color w:val="444444"/>
            <w:sz w:val="22"/>
            <w:szCs w:val="22"/>
            <w:rPrChange w:id="262" w:author="Joe Heck" w:date="2016-12-28T07:46:00Z">
              <w:rPr>
                <w:rFonts w:ascii="inherit" w:hAnsi="inherit" w:cs="Helvetica"/>
                <w:color w:val="444444"/>
                <w:sz w:val="27"/>
                <w:szCs w:val="27"/>
              </w:rPr>
            </w:rPrChange>
          </w:rPr>
          <w:t xml:space="preserve">On the </w:t>
        </w:r>
        <w:r w:rsidRPr="00E44BC5">
          <w:rPr>
            <w:b/>
            <w:color w:val="444444"/>
            <w:sz w:val="22"/>
            <w:szCs w:val="22"/>
            <w:rPrChange w:id="263" w:author="Joe Heck" w:date="2016-12-29T09:35:00Z">
              <w:rPr>
                <w:rFonts w:ascii="inherit" w:hAnsi="inherit" w:cs="Helvetica"/>
                <w:color w:val="444444"/>
                <w:sz w:val="27"/>
                <w:szCs w:val="27"/>
              </w:rPr>
            </w:rPrChange>
          </w:rPr>
          <w:t>Tools</w:t>
        </w:r>
        <w:r w:rsidRPr="002B69D3">
          <w:rPr>
            <w:color w:val="444444"/>
            <w:sz w:val="22"/>
            <w:szCs w:val="22"/>
            <w:rPrChange w:id="264" w:author="Joe Heck" w:date="2016-12-28T07:46:00Z">
              <w:rPr>
                <w:rFonts w:ascii="inherit" w:hAnsi="inherit" w:cs="Helvetica"/>
                <w:color w:val="444444"/>
                <w:sz w:val="27"/>
                <w:szCs w:val="27"/>
              </w:rPr>
            </w:rPrChange>
          </w:rPr>
          <w:t xml:space="preserve"> tab, </w:t>
        </w:r>
      </w:ins>
      <w:ins w:id="265" w:author="Joe Heck" w:date="2016-12-28T10:55:00Z">
        <w:r w:rsidR="003D04E1">
          <w:rPr>
            <w:color w:val="444444"/>
            <w:sz w:val="22"/>
            <w:szCs w:val="22"/>
          </w:rPr>
          <w:t>click to select a tool</w:t>
        </w:r>
      </w:ins>
      <w:ins w:id="266" w:author="Joe Heck" w:date="2016-12-28T07:46:00Z">
        <w:r w:rsidRPr="002B69D3">
          <w:rPr>
            <w:color w:val="444444"/>
            <w:sz w:val="22"/>
            <w:szCs w:val="22"/>
            <w:rPrChange w:id="267" w:author="Joe Heck" w:date="2016-12-28T07:46:00Z">
              <w:rPr>
                <w:rFonts w:ascii="inherit" w:hAnsi="inherit" w:cs="Helvetica"/>
                <w:color w:val="444444"/>
                <w:sz w:val="27"/>
                <w:szCs w:val="27"/>
              </w:rPr>
            </w:rPrChange>
          </w:rPr>
          <w:t>.</w:t>
        </w:r>
        <w:r>
          <w:rPr>
            <w:color w:val="444444"/>
            <w:sz w:val="22"/>
            <w:szCs w:val="22"/>
          </w:rPr>
          <w:t xml:space="preserve"> </w:t>
        </w:r>
      </w:ins>
    </w:p>
    <w:p w:rsidR="002B69D3" w:rsidRDefault="00B55704">
      <w:pPr>
        <w:pStyle w:val="Heading2"/>
        <w:ind w:left="720"/>
        <w:rPr>
          <w:ins w:id="268" w:author="Joe Heck" w:date="2016-12-28T08:05:00Z"/>
        </w:rPr>
        <w:pPrChange w:id="269" w:author="Joe Heck" w:date="2016-12-28T08:13:00Z">
          <w:pPr>
            <w:pStyle w:val="Heading2"/>
          </w:pPr>
        </w:pPrChange>
      </w:pPr>
      <w:ins w:id="270" w:author="Joe Heck" w:date="2016-12-28T08:21:00Z">
        <w:r>
          <w:rPr>
            <w:noProof/>
          </w:rPr>
          <w:drawing>
            <wp:inline distT="0" distB="0" distL="0" distR="0">
              <wp:extent cx="4078224" cy="914400"/>
              <wp:effectExtent l="0" t="0" r="0" b="0"/>
              <wp:docPr id="18" name="Picture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quick style 1.png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78224" cy="914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B602AD" w:rsidRPr="00B602AD" w:rsidRDefault="00B602AD">
      <w:pPr>
        <w:pStyle w:val="Heading2"/>
        <w:numPr>
          <w:ilvl w:val="0"/>
          <w:numId w:val="23"/>
        </w:numPr>
        <w:rPr>
          <w:ins w:id="271" w:author="Joe Heck" w:date="2016-12-28T08:06:00Z"/>
          <w:sz w:val="22"/>
          <w:szCs w:val="22"/>
          <w:rPrChange w:id="272" w:author="Joe Heck" w:date="2016-12-28T08:06:00Z">
            <w:rPr>
              <w:ins w:id="273" w:author="Joe Heck" w:date="2016-12-28T08:06:00Z"/>
              <w:color w:val="444444"/>
              <w:sz w:val="22"/>
              <w:szCs w:val="22"/>
            </w:rPr>
          </w:rPrChange>
        </w:rPr>
        <w:pPrChange w:id="274" w:author="Joe Heck" w:date="2016-12-28T08:06:00Z">
          <w:pPr>
            <w:pStyle w:val="Heading2"/>
          </w:pPr>
        </w:pPrChange>
      </w:pPr>
      <w:ins w:id="275" w:author="Joe Heck" w:date="2016-12-28T08:05:00Z">
        <w:r w:rsidRPr="00B602AD">
          <w:rPr>
            <w:color w:val="444444"/>
            <w:sz w:val="22"/>
            <w:szCs w:val="22"/>
            <w:rPrChange w:id="276" w:author="Joe Heck" w:date="2016-12-28T08:06:00Z">
              <w:rPr>
                <w:rFonts w:ascii="inherit" w:hAnsi="inherit" w:cs="Helvetica"/>
                <w:color w:val="444444"/>
                <w:sz w:val="27"/>
                <w:szCs w:val="27"/>
              </w:rPr>
            </w:rPrChange>
          </w:rPr>
          <w:t>Add or draw the annotation on the canvas and customize the settings such as the outline, fill, and effects.</w:t>
        </w:r>
      </w:ins>
    </w:p>
    <w:p w:rsidR="002B69D3" w:rsidRDefault="001775C7">
      <w:pPr>
        <w:pStyle w:val="ListParagraph"/>
        <w:numPr>
          <w:ilvl w:val="0"/>
          <w:numId w:val="23"/>
        </w:numPr>
        <w:rPr>
          <w:ins w:id="277" w:author="Joe Heck" w:date="2016-12-28T10:58:00Z"/>
          <w:rFonts w:eastAsia="Times New Roman"/>
          <w:color w:val="444444"/>
        </w:rPr>
        <w:pPrChange w:id="278" w:author="Joe Heck" w:date="2016-12-28T08:28:00Z">
          <w:pPr>
            <w:numPr>
              <w:numId w:val="22"/>
            </w:numPr>
            <w:shd w:val="clear" w:color="auto" w:fill="F7F7F7"/>
            <w:tabs>
              <w:tab w:val="num" w:pos="720"/>
            </w:tabs>
            <w:spacing w:after="120" w:line="240" w:lineRule="auto"/>
            <w:ind w:left="600" w:hanging="360"/>
            <w:textAlignment w:val="baseline"/>
          </w:pPr>
        </w:pPrChange>
      </w:pPr>
      <w:ins w:id="279" w:author="Joe Heck" w:date="2016-12-28T08:27:00Z">
        <w:r w:rsidRPr="001775C7">
          <w:rPr>
            <w:rFonts w:eastAsia="Times New Roman"/>
            <w:color w:val="444444"/>
            <w:rPrChange w:id="280" w:author="Joe Heck" w:date="2016-12-28T08:27:00Z">
              <w:rPr>
                <w:rFonts w:ascii="inherit" w:eastAsia="Times New Roman" w:hAnsi="inherit" w:cs="Helvetica"/>
                <w:color w:val="444444"/>
                <w:sz w:val="27"/>
                <w:szCs w:val="27"/>
              </w:rPr>
            </w:rPrChange>
          </w:rPr>
          <w:t xml:space="preserve">To add the annotation to the Quick Styles, right-click on the annotation on the canvas and select </w:t>
        </w:r>
        <w:r w:rsidRPr="000B049F">
          <w:rPr>
            <w:rFonts w:eastAsia="Times New Roman"/>
            <w:b/>
            <w:color w:val="444444"/>
            <w:rPrChange w:id="281" w:author="Joe Heck" w:date="2016-12-28T08:37:00Z">
              <w:rPr>
                <w:rFonts w:ascii="inherit" w:eastAsia="Times New Roman" w:hAnsi="inherit" w:cs="Helvetica"/>
                <w:color w:val="444444"/>
                <w:sz w:val="27"/>
                <w:szCs w:val="27"/>
              </w:rPr>
            </w:rPrChange>
          </w:rPr>
          <w:t>Add to Quick Styles</w:t>
        </w:r>
        <w:r w:rsidRPr="001775C7">
          <w:rPr>
            <w:rFonts w:eastAsia="Times New Roman"/>
            <w:color w:val="444444"/>
            <w:rPrChange w:id="282" w:author="Joe Heck" w:date="2016-12-28T08:27:00Z">
              <w:rPr>
                <w:rFonts w:ascii="inherit" w:eastAsia="Times New Roman" w:hAnsi="inherit" w:cs="Helvetica"/>
                <w:color w:val="444444"/>
                <w:sz w:val="27"/>
                <w:szCs w:val="27"/>
              </w:rPr>
            </w:rPrChange>
          </w:rPr>
          <w:t>.</w:t>
        </w:r>
      </w:ins>
    </w:p>
    <w:p w:rsidR="003D04E1" w:rsidRPr="003D04E1" w:rsidRDefault="000C02B7" w:rsidP="003D04E1">
      <w:pPr>
        <w:spacing w:before="100" w:beforeAutospacing="1" w:after="100" w:afterAutospacing="1" w:line="240" w:lineRule="auto"/>
        <w:rPr>
          <w:ins w:id="283" w:author="Joe Heck" w:date="2016-12-28T10:59:00Z"/>
          <w:rFonts w:eastAsia="Times New Roman"/>
          <w:rPrChange w:id="284" w:author="Joe Heck" w:date="2016-12-28T10:59:00Z">
            <w:rPr>
              <w:ins w:id="285" w:author="Joe Heck" w:date="2016-12-28T10:59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286" w:author="Joe Heck" w:date="2016-12-28T11:32:00Z">
        <w:r>
          <w:t>Add a Quick Style to an</w:t>
        </w:r>
      </w:ins>
      <w:ins w:id="287" w:author="Joe Heck" w:date="2016-12-28T10:59:00Z">
        <w:r w:rsidR="003D04E1" w:rsidRPr="003D04E1">
          <w:rPr>
            <w:rFonts w:eastAsia="Times New Roman"/>
            <w:rPrChange w:id="288" w:author="Joe Heck" w:date="2016-12-28T10:5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Image Effect: </w:t>
        </w:r>
      </w:ins>
    </w:p>
    <w:p w:rsidR="003D04E1" w:rsidRDefault="003D04E1" w:rsidP="003D04E1">
      <w:pPr>
        <w:numPr>
          <w:ilvl w:val="0"/>
          <w:numId w:val="28"/>
        </w:numPr>
        <w:spacing w:before="100" w:beforeAutospacing="1" w:after="100" w:afterAutospacing="1" w:line="240" w:lineRule="auto"/>
        <w:rPr>
          <w:ins w:id="289" w:author="Joe Heck" w:date="2016-12-28T11:24:00Z"/>
          <w:rFonts w:eastAsia="Times New Roman"/>
        </w:rPr>
      </w:pPr>
      <w:ins w:id="290" w:author="Joe Heck" w:date="2016-12-28T10:59:00Z">
        <w:r w:rsidRPr="003D04E1">
          <w:rPr>
            <w:rFonts w:eastAsia="Times New Roman"/>
            <w:rPrChange w:id="291" w:author="Joe Heck" w:date="2016-12-28T10:5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On the </w:t>
        </w:r>
        <w:r w:rsidRPr="00E44BC5">
          <w:rPr>
            <w:rFonts w:eastAsia="Times New Roman"/>
            <w:b/>
            <w:rPrChange w:id="292" w:author="Joe Heck" w:date="2016-12-29T09:35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Image</w:t>
        </w:r>
        <w:r w:rsidRPr="003D04E1">
          <w:rPr>
            <w:rFonts w:eastAsia="Times New Roman"/>
            <w:rPrChange w:id="293" w:author="Joe Heck" w:date="2016-12-28T10:5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tab, click the </w:t>
        </w:r>
        <w:r w:rsidRPr="00873DDE">
          <w:rPr>
            <w:rFonts w:eastAsia="Times New Roman"/>
            <w:b/>
            <w:rPrChange w:id="294" w:author="Joe Heck" w:date="2016-12-28T11:0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More</w:t>
        </w:r>
        <w:r w:rsidRPr="003D04E1">
          <w:rPr>
            <w:rFonts w:eastAsia="Times New Roman"/>
            <w:rPrChange w:id="295" w:author="Joe Heck" w:date="2016-12-28T10:5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button in the Styles </w:t>
        </w:r>
      </w:ins>
      <w:ins w:id="296" w:author="Joe Heck" w:date="2016-12-28T11:40:00Z">
        <w:r w:rsidR="00E075FD">
          <w:rPr>
            <w:rFonts w:eastAsia="Times New Roman"/>
          </w:rPr>
          <w:t>G</w:t>
        </w:r>
      </w:ins>
      <w:ins w:id="297" w:author="Joe Heck" w:date="2016-12-28T10:59:00Z">
        <w:r w:rsidRPr="003D04E1">
          <w:rPr>
            <w:rFonts w:eastAsia="Times New Roman"/>
            <w:rPrChange w:id="298" w:author="Joe Heck" w:date="2016-12-28T10:5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allery to view all the available styles.</w:t>
        </w:r>
      </w:ins>
    </w:p>
    <w:p w:rsidR="005F3ADF" w:rsidRDefault="005F3ADF">
      <w:pPr>
        <w:spacing w:before="100" w:beforeAutospacing="1" w:after="100" w:afterAutospacing="1" w:line="240" w:lineRule="auto"/>
        <w:ind w:left="810"/>
        <w:rPr>
          <w:ins w:id="299" w:author="Joe Heck" w:date="2016-12-28T11:06:00Z"/>
          <w:rFonts w:eastAsia="Times New Roman"/>
        </w:rPr>
        <w:pPrChange w:id="300" w:author="Joe Heck" w:date="2016-12-28T11:25:00Z">
          <w:pPr>
            <w:numPr>
              <w:numId w:val="28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ins w:id="301" w:author="Joe Heck" w:date="2016-12-28T11:24:00Z">
        <w:r>
          <w:rPr>
            <w:rFonts w:eastAsia="Times New Roman"/>
            <w:noProof/>
          </w:rPr>
          <w:drawing>
            <wp:inline distT="0" distB="0" distL="0" distR="0">
              <wp:extent cx="2276856" cy="640080"/>
              <wp:effectExtent l="0" t="0" r="9525" b="762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 styles.png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76856" cy="6400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873DDE" w:rsidRPr="00AE6B41" w:rsidRDefault="00873DDE" w:rsidP="003D04E1">
      <w:pPr>
        <w:numPr>
          <w:ilvl w:val="0"/>
          <w:numId w:val="28"/>
        </w:numPr>
        <w:spacing w:before="100" w:beforeAutospacing="1" w:after="100" w:afterAutospacing="1" w:line="240" w:lineRule="auto"/>
        <w:rPr>
          <w:ins w:id="302" w:author="Joe Heck" w:date="2016-12-28T11:30:00Z"/>
          <w:rFonts w:eastAsia="Times New Roman"/>
          <w:rPrChange w:id="303" w:author="Joe Heck" w:date="2016-12-28T11:30:00Z">
            <w:rPr>
              <w:ins w:id="304" w:author="Joe Heck" w:date="2016-12-28T11:30:00Z"/>
              <w:color w:val="444444"/>
            </w:rPr>
          </w:rPrChange>
        </w:rPr>
      </w:pPr>
      <w:ins w:id="305" w:author="Joe Heck" w:date="2016-12-28T11:06:00Z">
        <w:r w:rsidRPr="00920BEC">
          <w:rPr>
            <w:color w:val="444444"/>
          </w:rPr>
          <w:t xml:space="preserve">Add the annotation on the canvas and customize the settings such as the </w:t>
        </w:r>
      </w:ins>
      <w:ins w:id="306" w:author="Joe Heck" w:date="2016-12-28T11:26:00Z">
        <w:r w:rsidR="005F3ADF">
          <w:rPr>
            <w:color w:val="444444"/>
          </w:rPr>
          <w:t>border</w:t>
        </w:r>
      </w:ins>
      <w:ins w:id="307" w:author="Joe Heck" w:date="2016-12-28T11:06:00Z">
        <w:r w:rsidRPr="00920BEC">
          <w:rPr>
            <w:color w:val="444444"/>
          </w:rPr>
          <w:t xml:space="preserve"> and effects.</w:t>
        </w:r>
      </w:ins>
    </w:p>
    <w:p w:rsidR="00AE6B41" w:rsidRPr="003D04E1" w:rsidRDefault="00AE6B41" w:rsidP="003D04E1">
      <w:pPr>
        <w:numPr>
          <w:ilvl w:val="0"/>
          <w:numId w:val="28"/>
        </w:numPr>
        <w:spacing w:before="100" w:beforeAutospacing="1" w:after="100" w:afterAutospacing="1" w:line="240" w:lineRule="auto"/>
        <w:rPr>
          <w:ins w:id="308" w:author="Joe Heck" w:date="2016-12-28T10:59:00Z"/>
          <w:rFonts w:eastAsia="Times New Roman"/>
          <w:rPrChange w:id="309" w:author="Joe Heck" w:date="2016-12-28T10:59:00Z">
            <w:rPr>
              <w:ins w:id="310" w:author="Joe Heck" w:date="2016-12-28T10:59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311" w:author="Joe Heck" w:date="2016-12-28T11:30:00Z">
        <w:r>
          <w:rPr>
            <w:rFonts w:eastAsia="Times New Roman"/>
          </w:rPr>
          <w:t>C</w:t>
        </w:r>
        <w:r w:rsidRPr="00920BEC">
          <w:rPr>
            <w:rFonts w:eastAsia="Times New Roman"/>
          </w:rPr>
          <w:t xml:space="preserve">lick the </w:t>
        </w:r>
        <w:r w:rsidRPr="00920BEC">
          <w:rPr>
            <w:rFonts w:eastAsia="Times New Roman"/>
            <w:b/>
          </w:rPr>
          <w:t>More</w:t>
        </w:r>
        <w:r w:rsidRPr="00920BEC">
          <w:rPr>
            <w:rFonts w:eastAsia="Times New Roman"/>
          </w:rPr>
          <w:t xml:space="preserve"> button in the Styles </w:t>
        </w:r>
      </w:ins>
      <w:ins w:id="312" w:author="Joe Heck" w:date="2016-12-28T11:40:00Z">
        <w:r w:rsidR="00E075FD">
          <w:rPr>
            <w:rFonts w:eastAsia="Times New Roman"/>
          </w:rPr>
          <w:t>G</w:t>
        </w:r>
      </w:ins>
      <w:ins w:id="313" w:author="Joe Heck" w:date="2016-12-28T11:30:00Z">
        <w:r w:rsidRPr="00920BEC">
          <w:rPr>
            <w:rFonts w:eastAsia="Times New Roman"/>
          </w:rPr>
          <w:t>allery</w:t>
        </w:r>
        <w:r>
          <w:rPr>
            <w:rFonts w:eastAsia="Times New Roman"/>
          </w:rPr>
          <w:t xml:space="preserve"> </w:t>
        </w:r>
        <w:r w:rsidRPr="00920BEC">
          <w:rPr>
            <w:rFonts w:eastAsia="Times New Roman"/>
            <w:color w:val="444444"/>
          </w:rPr>
          <w:t xml:space="preserve">and select </w:t>
        </w:r>
        <w:r w:rsidRPr="00920BEC">
          <w:rPr>
            <w:rFonts w:eastAsia="Times New Roman"/>
            <w:b/>
            <w:color w:val="444444"/>
          </w:rPr>
          <w:t>Add to Quick Styles</w:t>
        </w:r>
        <w:r>
          <w:rPr>
            <w:rFonts w:eastAsia="Times New Roman"/>
            <w:b/>
            <w:color w:val="444444"/>
          </w:rPr>
          <w:t>.</w:t>
        </w:r>
      </w:ins>
    </w:p>
    <w:p w:rsidR="00054EA3" w:rsidRPr="006E007E" w:rsidRDefault="009D4ED3">
      <w:pPr>
        <w:pStyle w:val="Heading3"/>
        <w:rPr>
          <w:ins w:id="314" w:author="Joe Heck" w:date="2016-12-27T08:16:00Z"/>
        </w:rPr>
        <w:pPrChange w:id="315" w:author="Joe Heck" w:date="2016-12-27T13:00:00Z">
          <w:pPr>
            <w:pStyle w:val="Heading2"/>
          </w:pPr>
        </w:pPrChange>
      </w:pPr>
      <w:ins w:id="316" w:author="Joe Heck" w:date="2016-12-27T13:21:00Z">
        <w:r>
          <w:t>Using</w:t>
        </w:r>
      </w:ins>
      <w:ins w:id="317" w:author="Joe Heck" w:date="2016-12-27T08:31:00Z">
        <w:r w:rsidR="00DE0AE1" w:rsidRPr="0075220D">
          <w:t xml:space="preserve"> </w:t>
        </w:r>
      </w:ins>
      <w:ins w:id="318" w:author="Joe Heck" w:date="2016-12-27T08:16:00Z">
        <w:r w:rsidR="00054EA3" w:rsidRPr="0075220D">
          <w:t>Quick Styles </w:t>
        </w:r>
      </w:ins>
    </w:p>
    <w:p w:rsidR="00DE0AE1" w:rsidRPr="0075220D" w:rsidRDefault="00DE0AE1">
      <w:pPr>
        <w:rPr>
          <w:ins w:id="319" w:author="Joe Heck" w:date="2016-12-27T08:29:00Z"/>
        </w:rPr>
        <w:pPrChange w:id="320" w:author="Joe Heck" w:date="2016-12-27T13:17:00Z">
          <w:pPr>
            <w:pStyle w:val="Heading2"/>
            <w:shd w:val="clear" w:color="auto" w:fill="FFFFFF"/>
            <w:spacing w:before="0" w:beforeAutospacing="0" w:after="75" w:afterAutospacing="0"/>
          </w:pPr>
        </w:pPrChange>
      </w:pPr>
      <w:ins w:id="321" w:author="Joe Heck" w:date="2016-12-27T08:29:00Z">
        <w:r w:rsidRPr="006E007E">
          <w:t>Apply a Quick Style</w:t>
        </w:r>
      </w:ins>
      <w:ins w:id="322" w:author="Joe Heck" w:date="2016-12-27T13:18:00Z">
        <w:r w:rsidR="00543431" w:rsidRPr="009D4ED3">
          <w:rPr>
            <w:rPrChange w:id="323" w:author="Joe Heck" w:date="2016-12-27T13:18:00Z">
              <w:rPr>
                <w:b/>
              </w:rPr>
            </w:rPrChange>
          </w:rPr>
          <w:t xml:space="preserve"> as follows:</w:t>
        </w:r>
      </w:ins>
    </w:p>
    <w:p w:rsidR="00A35C31" w:rsidRPr="006C2D5F" w:rsidRDefault="00DE0AE1">
      <w:pPr>
        <w:numPr>
          <w:ilvl w:val="0"/>
          <w:numId w:val="16"/>
        </w:numPr>
        <w:shd w:val="clear" w:color="auto" w:fill="FFFFFF"/>
        <w:spacing w:after="0" w:line="240" w:lineRule="auto"/>
        <w:rPr>
          <w:ins w:id="324" w:author="Joe Heck" w:date="2016-12-27T08:29:00Z"/>
          <w:color w:val="333333"/>
          <w:sz w:val="24"/>
          <w:szCs w:val="24"/>
          <w:rPrChange w:id="325" w:author="Joe Heck" w:date="2016-12-28T09:58:00Z">
            <w:rPr>
              <w:ins w:id="326" w:author="Joe Heck" w:date="2016-12-27T08:29:00Z"/>
              <w:rFonts w:ascii="Helvetica" w:hAnsi="Helvetica" w:cs="Helvetica"/>
              <w:color w:val="333333"/>
              <w:sz w:val="24"/>
              <w:szCs w:val="24"/>
            </w:rPr>
          </w:rPrChange>
        </w:rPr>
        <w:pPrChange w:id="327" w:author="Joe Heck" w:date="2016-12-28T09:58:00Z">
          <w:pPr>
            <w:numPr>
              <w:numId w:val="6"/>
            </w:numPr>
            <w:shd w:val="clear" w:color="auto" w:fill="FFFFFF"/>
            <w:tabs>
              <w:tab w:val="num" w:pos="720"/>
            </w:tabs>
            <w:spacing w:after="0" w:line="240" w:lineRule="auto"/>
            <w:ind w:left="720" w:hanging="360"/>
          </w:pPr>
        </w:pPrChange>
      </w:pPr>
      <w:ins w:id="328" w:author="Joe Heck" w:date="2016-12-27T08:29:00Z">
        <w:r w:rsidRPr="006C2D5F">
          <w:rPr>
            <w:color w:val="333333"/>
            <w:rPrChange w:id="329" w:author="Joe Heck" w:date="2016-12-28T09:58:00Z">
              <w:rPr>
                <w:rFonts w:ascii="Helvetica" w:hAnsi="Helvetica" w:cs="Helvetica"/>
                <w:color w:val="333333"/>
              </w:rPr>
            </w:rPrChange>
          </w:rPr>
          <w:t xml:space="preserve">In </w:t>
        </w:r>
        <w:proofErr w:type="spellStart"/>
        <w:r w:rsidRPr="006C2D5F">
          <w:rPr>
            <w:color w:val="333333"/>
            <w:rPrChange w:id="330" w:author="Joe Heck" w:date="2016-12-28T09:58:00Z">
              <w:rPr>
                <w:rFonts w:ascii="Helvetica" w:hAnsi="Helvetica" w:cs="Helvetica"/>
                <w:color w:val="333333"/>
              </w:rPr>
            </w:rPrChange>
          </w:rPr>
          <w:t>Snagit</w:t>
        </w:r>
        <w:proofErr w:type="spellEnd"/>
        <w:r w:rsidRPr="006C2D5F">
          <w:rPr>
            <w:color w:val="333333"/>
            <w:rPrChange w:id="331" w:author="Joe Heck" w:date="2016-12-28T09:58:00Z">
              <w:rPr>
                <w:rFonts w:ascii="Helvetica" w:hAnsi="Helvetica" w:cs="Helvetica"/>
                <w:color w:val="333333"/>
              </w:rPr>
            </w:rPrChange>
          </w:rPr>
          <w:t xml:space="preserve"> Editor, click to select </w:t>
        </w:r>
      </w:ins>
      <w:ins w:id="332" w:author="Joe Heck" w:date="2016-12-28T10:42:00Z">
        <w:r w:rsidR="00D879D0" w:rsidRPr="00920BEC">
          <w:rPr>
            <w:color w:val="444444"/>
          </w:rPr>
          <w:t xml:space="preserve">a </w:t>
        </w:r>
      </w:ins>
      <w:ins w:id="333" w:author="Joe Heck" w:date="2016-12-28T11:34:00Z">
        <w:r w:rsidR="00E075FD" w:rsidRPr="00E44BC5">
          <w:rPr>
            <w:b/>
            <w:color w:val="444444"/>
            <w:rPrChange w:id="334" w:author="Joe Heck" w:date="2016-12-29T09:34:00Z">
              <w:rPr>
                <w:color w:val="444444"/>
              </w:rPr>
            </w:rPrChange>
          </w:rPr>
          <w:t>D</w:t>
        </w:r>
      </w:ins>
      <w:ins w:id="335" w:author="Joe Heck" w:date="2016-12-28T10:42:00Z">
        <w:r w:rsidR="00D879D0" w:rsidRPr="00E44BC5">
          <w:rPr>
            <w:b/>
            <w:color w:val="444444"/>
            <w:rPrChange w:id="336" w:author="Joe Heck" w:date="2016-12-29T09:34:00Z">
              <w:rPr>
                <w:color w:val="444444"/>
              </w:rPr>
            </w:rPrChange>
          </w:rPr>
          <w:t xml:space="preserve">rawing </w:t>
        </w:r>
      </w:ins>
      <w:ins w:id="337" w:author="Joe Heck" w:date="2016-12-28T11:34:00Z">
        <w:r w:rsidR="00E075FD" w:rsidRPr="00E44BC5">
          <w:rPr>
            <w:b/>
            <w:color w:val="444444"/>
            <w:rPrChange w:id="338" w:author="Joe Heck" w:date="2016-12-29T09:34:00Z">
              <w:rPr>
                <w:color w:val="444444"/>
              </w:rPr>
            </w:rPrChange>
          </w:rPr>
          <w:t>T</w:t>
        </w:r>
      </w:ins>
      <w:ins w:id="339" w:author="Joe Heck" w:date="2016-12-28T10:42:00Z">
        <w:r w:rsidR="00D879D0" w:rsidRPr="00E44BC5">
          <w:rPr>
            <w:b/>
            <w:color w:val="444444"/>
            <w:rPrChange w:id="340" w:author="Joe Heck" w:date="2016-12-29T09:34:00Z">
              <w:rPr>
                <w:color w:val="444444"/>
              </w:rPr>
            </w:rPrChange>
          </w:rPr>
          <w:t>ool</w:t>
        </w:r>
      </w:ins>
      <w:ins w:id="341" w:author="Joe Heck" w:date="2016-12-28T11:33:00Z">
        <w:r w:rsidR="00E075FD">
          <w:rPr>
            <w:color w:val="444444"/>
          </w:rPr>
          <w:t xml:space="preserve"> or an </w:t>
        </w:r>
        <w:r w:rsidR="00E075FD" w:rsidRPr="00E44BC5">
          <w:rPr>
            <w:b/>
            <w:color w:val="444444"/>
            <w:rPrChange w:id="342" w:author="Joe Heck" w:date="2016-12-29T09:34:00Z">
              <w:rPr>
                <w:color w:val="444444"/>
              </w:rPr>
            </w:rPrChange>
          </w:rPr>
          <w:t>Image</w:t>
        </w:r>
        <w:r w:rsidR="00E075FD">
          <w:rPr>
            <w:color w:val="444444"/>
          </w:rPr>
          <w:t xml:space="preserve"> </w:t>
        </w:r>
      </w:ins>
      <w:ins w:id="343" w:author="Joe Heck" w:date="2016-12-29T09:34:00Z">
        <w:r w:rsidR="00E44BC5">
          <w:rPr>
            <w:color w:val="444444"/>
          </w:rPr>
          <w:t>e</w:t>
        </w:r>
      </w:ins>
      <w:ins w:id="344" w:author="Joe Heck" w:date="2016-12-28T11:34:00Z">
        <w:r w:rsidR="00E075FD">
          <w:rPr>
            <w:color w:val="444444"/>
          </w:rPr>
          <w:t>ffect</w:t>
        </w:r>
      </w:ins>
      <w:ins w:id="345" w:author="Joe Heck" w:date="2016-12-27T08:29:00Z">
        <w:r w:rsidRPr="006C2D5F">
          <w:rPr>
            <w:color w:val="333333"/>
            <w:rPrChange w:id="346" w:author="Joe Heck" w:date="2016-12-28T09:58:00Z">
              <w:rPr>
                <w:rFonts w:ascii="Helvetica" w:hAnsi="Helvetica" w:cs="Helvetica"/>
                <w:color w:val="333333"/>
              </w:rPr>
            </w:rPrChange>
          </w:rPr>
          <w:t>.</w:t>
        </w:r>
        <w:r w:rsidRPr="006C2D5F">
          <w:rPr>
            <w:rStyle w:val="apple-converted-space"/>
            <w:color w:val="333333"/>
            <w:rPrChange w:id="347" w:author="Joe Heck" w:date="2016-12-28T09:58:00Z">
              <w:rPr>
                <w:rStyle w:val="apple-converted-space"/>
                <w:rFonts w:ascii="Helvetica" w:hAnsi="Helvetica" w:cs="Helvetica"/>
                <w:color w:val="333333"/>
              </w:rPr>
            </w:rPrChange>
          </w:rPr>
          <w:t> </w:t>
        </w:r>
      </w:ins>
      <w:ins w:id="348" w:author="Joe Heck" w:date="2016-12-28T11:34:00Z">
        <w:r w:rsidR="00E075FD">
          <w:rPr>
            <w:color w:val="333333"/>
          </w:rPr>
          <w:t xml:space="preserve"> </w:t>
        </w:r>
      </w:ins>
    </w:p>
    <w:p w:rsidR="00A35C31" w:rsidRPr="00E075FD" w:rsidRDefault="00E075FD">
      <w:pPr>
        <w:numPr>
          <w:ilvl w:val="0"/>
          <w:numId w:val="17"/>
        </w:numPr>
        <w:shd w:val="clear" w:color="auto" w:fill="FFFFFF"/>
        <w:spacing w:after="0" w:line="240" w:lineRule="auto"/>
        <w:rPr>
          <w:ins w:id="349" w:author="Joe Heck" w:date="2016-12-27T08:29:00Z"/>
          <w:color w:val="333333"/>
          <w:rPrChange w:id="350" w:author="Joe Heck" w:date="2016-12-28T11:39:00Z">
            <w:rPr>
              <w:ins w:id="351" w:author="Joe Heck" w:date="2016-12-27T08:29:00Z"/>
              <w:rFonts w:ascii="Helvetica" w:hAnsi="Helvetica" w:cs="Helvetica"/>
              <w:color w:val="333333"/>
            </w:rPr>
          </w:rPrChange>
        </w:rPr>
        <w:pPrChange w:id="352" w:author="Joe Heck" w:date="2016-12-28T11:39:00Z">
          <w:pPr>
            <w:numPr>
              <w:numId w:val="7"/>
            </w:numPr>
            <w:shd w:val="clear" w:color="auto" w:fill="FFFFFF"/>
            <w:tabs>
              <w:tab w:val="num" w:pos="720"/>
            </w:tabs>
            <w:spacing w:after="0" w:line="240" w:lineRule="auto"/>
            <w:ind w:left="720" w:hanging="360"/>
          </w:pPr>
        </w:pPrChange>
      </w:pPr>
      <w:ins w:id="353" w:author="Joe Heck" w:date="2016-12-28T11:34:00Z">
        <w:r w:rsidRPr="00E075FD">
          <w:rPr>
            <w:color w:val="333333"/>
          </w:rPr>
          <w:t xml:space="preserve">In the Styles </w:t>
        </w:r>
      </w:ins>
      <w:ins w:id="354" w:author="Joe Heck" w:date="2016-12-28T11:42:00Z">
        <w:r w:rsidR="00F07775">
          <w:rPr>
            <w:color w:val="333333"/>
          </w:rPr>
          <w:t>G</w:t>
        </w:r>
      </w:ins>
      <w:ins w:id="355" w:author="Joe Heck" w:date="2016-12-28T11:34:00Z">
        <w:r w:rsidRPr="00E075FD">
          <w:rPr>
            <w:color w:val="333333"/>
          </w:rPr>
          <w:t>allery, c</w:t>
        </w:r>
      </w:ins>
      <w:ins w:id="356" w:author="Joe Heck" w:date="2016-12-27T08:29:00Z">
        <w:r w:rsidR="00DE0AE1" w:rsidRPr="00E075FD">
          <w:rPr>
            <w:color w:val="333333"/>
            <w:rPrChange w:id="357" w:author="Joe Heck" w:date="2016-12-28T11:39:00Z">
              <w:rPr>
                <w:rFonts w:ascii="Helvetica" w:hAnsi="Helvetica" w:cs="Helvetica"/>
                <w:color w:val="333333"/>
              </w:rPr>
            </w:rPrChange>
          </w:rPr>
          <w:t>lick to select a Quick Style.</w:t>
        </w:r>
        <w:r w:rsidR="00DE0AE1" w:rsidRPr="00E075FD">
          <w:rPr>
            <w:rStyle w:val="apple-converted-space"/>
            <w:color w:val="333333"/>
            <w:rPrChange w:id="358" w:author="Joe Heck" w:date="2016-12-28T11:39:00Z">
              <w:rPr>
                <w:rStyle w:val="apple-converted-space"/>
                <w:rFonts w:ascii="Helvetica" w:hAnsi="Helvetica" w:cs="Helvetica"/>
                <w:color w:val="333333"/>
              </w:rPr>
            </w:rPrChange>
          </w:rPr>
          <w:t> </w:t>
        </w:r>
      </w:ins>
    </w:p>
    <w:p w:rsidR="00DE0AE1" w:rsidRPr="009D4ED3" w:rsidRDefault="00DE0AE1">
      <w:pPr>
        <w:numPr>
          <w:ilvl w:val="0"/>
          <w:numId w:val="8"/>
        </w:numPr>
        <w:shd w:val="clear" w:color="auto" w:fill="FFFFFF"/>
        <w:spacing w:after="0" w:line="240" w:lineRule="auto"/>
        <w:rPr>
          <w:ins w:id="359" w:author="Joe Heck" w:date="2016-12-27T08:30:00Z"/>
          <w:color w:val="333333"/>
          <w:rPrChange w:id="360" w:author="Joe Heck" w:date="2016-12-27T13:18:00Z">
            <w:rPr>
              <w:ins w:id="361" w:author="Joe Heck" w:date="2016-12-27T08:30:00Z"/>
              <w:rFonts w:ascii="Helvetica" w:hAnsi="Helvetica" w:cs="Helvetica"/>
              <w:color w:val="333333"/>
            </w:rPr>
          </w:rPrChange>
        </w:rPr>
      </w:pPr>
      <w:ins w:id="362" w:author="Joe Heck" w:date="2016-12-27T08:29:00Z">
        <w:r w:rsidRPr="009D4ED3">
          <w:rPr>
            <w:color w:val="333333"/>
            <w:rPrChange w:id="363" w:author="Joe Heck" w:date="2016-12-27T13:18:00Z">
              <w:rPr>
                <w:rFonts w:ascii="Helvetica" w:hAnsi="Helvetica" w:cs="Helvetica"/>
                <w:color w:val="333333"/>
              </w:rPr>
            </w:rPrChange>
          </w:rPr>
          <w:t>The method for drawing the quick style on the canvas depends on the tool selected. Follow the instructions outlined for the</w:t>
        </w:r>
        <w:r w:rsidRPr="009D4ED3">
          <w:rPr>
            <w:rStyle w:val="apple-converted-space"/>
            <w:color w:val="333333"/>
            <w:rPrChange w:id="364" w:author="Joe Heck" w:date="2016-12-27T13:18:00Z">
              <w:rPr>
                <w:rStyle w:val="apple-converted-space"/>
                <w:rFonts w:ascii="Helvetica" w:hAnsi="Helvetica" w:cs="Helvetica"/>
                <w:color w:val="333333"/>
              </w:rPr>
            </w:rPrChange>
          </w:rPr>
          <w:t> </w:t>
        </w:r>
        <w:r w:rsidRPr="009D4ED3">
          <w:rPr>
            <w:color w:val="333333"/>
            <w:rPrChange w:id="365" w:author="Joe Heck" w:date="2016-12-27T13:18:00Z">
              <w:rPr>
                <w:rFonts w:ascii="Helvetica" w:hAnsi="Helvetica" w:cs="Helvetica"/>
                <w:color w:val="333333"/>
              </w:rPr>
            </w:rPrChange>
          </w:rPr>
          <w:fldChar w:fldCharType="begin"/>
        </w:r>
        <w:r w:rsidRPr="009D4ED3">
          <w:rPr>
            <w:color w:val="333333"/>
            <w:rPrChange w:id="366" w:author="Joe Heck" w:date="2016-12-27T13:18:00Z">
              <w:rPr>
                <w:rFonts w:ascii="Helvetica" w:hAnsi="Helvetica" w:cs="Helvetica"/>
                <w:color w:val="333333"/>
              </w:rPr>
            </w:rPrChange>
          </w:rPr>
          <w:instrText xml:space="preserve"> HYPERLINK "https://support.techsmith.com/hc/en-us/sections/200721538-Edit" </w:instrText>
        </w:r>
        <w:r w:rsidRPr="009D4ED3">
          <w:rPr>
            <w:color w:val="333333"/>
            <w:rPrChange w:id="367" w:author="Joe Heck" w:date="2016-12-27T13:18:00Z">
              <w:rPr>
                <w:rFonts w:ascii="Helvetica" w:hAnsi="Helvetica" w:cs="Helvetica"/>
                <w:color w:val="333333"/>
              </w:rPr>
            </w:rPrChange>
          </w:rPr>
          <w:fldChar w:fldCharType="separate"/>
        </w:r>
        <w:r w:rsidRPr="009D4ED3">
          <w:rPr>
            <w:rStyle w:val="Hyperlink"/>
            <w:color w:val="0072CF"/>
            <w:u w:val="none"/>
            <w:rPrChange w:id="368" w:author="Joe Heck" w:date="2016-12-27T13:18:00Z">
              <w:rPr>
                <w:rStyle w:val="Hyperlink"/>
                <w:rFonts w:ascii="Helvetica" w:hAnsi="Helvetica" w:cs="Helvetica"/>
                <w:color w:val="0072CF"/>
                <w:u w:val="none"/>
              </w:rPr>
            </w:rPrChange>
          </w:rPr>
          <w:t>tool</w:t>
        </w:r>
        <w:r w:rsidRPr="009D4ED3">
          <w:rPr>
            <w:color w:val="333333"/>
            <w:rPrChange w:id="369" w:author="Joe Heck" w:date="2016-12-27T13:18:00Z">
              <w:rPr>
                <w:rFonts w:ascii="Helvetica" w:hAnsi="Helvetica" w:cs="Helvetica"/>
                <w:color w:val="333333"/>
              </w:rPr>
            </w:rPrChange>
          </w:rPr>
          <w:fldChar w:fldCharType="end"/>
        </w:r>
        <w:r w:rsidRPr="009D4ED3">
          <w:rPr>
            <w:color w:val="333333"/>
            <w:rPrChange w:id="370" w:author="Joe Heck" w:date="2016-12-27T13:18:00Z">
              <w:rPr>
                <w:rFonts w:ascii="Helvetica" w:hAnsi="Helvetica" w:cs="Helvetica"/>
                <w:color w:val="333333"/>
              </w:rPr>
            </w:rPrChange>
          </w:rPr>
          <w:t>.</w:t>
        </w:r>
      </w:ins>
    </w:p>
    <w:p w:rsidR="00DE0AE1" w:rsidRDefault="00DE0AE1">
      <w:pPr>
        <w:pStyle w:val="Heading3"/>
        <w:rPr>
          <w:ins w:id="371" w:author="Joe Heck" w:date="2016-12-27T08:31:00Z"/>
        </w:rPr>
        <w:pPrChange w:id="372" w:author="Joe Heck" w:date="2016-12-27T13:27:00Z">
          <w:pPr>
            <w:pStyle w:val="Heading2"/>
            <w:shd w:val="clear" w:color="auto" w:fill="FFFFFF"/>
            <w:spacing w:before="0" w:beforeAutospacing="0" w:after="75" w:afterAutospacing="0"/>
          </w:pPr>
        </w:pPrChange>
      </w:pPr>
      <w:ins w:id="373" w:author="Joe Heck" w:date="2016-12-27T08:31:00Z">
        <w:r>
          <w:lastRenderedPageBreak/>
          <w:t>Remov</w:t>
        </w:r>
      </w:ins>
      <w:ins w:id="374" w:author="Joe Heck" w:date="2016-12-27T13:27:00Z">
        <w:r w:rsidR="00887E85">
          <w:t>ing</w:t>
        </w:r>
      </w:ins>
      <w:ins w:id="375" w:author="Joe Heck" w:date="2016-12-27T08:31:00Z">
        <w:r>
          <w:t xml:space="preserve"> a Quick Style</w:t>
        </w:r>
      </w:ins>
    </w:p>
    <w:p w:rsidR="00DE0AE1" w:rsidRPr="00887E85" w:rsidRDefault="00DE0AE1" w:rsidP="00DE0AE1">
      <w:pPr>
        <w:pStyle w:val="NormalWeb"/>
        <w:shd w:val="clear" w:color="auto" w:fill="FFFFFF"/>
        <w:spacing w:before="0" w:beforeAutospacing="0" w:after="0" w:afterAutospacing="0"/>
        <w:rPr>
          <w:ins w:id="376" w:author="Joe Heck" w:date="2016-12-27T08:31:00Z"/>
          <w:rFonts w:ascii="Open Sans" w:hAnsi="Open Sans" w:cs="Open Sans"/>
          <w:color w:val="333333"/>
          <w:sz w:val="22"/>
          <w:szCs w:val="22"/>
          <w:rPrChange w:id="377" w:author="Joe Heck" w:date="2016-12-27T13:27:00Z">
            <w:rPr>
              <w:ins w:id="378" w:author="Joe Heck" w:date="2016-12-27T08:31:00Z"/>
              <w:rFonts w:ascii="Helvetica" w:hAnsi="Helvetica" w:cs="Helvetica"/>
              <w:color w:val="333333"/>
            </w:rPr>
          </w:rPrChange>
        </w:rPr>
      </w:pPr>
      <w:ins w:id="379" w:author="Joe Heck" w:date="2016-12-27T08:31:00Z">
        <w:r w:rsidRPr="00887E85">
          <w:rPr>
            <w:rFonts w:ascii="Open Sans" w:hAnsi="Open Sans" w:cs="Open Sans"/>
            <w:color w:val="333333"/>
            <w:sz w:val="22"/>
            <w:szCs w:val="22"/>
            <w:rPrChange w:id="380" w:author="Joe Heck" w:date="2016-12-27T13:27:00Z">
              <w:rPr>
                <w:rFonts w:ascii="Helvetica" w:hAnsi="Helvetica" w:cs="Helvetica"/>
                <w:color w:val="333333"/>
              </w:rPr>
            </w:rPrChange>
          </w:rPr>
          <w:t>Right-click on the style to delete and select</w:t>
        </w:r>
        <w:r w:rsidRPr="00887E85">
          <w:rPr>
            <w:rStyle w:val="apple-converted-space"/>
            <w:rFonts w:ascii="Open Sans" w:hAnsi="Open Sans" w:cs="Open Sans"/>
            <w:color w:val="333333"/>
            <w:sz w:val="22"/>
            <w:szCs w:val="22"/>
            <w:rPrChange w:id="381" w:author="Joe Heck" w:date="2016-12-27T13:27:00Z">
              <w:rPr>
                <w:rStyle w:val="apple-converted-space"/>
                <w:rFonts w:ascii="Helvetica" w:hAnsi="Helvetica" w:cs="Helvetica"/>
                <w:color w:val="333333"/>
              </w:rPr>
            </w:rPrChange>
          </w:rPr>
          <w:t> </w:t>
        </w:r>
      </w:ins>
      <w:ins w:id="382" w:author="Joe Heck" w:date="2016-12-27T13:28:00Z">
        <w:r w:rsidR="00887E85">
          <w:rPr>
            <w:rStyle w:val="Strong"/>
            <w:rFonts w:ascii="Open Sans" w:hAnsi="Open Sans" w:cs="Open Sans"/>
            <w:color w:val="333333"/>
            <w:sz w:val="22"/>
            <w:szCs w:val="22"/>
          </w:rPr>
          <w:t>Remove from</w:t>
        </w:r>
      </w:ins>
      <w:ins w:id="383" w:author="Joe Heck" w:date="2016-12-27T08:31:00Z">
        <w:r w:rsidRPr="00887E85">
          <w:rPr>
            <w:rStyle w:val="Strong"/>
            <w:rFonts w:ascii="Open Sans" w:hAnsi="Open Sans" w:cs="Open Sans"/>
            <w:color w:val="333333"/>
            <w:sz w:val="22"/>
            <w:szCs w:val="22"/>
            <w:rPrChange w:id="384" w:author="Joe Heck" w:date="2016-12-27T13:27:00Z">
              <w:rPr>
                <w:rStyle w:val="Strong"/>
                <w:rFonts w:ascii="Helvetica" w:hAnsi="Helvetica" w:cs="Helvetica"/>
                <w:color w:val="333333"/>
              </w:rPr>
            </w:rPrChange>
          </w:rPr>
          <w:t xml:space="preserve"> Quick Style</w:t>
        </w:r>
      </w:ins>
      <w:ins w:id="385" w:author="Joe Heck" w:date="2016-12-27T13:28:00Z">
        <w:r w:rsidR="00887E85">
          <w:rPr>
            <w:rStyle w:val="Strong"/>
            <w:rFonts w:ascii="Open Sans" w:hAnsi="Open Sans" w:cs="Open Sans"/>
            <w:color w:val="333333"/>
            <w:sz w:val="22"/>
            <w:szCs w:val="22"/>
          </w:rPr>
          <w:t>s</w:t>
        </w:r>
      </w:ins>
      <w:ins w:id="386" w:author="Joe Heck" w:date="2016-12-27T08:31:00Z">
        <w:r w:rsidRPr="00887E85">
          <w:rPr>
            <w:rFonts w:ascii="Open Sans" w:hAnsi="Open Sans" w:cs="Open Sans"/>
            <w:color w:val="333333"/>
            <w:sz w:val="22"/>
            <w:szCs w:val="22"/>
            <w:rPrChange w:id="387" w:author="Joe Heck" w:date="2016-12-27T13:27:00Z">
              <w:rPr>
                <w:rFonts w:ascii="Helvetica" w:hAnsi="Helvetica" w:cs="Helvetica"/>
                <w:color w:val="333333"/>
              </w:rPr>
            </w:rPrChange>
          </w:rPr>
          <w:t>.</w:t>
        </w:r>
      </w:ins>
    </w:p>
    <w:p w:rsidR="00082EF1" w:rsidRPr="0062316F" w:rsidRDefault="00425A30">
      <w:pPr>
        <w:pStyle w:val="Heading2"/>
        <w:rPr>
          <w:ins w:id="388" w:author="Joe Heck" w:date="2016-12-29T08:00:00Z"/>
          <w:rStyle w:val="Title1"/>
          <w:rPrChange w:id="389" w:author="Joe Heck" w:date="2016-12-29T14:35:00Z">
            <w:rPr>
              <w:ins w:id="390" w:author="Joe Heck" w:date="2016-12-29T08:00:00Z"/>
              <w:rStyle w:val="Title1"/>
              <w:rFonts w:ascii="Times New Roman" w:hAnsi="Times New Roman" w:cs="Times New Roman"/>
              <w:color w:val="auto"/>
              <w:sz w:val="24"/>
              <w:szCs w:val="24"/>
            </w:rPr>
          </w:rPrChange>
        </w:rPr>
        <w:pPrChange w:id="391" w:author="Joe Heck" w:date="2016-12-29T14:35:00Z">
          <w:pPr>
            <w:pStyle w:val="Heading1"/>
          </w:pPr>
        </w:pPrChange>
      </w:pPr>
      <w:ins w:id="392" w:author="Joe Heck" w:date="2017-01-03T09:06:00Z">
        <w:r w:rsidRPr="006E007E">
          <w:rPr>
            <w:rStyle w:val="Title1"/>
          </w:rPr>
          <w:t xml:space="preserve">Annotation </w:t>
        </w:r>
        <w:r w:rsidRPr="00445B1E">
          <w:rPr>
            <w:rStyle w:val="Title1"/>
          </w:rPr>
          <w:t>Settings</w:t>
        </w:r>
      </w:ins>
    </w:p>
    <w:p w:rsidR="00543F6C" w:rsidRPr="00543F6C" w:rsidRDefault="00543F6C">
      <w:pPr>
        <w:pStyle w:val="Heading2"/>
        <w:rPr>
          <w:ins w:id="393" w:author="Joe Heck" w:date="2016-12-27T13:29:00Z"/>
          <w:rStyle w:val="Title1"/>
          <w:rFonts w:ascii="Times New Roman" w:hAnsi="Times New Roman" w:cs="Times New Roman"/>
          <w:bCs w:val="0"/>
          <w:i/>
          <w:sz w:val="22"/>
          <w:szCs w:val="22"/>
          <w:rPrChange w:id="394" w:author="Joe Heck" w:date="2016-12-29T08:04:00Z">
            <w:rPr>
              <w:ins w:id="395" w:author="Joe Heck" w:date="2016-12-27T13:29:00Z"/>
              <w:rStyle w:val="Title1"/>
              <w:rFonts w:ascii="Times New Roman" w:hAnsi="Times New Roman" w:cs="Times New Roman"/>
              <w:bCs/>
              <w:color w:val="auto"/>
              <w:sz w:val="24"/>
              <w:szCs w:val="24"/>
            </w:rPr>
          </w:rPrChange>
        </w:rPr>
        <w:pPrChange w:id="396" w:author="Joe Heck" w:date="2016-12-27T13:29:00Z">
          <w:pPr>
            <w:pStyle w:val="Heading1"/>
          </w:pPr>
        </w:pPrChange>
      </w:pPr>
      <w:ins w:id="397" w:author="Joe Heck" w:date="2016-12-29T08:03:00Z">
        <w:r w:rsidRPr="00543F6C">
          <w:rPr>
            <w:rStyle w:val="Title1"/>
            <w:i/>
            <w:sz w:val="22"/>
            <w:szCs w:val="22"/>
            <w:rPrChange w:id="398" w:author="Joe Heck" w:date="2016-12-29T08:04:00Z">
              <w:rPr>
                <w:rStyle w:val="Title1"/>
                <w:bCs/>
              </w:rPr>
            </w:rPrChange>
          </w:rPr>
          <w:t xml:space="preserve">Note: </w:t>
        </w:r>
      </w:ins>
      <w:ins w:id="399" w:author="Joe Heck" w:date="2016-12-29T08:00:00Z">
        <w:r w:rsidRPr="00543F6C">
          <w:rPr>
            <w:rStyle w:val="Title1"/>
            <w:i/>
            <w:sz w:val="22"/>
            <w:szCs w:val="22"/>
            <w:rPrChange w:id="400" w:author="Joe Heck" w:date="2016-12-29T08:04:00Z">
              <w:rPr>
                <w:rStyle w:val="Title1"/>
                <w:bCs/>
              </w:rPr>
            </w:rPrChange>
          </w:rPr>
          <w:t xml:space="preserve">Any option or effect not </w:t>
        </w:r>
      </w:ins>
      <w:ins w:id="401" w:author="Joe Heck" w:date="2016-12-29T08:05:00Z">
        <w:r>
          <w:rPr>
            <w:rStyle w:val="Title1"/>
            <w:i/>
            <w:sz w:val="22"/>
            <w:szCs w:val="22"/>
          </w:rPr>
          <w:t>specified</w:t>
        </w:r>
      </w:ins>
      <w:ins w:id="402" w:author="Joe Heck" w:date="2016-12-29T08:00:00Z">
        <w:r w:rsidRPr="00543F6C">
          <w:rPr>
            <w:rStyle w:val="Title1"/>
            <w:i/>
            <w:sz w:val="22"/>
            <w:szCs w:val="22"/>
            <w:rPrChange w:id="403" w:author="Joe Heck" w:date="2016-12-29T08:04:00Z">
              <w:rPr>
                <w:rStyle w:val="Title1"/>
                <w:bCs/>
              </w:rPr>
            </w:rPrChange>
          </w:rPr>
          <w:t xml:space="preserve"> </w:t>
        </w:r>
      </w:ins>
      <w:ins w:id="404" w:author="Joe Heck" w:date="2016-12-29T08:05:00Z">
        <w:r>
          <w:rPr>
            <w:rStyle w:val="Title1"/>
            <w:i/>
            <w:sz w:val="22"/>
            <w:szCs w:val="22"/>
          </w:rPr>
          <w:t>for</w:t>
        </w:r>
      </w:ins>
      <w:ins w:id="405" w:author="Joe Heck" w:date="2016-12-29T08:00:00Z">
        <w:r w:rsidRPr="00543F6C">
          <w:rPr>
            <w:rStyle w:val="Title1"/>
            <w:i/>
            <w:sz w:val="22"/>
            <w:szCs w:val="22"/>
            <w:rPrChange w:id="406" w:author="Joe Heck" w:date="2016-12-29T08:04:00Z">
              <w:rPr>
                <w:rStyle w:val="Title1"/>
                <w:bCs/>
              </w:rPr>
            </w:rPrChange>
          </w:rPr>
          <w:t xml:space="preserve"> </w:t>
        </w:r>
      </w:ins>
      <w:ins w:id="407" w:author="Joe Heck" w:date="2016-12-29T08:06:00Z">
        <w:r>
          <w:rPr>
            <w:rStyle w:val="Title1"/>
            <w:i/>
            <w:sz w:val="22"/>
            <w:szCs w:val="22"/>
          </w:rPr>
          <w:t xml:space="preserve">an </w:t>
        </w:r>
      </w:ins>
      <w:ins w:id="408" w:author="Joe Heck" w:date="2016-12-29T08:03:00Z">
        <w:r w:rsidRPr="00543F6C">
          <w:rPr>
            <w:rStyle w:val="Title1"/>
            <w:i/>
            <w:sz w:val="22"/>
            <w:szCs w:val="22"/>
            <w:rPrChange w:id="409" w:author="Joe Heck" w:date="2016-12-29T08:04:00Z">
              <w:rPr>
                <w:rStyle w:val="Title1"/>
                <w:bCs/>
              </w:rPr>
            </w:rPrChange>
          </w:rPr>
          <w:t xml:space="preserve">annotation </w:t>
        </w:r>
      </w:ins>
      <w:ins w:id="410" w:author="Joe Heck" w:date="2016-12-29T08:00:00Z">
        <w:r w:rsidRPr="00543F6C">
          <w:rPr>
            <w:rStyle w:val="Title1"/>
            <w:i/>
            <w:sz w:val="22"/>
            <w:szCs w:val="22"/>
            <w:rPrChange w:id="411" w:author="Joe Heck" w:date="2016-12-29T08:04:00Z">
              <w:rPr>
                <w:rStyle w:val="Title1"/>
                <w:bCs/>
              </w:rPr>
            </w:rPrChange>
          </w:rPr>
          <w:t xml:space="preserve">setting </w:t>
        </w:r>
      </w:ins>
      <w:ins w:id="412" w:author="Joe Heck" w:date="2016-12-29T08:06:00Z">
        <w:r>
          <w:rPr>
            <w:rStyle w:val="Title1"/>
            <w:i/>
            <w:sz w:val="22"/>
            <w:szCs w:val="22"/>
          </w:rPr>
          <w:t>should be</w:t>
        </w:r>
      </w:ins>
      <w:ins w:id="413" w:author="Joe Heck" w:date="2016-12-29T10:55:00Z">
        <w:r w:rsidR="00E06CA3">
          <w:rPr>
            <w:rStyle w:val="Title1"/>
            <w:i/>
            <w:sz w:val="22"/>
            <w:szCs w:val="22"/>
          </w:rPr>
          <w:t xml:space="preserve"> left at the default value, or</w:t>
        </w:r>
      </w:ins>
      <w:ins w:id="414" w:author="Joe Heck" w:date="2016-12-29T08:00:00Z">
        <w:r w:rsidRPr="00543F6C">
          <w:rPr>
            <w:rStyle w:val="Title1"/>
            <w:i/>
            <w:sz w:val="22"/>
            <w:szCs w:val="22"/>
            <w:rPrChange w:id="415" w:author="Joe Heck" w:date="2016-12-29T08:04:00Z">
              <w:rPr>
                <w:rStyle w:val="Title1"/>
                <w:bCs/>
              </w:rPr>
            </w:rPrChange>
          </w:rPr>
          <w:t xml:space="preserve"> </w:t>
        </w:r>
      </w:ins>
      <w:ins w:id="416" w:author="Joe Heck" w:date="2016-12-29T08:03:00Z">
        <w:r w:rsidRPr="00543F6C">
          <w:rPr>
            <w:rStyle w:val="Title1"/>
            <w:i/>
            <w:sz w:val="22"/>
            <w:szCs w:val="22"/>
            <w:rPrChange w:id="417" w:author="Joe Heck" w:date="2016-12-29T08:04:00Z">
              <w:rPr>
                <w:rStyle w:val="Title1"/>
                <w:bCs/>
              </w:rPr>
            </w:rPrChange>
          </w:rPr>
          <w:t>considered</w:t>
        </w:r>
      </w:ins>
      <w:ins w:id="418" w:author="Joe Heck" w:date="2016-12-29T10:55:00Z">
        <w:r w:rsidR="00E06CA3">
          <w:rPr>
            <w:rStyle w:val="Title1"/>
            <w:i/>
            <w:sz w:val="22"/>
            <w:szCs w:val="22"/>
          </w:rPr>
          <w:t xml:space="preserve"> to be </w:t>
        </w:r>
      </w:ins>
      <w:ins w:id="419" w:author="Joe Heck" w:date="2016-12-29T08:06:00Z">
        <w:r>
          <w:rPr>
            <w:rStyle w:val="Title1"/>
            <w:i/>
            <w:sz w:val="22"/>
            <w:szCs w:val="22"/>
          </w:rPr>
          <w:t>“</w:t>
        </w:r>
      </w:ins>
      <w:ins w:id="420" w:author="Joe Heck" w:date="2016-12-29T08:03:00Z">
        <w:r w:rsidRPr="00543F6C">
          <w:rPr>
            <w:rStyle w:val="Title1"/>
            <w:i/>
            <w:sz w:val="22"/>
            <w:szCs w:val="22"/>
            <w:rPrChange w:id="421" w:author="Joe Heck" w:date="2016-12-29T08:04:00Z">
              <w:rPr>
                <w:rStyle w:val="Title1"/>
                <w:bCs/>
              </w:rPr>
            </w:rPrChange>
          </w:rPr>
          <w:t>off</w:t>
        </w:r>
      </w:ins>
      <w:ins w:id="422" w:author="Joe Heck" w:date="2016-12-29T08:06:00Z">
        <w:r>
          <w:rPr>
            <w:rStyle w:val="Title1"/>
            <w:i/>
            <w:sz w:val="22"/>
            <w:szCs w:val="22"/>
          </w:rPr>
          <w:t>”</w:t>
        </w:r>
      </w:ins>
      <w:ins w:id="423" w:author="Joe Heck" w:date="2016-12-29T10:55:00Z">
        <w:r w:rsidR="00E06CA3">
          <w:rPr>
            <w:rStyle w:val="Title1"/>
            <w:i/>
            <w:sz w:val="22"/>
            <w:szCs w:val="22"/>
          </w:rPr>
          <w:t xml:space="preserve"> </w:t>
        </w:r>
      </w:ins>
      <w:ins w:id="424" w:author="Joe Heck" w:date="2016-12-29T08:03:00Z">
        <w:r w:rsidRPr="00543F6C">
          <w:rPr>
            <w:rStyle w:val="Title1"/>
            <w:i/>
            <w:sz w:val="22"/>
            <w:szCs w:val="22"/>
            <w:rPrChange w:id="425" w:author="Joe Heck" w:date="2016-12-29T08:04:00Z">
              <w:rPr>
                <w:rStyle w:val="Title1"/>
                <w:bCs/>
              </w:rPr>
            </w:rPrChange>
          </w:rPr>
          <w:t xml:space="preserve">or </w:t>
        </w:r>
      </w:ins>
      <w:ins w:id="426" w:author="Joe Heck" w:date="2016-12-29T08:06:00Z">
        <w:r>
          <w:rPr>
            <w:rStyle w:val="Title1"/>
            <w:i/>
            <w:sz w:val="22"/>
            <w:szCs w:val="22"/>
          </w:rPr>
          <w:t>“</w:t>
        </w:r>
      </w:ins>
      <w:ins w:id="427" w:author="Joe Heck" w:date="2016-12-29T08:03:00Z">
        <w:r w:rsidRPr="00543F6C">
          <w:rPr>
            <w:rStyle w:val="Title1"/>
            <w:i/>
            <w:sz w:val="22"/>
            <w:szCs w:val="22"/>
            <w:rPrChange w:id="428" w:author="Joe Heck" w:date="2016-12-29T08:04:00Z">
              <w:rPr>
                <w:rStyle w:val="Title1"/>
                <w:bCs/>
              </w:rPr>
            </w:rPrChange>
          </w:rPr>
          <w:t>unused</w:t>
        </w:r>
      </w:ins>
      <w:ins w:id="429" w:author="Joe Heck" w:date="2016-12-29T08:07:00Z">
        <w:r w:rsidR="0035437B">
          <w:rPr>
            <w:rStyle w:val="Title1"/>
            <w:i/>
            <w:sz w:val="22"/>
            <w:szCs w:val="22"/>
          </w:rPr>
          <w:t>”.</w:t>
        </w:r>
      </w:ins>
    </w:p>
    <w:bookmarkStart w:id="430" w:name="_https://help.pentaho.com/UX_and_Doc"/>
    <w:bookmarkEnd w:id="430"/>
    <w:p w:rsidR="000B27FE" w:rsidRPr="0062316F" w:rsidRDefault="000B27FE">
      <w:pPr>
        <w:pStyle w:val="Heading3"/>
        <w:rPr>
          <w:ins w:id="431" w:author="Joe Heck" w:date="2016-12-22T10:20:00Z"/>
          <w:rPrChange w:id="432" w:author="Joe Heck" w:date="2016-12-29T14:36:00Z">
            <w:rPr>
              <w:ins w:id="433" w:author="Joe Heck" w:date="2016-12-22T10:20:00Z"/>
            </w:rPr>
          </w:rPrChange>
        </w:rPr>
        <w:pPrChange w:id="434" w:author="Joe Heck" w:date="2016-12-29T14:36:00Z">
          <w:pPr>
            <w:pStyle w:val="Heading2"/>
          </w:pPr>
        </w:pPrChange>
      </w:pPr>
      <w:ins w:id="435" w:author="Joe Heck" w:date="2016-12-22T10:20:00Z">
        <w:r w:rsidRPr="006E007E">
          <w:fldChar w:fldCharType="begin"/>
        </w:r>
        <w:r w:rsidRPr="0062316F">
          <w:rPr>
            <w:rPrChange w:id="436" w:author="Joe Heck" w:date="2016-12-29T14:36:00Z">
              <w:rPr/>
            </w:rPrChange>
          </w:rPr>
          <w:instrText xml:space="preserve"> HYPERLINK  \l "_Arrows" </w:instrText>
        </w:r>
        <w:r w:rsidRPr="0062316F">
          <w:rPr>
            <w:rPrChange w:id="437" w:author="Joe Heck" w:date="2016-12-29T14:36:00Z">
              <w:rPr/>
            </w:rPrChange>
          </w:rPr>
          <w:fldChar w:fldCharType="separate"/>
        </w:r>
        <w:r w:rsidRPr="0062316F">
          <w:rPr>
            <w:rStyle w:val="Hyperlink"/>
            <w:color w:val="auto"/>
            <w:u w:val="none"/>
            <w:rPrChange w:id="438" w:author="Joe Heck" w:date="2016-12-29T14:36:00Z">
              <w:rPr>
                <w:rStyle w:val="Hyperlink"/>
                <w:color w:val="auto"/>
                <w:u w:val="none"/>
              </w:rPr>
            </w:rPrChange>
          </w:rPr>
          <w:t>Arrow</w:t>
        </w:r>
        <w:r w:rsidRPr="0062316F">
          <w:rPr>
            <w:rPrChange w:id="439" w:author="Joe Heck" w:date="2016-12-29T14:36:00Z">
              <w:rPr/>
            </w:rPrChange>
          </w:rPr>
          <w:fldChar w:fldCharType="end"/>
        </w:r>
        <w:r w:rsidRPr="0062316F">
          <w:rPr>
            <w:rPrChange w:id="440" w:author="Joe Heck" w:date="2016-12-29T14:36:00Z">
              <w:rPr/>
            </w:rPrChange>
          </w:rPr>
          <w:t xml:space="preserve"> </w:t>
        </w:r>
      </w:ins>
    </w:p>
    <w:p w:rsidR="00512077" w:rsidRDefault="00512077" w:rsidP="000B27FE">
      <w:pPr>
        <w:rPr>
          <w:ins w:id="441" w:author="Joe Heck" w:date="2016-12-27T16:12:00Z"/>
        </w:rPr>
      </w:pPr>
      <w:ins w:id="442" w:author="Joe Heck" w:date="2016-12-27T16:12:00Z">
        <w:r>
          <w:t xml:space="preserve">Two different types </w:t>
        </w:r>
      </w:ins>
      <w:ins w:id="443" w:author="Joe Heck" w:date="2016-12-29T07:21:00Z">
        <w:r w:rsidR="00C60E18">
          <w:t xml:space="preserve">of arrows </w:t>
        </w:r>
      </w:ins>
      <w:ins w:id="444" w:author="Joe Heck" w:date="2016-12-29T10:52:00Z">
        <w:r w:rsidR="006C6077">
          <w:t xml:space="preserve">(equilateral and barbed) </w:t>
        </w:r>
      </w:ins>
      <w:ins w:id="445" w:author="Joe Heck" w:date="2016-12-28T07:32:00Z">
        <w:r w:rsidR="00561D34">
          <w:t xml:space="preserve">are </w:t>
        </w:r>
      </w:ins>
      <w:ins w:id="446" w:author="Joe Heck" w:date="2016-12-27T16:12:00Z">
        <w:r>
          <w:t>use</w:t>
        </w:r>
      </w:ins>
      <w:ins w:id="447" w:author="Joe Heck" w:date="2016-12-28T07:32:00Z">
        <w:r w:rsidR="00561D34">
          <w:t>d</w:t>
        </w:r>
      </w:ins>
      <w:ins w:id="448" w:author="Joe Heck" w:date="2016-12-27T16:12:00Z">
        <w:r>
          <w:t xml:space="preserve">. </w:t>
        </w:r>
      </w:ins>
    </w:p>
    <w:p w:rsidR="000B27FE" w:rsidRPr="00106751" w:rsidRDefault="004C1D28" w:rsidP="000B27FE">
      <w:pPr>
        <w:rPr>
          <w:ins w:id="449" w:author="Joe Heck" w:date="2016-12-27T15:57:00Z"/>
        </w:rPr>
      </w:pPr>
      <w:ins w:id="450" w:author="Joe Heck" w:date="2016-12-27T15:59:00Z">
        <w:r w:rsidRPr="00106751">
          <w:t xml:space="preserve">Open the </w:t>
        </w:r>
        <w:r w:rsidRPr="00106751">
          <w:rPr>
            <w:rPrChange w:id="451" w:author="Joe Heck" w:date="2016-12-28T12:00:00Z">
              <w:rPr>
                <w:b/>
              </w:rPr>
            </w:rPrChange>
          </w:rPr>
          <w:t>Arrow Editor</w:t>
        </w:r>
        <w:r w:rsidRPr="00106751">
          <w:t xml:space="preserve"> as follows:</w:t>
        </w:r>
      </w:ins>
      <w:ins w:id="452" w:author="Joe Heck" w:date="2016-12-22T10:20:00Z">
        <w:r w:rsidR="000B27FE" w:rsidRPr="00106751">
          <w:rPr>
            <w:rStyle w:val="Strong"/>
            <w:rFonts w:eastAsiaTheme="majorEastAsia"/>
            <w:b w:val="0"/>
            <w:color w:val="333333"/>
            <w:rPrChange w:id="453" w:author="Joe Heck" w:date="2016-12-28T12:00:00Z">
              <w:rPr>
                <w:rStyle w:val="Strong"/>
                <w:rFonts w:eastAsiaTheme="majorEastAsia"/>
                <w:color w:val="333333"/>
              </w:rPr>
            </w:rPrChange>
          </w:rPr>
          <w:t xml:space="preserve"> </w:t>
        </w:r>
        <w:r w:rsidR="000B27FE" w:rsidRPr="00106751">
          <w:t xml:space="preserve"> </w:t>
        </w:r>
      </w:ins>
    </w:p>
    <w:p w:rsidR="004C1D28" w:rsidRDefault="004C1D28">
      <w:pPr>
        <w:pStyle w:val="ListParagraph"/>
        <w:numPr>
          <w:ilvl w:val="0"/>
          <w:numId w:val="29"/>
        </w:numPr>
        <w:rPr>
          <w:ins w:id="454" w:author="Joe Heck" w:date="2016-12-29T15:34:00Z"/>
          <w:color w:val="333333"/>
        </w:rPr>
        <w:pPrChange w:id="455" w:author="Joe Heck" w:date="2016-12-28T11:52:00Z">
          <w:pPr/>
        </w:pPrChange>
      </w:pPr>
      <w:ins w:id="456" w:author="Joe Heck" w:date="2016-12-27T15:57:00Z">
        <w:r w:rsidRPr="004C1D28">
          <w:rPr>
            <w:color w:val="333333"/>
            <w:rPrChange w:id="457" w:author="Joe Heck" w:date="2016-12-27T15:58:00Z">
              <w:rPr/>
            </w:rPrChange>
          </w:rPr>
          <w:t xml:space="preserve">In </w:t>
        </w:r>
        <w:proofErr w:type="spellStart"/>
        <w:r w:rsidRPr="004C1D28">
          <w:rPr>
            <w:color w:val="333333"/>
            <w:rPrChange w:id="458" w:author="Joe Heck" w:date="2016-12-27T15:58:00Z">
              <w:rPr/>
            </w:rPrChange>
          </w:rPr>
          <w:t>Snagit</w:t>
        </w:r>
        <w:proofErr w:type="spellEnd"/>
        <w:r w:rsidRPr="004C1D28">
          <w:rPr>
            <w:color w:val="333333"/>
            <w:rPrChange w:id="459" w:author="Joe Heck" w:date="2016-12-27T15:58:00Z">
              <w:rPr/>
            </w:rPrChange>
          </w:rPr>
          <w:t xml:space="preserve"> Editor, click to select the </w:t>
        </w:r>
        <w:r w:rsidRPr="004C1D28">
          <w:rPr>
            <w:rStyle w:val="Strong"/>
            <w:rFonts w:eastAsiaTheme="majorEastAsia"/>
            <w:color w:val="333333"/>
          </w:rPr>
          <w:t>Tools</w:t>
        </w:r>
        <w:r w:rsidRPr="004C1D28">
          <w:rPr>
            <w:color w:val="333333"/>
            <w:rPrChange w:id="460" w:author="Joe Heck" w:date="2016-12-27T15:58:00Z">
              <w:rPr/>
            </w:rPrChange>
          </w:rPr>
          <w:t xml:space="preserve"> tab.</w:t>
        </w:r>
      </w:ins>
    </w:p>
    <w:p w:rsidR="004C1D28" w:rsidRPr="001B7DA6" w:rsidRDefault="001B7DA6">
      <w:pPr>
        <w:pStyle w:val="ListParagraph"/>
        <w:numPr>
          <w:ilvl w:val="0"/>
          <w:numId w:val="29"/>
        </w:numPr>
        <w:rPr>
          <w:ins w:id="461" w:author="Joe Heck" w:date="2016-12-27T15:57:00Z"/>
          <w:color w:val="333333"/>
          <w:rPrChange w:id="462" w:author="Joe Heck" w:date="2016-12-29T15:35:00Z">
            <w:rPr>
              <w:ins w:id="463" w:author="Joe Heck" w:date="2016-12-27T15:57:00Z"/>
            </w:rPr>
          </w:rPrChange>
        </w:rPr>
        <w:pPrChange w:id="464" w:author="Joe Heck" w:date="2016-12-28T11:52:00Z">
          <w:pPr/>
        </w:pPrChange>
      </w:pPr>
      <w:ins w:id="465" w:author="Joe Heck" w:date="2016-12-29T15:34:00Z">
        <w:r w:rsidRPr="001B7DA6">
          <w:rPr>
            <w:color w:val="333333"/>
          </w:rPr>
          <w:t xml:space="preserve">Click </w:t>
        </w:r>
        <w:r w:rsidRPr="001B7DA6">
          <w:rPr>
            <w:b/>
            <w:color w:val="333333"/>
            <w:rPrChange w:id="466" w:author="Joe Heck" w:date="2016-12-29T15:35:00Z">
              <w:rPr>
                <w:color w:val="333333"/>
              </w:rPr>
            </w:rPrChange>
          </w:rPr>
          <w:t>Arrow</w:t>
        </w:r>
        <w:r w:rsidRPr="001B7DA6">
          <w:rPr>
            <w:color w:val="333333"/>
          </w:rPr>
          <w:t xml:space="preserve"> &gt; </w:t>
        </w:r>
      </w:ins>
      <w:ins w:id="467" w:author="Joe Heck" w:date="2016-12-27T15:58:00Z">
        <w:r w:rsidR="004C1D28" w:rsidRPr="001B7DA6">
          <w:rPr>
            <w:rStyle w:val="Strong"/>
            <w:rFonts w:eastAsiaTheme="majorEastAsia"/>
            <w:color w:val="333333"/>
          </w:rPr>
          <w:t>Outline</w:t>
        </w:r>
        <w:r w:rsidR="004C1D28" w:rsidRPr="001B7DA6">
          <w:rPr>
            <w:rStyle w:val="apple-converted-space"/>
            <w:b/>
            <w:bCs/>
            <w:color w:val="333333"/>
          </w:rPr>
          <w:t> </w:t>
        </w:r>
        <w:r w:rsidR="004C1D28" w:rsidRPr="000C252A">
          <w:t>&gt;</w:t>
        </w:r>
        <w:r w:rsidR="004C1D28" w:rsidRPr="001B7DA6">
          <w:rPr>
            <w:rStyle w:val="apple-converted-space"/>
            <w:color w:val="333333"/>
          </w:rPr>
          <w:t> </w:t>
        </w:r>
        <w:r w:rsidR="004C1D28" w:rsidRPr="001B7DA6">
          <w:rPr>
            <w:rStyle w:val="Strong"/>
            <w:rFonts w:eastAsiaTheme="majorEastAsia"/>
            <w:color w:val="333333"/>
          </w:rPr>
          <w:t>Ends</w:t>
        </w:r>
        <w:r w:rsidR="004C1D28" w:rsidRPr="001B7DA6">
          <w:rPr>
            <w:rStyle w:val="apple-converted-space"/>
            <w:b/>
            <w:bCs/>
            <w:color w:val="333333"/>
          </w:rPr>
          <w:t> </w:t>
        </w:r>
        <w:r w:rsidR="004C1D28" w:rsidRPr="00030663">
          <w:t>&gt;</w:t>
        </w:r>
        <w:r w:rsidR="004C1D28" w:rsidRPr="001B7DA6">
          <w:rPr>
            <w:rStyle w:val="apple-converted-space"/>
            <w:color w:val="333333"/>
          </w:rPr>
          <w:t> </w:t>
        </w:r>
        <w:r w:rsidR="004C1D28" w:rsidRPr="001B7DA6">
          <w:rPr>
            <w:rStyle w:val="Strong"/>
            <w:rFonts w:eastAsiaTheme="majorEastAsia"/>
            <w:color w:val="333333"/>
          </w:rPr>
          <w:t>Custom Ends</w:t>
        </w:r>
      </w:ins>
      <w:ins w:id="468" w:author="Joe Heck" w:date="2016-12-29T15:35:00Z">
        <w:r>
          <w:rPr>
            <w:rStyle w:val="Strong"/>
            <w:rFonts w:eastAsiaTheme="majorEastAsia"/>
            <w:color w:val="333333"/>
          </w:rPr>
          <w:t xml:space="preserve"> </w:t>
        </w:r>
        <w:r>
          <w:rPr>
            <w:rStyle w:val="Strong"/>
            <w:rFonts w:eastAsiaTheme="majorEastAsia"/>
            <w:b w:val="0"/>
            <w:color w:val="333333"/>
          </w:rPr>
          <w:t xml:space="preserve">and then enter </w:t>
        </w:r>
        <w:r>
          <w:t>the values for the settings</w:t>
        </w:r>
        <w:r w:rsidRPr="00920BEC">
          <w:rPr>
            <w:rStyle w:val="Strong"/>
            <w:b w:val="0"/>
            <w:bCs w:val="0"/>
            <w:color w:val="333333"/>
          </w:rPr>
          <w:t>.</w:t>
        </w:r>
      </w:ins>
    </w:p>
    <w:p w:rsidR="004C1D28" w:rsidRPr="00703F3E" w:rsidRDefault="004C1D28">
      <w:pPr>
        <w:spacing w:after="0" w:line="240" w:lineRule="auto"/>
        <w:rPr>
          <w:ins w:id="469" w:author="Joe Heck" w:date="2016-12-22T10:20:00Z"/>
        </w:rPr>
        <w:pPrChange w:id="470" w:author="Joe Heck" w:date="2016-12-29T15:36:00Z">
          <w:pPr/>
        </w:pPrChange>
      </w:pPr>
    </w:p>
    <w:p w:rsidR="000B27FE" w:rsidRPr="00363A4F" w:rsidRDefault="000B27FE">
      <w:pPr>
        <w:pStyle w:val="ListParagraph"/>
        <w:numPr>
          <w:ilvl w:val="0"/>
          <w:numId w:val="21"/>
        </w:numPr>
        <w:rPr>
          <w:ins w:id="471" w:author="Joe Heck" w:date="2016-12-22T10:20:00Z"/>
          <w:b/>
          <w:rPrChange w:id="472" w:author="Joe Heck" w:date="2016-12-27T16:03:00Z">
            <w:rPr>
              <w:ins w:id="473" w:author="Joe Heck" w:date="2016-12-22T10:20:00Z"/>
            </w:rPr>
          </w:rPrChange>
        </w:rPr>
        <w:pPrChange w:id="474" w:author="Joe Heck" w:date="2016-12-27T16:03:00Z">
          <w:pPr/>
        </w:pPrChange>
      </w:pPr>
      <w:ins w:id="475" w:author="Joe Heck" w:date="2016-12-22T10:20:00Z">
        <w:r w:rsidRPr="00363A4F">
          <w:rPr>
            <w:b/>
            <w:rPrChange w:id="476" w:author="Joe Heck" w:date="2016-12-27T16:03:00Z">
              <w:rPr/>
            </w:rPrChange>
          </w:rPr>
          <w:t xml:space="preserve">Equilateral </w:t>
        </w:r>
      </w:ins>
    </w:p>
    <w:tbl>
      <w:tblPr>
        <w:tblW w:w="14127" w:type="dxa"/>
        <w:tblCellSpacing w:w="7" w:type="dxa"/>
        <w:tblBorders>
          <w:top w:val="single" w:sz="6" w:space="0" w:color="DDDDE1"/>
          <w:left w:val="single" w:sz="6" w:space="0" w:color="DDDDE1"/>
          <w:bottom w:val="single" w:sz="6" w:space="0" w:color="DDDDE1"/>
          <w:right w:val="single" w:sz="6" w:space="0" w:color="DDDDE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7"/>
        <w:gridCol w:w="9090"/>
      </w:tblGrid>
      <w:tr w:rsidR="000B27FE" w:rsidRPr="005D28BB" w:rsidTr="00B7063F">
        <w:trPr>
          <w:tblCellSpacing w:w="7" w:type="dxa"/>
          <w:ins w:id="477" w:author="Joe Heck" w:date="2016-12-22T10:20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B27FE" w:rsidRPr="005D28BB" w:rsidRDefault="000B27FE" w:rsidP="00B7063F">
            <w:pPr>
              <w:spacing w:after="0" w:line="240" w:lineRule="auto"/>
              <w:rPr>
                <w:ins w:id="478" w:author="Joe Heck" w:date="2016-12-22T10:20:00Z"/>
              </w:rPr>
            </w:pPr>
            <w:ins w:id="479" w:author="Joe Heck" w:date="2016-12-22T10:20:00Z">
              <w:r w:rsidRPr="005D28BB">
                <w:rPr>
                  <w:rStyle w:val="Strong"/>
                </w:rPr>
                <w:t>Element</w:t>
              </w:r>
            </w:ins>
          </w:p>
        </w:tc>
        <w:tc>
          <w:tcPr>
            <w:tcW w:w="9069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B27FE" w:rsidRPr="005D28BB" w:rsidRDefault="00C350B5" w:rsidP="00B7063F">
            <w:pPr>
              <w:spacing w:after="0" w:line="240" w:lineRule="auto"/>
              <w:rPr>
                <w:ins w:id="480" w:author="Joe Heck" w:date="2016-12-22T10:20:00Z"/>
              </w:rPr>
            </w:pPr>
            <w:ins w:id="481" w:author="Joe Heck" w:date="2016-12-28T12:00:00Z">
              <w:r>
                <w:rPr>
                  <w:rStyle w:val="Strong"/>
                </w:rPr>
                <w:t>Setting</w:t>
              </w:r>
            </w:ins>
          </w:p>
        </w:tc>
      </w:tr>
      <w:tr w:rsidR="000B27FE" w:rsidRPr="005D28BB" w:rsidTr="00B7063F">
        <w:trPr>
          <w:tblCellSpacing w:w="7" w:type="dxa"/>
          <w:ins w:id="482" w:author="Joe Heck" w:date="2016-12-22T10:20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B27FE" w:rsidRPr="005D28BB" w:rsidRDefault="000B27FE" w:rsidP="00B7063F">
            <w:pPr>
              <w:spacing w:after="0" w:line="240" w:lineRule="auto"/>
              <w:rPr>
                <w:ins w:id="483" w:author="Joe Heck" w:date="2016-12-22T10:20:00Z"/>
              </w:rPr>
            </w:pPr>
            <w:ins w:id="484" w:author="Joe Heck" w:date="2016-12-22T10:20:00Z">
              <w:r w:rsidRPr="005D28BB">
                <w:t>Color</w:t>
              </w:r>
            </w:ins>
          </w:p>
        </w:tc>
        <w:tc>
          <w:tcPr>
            <w:tcW w:w="9069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B27FE" w:rsidRPr="005D28BB" w:rsidRDefault="000B27FE" w:rsidP="00B7063F">
            <w:pPr>
              <w:spacing w:after="0" w:line="240" w:lineRule="auto"/>
              <w:rPr>
                <w:ins w:id="485" w:author="Joe Heck" w:date="2016-12-22T10:20:00Z"/>
              </w:rPr>
            </w:pPr>
            <w:ins w:id="486" w:author="Joe Heck" w:date="2016-12-22T10:20:00Z">
              <w:r w:rsidRPr="005D28BB">
                <w:t>R:174, G:27, B:39</w:t>
              </w:r>
            </w:ins>
          </w:p>
        </w:tc>
      </w:tr>
      <w:tr w:rsidR="006C6077" w:rsidRPr="005D28BB" w:rsidTr="00B7063F">
        <w:trPr>
          <w:tblCellSpacing w:w="7" w:type="dxa"/>
          <w:ins w:id="487" w:author="Joe Heck" w:date="2016-12-29T10:51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C6077" w:rsidRPr="005D28BB" w:rsidRDefault="006C6077" w:rsidP="00B7063F">
            <w:pPr>
              <w:spacing w:after="0" w:line="240" w:lineRule="auto"/>
              <w:rPr>
                <w:ins w:id="488" w:author="Joe Heck" w:date="2016-12-29T10:51:00Z"/>
              </w:rPr>
            </w:pPr>
            <w:ins w:id="489" w:author="Joe Heck" w:date="2016-12-29T10:51:00Z">
              <w:r w:rsidRPr="005D28BB">
                <w:t>End</w:t>
              </w:r>
              <w:r>
                <w:t xml:space="preserve">, </w:t>
              </w:r>
              <w:r w:rsidRPr="005D28BB">
                <w:t>First: Arrow style, Arrow width, Line cap</w:t>
              </w:r>
            </w:ins>
          </w:p>
        </w:tc>
        <w:tc>
          <w:tcPr>
            <w:tcW w:w="9069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C6077" w:rsidRPr="005D28BB" w:rsidRDefault="006C6077" w:rsidP="00B7063F">
            <w:pPr>
              <w:spacing w:after="0" w:line="240" w:lineRule="auto"/>
              <w:rPr>
                <w:ins w:id="490" w:author="Joe Heck" w:date="2016-12-29T10:51:00Z"/>
              </w:rPr>
            </w:pPr>
            <w:ins w:id="491" w:author="Joe Heck" w:date="2016-12-29T10:51:00Z">
              <w:r>
                <w:t>Line</w:t>
              </w:r>
              <w:r w:rsidRPr="005D28BB">
                <w:t>, 3, Flat</w:t>
              </w:r>
            </w:ins>
          </w:p>
        </w:tc>
      </w:tr>
      <w:tr w:rsidR="006C6077" w:rsidRPr="005D28BB" w:rsidTr="00B7063F">
        <w:trPr>
          <w:tblCellSpacing w:w="7" w:type="dxa"/>
          <w:ins w:id="492" w:author="Joe Heck" w:date="2016-12-29T10:51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C6077" w:rsidRPr="005D28BB" w:rsidRDefault="006C6077" w:rsidP="00B7063F">
            <w:pPr>
              <w:spacing w:after="0" w:line="240" w:lineRule="auto"/>
              <w:rPr>
                <w:ins w:id="493" w:author="Joe Heck" w:date="2016-12-29T10:51:00Z"/>
              </w:rPr>
            </w:pPr>
            <w:ins w:id="494" w:author="Joe Heck" w:date="2016-12-29T10:51:00Z">
              <w:r w:rsidRPr="005D28BB">
                <w:t>End</w:t>
              </w:r>
              <w:r>
                <w:t xml:space="preserve">, </w:t>
              </w:r>
              <w:r w:rsidRPr="005D28BB">
                <w:t>Last: Arrow style, Arrow width, Line cap</w:t>
              </w:r>
            </w:ins>
          </w:p>
        </w:tc>
        <w:tc>
          <w:tcPr>
            <w:tcW w:w="9069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C6077" w:rsidRPr="005D28BB" w:rsidRDefault="006C6077" w:rsidP="00B7063F">
            <w:pPr>
              <w:spacing w:after="0" w:line="240" w:lineRule="auto"/>
              <w:rPr>
                <w:ins w:id="495" w:author="Joe Heck" w:date="2016-12-29T10:51:00Z"/>
              </w:rPr>
            </w:pPr>
            <w:ins w:id="496" w:author="Joe Heck" w:date="2016-12-29T10:51:00Z">
              <w:r w:rsidRPr="005D28BB">
                <w:t>Equilateral, 7, Flat</w:t>
              </w:r>
            </w:ins>
          </w:p>
        </w:tc>
      </w:tr>
      <w:tr w:rsidR="000B27FE" w:rsidRPr="005D28BB" w:rsidTr="00B7063F">
        <w:trPr>
          <w:tblCellSpacing w:w="7" w:type="dxa"/>
          <w:ins w:id="497" w:author="Joe Heck" w:date="2016-12-22T10:20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B27FE" w:rsidRPr="005D28BB" w:rsidRDefault="000B27FE" w:rsidP="00B7063F">
            <w:pPr>
              <w:spacing w:after="0" w:line="240" w:lineRule="auto"/>
              <w:rPr>
                <w:ins w:id="498" w:author="Joe Heck" w:date="2016-12-22T10:20:00Z"/>
              </w:rPr>
            </w:pPr>
            <w:ins w:id="499" w:author="Joe Heck" w:date="2016-12-22T10:20:00Z">
              <w:r w:rsidRPr="005D28BB">
                <w:t>Line Style</w:t>
              </w:r>
            </w:ins>
          </w:p>
        </w:tc>
        <w:tc>
          <w:tcPr>
            <w:tcW w:w="9069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B27FE" w:rsidRPr="005D28BB" w:rsidRDefault="000B27FE" w:rsidP="00B7063F">
            <w:pPr>
              <w:spacing w:after="0" w:line="240" w:lineRule="auto"/>
              <w:rPr>
                <w:ins w:id="500" w:author="Joe Heck" w:date="2016-12-22T10:20:00Z"/>
              </w:rPr>
            </w:pPr>
            <w:ins w:id="501" w:author="Joe Heck" w:date="2016-12-22T10:20:00Z">
              <w:r w:rsidRPr="005D28BB">
                <w:t>Solid</w:t>
              </w:r>
            </w:ins>
          </w:p>
        </w:tc>
      </w:tr>
      <w:tr w:rsidR="000B27FE" w:rsidRPr="005D28BB" w:rsidTr="00B7063F">
        <w:trPr>
          <w:tblCellSpacing w:w="7" w:type="dxa"/>
          <w:ins w:id="502" w:author="Joe Heck" w:date="2016-12-22T10:20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B27FE" w:rsidRPr="005D28BB" w:rsidRDefault="000B27FE" w:rsidP="00B7063F">
            <w:pPr>
              <w:spacing w:after="0" w:line="240" w:lineRule="auto"/>
              <w:rPr>
                <w:ins w:id="503" w:author="Joe Heck" w:date="2016-12-22T10:20:00Z"/>
              </w:rPr>
            </w:pPr>
            <w:ins w:id="504" w:author="Joe Heck" w:date="2016-12-22T10:20:00Z">
              <w:r w:rsidRPr="005D28BB">
                <w:t>Line Width</w:t>
              </w:r>
            </w:ins>
          </w:p>
        </w:tc>
        <w:tc>
          <w:tcPr>
            <w:tcW w:w="9069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B27FE" w:rsidRPr="005D28BB" w:rsidRDefault="000B27FE" w:rsidP="00B7063F">
            <w:pPr>
              <w:spacing w:after="0" w:line="240" w:lineRule="auto"/>
              <w:rPr>
                <w:ins w:id="505" w:author="Joe Heck" w:date="2016-12-22T10:20:00Z"/>
              </w:rPr>
            </w:pPr>
            <w:ins w:id="506" w:author="Joe Heck" w:date="2016-12-22T10:20:00Z">
              <w:r w:rsidRPr="005D28BB">
                <w:t>4</w:t>
              </w:r>
              <w:r>
                <w:t xml:space="preserve"> </w:t>
              </w:r>
              <w:proofErr w:type="spellStart"/>
              <w:r w:rsidRPr="005D28BB">
                <w:t>px</w:t>
              </w:r>
              <w:proofErr w:type="spellEnd"/>
            </w:ins>
          </w:p>
        </w:tc>
      </w:tr>
    </w:tbl>
    <w:p w:rsidR="000B27FE" w:rsidRDefault="000B27FE" w:rsidP="000B27FE">
      <w:pPr>
        <w:pStyle w:val="ListParagraph"/>
        <w:ind w:left="0"/>
        <w:rPr>
          <w:ins w:id="507" w:author="Joe Heck" w:date="2016-12-22T10:20:00Z"/>
          <w:b/>
        </w:rPr>
      </w:pPr>
    </w:p>
    <w:p w:rsidR="000B27FE" w:rsidRPr="0062316F" w:rsidRDefault="000B27FE">
      <w:pPr>
        <w:pStyle w:val="ListParagraph"/>
        <w:numPr>
          <w:ilvl w:val="0"/>
          <w:numId w:val="21"/>
        </w:numPr>
        <w:rPr>
          <w:ins w:id="508" w:author="Joe Heck" w:date="2016-12-22T10:20:00Z"/>
          <w:i/>
          <w:rPrChange w:id="509" w:author="Joe Heck" w:date="2016-12-29T14:29:00Z">
            <w:rPr>
              <w:ins w:id="510" w:author="Joe Heck" w:date="2016-12-22T10:20:00Z"/>
            </w:rPr>
          </w:rPrChange>
        </w:rPr>
        <w:pPrChange w:id="511" w:author="Joe Heck" w:date="2016-12-29T14:29:00Z">
          <w:pPr>
            <w:pStyle w:val="ListParagraph"/>
            <w:ind w:left="0"/>
          </w:pPr>
        </w:pPrChange>
      </w:pPr>
      <w:ins w:id="512" w:author="Joe Heck" w:date="2016-12-22T10:20:00Z">
        <w:r w:rsidRPr="0062316F">
          <w:rPr>
            <w:b/>
          </w:rPr>
          <w:t>Barbed</w:t>
        </w:r>
      </w:ins>
      <w:ins w:id="513" w:author="Joe Heck" w:date="2016-12-27T15:50:00Z">
        <w:r w:rsidR="009F3CAE" w:rsidRPr="0062316F">
          <w:rPr>
            <w:b/>
          </w:rPr>
          <w:t xml:space="preserve"> </w:t>
        </w:r>
      </w:ins>
      <w:ins w:id="514" w:author="Joe Heck" w:date="2016-12-29T14:29:00Z">
        <w:r w:rsidR="0062316F" w:rsidRPr="0062316F">
          <w:rPr>
            <w:i/>
            <w:rPrChange w:id="515" w:author="Joe Heck" w:date="2016-12-29T14:29:00Z">
              <w:rPr>
                <w:b/>
              </w:rPr>
            </w:rPrChange>
          </w:rPr>
          <w:t>(</w:t>
        </w:r>
      </w:ins>
      <w:ins w:id="516" w:author="Joe Heck" w:date="2016-12-27T16:09:00Z">
        <w:r w:rsidR="00A501BA" w:rsidRPr="0062316F">
          <w:rPr>
            <w:i/>
            <w:rPrChange w:id="517" w:author="Joe Heck" w:date="2016-12-29T14:29:00Z">
              <w:rPr/>
            </w:rPrChange>
          </w:rPr>
          <w:t xml:space="preserve">Note: </w:t>
        </w:r>
      </w:ins>
      <w:ins w:id="518" w:author="Joe Heck" w:date="2016-12-27T16:10:00Z">
        <w:r w:rsidR="00A501BA" w:rsidRPr="0062316F">
          <w:rPr>
            <w:i/>
          </w:rPr>
          <w:t>To create this arrow</w:t>
        </w:r>
      </w:ins>
      <w:ins w:id="519" w:author="Joe Heck" w:date="2016-12-27T16:25:00Z">
        <w:r w:rsidR="00B63AEF" w:rsidRPr="0062316F">
          <w:rPr>
            <w:i/>
          </w:rPr>
          <w:t>,</w:t>
        </w:r>
      </w:ins>
      <w:ins w:id="520" w:author="Joe Heck" w:date="2016-12-27T16:10:00Z">
        <w:r w:rsidR="00A501BA" w:rsidRPr="0062316F">
          <w:rPr>
            <w:i/>
          </w:rPr>
          <w:t xml:space="preserve"> drag the </w:t>
        </w:r>
      </w:ins>
      <w:ins w:id="521" w:author="Joe Heck" w:date="2016-12-22T10:20:00Z">
        <w:r w:rsidRPr="0062316F">
          <w:rPr>
            <w:i/>
            <w:rPrChange w:id="522" w:author="Joe Heck" w:date="2016-12-29T14:29:00Z">
              <w:rPr/>
            </w:rPrChange>
          </w:rPr>
          <w:t>end cap into the start cap.</w:t>
        </w:r>
      </w:ins>
      <w:ins w:id="523" w:author="Joe Heck" w:date="2016-12-29T14:29:00Z">
        <w:r w:rsidR="0062316F">
          <w:rPr>
            <w:i/>
          </w:rPr>
          <w:t>)</w:t>
        </w:r>
      </w:ins>
      <w:ins w:id="524" w:author="Joe Heck" w:date="2016-12-22T10:20:00Z">
        <w:r w:rsidRPr="0062316F">
          <w:rPr>
            <w:i/>
            <w:rPrChange w:id="525" w:author="Joe Heck" w:date="2016-12-29T14:29:00Z">
              <w:rPr/>
            </w:rPrChange>
          </w:rPr>
          <w:t xml:space="preserve"> </w:t>
        </w:r>
      </w:ins>
    </w:p>
    <w:tbl>
      <w:tblPr>
        <w:tblW w:w="14127" w:type="dxa"/>
        <w:tblCellSpacing w:w="7" w:type="dxa"/>
        <w:tblBorders>
          <w:top w:val="single" w:sz="6" w:space="0" w:color="DDDDE1"/>
          <w:left w:val="single" w:sz="6" w:space="0" w:color="DDDDE1"/>
          <w:bottom w:val="single" w:sz="6" w:space="0" w:color="DDDDE1"/>
          <w:right w:val="single" w:sz="6" w:space="0" w:color="DDDDE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7"/>
        <w:gridCol w:w="9090"/>
      </w:tblGrid>
      <w:tr w:rsidR="000B27FE" w:rsidRPr="00690C1A" w:rsidTr="00B7063F">
        <w:trPr>
          <w:tblCellSpacing w:w="7" w:type="dxa"/>
          <w:ins w:id="526" w:author="Joe Heck" w:date="2016-12-22T10:20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B27FE" w:rsidRPr="00690C1A" w:rsidRDefault="000B27FE" w:rsidP="00B7063F">
            <w:pPr>
              <w:spacing w:after="0" w:line="240" w:lineRule="auto"/>
              <w:rPr>
                <w:ins w:id="527" w:author="Joe Heck" w:date="2016-12-22T10:20:00Z"/>
              </w:rPr>
            </w:pPr>
            <w:ins w:id="528" w:author="Joe Heck" w:date="2016-12-22T10:20:00Z">
              <w:r w:rsidRPr="00690C1A">
                <w:rPr>
                  <w:rStyle w:val="Strong"/>
                </w:rPr>
                <w:lastRenderedPageBreak/>
                <w:t>Element</w:t>
              </w:r>
            </w:ins>
          </w:p>
        </w:tc>
        <w:tc>
          <w:tcPr>
            <w:tcW w:w="9069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B27FE" w:rsidRPr="00690C1A" w:rsidRDefault="00C350B5" w:rsidP="00B7063F">
            <w:pPr>
              <w:spacing w:after="0" w:line="240" w:lineRule="auto"/>
              <w:rPr>
                <w:ins w:id="529" w:author="Joe Heck" w:date="2016-12-22T10:20:00Z"/>
              </w:rPr>
            </w:pPr>
            <w:ins w:id="530" w:author="Joe Heck" w:date="2016-12-28T13:06:00Z">
              <w:r>
                <w:rPr>
                  <w:rStyle w:val="Strong"/>
                </w:rPr>
                <w:t>Setting</w:t>
              </w:r>
            </w:ins>
          </w:p>
        </w:tc>
      </w:tr>
      <w:tr w:rsidR="006C6077" w:rsidRPr="00690C1A" w:rsidTr="00B7063F">
        <w:trPr>
          <w:tblCellSpacing w:w="7" w:type="dxa"/>
          <w:ins w:id="531" w:author="Joe Heck" w:date="2016-12-29T10:49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DDDDE1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C6077" w:rsidRPr="00690C1A" w:rsidRDefault="006C6077" w:rsidP="00B7063F">
            <w:pPr>
              <w:spacing w:after="0" w:line="240" w:lineRule="auto"/>
              <w:rPr>
                <w:ins w:id="532" w:author="Joe Heck" w:date="2016-12-29T10:49:00Z"/>
              </w:rPr>
            </w:pPr>
            <w:ins w:id="533" w:author="Joe Heck" w:date="2016-12-29T10:49:00Z">
              <w:r w:rsidRPr="00690C1A">
                <w:t>Arrowhead Size</w:t>
              </w:r>
            </w:ins>
          </w:p>
        </w:tc>
        <w:tc>
          <w:tcPr>
            <w:tcW w:w="90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C6077" w:rsidRPr="00690C1A" w:rsidRDefault="006C6077" w:rsidP="00B7063F">
            <w:pPr>
              <w:spacing w:after="0" w:line="240" w:lineRule="auto"/>
              <w:rPr>
                <w:ins w:id="534" w:author="Joe Heck" w:date="2016-12-29T10:49:00Z"/>
              </w:rPr>
            </w:pPr>
            <w:ins w:id="535" w:author="Joe Heck" w:date="2016-12-29T10:49:00Z">
              <w:r w:rsidRPr="00690C1A">
                <w:t>8</w:t>
              </w:r>
            </w:ins>
          </w:p>
        </w:tc>
      </w:tr>
      <w:tr w:rsidR="000B27FE" w:rsidRPr="00690C1A" w:rsidTr="00B7063F">
        <w:trPr>
          <w:tblCellSpacing w:w="7" w:type="dxa"/>
          <w:ins w:id="536" w:author="Joe Heck" w:date="2016-12-22T10:20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B27FE" w:rsidRPr="00690C1A" w:rsidRDefault="000B27FE" w:rsidP="00B7063F">
            <w:pPr>
              <w:spacing w:after="0" w:line="240" w:lineRule="auto"/>
              <w:rPr>
                <w:ins w:id="537" w:author="Joe Heck" w:date="2016-12-22T10:20:00Z"/>
              </w:rPr>
            </w:pPr>
            <w:ins w:id="538" w:author="Joe Heck" w:date="2016-12-22T10:20:00Z">
              <w:r w:rsidRPr="00690C1A">
                <w:t>Color</w:t>
              </w:r>
            </w:ins>
          </w:p>
        </w:tc>
        <w:tc>
          <w:tcPr>
            <w:tcW w:w="9069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B27FE" w:rsidRPr="00690C1A" w:rsidRDefault="000B27FE" w:rsidP="00B7063F">
            <w:pPr>
              <w:spacing w:after="0" w:line="240" w:lineRule="auto"/>
              <w:rPr>
                <w:ins w:id="539" w:author="Joe Heck" w:date="2016-12-22T10:20:00Z"/>
              </w:rPr>
            </w:pPr>
            <w:ins w:id="540" w:author="Joe Heck" w:date="2016-12-22T10:20:00Z">
              <w:r w:rsidRPr="00690C1A">
                <w:t>R:174, G:27, B:39</w:t>
              </w:r>
            </w:ins>
          </w:p>
        </w:tc>
      </w:tr>
      <w:tr w:rsidR="006C6077" w:rsidTr="00B7063F">
        <w:trPr>
          <w:tblCellSpacing w:w="7" w:type="dxa"/>
          <w:ins w:id="541" w:author="Joe Heck" w:date="2016-12-29T10:50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DDDDE1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C6077" w:rsidRPr="00690C1A" w:rsidRDefault="006C6077" w:rsidP="00B7063F">
            <w:pPr>
              <w:spacing w:after="0" w:line="240" w:lineRule="auto"/>
              <w:rPr>
                <w:ins w:id="542" w:author="Joe Heck" w:date="2016-12-29T10:50:00Z"/>
              </w:rPr>
            </w:pPr>
            <w:ins w:id="543" w:author="Joe Heck" w:date="2016-12-29T10:50:00Z">
              <w:r w:rsidRPr="00690C1A">
                <w:t>End</w:t>
              </w:r>
              <w:r>
                <w:t>, First:</w:t>
              </w:r>
              <w:r w:rsidRPr="00690C1A">
                <w:t xml:space="preserve"> Arrow </w:t>
              </w:r>
              <w:r>
                <w:t>s</w:t>
              </w:r>
              <w:r w:rsidRPr="00690C1A">
                <w:t>tyle</w:t>
              </w:r>
              <w:r>
                <w:t xml:space="preserve">, Arrow width, </w:t>
              </w:r>
              <w:r w:rsidRPr="00690C1A">
                <w:t>Line cap</w:t>
              </w:r>
            </w:ins>
          </w:p>
        </w:tc>
        <w:tc>
          <w:tcPr>
            <w:tcW w:w="90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C6077" w:rsidRPr="00690C1A" w:rsidRDefault="006C6077" w:rsidP="00B7063F">
            <w:pPr>
              <w:spacing w:after="0" w:line="240" w:lineRule="auto"/>
              <w:rPr>
                <w:ins w:id="544" w:author="Joe Heck" w:date="2016-12-29T10:50:00Z"/>
              </w:rPr>
            </w:pPr>
            <w:ins w:id="545" w:author="Joe Heck" w:date="2016-12-29T10:50:00Z">
              <w:r>
                <w:t>Line</w:t>
              </w:r>
              <w:r w:rsidRPr="00690C1A">
                <w:t xml:space="preserve">, </w:t>
              </w:r>
              <w:r>
                <w:t xml:space="preserve">3, </w:t>
              </w:r>
              <w:r w:rsidRPr="00690C1A">
                <w:t>Flat</w:t>
              </w:r>
            </w:ins>
          </w:p>
        </w:tc>
      </w:tr>
      <w:tr w:rsidR="006C6077" w:rsidTr="00B7063F">
        <w:trPr>
          <w:tblCellSpacing w:w="7" w:type="dxa"/>
          <w:ins w:id="546" w:author="Joe Heck" w:date="2016-12-29T10:50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DDDDE1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C6077" w:rsidRPr="00690C1A" w:rsidRDefault="006C6077" w:rsidP="00B7063F">
            <w:pPr>
              <w:spacing w:after="0" w:line="240" w:lineRule="auto"/>
              <w:rPr>
                <w:ins w:id="547" w:author="Joe Heck" w:date="2016-12-29T10:50:00Z"/>
              </w:rPr>
            </w:pPr>
            <w:ins w:id="548" w:author="Joe Heck" w:date="2016-12-29T10:50:00Z">
              <w:r w:rsidRPr="00690C1A">
                <w:t>End</w:t>
              </w:r>
              <w:r>
                <w:t>, Last:</w:t>
              </w:r>
              <w:r w:rsidRPr="00690C1A">
                <w:t xml:space="preserve"> Arrow </w:t>
              </w:r>
              <w:r>
                <w:t>s</w:t>
              </w:r>
              <w:r w:rsidRPr="00690C1A">
                <w:t>tyle</w:t>
              </w:r>
              <w:r>
                <w:t xml:space="preserve">, Arrow width, </w:t>
              </w:r>
              <w:r w:rsidRPr="00690C1A">
                <w:t>Line cap</w:t>
              </w:r>
            </w:ins>
          </w:p>
        </w:tc>
        <w:tc>
          <w:tcPr>
            <w:tcW w:w="90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C6077" w:rsidRPr="00690C1A" w:rsidRDefault="006C6077" w:rsidP="00B7063F">
            <w:pPr>
              <w:spacing w:after="0" w:line="240" w:lineRule="auto"/>
              <w:rPr>
                <w:ins w:id="549" w:author="Joe Heck" w:date="2016-12-29T10:50:00Z"/>
              </w:rPr>
            </w:pPr>
            <w:ins w:id="550" w:author="Joe Heck" w:date="2016-12-29T10:50:00Z">
              <w:r>
                <w:t>Swept Back</w:t>
              </w:r>
              <w:r w:rsidRPr="00690C1A">
                <w:t xml:space="preserve">, </w:t>
              </w:r>
              <w:r>
                <w:t xml:space="preserve">8, </w:t>
              </w:r>
              <w:r w:rsidRPr="00690C1A">
                <w:t>Flat</w:t>
              </w:r>
            </w:ins>
          </w:p>
        </w:tc>
      </w:tr>
      <w:tr w:rsidR="000B27FE" w:rsidRPr="00690C1A" w:rsidTr="00B7063F">
        <w:trPr>
          <w:tblCellSpacing w:w="7" w:type="dxa"/>
          <w:ins w:id="551" w:author="Joe Heck" w:date="2016-12-22T10:20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B27FE" w:rsidRPr="00690C1A" w:rsidRDefault="000B27FE" w:rsidP="00B7063F">
            <w:pPr>
              <w:spacing w:after="0" w:line="240" w:lineRule="auto"/>
              <w:rPr>
                <w:ins w:id="552" w:author="Joe Heck" w:date="2016-12-22T10:20:00Z"/>
              </w:rPr>
            </w:pPr>
            <w:ins w:id="553" w:author="Joe Heck" w:date="2016-12-22T10:20:00Z">
              <w:r w:rsidRPr="00690C1A">
                <w:t>Line Style</w:t>
              </w:r>
            </w:ins>
          </w:p>
        </w:tc>
        <w:tc>
          <w:tcPr>
            <w:tcW w:w="9069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B27FE" w:rsidRPr="00690C1A" w:rsidRDefault="000B27FE" w:rsidP="00B7063F">
            <w:pPr>
              <w:spacing w:after="0" w:line="240" w:lineRule="auto"/>
              <w:rPr>
                <w:ins w:id="554" w:author="Joe Heck" w:date="2016-12-22T10:20:00Z"/>
              </w:rPr>
            </w:pPr>
            <w:ins w:id="555" w:author="Joe Heck" w:date="2016-12-22T10:20:00Z">
              <w:r w:rsidRPr="00690C1A">
                <w:t>Solid</w:t>
              </w:r>
            </w:ins>
          </w:p>
        </w:tc>
      </w:tr>
      <w:tr w:rsidR="000B27FE" w:rsidTr="00B7063F">
        <w:trPr>
          <w:tblCellSpacing w:w="7" w:type="dxa"/>
          <w:ins w:id="556" w:author="Joe Heck" w:date="2016-12-22T10:20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B27FE" w:rsidRPr="00690C1A" w:rsidRDefault="000B27FE" w:rsidP="00B7063F">
            <w:pPr>
              <w:spacing w:after="0" w:line="240" w:lineRule="auto"/>
              <w:rPr>
                <w:ins w:id="557" w:author="Joe Heck" w:date="2016-12-22T10:20:00Z"/>
              </w:rPr>
            </w:pPr>
            <w:ins w:id="558" w:author="Joe Heck" w:date="2016-12-22T10:20:00Z">
              <w:r w:rsidRPr="00690C1A">
                <w:t>Line Width</w:t>
              </w:r>
            </w:ins>
          </w:p>
        </w:tc>
        <w:tc>
          <w:tcPr>
            <w:tcW w:w="9069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B27FE" w:rsidRPr="00690C1A" w:rsidRDefault="000B27FE" w:rsidP="00B7063F">
            <w:pPr>
              <w:spacing w:after="0" w:line="240" w:lineRule="auto"/>
              <w:rPr>
                <w:ins w:id="559" w:author="Joe Heck" w:date="2016-12-22T10:20:00Z"/>
              </w:rPr>
            </w:pPr>
            <w:ins w:id="560" w:author="Joe Heck" w:date="2016-12-22T10:20:00Z">
              <w:r w:rsidRPr="00690C1A">
                <w:t>4</w:t>
              </w:r>
              <w:r>
                <w:t xml:space="preserve"> </w:t>
              </w:r>
              <w:proofErr w:type="spellStart"/>
              <w:r w:rsidRPr="00690C1A">
                <w:t>px</w:t>
              </w:r>
              <w:proofErr w:type="spellEnd"/>
            </w:ins>
          </w:p>
        </w:tc>
      </w:tr>
    </w:tbl>
    <w:p w:rsidR="000B27FE" w:rsidRDefault="000B27FE">
      <w:pPr>
        <w:rPr>
          <w:ins w:id="561" w:author="Joe Heck" w:date="2016-12-22T10:20:00Z"/>
        </w:rPr>
      </w:pPr>
    </w:p>
    <w:p w:rsidR="007F35F4" w:rsidRDefault="000B27FE">
      <w:pPr>
        <w:pStyle w:val="Heading3"/>
        <w:rPr>
          <w:ins w:id="562" w:author="Joe Heck" w:date="2016-12-29T07:17:00Z"/>
        </w:rPr>
        <w:pPrChange w:id="563" w:author="Joe Heck" w:date="2016-12-29T14:28:00Z">
          <w:pPr>
            <w:pStyle w:val="Heading2"/>
          </w:pPr>
        </w:pPrChange>
      </w:pPr>
      <w:ins w:id="564" w:author="Joe Heck" w:date="2016-12-22T10:20:00Z">
        <w:r w:rsidRPr="00030663">
          <w:fldChar w:fldCharType="begin"/>
        </w:r>
        <w:r w:rsidRPr="00030663">
          <w:instrText xml:space="preserve"> HYPERLINK  \l "_Blur" </w:instrText>
        </w:r>
        <w:r w:rsidRPr="00030663">
          <w:fldChar w:fldCharType="separate"/>
        </w:r>
        <w:r w:rsidRPr="00030663">
          <w:rPr>
            <w:rStyle w:val="Hyperlink"/>
            <w:color w:val="auto"/>
            <w:u w:val="none"/>
          </w:rPr>
          <w:t>Blur</w:t>
        </w:r>
        <w:r w:rsidRPr="00030663">
          <w:fldChar w:fldCharType="end"/>
        </w:r>
        <w:r>
          <w:t xml:space="preserve"> </w:t>
        </w:r>
      </w:ins>
    </w:p>
    <w:p w:rsidR="007F35F4" w:rsidRPr="00920BEC" w:rsidRDefault="00C60E18" w:rsidP="007F35F4">
      <w:pPr>
        <w:rPr>
          <w:ins w:id="565" w:author="Joe Heck" w:date="2016-12-29T07:18:00Z"/>
        </w:rPr>
      </w:pPr>
      <w:ins w:id="566" w:author="Joe Heck" w:date="2016-12-29T07:19:00Z">
        <w:r>
          <w:t xml:space="preserve">Depending </w:t>
        </w:r>
      </w:ins>
      <w:ins w:id="567" w:author="Joe Heck" w:date="2016-12-29T07:41:00Z">
        <w:r w:rsidR="0063540A">
          <w:t>on</w:t>
        </w:r>
      </w:ins>
      <w:ins w:id="568" w:author="Joe Heck" w:date="2016-12-29T07:19:00Z">
        <w:r>
          <w:t xml:space="preserve"> the information </w:t>
        </w:r>
      </w:ins>
      <w:ins w:id="569" w:author="Joe Heck" w:date="2016-12-29T07:20:00Z">
        <w:r>
          <w:t>that you want to obscure, s</w:t>
        </w:r>
      </w:ins>
      <w:ins w:id="570" w:author="Joe Heck" w:date="2016-12-29T07:18:00Z">
        <w:r w:rsidR="007F35F4">
          <w:t xml:space="preserve">et </w:t>
        </w:r>
      </w:ins>
      <w:ins w:id="571" w:author="Joe Heck" w:date="2016-12-29T07:40:00Z">
        <w:r w:rsidR="0063540A">
          <w:t>a</w:t>
        </w:r>
      </w:ins>
      <w:ins w:id="572" w:author="Joe Heck" w:date="2016-12-29T07:22:00Z">
        <w:r>
          <w:t xml:space="preserve"> </w:t>
        </w:r>
      </w:ins>
      <w:ins w:id="573" w:author="Joe Heck" w:date="2016-12-29T07:19:00Z">
        <w:r w:rsidR="007F35F4">
          <w:t>B</w:t>
        </w:r>
      </w:ins>
      <w:ins w:id="574" w:author="Joe Heck" w:date="2016-12-29T07:18:00Z">
        <w:r w:rsidR="007F35F4">
          <w:t xml:space="preserve">lur </w:t>
        </w:r>
      </w:ins>
      <w:ins w:id="575" w:author="Joe Heck" w:date="2016-12-29T07:22:00Z">
        <w:r>
          <w:t xml:space="preserve">level </w:t>
        </w:r>
      </w:ins>
      <w:ins w:id="576" w:author="Joe Heck" w:date="2016-12-29T07:18:00Z">
        <w:r w:rsidR="007F35F4">
          <w:t xml:space="preserve">as </w:t>
        </w:r>
        <w:r w:rsidR="007F35F4" w:rsidRPr="00920BEC">
          <w:t>follows:</w:t>
        </w:r>
      </w:ins>
    </w:p>
    <w:p w:rsidR="007F35F4" w:rsidRPr="00030663" w:rsidRDefault="007F35F4" w:rsidP="007F35F4">
      <w:pPr>
        <w:pStyle w:val="ListParagraph"/>
        <w:numPr>
          <w:ilvl w:val="0"/>
          <w:numId w:val="30"/>
        </w:numPr>
        <w:rPr>
          <w:ins w:id="577" w:author="Joe Heck" w:date="2016-12-29T07:18:00Z"/>
          <w:color w:val="333333"/>
        </w:rPr>
      </w:pPr>
      <w:ins w:id="578" w:author="Joe Heck" w:date="2016-12-29T07:18:00Z">
        <w:r w:rsidRPr="00030663">
          <w:rPr>
            <w:color w:val="333333"/>
          </w:rPr>
          <w:t xml:space="preserve">In </w:t>
        </w:r>
        <w:proofErr w:type="spellStart"/>
        <w:r w:rsidRPr="00030663">
          <w:rPr>
            <w:color w:val="333333"/>
          </w:rPr>
          <w:t>Snagit</w:t>
        </w:r>
        <w:proofErr w:type="spellEnd"/>
        <w:r w:rsidRPr="00030663">
          <w:rPr>
            <w:color w:val="333333"/>
          </w:rPr>
          <w:t xml:space="preserve"> Editor, click the </w:t>
        </w:r>
        <w:r w:rsidRPr="00030663">
          <w:rPr>
            <w:rStyle w:val="Strong"/>
            <w:rFonts w:eastAsiaTheme="majorEastAsia"/>
            <w:color w:val="333333"/>
          </w:rPr>
          <w:t>Tools</w:t>
        </w:r>
        <w:r w:rsidRPr="00030663">
          <w:rPr>
            <w:color w:val="333333"/>
          </w:rPr>
          <w:t xml:space="preserve"> tab.</w:t>
        </w:r>
      </w:ins>
    </w:p>
    <w:p w:rsidR="007F35F4" w:rsidRPr="00C60E18" w:rsidRDefault="00C60E18">
      <w:pPr>
        <w:pStyle w:val="ListParagraph"/>
        <w:numPr>
          <w:ilvl w:val="0"/>
          <w:numId w:val="30"/>
        </w:numPr>
        <w:rPr>
          <w:ins w:id="579" w:author="Joe Heck" w:date="2016-12-29T07:18:00Z"/>
          <w:rStyle w:val="Strong"/>
          <w:b w:val="0"/>
          <w:bCs w:val="0"/>
          <w:color w:val="333333"/>
          <w:rPrChange w:id="580" w:author="Joe Heck" w:date="2016-12-29T07:23:00Z">
            <w:rPr>
              <w:ins w:id="581" w:author="Joe Heck" w:date="2016-12-29T07:18:00Z"/>
              <w:rStyle w:val="Strong"/>
              <w:b w:val="0"/>
              <w:bCs w:val="0"/>
              <w:color w:val="333333"/>
              <w:sz w:val="32"/>
              <w:szCs w:val="32"/>
            </w:rPr>
          </w:rPrChange>
        </w:rPr>
      </w:pPr>
      <w:ins w:id="582" w:author="Joe Heck" w:date="2016-12-29T07:23:00Z">
        <w:r>
          <w:t>Click</w:t>
        </w:r>
      </w:ins>
      <w:ins w:id="583" w:author="Joe Heck" w:date="2016-12-29T07:18:00Z">
        <w:r w:rsidR="007F35F4" w:rsidRPr="00C60E18">
          <w:rPr>
            <w:rStyle w:val="apple-converted-space"/>
            <w:color w:val="333333"/>
          </w:rPr>
          <w:t> </w:t>
        </w:r>
      </w:ins>
      <w:ins w:id="584" w:author="Joe Heck" w:date="2016-12-29T07:22:00Z">
        <w:r w:rsidRPr="00C60E18">
          <w:rPr>
            <w:rStyle w:val="Strong"/>
            <w:rFonts w:eastAsiaTheme="majorEastAsia"/>
            <w:color w:val="333333"/>
          </w:rPr>
          <w:t>Blur</w:t>
        </w:r>
      </w:ins>
      <w:ins w:id="585" w:author="Joe Heck" w:date="2016-12-29T07:18:00Z">
        <w:r w:rsidR="007F35F4" w:rsidRPr="00C60E18">
          <w:rPr>
            <w:rStyle w:val="apple-converted-space"/>
            <w:b/>
            <w:bCs/>
            <w:color w:val="333333"/>
          </w:rPr>
          <w:t> </w:t>
        </w:r>
        <w:r w:rsidR="007F35F4" w:rsidRPr="000C252A">
          <w:t>&gt;</w:t>
        </w:r>
        <w:r w:rsidR="007F35F4" w:rsidRPr="00C60E18">
          <w:rPr>
            <w:rStyle w:val="apple-converted-space"/>
            <w:color w:val="333333"/>
          </w:rPr>
          <w:t> </w:t>
        </w:r>
      </w:ins>
      <w:ins w:id="586" w:author="Joe Heck" w:date="2016-12-29T07:22:00Z">
        <w:r w:rsidRPr="00C60E18">
          <w:rPr>
            <w:rStyle w:val="Strong"/>
            <w:rFonts w:eastAsiaTheme="majorEastAsia"/>
            <w:color w:val="333333"/>
          </w:rPr>
          <w:t xml:space="preserve">Smooth </w:t>
        </w:r>
      </w:ins>
      <w:ins w:id="587" w:author="Joe Heck" w:date="2016-12-29T07:18:00Z">
        <w:r w:rsidR="007F35F4" w:rsidRPr="00030663">
          <w:t>&gt;</w:t>
        </w:r>
        <w:r w:rsidR="007F35F4" w:rsidRPr="00C60E18">
          <w:rPr>
            <w:rStyle w:val="apple-converted-space"/>
            <w:color w:val="333333"/>
          </w:rPr>
          <w:t> </w:t>
        </w:r>
      </w:ins>
      <w:ins w:id="588" w:author="Joe Heck" w:date="2016-12-29T07:23:00Z">
        <w:r w:rsidRPr="00C60E18">
          <w:rPr>
            <w:rStyle w:val="Strong"/>
            <w:rFonts w:eastAsiaTheme="majorEastAsia"/>
            <w:color w:val="333333"/>
          </w:rPr>
          <w:t>Intensity</w:t>
        </w:r>
        <w:r w:rsidRPr="00C60E18">
          <w:rPr>
            <w:rStyle w:val="Strong"/>
            <w:rFonts w:eastAsiaTheme="majorEastAsia"/>
            <w:b w:val="0"/>
            <w:color w:val="333333"/>
          </w:rPr>
          <w:t xml:space="preserve"> </w:t>
        </w:r>
      </w:ins>
      <w:ins w:id="589" w:author="Joe Heck" w:date="2016-12-29T07:24:00Z">
        <w:r>
          <w:rPr>
            <w:rStyle w:val="Strong"/>
            <w:rFonts w:eastAsiaTheme="majorEastAsia"/>
            <w:b w:val="0"/>
            <w:color w:val="333333"/>
          </w:rPr>
          <w:t xml:space="preserve">and then </w:t>
        </w:r>
      </w:ins>
      <w:ins w:id="590" w:author="Joe Heck" w:date="2016-12-29T14:45:00Z">
        <w:r w:rsidR="002537A5">
          <w:rPr>
            <w:rStyle w:val="Strong"/>
            <w:rFonts w:eastAsiaTheme="majorEastAsia"/>
            <w:b w:val="0"/>
            <w:color w:val="333333"/>
          </w:rPr>
          <w:t xml:space="preserve">enter </w:t>
        </w:r>
      </w:ins>
      <w:ins w:id="591" w:author="Joe Heck" w:date="2016-12-29T07:18:00Z">
        <w:r w:rsidR="007F35F4">
          <w:t>the setting value</w:t>
        </w:r>
        <w:r w:rsidR="007F35F4" w:rsidRPr="00C60E18">
          <w:rPr>
            <w:rStyle w:val="Strong"/>
            <w:b w:val="0"/>
            <w:bCs w:val="0"/>
            <w:color w:val="333333"/>
          </w:rPr>
          <w:t>.</w:t>
        </w:r>
      </w:ins>
    </w:p>
    <w:tbl>
      <w:tblPr>
        <w:tblW w:w="14127" w:type="dxa"/>
        <w:tblCellSpacing w:w="7" w:type="dxa"/>
        <w:tblBorders>
          <w:top w:val="single" w:sz="6" w:space="0" w:color="DDDDE1"/>
          <w:left w:val="single" w:sz="6" w:space="0" w:color="DDDDE1"/>
          <w:bottom w:val="single" w:sz="6" w:space="0" w:color="DDDDE1"/>
          <w:right w:val="single" w:sz="6" w:space="0" w:color="DDDDE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PrChange w:id="592" w:author="Joe Heck" w:date="2016-12-27T11:55:00Z">
          <w:tblPr>
            <w:tblW w:w="12960" w:type="dxa"/>
            <w:tblCellSpacing w:w="7" w:type="dxa"/>
            <w:tblBorders>
              <w:top w:val="single" w:sz="6" w:space="0" w:color="DDDDE1"/>
              <w:left w:val="single" w:sz="6" w:space="0" w:color="DDDDE1"/>
              <w:bottom w:val="single" w:sz="6" w:space="0" w:color="DDDDE1"/>
              <w:right w:val="single" w:sz="6" w:space="0" w:color="DDDDE1"/>
            </w:tblBorders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5037"/>
        <w:gridCol w:w="9090"/>
        <w:tblGridChange w:id="593">
          <w:tblGrid>
            <w:gridCol w:w="4115"/>
            <w:gridCol w:w="922"/>
            <w:gridCol w:w="7923"/>
            <w:gridCol w:w="1167"/>
          </w:tblGrid>
        </w:tblGridChange>
      </w:tblGrid>
      <w:tr w:rsidR="000B27FE" w:rsidTr="00CC2734">
        <w:trPr>
          <w:tblCellSpacing w:w="7" w:type="dxa"/>
          <w:ins w:id="594" w:author="Joe Heck" w:date="2016-12-22T10:20:00Z"/>
          <w:trPrChange w:id="595" w:author="Joe Heck" w:date="2016-12-27T11:55:00Z">
            <w:trPr>
              <w:gridAfter w:val="0"/>
              <w:tblCellSpacing w:w="7" w:type="dxa"/>
            </w:trPr>
          </w:trPrChange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  <w:tcPrChange w:id="596" w:author="Joe Heck" w:date="2016-12-27T11:55:00Z">
              <w:tcPr>
                <w:tcW w:w="4065" w:type="dxa"/>
                <w:tcBorders>
                  <w:top w:val="outset" w:sz="2" w:space="0" w:color="auto"/>
                  <w:left w:val="outset" w:sz="2" w:space="0" w:color="auto"/>
                  <w:bottom w:val="single" w:sz="6" w:space="0" w:color="DDDDE1"/>
                  <w:right w:val="single" w:sz="6" w:space="0" w:color="DDDDE1"/>
                </w:tcBorders>
                <w:shd w:val="clear" w:color="auto" w:fill="FFFFFF"/>
                <w:tcMar>
                  <w:top w:w="150" w:type="dxa"/>
                  <w:left w:w="225" w:type="dxa"/>
                  <w:bottom w:w="150" w:type="dxa"/>
                  <w:right w:w="225" w:type="dxa"/>
                </w:tcMar>
                <w:hideMark/>
              </w:tcPr>
            </w:tcPrChange>
          </w:tcPr>
          <w:p w:rsidR="000B27FE" w:rsidRDefault="00AD4335">
            <w:pPr>
              <w:spacing w:after="0" w:line="240" w:lineRule="auto"/>
              <w:rPr>
                <w:ins w:id="597" w:author="Joe Heck" w:date="2016-12-22T10:20:00Z"/>
              </w:rPr>
              <w:pPrChange w:id="598" w:author="Joe Heck" w:date="2016-12-27T11:55:00Z">
                <w:pPr/>
              </w:pPrChange>
            </w:pPr>
            <w:ins w:id="599" w:author="Joe Heck" w:date="2016-12-29T10:43:00Z">
              <w:r>
                <w:rPr>
                  <w:rStyle w:val="Strong"/>
                </w:rPr>
                <w:t xml:space="preserve">Element </w:t>
              </w:r>
            </w:ins>
          </w:p>
        </w:tc>
        <w:tc>
          <w:tcPr>
            <w:tcW w:w="9069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  <w:tcPrChange w:id="600" w:author="Joe Heck" w:date="2016-12-27T11:55:00Z">
              <w:tcPr>
                <w:tcW w:w="8760" w:type="dxa"/>
                <w:gridSpan w:val="2"/>
                <w:tcBorders>
                  <w:top w:val="outset" w:sz="2" w:space="0" w:color="auto"/>
                  <w:left w:val="outset" w:sz="2" w:space="0" w:color="auto"/>
                  <w:bottom w:val="single" w:sz="6" w:space="0" w:color="DDDDE1"/>
                  <w:right w:val="outset" w:sz="2" w:space="0" w:color="auto"/>
                </w:tcBorders>
                <w:shd w:val="clear" w:color="auto" w:fill="FFFFFF"/>
                <w:tcMar>
                  <w:top w:w="150" w:type="dxa"/>
                  <w:left w:w="225" w:type="dxa"/>
                  <w:bottom w:w="150" w:type="dxa"/>
                  <w:right w:w="225" w:type="dxa"/>
                </w:tcMar>
                <w:hideMark/>
              </w:tcPr>
            </w:tcPrChange>
          </w:tcPr>
          <w:p w:rsidR="000B27FE" w:rsidRDefault="00AD4335">
            <w:pPr>
              <w:spacing w:after="0" w:line="240" w:lineRule="auto"/>
              <w:rPr>
                <w:ins w:id="601" w:author="Joe Heck" w:date="2016-12-22T10:20:00Z"/>
              </w:rPr>
              <w:pPrChange w:id="602" w:author="Joe Heck" w:date="2016-12-27T11:55:00Z">
                <w:pPr/>
              </w:pPrChange>
            </w:pPr>
            <w:ins w:id="603" w:author="Joe Heck" w:date="2016-12-29T10:43:00Z">
              <w:r>
                <w:rPr>
                  <w:rStyle w:val="Strong"/>
                </w:rPr>
                <w:t xml:space="preserve">Setting </w:t>
              </w:r>
            </w:ins>
            <w:ins w:id="604" w:author="Joe Heck" w:date="2016-12-29T10:44:00Z">
              <w:r>
                <w:rPr>
                  <w:rStyle w:val="Strong"/>
                </w:rPr>
                <w:t xml:space="preserve">/ </w:t>
              </w:r>
            </w:ins>
            <w:ins w:id="605" w:author="Joe Heck" w:date="2016-12-22T10:20:00Z">
              <w:r w:rsidR="000B27FE">
                <w:rPr>
                  <w:rStyle w:val="Strong"/>
                </w:rPr>
                <w:t>Situation</w:t>
              </w:r>
            </w:ins>
          </w:p>
        </w:tc>
      </w:tr>
      <w:tr w:rsidR="000B27FE" w:rsidTr="00CC2734">
        <w:trPr>
          <w:tblCellSpacing w:w="7" w:type="dxa"/>
          <w:ins w:id="606" w:author="Joe Heck" w:date="2016-12-22T10:20:00Z"/>
          <w:trPrChange w:id="607" w:author="Joe Heck" w:date="2016-12-27T11:55:00Z">
            <w:trPr>
              <w:gridAfter w:val="0"/>
              <w:tblCellSpacing w:w="7" w:type="dxa"/>
            </w:trPr>
          </w:trPrChange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  <w:tcPrChange w:id="608" w:author="Joe Heck" w:date="2016-12-27T11:55:00Z">
              <w:tcPr>
                <w:tcW w:w="4065" w:type="dxa"/>
                <w:tcBorders>
                  <w:top w:val="outset" w:sz="2" w:space="0" w:color="auto"/>
                  <w:left w:val="outset" w:sz="2" w:space="0" w:color="auto"/>
                  <w:bottom w:val="single" w:sz="6" w:space="0" w:color="DDDDE1"/>
                  <w:right w:val="single" w:sz="6" w:space="0" w:color="DDDDE1"/>
                </w:tcBorders>
                <w:shd w:val="clear" w:color="auto" w:fill="FCFCFC"/>
                <w:tcMar>
                  <w:top w:w="150" w:type="dxa"/>
                  <w:left w:w="225" w:type="dxa"/>
                  <w:bottom w:w="150" w:type="dxa"/>
                  <w:right w:w="225" w:type="dxa"/>
                </w:tcMar>
                <w:hideMark/>
              </w:tcPr>
            </w:tcPrChange>
          </w:tcPr>
          <w:p w:rsidR="000B27FE" w:rsidRDefault="00AD4335">
            <w:pPr>
              <w:spacing w:after="0" w:line="240" w:lineRule="auto"/>
              <w:rPr>
                <w:ins w:id="609" w:author="Joe Heck" w:date="2016-12-22T10:20:00Z"/>
              </w:rPr>
              <w:pPrChange w:id="610" w:author="Joe Heck" w:date="2016-12-27T11:55:00Z">
                <w:pPr/>
              </w:pPrChange>
            </w:pPr>
            <w:ins w:id="611" w:author="Joe Heck" w:date="2016-12-29T10:43:00Z">
              <w:r>
                <w:t>Intensity</w:t>
              </w:r>
            </w:ins>
          </w:p>
        </w:tc>
        <w:tc>
          <w:tcPr>
            <w:tcW w:w="9069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  <w:tcPrChange w:id="612" w:author="Joe Heck" w:date="2016-12-27T11:55:00Z">
              <w:tcPr>
                <w:tcW w:w="8760" w:type="dxa"/>
                <w:gridSpan w:val="2"/>
                <w:tcBorders>
                  <w:top w:val="outset" w:sz="2" w:space="0" w:color="auto"/>
                  <w:left w:val="outset" w:sz="2" w:space="0" w:color="auto"/>
                  <w:bottom w:val="single" w:sz="6" w:space="0" w:color="DDDDE1"/>
                  <w:right w:val="outset" w:sz="2" w:space="0" w:color="auto"/>
                </w:tcBorders>
                <w:shd w:val="clear" w:color="auto" w:fill="FCFCFC"/>
                <w:tcMar>
                  <w:top w:w="150" w:type="dxa"/>
                  <w:left w:w="225" w:type="dxa"/>
                  <w:bottom w:w="150" w:type="dxa"/>
                  <w:right w:w="225" w:type="dxa"/>
                </w:tcMar>
                <w:hideMark/>
              </w:tcPr>
            </w:tcPrChange>
          </w:tcPr>
          <w:p w:rsidR="000B27FE" w:rsidRDefault="00AD4335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ins w:id="613" w:author="Joe Heck" w:date="2016-12-29T10:44:00Z"/>
              </w:rPr>
              <w:pPrChange w:id="614" w:author="Joe Heck" w:date="2016-12-29T10:44:00Z">
                <w:pPr/>
              </w:pPrChange>
            </w:pPr>
            <w:ins w:id="615" w:author="Joe Heck" w:date="2016-12-29T10:44:00Z">
              <w:r>
                <w:t>10%</w:t>
              </w:r>
            </w:ins>
            <w:ins w:id="616" w:author="Joe Heck" w:date="2016-12-29T10:46:00Z">
              <w:r>
                <w:t>,</w:t>
              </w:r>
            </w:ins>
            <w:ins w:id="617" w:author="Joe Heck" w:date="2016-12-29T10:44:00Z">
              <w:r>
                <w:t xml:space="preserve"> </w:t>
              </w:r>
            </w:ins>
            <w:ins w:id="618" w:author="Joe Heck" w:date="2016-12-29T10:46:00Z">
              <w:r>
                <w:t xml:space="preserve">when placing </w:t>
              </w:r>
            </w:ins>
            <w:ins w:id="619" w:author="Joe Heck" w:date="2016-12-22T10:20:00Z">
              <w:r w:rsidR="000B27FE">
                <w:t>focus on other screen capture</w:t>
              </w:r>
            </w:ins>
            <w:ins w:id="620" w:author="Joe Heck" w:date="2016-12-29T11:27:00Z">
              <w:r w:rsidR="0096139A">
                <w:t xml:space="preserve"> information</w:t>
              </w:r>
            </w:ins>
          </w:p>
          <w:p w:rsidR="00AD4335" w:rsidRDefault="00AD4335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ins w:id="621" w:author="Joe Heck" w:date="2016-12-29T10:44:00Z"/>
              </w:rPr>
              <w:pPrChange w:id="622" w:author="Joe Heck" w:date="2016-12-29T10:44:00Z">
                <w:pPr/>
              </w:pPrChange>
            </w:pPr>
            <w:ins w:id="623" w:author="Joe Heck" w:date="2016-12-29T10:44:00Z">
              <w:r>
                <w:t>25%</w:t>
              </w:r>
            </w:ins>
            <w:ins w:id="624" w:author="Joe Heck" w:date="2016-12-29T10:46:00Z">
              <w:r>
                <w:t xml:space="preserve">, when </w:t>
              </w:r>
            </w:ins>
            <w:ins w:id="625" w:author="Joe Heck" w:date="2016-12-29T10:44:00Z">
              <w:r>
                <w:t>obscur</w:t>
              </w:r>
            </w:ins>
            <w:ins w:id="626" w:author="Joe Heck" w:date="2016-12-29T10:47:00Z">
              <w:r>
                <w:t xml:space="preserve">ing </w:t>
              </w:r>
            </w:ins>
            <w:ins w:id="627" w:author="Joe Heck" w:date="2016-12-29T10:44:00Z">
              <w:r>
                <w:t xml:space="preserve">readability, but </w:t>
              </w:r>
            </w:ins>
            <w:ins w:id="628" w:author="Joe Heck" w:date="2016-12-29T10:48:00Z">
              <w:r>
                <w:t>with some</w:t>
              </w:r>
            </w:ins>
            <w:ins w:id="629" w:author="Joe Heck" w:date="2016-12-29T10:44:00Z">
              <w:r>
                <w:t xml:space="preserve"> recognition</w:t>
              </w:r>
            </w:ins>
          </w:p>
          <w:p w:rsidR="00AD4335" w:rsidRDefault="00AD4335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ins w:id="630" w:author="Joe Heck" w:date="2016-12-22T10:20:00Z"/>
              </w:rPr>
              <w:pPrChange w:id="631" w:author="Joe Heck" w:date="2016-12-29T10:44:00Z">
                <w:pPr/>
              </w:pPrChange>
            </w:pPr>
            <w:ins w:id="632" w:author="Joe Heck" w:date="2016-12-29T10:44:00Z">
              <w:r>
                <w:t>50%</w:t>
              </w:r>
            </w:ins>
            <w:ins w:id="633" w:author="Joe Heck" w:date="2016-12-29T10:46:00Z">
              <w:r>
                <w:t xml:space="preserve">, </w:t>
              </w:r>
            </w:ins>
            <w:ins w:id="634" w:author="Joe Heck" w:date="2016-12-29T10:47:00Z">
              <w:r>
                <w:t xml:space="preserve">when </w:t>
              </w:r>
            </w:ins>
            <w:ins w:id="635" w:author="Joe Heck" w:date="2016-12-29T10:44:00Z">
              <w:r>
                <w:t>hiding sensitive information beyond recognition</w:t>
              </w:r>
            </w:ins>
          </w:p>
        </w:tc>
      </w:tr>
      <w:tr w:rsidR="00AD4335" w:rsidTr="00AD4335">
        <w:trPr>
          <w:tblCellSpacing w:w="7" w:type="dxa"/>
          <w:ins w:id="636" w:author="Joe Heck" w:date="2016-12-29T10:42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DDDDE1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AD4335" w:rsidRDefault="00AD4335" w:rsidP="00AD4335">
            <w:pPr>
              <w:spacing w:after="0" w:line="240" w:lineRule="auto"/>
              <w:rPr>
                <w:ins w:id="637" w:author="Joe Heck" w:date="2016-12-29T10:42:00Z"/>
              </w:rPr>
            </w:pPr>
            <w:ins w:id="638" w:author="Joe Heck" w:date="2016-12-29T10:42:00Z">
              <w:r>
                <w:t>Type</w:t>
              </w:r>
            </w:ins>
          </w:p>
        </w:tc>
        <w:tc>
          <w:tcPr>
            <w:tcW w:w="9069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AD4335" w:rsidRDefault="00AD4335" w:rsidP="00AD4335">
            <w:pPr>
              <w:spacing w:after="0" w:line="240" w:lineRule="auto"/>
              <w:rPr>
                <w:ins w:id="639" w:author="Joe Heck" w:date="2016-12-29T10:42:00Z"/>
              </w:rPr>
            </w:pPr>
            <w:ins w:id="640" w:author="Joe Heck" w:date="2016-12-29T10:42:00Z">
              <w:r>
                <w:t>Smooth</w:t>
              </w:r>
            </w:ins>
          </w:p>
        </w:tc>
      </w:tr>
    </w:tbl>
    <w:p w:rsidR="000B27FE" w:rsidRPr="00030663" w:rsidRDefault="000B27FE" w:rsidP="000B27FE">
      <w:pPr>
        <w:rPr>
          <w:ins w:id="641" w:author="Joe Heck" w:date="2016-12-22T10:20:00Z"/>
        </w:rPr>
      </w:pPr>
    </w:p>
    <w:p w:rsidR="00F37EF0" w:rsidRDefault="00F37EF0">
      <w:pPr>
        <w:pStyle w:val="Heading3"/>
        <w:rPr>
          <w:ins w:id="642" w:author="Joe Heck" w:date="2016-12-29T09:11:00Z"/>
        </w:rPr>
        <w:pPrChange w:id="643" w:author="Joe Heck" w:date="2016-12-29T14:28:00Z">
          <w:pPr>
            <w:pStyle w:val="NormalWeb"/>
          </w:pPr>
        </w:pPrChange>
      </w:pPr>
      <w:ins w:id="644" w:author="Joe Heck" w:date="2016-12-16T11:44:00Z">
        <w:r w:rsidRPr="00FD2010">
          <w:fldChar w:fldCharType="begin"/>
        </w:r>
        <w:r w:rsidRPr="00FD2010">
          <w:rPr>
            <w:rPrChange w:id="645" w:author="Joe Heck" w:date="2016-12-19T10:20:00Z">
              <w:rPr/>
            </w:rPrChange>
          </w:rPr>
          <w:instrText xml:space="preserve"> HYPERLINK  \l "_Callouts" </w:instrText>
        </w:r>
        <w:r w:rsidRPr="00FD2010">
          <w:rPr>
            <w:rPrChange w:id="646" w:author="Joe Heck" w:date="2016-12-19T10:20:00Z">
              <w:rPr/>
            </w:rPrChange>
          </w:rPr>
          <w:fldChar w:fldCharType="separate"/>
        </w:r>
        <w:r w:rsidRPr="00FD2010">
          <w:rPr>
            <w:rStyle w:val="Hyperlink"/>
            <w:color w:val="auto"/>
            <w:u w:val="none"/>
            <w:rPrChange w:id="647" w:author="Joe Heck" w:date="2016-12-19T10:20:00Z">
              <w:rPr>
                <w:rStyle w:val="Hyperlink"/>
                <w:u w:val="none"/>
              </w:rPr>
            </w:rPrChange>
          </w:rPr>
          <w:t>Callout</w:t>
        </w:r>
        <w:r w:rsidRPr="00FD2010">
          <w:rPr>
            <w:rPrChange w:id="648" w:author="Joe Heck" w:date="2016-12-19T10:20:00Z">
              <w:rPr/>
            </w:rPrChange>
          </w:rPr>
          <w:fldChar w:fldCharType="end"/>
        </w:r>
      </w:ins>
    </w:p>
    <w:p w:rsidR="00E44BC5" w:rsidRDefault="00427F9D">
      <w:pPr>
        <w:pStyle w:val="ListParagraph"/>
        <w:numPr>
          <w:ilvl w:val="0"/>
          <w:numId w:val="38"/>
        </w:numPr>
        <w:rPr>
          <w:ins w:id="649" w:author="Joe Heck" w:date="2016-12-29T09:31:00Z"/>
        </w:rPr>
        <w:pPrChange w:id="650" w:author="Joe Heck" w:date="2016-12-29T15:31:00Z">
          <w:pPr>
            <w:pStyle w:val="ListParagraph"/>
            <w:numPr>
              <w:numId w:val="37"/>
            </w:numPr>
            <w:tabs>
              <w:tab w:val="num" w:pos="720"/>
            </w:tabs>
            <w:spacing w:after="0" w:line="240" w:lineRule="auto"/>
            <w:ind w:hanging="360"/>
          </w:pPr>
        </w:pPrChange>
      </w:pPr>
      <w:ins w:id="651" w:author="Joe Heck" w:date="2016-12-29T09:11:00Z">
        <w:r>
          <w:lastRenderedPageBreak/>
          <w:t>Select</w:t>
        </w:r>
        <w:r w:rsidRPr="00030663">
          <w:t xml:space="preserve"> </w:t>
        </w:r>
        <w:proofErr w:type="spellStart"/>
        <w:r w:rsidRPr="00030663">
          <w:t>Snagit</w:t>
        </w:r>
        <w:proofErr w:type="spellEnd"/>
        <w:r w:rsidRPr="00030663">
          <w:t xml:space="preserve"> Editor </w:t>
        </w:r>
        <w:r>
          <w:t xml:space="preserve">&gt; </w:t>
        </w:r>
        <w:r w:rsidRPr="00427F9D">
          <w:rPr>
            <w:b/>
          </w:rPr>
          <w:t>Tools</w:t>
        </w:r>
        <w:r>
          <w:t xml:space="preserve"> tab &gt; </w:t>
        </w:r>
      </w:ins>
      <w:ins w:id="652" w:author="Joe Heck" w:date="2016-12-29T09:12:00Z">
        <w:r w:rsidRPr="00427F9D">
          <w:rPr>
            <w:b/>
          </w:rPr>
          <w:t>Callout</w:t>
        </w:r>
      </w:ins>
      <w:ins w:id="653" w:author="Joe Heck" w:date="2016-12-29T09:11:00Z">
        <w:r>
          <w:t xml:space="preserve"> tool. </w:t>
        </w:r>
      </w:ins>
    </w:p>
    <w:p w:rsidR="00427F9D" w:rsidRDefault="00427F9D">
      <w:pPr>
        <w:pStyle w:val="ListParagraph"/>
        <w:numPr>
          <w:ilvl w:val="0"/>
          <w:numId w:val="38"/>
        </w:numPr>
        <w:rPr>
          <w:ins w:id="654" w:author="Joe Heck" w:date="2016-12-29T09:11:00Z"/>
        </w:rPr>
        <w:pPrChange w:id="655" w:author="Joe Heck" w:date="2016-12-29T09:15:00Z">
          <w:pPr>
            <w:pStyle w:val="ListParagraph"/>
            <w:numPr>
              <w:numId w:val="37"/>
            </w:numPr>
            <w:tabs>
              <w:tab w:val="num" w:pos="720"/>
            </w:tabs>
            <w:spacing w:after="0" w:line="240" w:lineRule="auto"/>
            <w:ind w:hanging="360"/>
          </w:pPr>
        </w:pPrChange>
      </w:pPr>
      <w:ins w:id="656" w:author="Joe Heck" w:date="2016-12-29T09:11:00Z">
        <w:r>
          <w:t xml:space="preserve">Select </w:t>
        </w:r>
      </w:ins>
      <w:ins w:id="657" w:author="Joe Heck" w:date="2016-12-29T15:23:00Z">
        <w:r w:rsidR="00EC0C25">
          <w:t>a</w:t>
        </w:r>
      </w:ins>
      <w:ins w:id="658" w:author="Joe Heck" w:date="2016-12-29T09:33:00Z">
        <w:r w:rsidR="00E44BC5">
          <w:t xml:space="preserve"> </w:t>
        </w:r>
      </w:ins>
      <w:ins w:id="659" w:author="Joe Heck" w:date="2016-12-29T09:31:00Z">
        <w:r w:rsidR="00E44BC5">
          <w:t>callout style</w:t>
        </w:r>
      </w:ins>
      <w:ins w:id="660" w:author="Joe Heck" w:date="2016-12-29T09:17:00Z">
        <w:r>
          <w:t xml:space="preserve"> from the Styles Gallery</w:t>
        </w:r>
      </w:ins>
      <w:ins w:id="661" w:author="Joe Heck" w:date="2016-12-29T09:11:00Z">
        <w:r>
          <w:t xml:space="preserve">. </w:t>
        </w:r>
      </w:ins>
    </w:p>
    <w:p w:rsidR="00EC0C25" w:rsidRPr="00EC0C25" w:rsidRDefault="00EC0C25">
      <w:pPr>
        <w:pStyle w:val="ListParagraph"/>
        <w:numPr>
          <w:ilvl w:val="0"/>
          <w:numId w:val="29"/>
        </w:numPr>
        <w:rPr>
          <w:ins w:id="662" w:author="Joe Heck" w:date="2016-12-29T15:26:00Z"/>
          <w:color w:val="333333"/>
          <w:rPrChange w:id="663" w:author="Joe Heck" w:date="2016-12-29T15:27:00Z">
            <w:rPr>
              <w:ins w:id="664" w:author="Joe Heck" w:date="2016-12-29T15:26:00Z"/>
            </w:rPr>
          </w:rPrChange>
        </w:rPr>
        <w:pPrChange w:id="665" w:author="Joe Heck" w:date="2016-12-29T15:31:00Z">
          <w:pPr>
            <w:numPr>
              <w:numId w:val="37"/>
            </w:numPr>
            <w:tabs>
              <w:tab w:val="num" w:pos="720"/>
            </w:tabs>
            <w:spacing w:line="240" w:lineRule="auto"/>
            <w:ind w:left="720" w:hanging="360"/>
          </w:pPr>
        </w:pPrChange>
      </w:pPr>
      <w:ins w:id="666" w:author="Joe Heck" w:date="2016-12-29T15:24:00Z">
        <w:r>
          <w:t>C</w:t>
        </w:r>
        <w:r w:rsidRPr="00703F3E">
          <w:t>lick</w:t>
        </w:r>
        <w:r w:rsidRPr="00030663">
          <w:rPr>
            <w:rStyle w:val="apple-converted-space"/>
            <w:color w:val="333333"/>
          </w:rPr>
          <w:t> </w:t>
        </w:r>
        <w:r w:rsidRPr="00030663">
          <w:rPr>
            <w:rStyle w:val="Strong"/>
            <w:rFonts w:eastAsiaTheme="majorEastAsia"/>
            <w:color w:val="333333"/>
          </w:rPr>
          <w:t>Outline</w:t>
        </w:r>
        <w:r w:rsidRPr="00030663">
          <w:rPr>
            <w:rStyle w:val="apple-converted-space"/>
            <w:b/>
            <w:bCs/>
            <w:color w:val="333333"/>
          </w:rPr>
          <w:t> </w:t>
        </w:r>
      </w:ins>
      <w:ins w:id="667" w:author="Joe Heck" w:date="2016-12-29T15:27:00Z">
        <w:r>
          <w:t>then e</w:t>
        </w:r>
      </w:ins>
      <w:ins w:id="668" w:author="Joe Heck" w:date="2016-12-29T15:26:00Z">
        <w:r>
          <w:t xml:space="preserve">nter the </w:t>
        </w:r>
      </w:ins>
      <w:ins w:id="669" w:author="Joe Heck" w:date="2016-12-29T15:27:00Z">
        <w:r>
          <w:t xml:space="preserve">values for the </w:t>
        </w:r>
      </w:ins>
      <w:ins w:id="670" w:author="Joe Heck" w:date="2016-12-29T15:26:00Z">
        <w:r>
          <w:t>setting</w:t>
        </w:r>
      </w:ins>
      <w:ins w:id="671" w:author="Joe Heck" w:date="2016-12-29T15:27:00Z">
        <w:r>
          <w:t>s</w:t>
        </w:r>
      </w:ins>
      <w:ins w:id="672" w:author="Joe Heck" w:date="2016-12-29T15:26:00Z">
        <w:r>
          <w:t xml:space="preserve">. </w:t>
        </w:r>
      </w:ins>
    </w:p>
    <w:p w:rsidR="00EC0C25" w:rsidRPr="00EC0C25" w:rsidRDefault="00EC0C25">
      <w:pPr>
        <w:pStyle w:val="ListParagraph"/>
        <w:numPr>
          <w:ilvl w:val="0"/>
          <w:numId w:val="29"/>
        </w:numPr>
        <w:rPr>
          <w:ins w:id="673" w:author="Joe Heck" w:date="2016-12-29T15:29:00Z"/>
          <w:color w:val="333333"/>
          <w:rPrChange w:id="674" w:author="Joe Heck" w:date="2016-12-29T15:29:00Z">
            <w:rPr>
              <w:ins w:id="675" w:author="Joe Heck" w:date="2016-12-29T15:29:00Z"/>
            </w:rPr>
          </w:rPrChange>
        </w:rPr>
        <w:pPrChange w:id="676" w:author="Joe Heck" w:date="2016-12-29T15:31:00Z">
          <w:pPr>
            <w:numPr>
              <w:numId w:val="37"/>
            </w:numPr>
            <w:tabs>
              <w:tab w:val="num" w:pos="720"/>
            </w:tabs>
            <w:spacing w:line="240" w:lineRule="auto"/>
            <w:ind w:left="720" w:hanging="360"/>
          </w:pPr>
        </w:pPrChange>
      </w:pPr>
      <w:ins w:id="677" w:author="Joe Heck" w:date="2016-12-29T15:29:00Z">
        <w:r>
          <w:t>C</w:t>
        </w:r>
        <w:r w:rsidRPr="00703F3E">
          <w:t>lick</w:t>
        </w:r>
        <w:r w:rsidRPr="00030663">
          <w:rPr>
            <w:rStyle w:val="apple-converted-space"/>
            <w:color w:val="333333"/>
          </w:rPr>
          <w:t> </w:t>
        </w:r>
        <w:r>
          <w:rPr>
            <w:rStyle w:val="Strong"/>
            <w:rFonts w:eastAsiaTheme="majorEastAsia"/>
            <w:color w:val="333333"/>
          </w:rPr>
          <w:t>Fill</w:t>
        </w:r>
        <w:r w:rsidRPr="00030663">
          <w:rPr>
            <w:rStyle w:val="apple-converted-space"/>
            <w:b/>
            <w:bCs/>
            <w:color w:val="333333"/>
          </w:rPr>
          <w:t> </w:t>
        </w:r>
        <w:r>
          <w:t>then enter the setting values.</w:t>
        </w:r>
      </w:ins>
    </w:p>
    <w:p w:rsidR="00427F9D" w:rsidRDefault="00427F9D">
      <w:pPr>
        <w:pStyle w:val="ListParagraph"/>
        <w:numPr>
          <w:ilvl w:val="0"/>
          <w:numId w:val="29"/>
        </w:numPr>
        <w:rPr>
          <w:ins w:id="678" w:author="Joe Heck" w:date="2016-12-29T09:11:00Z"/>
        </w:rPr>
        <w:pPrChange w:id="679" w:author="Joe Heck" w:date="2016-12-29T15:31:00Z">
          <w:pPr>
            <w:numPr>
              <w:numId w:val="37"/>
            </w:numPr>
            <w:tabs>
              <w:tab w:val="num" w:pos="720"/>
            </w:tabs>
            <w:spacing w:line="240" w:lineRule="auto"/>
            <w:ind w:left="720" w:hanging="360"/>
          </w:pPr>
        </w:pPrChange>
      </w:pPr>
      <w:ins w:id="680" w:author="Joe Heck" w:date="2016-12-29T09:11:00Z">
        <w:r>
          <w:t>Click and drag the cursor on the canvas to draw the shape</w:t>
        </w:r>
      </w:ins>
      <w:ins w:id="681" w:author="Joe Heck" w:date="2016-12-29T09:41:00Z">
        <w:r w:rsidR="00520943">
          <w:t xml:space="preserve"> </w:t>
        </w:r>
      </w:ins>
      <w:ins w:id="682" w:author="Joe Heck" w:date="2016-12-29T15:31:00Z">
        <w:r w:rsidR="001B7DA6">
          <w:t xml:space="preserve">and then </w:t>
        </w:r>
      </w:ins>
      <w:ins w:id="683" w:author="Joe Heck" w:date="2016-12-29T09:14:00Z">
        <w:r>
          <w:t xml:space="preserve">enter </w:t>
        </w:r>
      </w:ins>
      <w:ins w:id="684" w:author="Joe Heck" w:date="2016-12-29T09:43:00Z">
        <w:r w:rsidR="00520943">
          <w:t>the font settings</w:t>
        </w:r>
      </w:ins>
      <w:ins w:id="685" w:author="Joe Heck" w:date="2016-12-29T09:14:00Z">
        <w:r>
          <w:t>.</w:t>
        </w:r>
      </w:ins>
    </w:p>
    <w:tbl>
      <w:tblPr>
        <w:tblW w:w="14127" w:type="dxa"/>
        <w:tblCellSpacing w:w="7" w:type="dxa"/>
        <w:tblBorders>
          <w:top w:val="single" w:sz="6" w:space="0" w:color="DDDDE1"/>
          <w:left w:val="single" w:sz="6" w:space="0" w:color="DDDDE1"/>
          <w:bottom w:val="single" w:sz="6" w:space="0" w:color="DDDDE1"/>
          <w:right w:val="single" w:sz="6" w:space="0" w:color="DDDDE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7"/>
        <w:gridCol w:w="9090"/>
        <w:tblGridChange w:id="686">
          <w:tblGrid>
            <w:gridCol w:w="30"/>
            <w:gridCol w:w="3957"/>
            <w:gridCol w:w="1050"/>
            <w:gridCol w:w="6918"/>
            <w:gridCol w:w="2172"/>
          </w:tblGrid>
        </w:tblGridChange>
      </w:tblGrid>
      <w:tr w:rsidR="00B51A77" w:rsidRPr="00690C1A" w:rsidTr="00B51A77">
        <w:trPr>
          <w:cantSplit/>
          <w:tblCellSpacing w:w="7" w:type="dxa"/>
          <w:ins w:id="687" w:author="Joe Heck" w:date="2016-12-19T09:31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5397F" w:rsidRPr="00690C1A" w:rsidRDefault="0065397F">
            <w:pPr>
              <w:spacing w:after="0" w:line="240" w:lineRule="auto"/>
              <w:rPr>
                <w:ins w:id="688" w:author="Joe Heck" w:date="2016-12-19T09:31:00Z"/>
              </w:rPr>
              <w:pPrChange w:id="689" w:author="Joe Heck" w:date="2016-12-20T13:41:00Z">
                <w:pPr>
                  <w:pStyle w:val="Heading2"/>
                </w:pPr>
              </w:pPrChange>
            </w:pPr>
            <w:ins w:id="690" w:author="Joe Heck" w:date="2016-12-19T09:31:00Z">
              <w:r w:rsidRPr="00690C1A">
                <w:rPr>
                  <w:rStyle w:val="Strong"/>
                </w:rPr>
                <w:t>Element</w:t>
              </w:r>
            </w:ins>
          </w:p>
        </w:tc>
        <w:tc>
          <w:tcPr>
            <w:tcW w:w="9069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5397F" w:rsidRPr="00690C1A" w:rsidRDefault="00427F9D">
            <w:pPr>
              <w:spacing w:after="0" w:line="240" w:lineRule="auto"/>
              <w:rPr>
                <w:ins w:id="691" w:author="Joe Heck" w:date="2016-12-19T09:31:00Z"/>
              </w:rPr>
              <w:pPrChange w:id="692" w:author="Joe Heck" w:date="2016-12-20T13:41:00Z">
                <w:pPr/>
              </w:pPrChange>
            </w:pPr>
            <w:ins w:id="693" w:author="Joe Heck" w:date="2016-12-29T09:11:00Z">
              <w:r>
                <w:rPr>
                  <w:rStyle w:val="Strong"/>
                </w:rPr>
                <w:t>Setting</w:t>
              </w:r>
            </w:ins>
          </w:p>
        </w:tc>
      </w:tr>
      <w:tr w:rsidR="001B0467" w:rsidRPr="00690C1A" w:rsidTr="00B7063F">
        <w:trPr>
          <w:cantSplit/>
          <w:tblCellSpacing w:w="7" w:type="dxa"/>
          <w:ins w:id="694" w:author="Joe Heck" w:date="2016-12-29T10:34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DDDDE1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B0467" w:rsidRPr="00690C1A" w:rsidRDefault="001B0467" w:rsidP="00B7063F">
            <w:pPr>
              <w:spacing w:after="0" w:line="240" w:lineRule="auto"/>
              <w:rPr>
                <w:ins w:id="695" w:author="Joe Heck" w:date="2016-12-29T10:34:00Z"/>
              </w:rPr>
            </w:pPr>
            <w:ins w:id="696" w:author="Joe Heck" w:date="2016-12-29T10:34:00Z">
              <w:r w:rsidRPr="00690C1A">
                <w:t>Color</w:t>
              </w:r>
              <w:r>
                <w:t>, Fill</w:t>
              </w:r>
            </w:ins>
          </w:p>
        </w:tc>
        <w:tc>
          <w:tcPr>
            <w:tcW w:w="9069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B0467" w:rsidRPr="00690C1A" w:rsidRDefault="001B0467" w:rsidP="00B7063F">
            <w:pPr>
              <w:spacing w:after="0" w:line="240" w:lineRule="auto"/>
              <w:rPr>
                <w:ins w:id="697" w:author="Joe Heck" w:date="2016-12-29T10:34:00Z"/>
              </w:rPr>
            </w:pPr>
            <w:ins w:id="698" w:author="Joe Heck" w:date="2016-12-29T10:34:00Z">
              <w:r w:rsidRPr="00690C1A">
                <w:t xml:space="preserve">R:249, G:222, B:224 </w:t>
              </w:r>
              <w:r w:rsidRPr="00920BEC">
                <w:rPr>
                  <w:i/>
                </w:rPr>
                <w:t>(Not in branding guidelines ???)</w:t>
              </w:r>
            </w:ins>
          </w:p>
        </w:tc>
      </w:tr>
      <w:tr w:rsidR="001B0467" w:rsidRPr="00690C1A" w:rsidTr="00B7063F">
        <w:trPr>
          <w:cantSplit/>
          <w:tblCellSpacing w:w="7" w:type="dxa"/>
          <w:ins w:id="699" w:author="Joe Heck" w:date="2016-12-29T10:34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B0467" w:rsidRPr="00690C1A" w:rsidRDefault="001B0467" w:rsidP="00B7063F">
            <w:pPr>
              <w:spacing w:after="0" w:line="240" w:lineRule="auto"/>
              <w:rPr>
                <w:ins w:id="700" w:author="Joe Heck" w:date="2016-12-29T10:34:00Z"/>
              </w:rPr>
            </w:pPr>
            <w:ins w:id="701" w:author="Joe Heck" w:date="2016-12-29T10:34:00Z">
              <w:r w:rsidRPr="00690C1A">
                <w:t>Color</w:t>
              </w:r>
            </w:ins>
            <w:ins w:id="702" w:author="Joe Heck" w:date="2016-12-29T10:35:00Z">
              <w:r>
                <w:t xml:space="preserve">, </w:t>
              </w:r>
              <w:r w:rsidRPr="00690C1A">
                <w:t>Outline</w:t>
              </w:r>
            </w:ins>
          </w:p>
        </w:tc>
        <w:tc>
          <w:tcPr>
            <w:tcW w:w="9069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B0467" w:rsidRPr="00690C1A" w:rsidRDefault="001B0467" w:rsidP="00B7063F">
            <w:pPr>
              <w:spacing w:after="0" w:line="240" w:lineRule="auto"/>
              <w:rPr>
                <w:ins w:id="703" w:author="Joe Heck" w:date="2016-12-29T10:34:00Z"/>
              </w:rPr>
            </w:pPr>
            <w:ins w:id="704" w:author="Joe Heck" w:date="2016-12-29T10:34:00Z">
              <w:r w:rsidRPr="00690C1A">
                <w:t>R:174, G:27, B:39</w:t>
              </w:r>
            </w:ins>
          </w:p>
        </w:tc>
      </w:tr>
      <w:tr w:rsidR="001B0467" w:rsidRPr="00690C1A" w:rsidTr="00B7063F">
        <w:trPr>
          <w:cantSplit/>
          <w:tblCellSpacing w:w="7" w:type="dxa"/>
          <w:ins w:id="705" w:author="Joe Heck" w:date="2016-12-29T10:34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DDDDE1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B0467" w:rsidRPr="00690C1A" w:rsidRDefault="001B0467" w:rsidP="00B7063F">
            <w:pPr>
              <w:spacing w:after="0" w:line="240" w:lineRule="auto"/>
              <w:rPr>
                <w:ins w:id="706" w:author="Joe Heck" w:date="2016-12-29T10:34:00Z"/>
              </w:rPr>
            </w:pPr>
            <w:ins w:id="707" w:author="Joe Heck" w:date="2016-12-29T10:34:00Z">
              <w:r w:rsidRPr="00690C1A">
                <w:t>Color</w:t>
              </w:r>
            </w:ins>
            <w:ins w:id="708" w:author="Joe Heck" w:date="2016-12-29T10:35:00Z">
              <w:r>
                <w:t>, Text</w:t>
              </w:r>
            </w:ins>
          </w:p>
        </w:tc>
        <w:tc>
          <w:tcPr>
            <w:tcW w:w="9069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B0467" w:rsidRPr="00690C1A" w:rsidRDefault="001B0467" w:rsidP="00B7063F">
            <w:pPr>
              <w:spacing w:after="0" w:line="240" w:lineRule="auto"/>
              <w:rPr>
                <w:ins w:id="709" w:author="Joe Heck" w:date="2016-12-29T10:34:00Z"/>
              </w:rPr>
            </w:pPr>
            <w:ins w:id="710" w:author="Joe Heck" w:date="2016-12-29T10:34:00Z">
              <w:r w:rsidRPr="00690C1A">
                <w:t>Black</w:t>
              </w:r>
            </w:ins>
          </w:p>
        </w:tc>
      </w:tr>
      <w:tr w:rsidR="001B0467" w:rsidRPr="00690C1A" w:rsidTr="00B7063F">
        <w:trPr>
          <w:cantSplit/>
          <w:tblCellSpacing w:w="7" w:type="dxa"/>
          <w:ins w:id="711" w:author="Joe Heck" w:date="2016-12-29T10:35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DDDDE1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B0467" w:rsidRPr="00690C1A" w:rsidRDefault="001B0467" w:rsidP="00B7063F">
            <w:pPr>
              <w:spacing w:after="0" w:line="240" w:lineRule="auto"/>
              <w:rPr>
                <w:ins w:id="712" w:author="Joe Heck" w:date="2016-12-29T10:35:00Z"/>
              </w:rPr>
            </w:pPr>
            <w:ins w:id="713" w:author="Joe Heck" w:date="2016-12-29T10:35:00Z">
              <w:r w:rsidRPr="00690C1A">
                <w:t>Punctuation</w:t>
              </w:r>
            </w:ins>
          </w:p>
        </w:tc>
        <w:tc>
          <w:tcPr>
            <w:tcW w:w="9069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B0467" w:rsidRPr="00FD2010" w:rsidRDefault="001B0467" w:rsidP="00B7063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ns w:id="714" w:author="Joe Heck" w:date="2016-12-29T10:35:00Z"/>
              </w:rPr>
            </w:pPr>
            <w:ins w:id="715" w:author="Joe Heck" w:date="2016-12-29T10:35:00Z">
              <w:r w:rsidRPr="00FD2010">
                <w:t xml:space="preserve">Sentences: Initial cap with end punctuation </w:t>
              </w:r>
            </w:ins>
          </w:p>
          <w:p w:rsidR="001B0467" w:rsidRPr="00FD2010" w:rsidRDefault="001B0467" w:rsidP="00B7063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ns w:id="716" w:author="Joe Heck" w:date="2016-12-29T10:35:00Z"/>
              </w:rPr>
            </w:pPr>
            <w:ins w:id="717" w:author="Joe Heck" w:date="2016-12-29T10:35:00Z">
              <w:r w:rsidRPr="00FD2010">
                <w:t>Words, phrases, clauses: No initial cap and no end punctuation</w:t>
              </w:r>
            </w:ins>
          </w:p>
        </w:tc>
      </w:tr>
      <w:tr w:rsidR="001B0467" w:rsidRPr="00690C1A" w:rsidTr="00B7063F">
        <w:trPr>
          <w:cantSplit/>
          <w:tblCellSpacing w:w="7" w:type="dxa"/>
          <w:ins w:id="718" w:author="Joe Heck" w:date="2016-12-29T10:35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</w:tcPr>
          <w:p w:rsidR="001B0467" w:rsidRPr="00690C1A" w:rsidRDefault="001B0467" w:rsidP="00B7063F">
            <w:pPr>
              <w:spacing w:after="0" w:line="240" w:lineRule="auto"/>
              <w:rPr>
                <w:ins w:id="719" w:author="Joe Heck" w:date="2016-12-29T10:35:00Z"/>
              </w:rPr>
            </w:pPr>
            <w:ins w:id="720" w:author="Joe Heck" w:date="2016-12-29T10:35:00Z">
              <w:r>
                <w:t xml:space="preserve">Shadow </w:t>
              </w:r>
            </w:ins>
          </w:p>
        </w:tc>
        <w:tc>
          <w:tcPr>
            <w:tcW w:w="9069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</w:tcPr>
          <w:p w:rsidR="001B0467" w:rsidRPr="00690C1A" w:rsidRDefault="001B0467" w:rsidP="00B7063F">
            <w:pPr>
              <w:spacing w:after="0" w:line="240" w:lineRule="auto"/>
              <w:rPr>
                <w:ins w:id="721" w:author="Joe Heck" w:date="2016-12-29T10:35:00Z"/>
              </w:rPr>
            </w:pPr>
            <w:ins w:id="722" w:author="Joe Heck" w:date="2016-12-29T10:35:00Z">
              <w:r>
                <w:t xml:space="preserve">S, 3 </w:t>
              </w:r>
              <w:proofErr w:type="spellStart"/>
              <w:proofErr w:type="gramStart"/>
              <w:r>
                <w:t>pt</w:t>
              </w:r>
              <w:proofErr w:type="spellEnd"/>
              <w:r>
                <w:t xml:space="preserve">  </w:t>
              </w:r>
              <w:r w:rsidRPr="00920BEC">
                <w:rPr>
                  <w:i/>
                </w:rPr>
                <w:t>(</w:t>
              </w:r>
              <w:proofErr w:type="gramEnd"/>
              <w:r w:rsidRPr="00920BEC">
                <w:rPr>
                  <w:i/>
                </w:rPr>
                <w:t>Yes???)</w:t>
              </w:r>
            </w:ins>
          </w:p>
        </w:tc>
      </w:tr>
      <w:tr w:rsidR="00B51A77" w:rsidRPr="00690C1A" w:rsidTr="00B51A77">
        <w:trPr>
          <w:cantSplit/>
          <w:tblCellSpacing w:w="7" w:type="dxa"/>
          <w:ins w:id="723" w:author="Joe Heck" w:date="2016-12-19T09:31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5397F" w:rsidRPr="00690C1A" w:rsidRDefault="00EC0C25">
            <w:pPr>
              <w:spacing w:after="0" w:line="240" w:lineRule="auto"/>
              <w:rPr>
                <w:ins w:id="724" w:author="Joe Heck" w:date="2016-12-19T09:31:00Z"/>
              </w:rPr>
              <w:pPrChange w:id="725" w:author="Joe Heck" w:date="2016-12-20T13:41:00Z">
                <w:pPr/>
              </w:pPrChange>
            </w:pPr>
            <w:ins w:id="726" w:author="Joe Heck" w:date="2016-12-29T15:22:00Z">
              <w:r>
                <w:t>Shape</w:t>
              </w:r>
            </w:ins>
          </w:p>
        </w:tc>
        <w:tc>
          <w:tcPr>
            <w:tcW w:w="9069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5397F" w:rsidRPr="00690C1A" w:rsidRDefault="0065397F">
            <w:pPr>
              <w:spacing w:after="0" w:line="240" w:lineRule="auto"/>
              <w:rPr>
                <w:ins w:id="727" w:author="Joe Heck" w:date="2016-12-19T09:31:00Z"/>
              </w:rPr>
              <w:pPrChange w:id="728" w:author="Joe Heck" w:date="2016-12-20T13:41:00Z">
                <w:pPr/>
              </w:pPrChange>
            </w:pPr>
            <w:ins w:id="729" w:author="Joe Heck" w:date="2016-12-19T09:31:00Z">
              <w:r w:rsidRPr="00690C1A">
                <w:t>Rectangle</w:t>
              </w:r>
            </w:ins>
            <w:ins w:id="730" w:author="Joe Heck" w:date="2016-12-29T09:51:00Z">
              <w:r w:rsidR="00282C89">
                <w:t xml:space="preserve"> (</w:t>
              </w:r>
            </w:ins>
            <w:ins w:id="731" w:author="Joe Heck" w:date="2016-12-29T09:46:00Z">
              <w:r w:rsidR="00282C89">
                <w:t>no tail</w:t>
              </w:r>
            </w:ins>
            <w:ins w:id="732" w:author="Joe Heck" w:date="2016-12-29T09:51:00Z">
              <w:r w:rsidR="00282C89">
                <w:t>)</w:t>
              </w:r>
            </w:ins>
          </w:p>
        </w:tc>
      </w:tr>
      <w:tr w:rsidR="0065397F" w:rsidRPr="00690C1A" w:rsidTr="00B51A77">
        <w:tblPrEx>
          <w:tblW w:w="14127" w:type="dxa"/>
          <w:tblCellSpacing w:w="7" w:type="dxa"/>
          <w:tblBorders>
            <w:top w:val="single" w:sz="6" w:space="0" w:color="DDDDE1"/>
            <w:left w:val="single" w:sz="6" w:space="0" w:color="DDDDE1"/>
            <w:bottom w:val="single" w:sz="6" w:space="0" w:color="DDDDE1"/>
            <w:right w:val="single" w:sz="6" w:space="0" w:color="DDDDE1"/>
          </w:tblBorders>
          <w:tblCellMar>
            <w:top w:w="15" w:type="dxa"/>
            <w:left w:w="15" w:type="dxa"/>
            <w:bottom w:w="15" w:type="dxa"/>
            <w:right w:w="15" w:type="dxa"/>
          </w:tblCellMar>
          <w:tblPrExChange w:id="733" w:author="Joe Heck" w:date="2016-12-19T11:13:00Z">
            <w:tblPrEx>
              <w:tblW w:w="11925" w:type="dxa"/>
              <w:tblCellSpacing w:w="7" w:type="dxa"/>
              <w:tblBorders>
                <w:top w:val="single" w:sz="6" w:space="0" w:color="DDDDE1"/>
                <w:left w:val="single" w:sz="6" w:space="0" w:color="DDDDE1"/>
                <w:bottom w:val="single" w:sz="6" w:space="0" w:color="DDDDE1"/>
                <w:right w:val="single" w:sz="6" w:space="0" w:color="DDDDE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</w:tblPrEx>
          </w:tblPrExChange>
        </w:tblPrEx>
        <w:trPr>
          <w:cantSplit/>
          <w:tblCellSpacing w:w="7" w:type="dxa"/>
          <w:ins w:id="734" w:author="Joe Heck" w:date="2016-12-19T09:31:00Z"/>
          <w:trPrChange w:id="735" w:author="Joe Heck" w:date="2016-12-19T11:13:00Z">
            <w:trPr>
              <w:gridBefore w:val="1"/>
              <w:gridAfter w:val="0"/>
              <w:cantSplit/>
              <w:tblCellSpacing w:w="7" w:type="dxa"/>
            </w:trPr>
          </w:trPrChange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DDDDE1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  <w:tcPrChange w:id="736" w:author="Joe Heck" w:date="2016-12-19T11:13:00Z">
              <w:tcPr>
                <w:tcW w:w="3936" w:type="dxa"/>
                <w:tcBorders>
                  <w:top w:val="outset" w:sz="2" w:space="0" w:color="auto"/>
                  <w:left w:val="outset" w:sz="2" w:space="0" w:color="auto"/>
                  <w:bottom w:val="outset" w:sz="2" w:space="0" w:color="auto"/>
                  <w:right w:val="single" w:sz="6" w:space="0" w:color="DDDDE1"/>
                </w:tcBorders>
                <w:shd w:val="clear" w:color="auto" w:fill="FCFCFC"/>
                <w:tcMar>
                  <w:top w:w="150" w:type="dxa"/>
                  <w:left w:w="225" w:type="dxa"/>
                  <w:bottom w:w="150" w:type="dxa"/>
                  <w:right w:w="225" w:type="dxa"/>
                </w:tcMar>
                <w:hideMark/>
              </w:tcPr>
            </w:tcPrChange>
          </w:tcPr>
          <w:p w:rsidR="0065397F" w:rsidRPr="00690C1A" w:rsidRDefault="0065397F">
            <w:pPr>
              <w:spacing w:after="0" w:line="240" w:lineRule="auto"/>
              <w:rPr>
                <w:ins w:id="737" w:author="Joe Heck" w:date="2016-12-19T09:31:00Z"/>
              </w:rPr>
              <w:pPrChange w:id="738" w:author="Joe Heck" w:date="2016-12-20T13:41:00Z">
                <w:pPr/>
              </w:pPrChange>
            </w:pPr>
            <w:ins w:id="739" w:author="Joe Heck" w:date="2016-12-19T09:31:00Z">
              <w:r>
                <w:t>Text</w:t>
              </w:r>
            </w:ins>
            <w:ins w:id="740" w:author="Joe Heck" w:date="2016-12-29T10:40:00Z">
              <w:r w:rsidR="00954920">
                <w:t xml:space="preserve">, </w:t>
              </w:r>
            </w:ins>
            <w:ins w:id="741" w:author="Joe Heck" w:date="2016-12-19T09:31:00Z">
              <w:r>
                <w:t>Primary</w:t>
              </w:r>
            </w:ins>
            <w:ins w:id="742" w:author="Joe Heck" w:date="2016-12-29T11:04:00Z">
              <w:r w:rsidR="00E06CA3">
                <w:t xml:space="preserve"> </w:t>
              </w:r>
              <w:r w:rsidR="00E06CA3" w:rsidRPr="00690C1A">
                <w:t>Font</w:t>
              </w:r>
            </w:ins>
          </w:p>
        </w:tc>
        <w:tc>
          <w:tcPr>
            <w:tcW w:w="9069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  <w:tcPrChange w:id="743" w:author="Joe Heck" w:date="2016-12-19T11:13:00Z">
              <w:tcPr>
                <w:tcW w:w="794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CFCFC"/>
                <w:tcMar>
                  <w:top w:w="150" w:type="dxa"/>
                  <w:left w:w="225" w:type="dxa"/>
                  <w:bottom w:w="150" w:type="dxa"/>
                  <w:right w:w="225" w:type="dxa"/>
                </w:tcMar>
                <w:hideMark/>
              </w:tcPr>
            </w:tcPrChange>
          </w:tcPr>
          <w:p w:rsidR="0065397F" w:rsidRPr="00690C1A" w:rsidRDefault="0065397F">
            <w:pPr>
              <w:spacing w:after="0" w:line="240" w:lineRule="auto"/>
              <w:rPr>
                <w:ins w:id="744" w:author="Joe Heck" w:date="2016-12-19T09:31:00Z"/>
              </w:rPr>
              <w:pPrChange w:id="745" w:author="Joe Heck" w:date="2016-12-20T13:41:00Z">
                <w:pPr/>
              </w:pPrChange>
            </w:pPr>
            <w:ins w:id="746" w:author="Joe Heck" w:date="2016-12-19T09:31:00Z">
              <w:r w:rsidRPr="00690C1A">
                <w:t>Open Sans</w:t>
              </w:r>
              <w:r>
                <w:t>, 12</w:t>
              </w:r>
            </w:ins>
            <w:ins w:id="747" w:author="Joe Heck" w:date="2016-12-19T11:55:00Z">
              <w:r w:rsidR="008522EF">
                <w:t xml:space="preserve"> </w:t>
              </w:r>
            </w:ins>
            <w:proofErr w:type="spellStart"/>
            <w:ins w:id="748" w:author="Joe Heck" w:date="2016-12-19T09:31:00Z">
              <w:r>
                <w:t>pt</w:t>
              </w:r>
              <w:proofErr w:type="spellEnd"/>
              <w:r>
                <w:t>, not bold, not italic, not underline</w:t>
              </w:r>
            </w:ins>
            <w:ins w:id="749" w:author="Joe Heck" w:date="2016-12-29T07:13:00Z">
              <w:r w:rsidR="007F35F4">
                <w:t xml:space="preserve"> </w:t>
              </w:r>
              <w:r w:rsidR="007F35F4" w:rsidRPr="007F35F4">
                <w:rPr>
                  <w:i/>
                  <w:rPrChange w:id="750" w:author="Joe Heck" w:date="2016-12-29T07:14:00Z">
                    <w:rPr/>
                  </w:rPrChange>
                </w:rPr>
                <w:t>(larger font size than body text?)</w:t>
              </w:r>
            </w:ins>
          </w:p>
        </w:tc>
      </w:tr>
      <w:tr w:rsidR="0065397F" w:rsidRPr="00690C1A" w:rsidTr="00B51A77">
        <w:tblPrEx>
          <w:tblW w:w="14127" w:type="dxa"/>
          <w:tblCellSpacing w:w="7" w:type="dxa"/>
          <w:tblBorders>
            <w:top w:val="single" w:sz="6" w:space="0" w:color="DDDDE1"/>
            <w:left w:val="single" w:sz="6" w:space="0" w:color="DDDDE1"/>
            <w:bottom w:val="single" w:sz="6" w:space="0" w:color="DDDDE1"/>
            <w:right w:val="single" w:sz="6" w:space="0" w:color="DDDDE1"/>
          </w:tblBorders>
          <w:tblCellMar>
            <w:top w:w="15" w:type="dxa"/>
            <w:left w:w="15" w:type="dxa"/>
            <w:bottom w:w="15" w:type="dxa"/>
            <w:right w:w="15" w:type="dxa"/>
          </w:tblCellMar>
          <w:tblPrExChange w:id="751" w:author="Joe Heck" w:date="2016-12-19T11:13:00Z">
            <w:tblPrEx>
              <w:tblW w:w="11925" w:type="dxa"/>
              <w:tblCellSpacing w:w="7" w:type="dxa"/>
              <w:tblBorders>
                <w:top w:val="single" w:sz="6" w:space="0" w:color="DDDDE1"/>
                <w:left w:val="single" w:sz="6" w:space="0" w:color="DDDDE1"/>
                <w:bottom w:val="single" w:sz="6" w:space="0" w:color="DDDDE1"/>
                <w:right w:val="single" w:sz="6" w:space="0" w:color="DDDDE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</w:tblPrEx>
          </w:tblPrExChange>
        </w:tblPrEx>
        <w:trPr>
          <w:cantSplit/>
          <w:tblCellSpacing w:w="7" w:type="dxa"/>
          <w:ins w:id="752" w:author="Joe Heck" w:date="2016-12-19T09:31:00Z"/>
          <w:trPrChange w:id="753" w:author="Joe Heck" w:date="2016-12-19T11:13:00Z">
            <w:trPr>
              <w:gridBefore w:val="1"/>
              <w:gridAfter w:val="0"/>
              <w:cantSplit/>
              <w:tblCellSpacing w:w="7" w:type="dxa"/>
            </w:trPr>
          </w:trPrChange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DDDDE1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  <w:tcPrChange w:id="754" w:author="Joe Heck" w:date="2016-12-19T11:13:00Z">
              <w:tcPr>
                <w:tcW w:w="3936" w:type="dxa"/>
                <w:tcBorders>
                  <w:top w:val="outset" w:sz="2" w:space="0" w:color="auto"/>
                  <w:left w:val="outset" w:sz="2" w:space="0" w:color="auto"/>
                  <w:bottom w:val="outset" w:sz="2" w:space="0" w:color="auto"/>
                  <w:right w:val="single" w:sz="6" w:space="0" w:color="DDDDE1"/>
                </w:tcBorders>
                <w:shd w:val="clear" w:color="auto" w:fill="FCFCFC"/>
                <w:tcMar>
                  <w:top w:w="150" w:type="dxa"/>
                  <w:left w:w="225" w:type="dxa"/>
                  <w:bottom w:w="150" w:type="dxa"/>
                  <w:right w:w="225" w:type="dxa"/>
                </w:tcMar>
                <w:hideMark/>
              </w:tcPr>
            </w:tcPrChange>
          </w:tcPr>
          <w:p w:rsidR="0065397F" w:rsidRPr="00690C1A" w:rsidRDefault="0065397F">
            <w:pPr>
              <w:spacing w:after="0" w:line="240" w:lineRule="auto"/>
              <w:rPr>
                <w:ins w:id="755" w:author="Joe Heck" w:date="2016-12-19T09:31:00Z"/>
              </w:rPr>
              <w:pPrChange w:id="756" w:author="Joe Heck" w:date="2016-12-20T13:41:00Z">
                <w:pPr/>
              </w:pPrChange>
            </w:pPr>
            <w:ins w:id="757" w:author="Joe Heck" w:date="2016-12-19T09:31:00Z">
              <w:r>
                <w:t>Text</w:t>
              </w:r>
            </w:ins>
            <w:ins w:id="758" w:author="Joe Heck" w:date="2016-12-29T10:40:00Z">
              <w:r w:rsidR="00954920">
                <w:t xml:space="preserve">, </w:t>
              </w:r>
            </w:ins>
            <w:ins w:id="759" w:author="Joe Heck" w:date="2016-12-19T09:31:00Z">
              <w:r>
                <w:t>Secondary</w:t>
              </w:r>
            </w:ins>
            <w:ins w:id="760" w:author="Joe Heck" w:date="2016-12-29T11:04:00Z">
              <w:r w:rsidR="00E06CA3">
                <w:t xml:space="preserve"> </w:t>
              </w:r>
              <w:r w:rsidR="00E06CA3" w:rsidRPr="00690C1A">
                <w:t>Font</w:t>
              </w:r>
            </w:ins>
          </w:p>
        </w:tc>
        <w:tc>
          <w:tcPr>
            <w:tcW w:w="9069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  <w:tcPrChange w:id="761" w:author="Joe Heck" w:date="2016-12-19T11:13:00Z">
              <w:tcPr>
                <w:tcW w:w="794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CFCFC"/>
                <w:tcMar>
                  <w:top w:w="150" w:type="dxa"/>
                  <w:left w:w="225" w:type="dxa"/>
                  <w:bottom w:w="150" w:type="dxa"/>
                  <w:right w:w="225" w:type="dxa"/>
                </w:tcMar>
                <w:hideMark/>
              </w:tcPr>
            </w:tcPrChange>
          </w:tcPr>
          <w:p w:rsidR="0065397F" w:rsidRPr="00690C1A" w:rsidRDefault="0065397F">
            <w:pPr>
              <w:spacing w:after="0" w:line="240" w:lineRule="auto"/>
              <w:rPr>
                <w:ins w:id="762" w:author="Joe Heck" w:date="2016-12-19T09:31:00Z"/>
              </w:rPr>
              <w:pPrChange w:id="763" w:author="Joe Heck" w:date="2016-12-20T13:41:00Z">
                <w:pPr/>
              </w:pPrChange>
            </w:pPr>
            <w:ins w:id="764" w:author="Joe Heck" w:date="2016-12-19T09:31:00Z">
              <w:r w:rsidRPr="00690C1A">
                <w:t>Arial</w:t>
              </w:r>
              <w:r>
                <w:t>, 12</w:t>
              </w:r>
            </w:ins>
            <w:ins w:id="765" w:author="Joe Heck" w:date="2016-12-19T11:55:00Z">
              <w:r w:rsidR="008522EF">
                <w:t xml:space="preserve"> </w:t>
              </w:r>
            </w:ins>
            <w:proofErr w:type="spellStart"/>
            <w:ins w:id="766" w:author="Joe Heck" w:date="2016-12-19T09:31:00Z">
              <w:r>
                <w:t>pt</w:t>
              </w:r>
              <w:proofErr w:type="spellEnd"/>
              <w:r>
                <w:t>, bold, not italic, not underline</w:t>
              </w:r>
            </w:ins>
            <w:ins w:id="767" w:author="Joe Heck" w:date="2016-12-29T07:14:00Z">
              <w:r w:rsidR="007F35F4">
                <w:t xml:space="preserve"> </w:t>
              </w:r>
              <w:r w:rsidR="007F35F4" w:rsidRPr="00920BEC">
                <w:rPr>
                  <w:i/>
                </w:rPr>
                <w:t>(larger font size than body text?)</w:t>
              </w:r>
            </w:ins>
          </w:p>
        </w:tc>
      </w:tr>
      <w:tr w:rsidR="001B0467" w:rsidRPr="00690C1A" w:rsidTr="00B7063F">
        <w:trPr>
          <w:cantSplit/>
          <w:tblCellSpacing w:w="7" w:type="dxa"/>
          <w:ins w:id="768" w:author="Joe Heck" w:date="2016-12-29T10:36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B0467" w:rsidRPr="00690C1A" w:rsidRDefault="001B0467" w:rsidP="00B7063F">
            <w:pPr>
              <w:spacing w:after="0" w:line="240" w:lineRule="auto"/>
              <w:rPr>
                <w:ins w:id="769" w:author="Joe Heck" w:date="2016-12-29T10:36:00Z"/>
              </w:rPr>
            </w:pPr>
            <w:ins w:id="770" w:author="Joe Heck" w:date="2016-12-29T10:36:00Z">
              <w:r w:rsidRPr="00690C1A">
                <w:t>Width</w:t>
              </w:r>
            </w:ins>
          </w:p>
        </w:tc>
        <w:tc>
          <w:tcPr>
            <w:tcW w:w="9069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B0467" w:rsidRPr="00690C1A" w:rsidRDefault="001B0467" w:rsidP="00B7063F">
            <w:pPr>
              <w:spacing w:after="0" w:line="240" w:lineRule="auto"/>
              <w:rPr>
                <w:ins w:id="771" w:author="Joe Heck" w:date="2016-12-29T10:36:00Z"/>
              </w:rPr>
            </w:pPr>
            <w:ins w:id="772" w:author="Joe Heck" w:date="2016-12-29T10:36:00Z">
              <w:r w:rsidRPr="00690C1A">
                <w:t>4</w:t>
              </w:r>
              <w:r>
                <w:t xml:space="preserve"> </w:t>
              </w:r>
              <w:proofErr w:type="spellStart"/>
              <w:r w:rsidRPr="00690C1A">
                <w:t>px</w:t>
              </w:r>
              <w:proofErr w:type="spellEnd"/>
            </w:ins>
          </w:p>
        </w:tc>
      </w:tr>
    </w:tbl>
    <w:p w:rsidR="005F1847" w:rsidRDefault="005F1847" w:rsidP="005F1847">
      <w:pPr>
        <w:rPr>
          <w:ins w:id="773" w:author="Joe Heck" w:date="2016-12-29T10:53:00Z"/>
        </w:rPr>
      </w:pPr>
    </w:p>
    <w:p w:rsidR="006E2448" w:rsidRPr="0062316F" w:rsidRDefault="001D5562">
      <w:pPr>
        <w:pStyle w:val="Heading3"/>
        <w:rPr>
          <w:ins w:id="774" w:author="Joe Heck" w:date="2016-12-29T09:58:00Z"/>
          <w:rStyle w:val="Title1"/>
          <w:rFonts w:eastAsiaTheme="minorHAnsi"/>
          <w:rPrChange w:id="775" w:author="Joe Heck" w:date="2016-12-29T14:28:00Z">
            <w:rPr>
              <w:ins w:id="776" w:author="Joe Heck" w:date="2016-12-29T09:58:00Z"/>
              <w:rStyle w:val="Title1"/>
              <w:rFonts w:eastAsiaTheme="minorHAnsi"/>
              <w:bCs w:val="0"/>
              <w:sz w:val="22"/>
              <w:szCs w:val="22"/>
            </w:rPr>
          </w:rPrChange>
        </w:rPr>
      </w:pPr>
      <w:ins w:id="777" w:author="Joe Heck" w:date="2016-12-29T09:58:00Z">
        <w:r w:rsidRPr="0062316F">
          <w:rPr>
            <w:rStyle w:val="Title1"/>
          </w:rPr>
          <w:t>Color</w:t>
        </w:r>
      </w:ins>
      <w:ins w:id="778" w:author="Joe Heck" w:date="2016-12-29T14:23:00Z">
        <w:r w:rsidR="0062316F" w:rsidRPr="0062316F">
          <w:rPr>
            <w:rStyle w:val="Title1"/>
          </w:rPr>
          <w:t xml:space="preserve"> Palette</w:t>
        </w:r>
      </w:ins>
    </w:p>
    <w:p w:rsidR="006E2448" w:rsidRPr="00920BEC" w:rsidRDefault="006E2448" w:rsidP="006E2448">
      <w:pPr>
        <w:pStyle w:val="NormalWeb"/>
        <w:rPr>
          <w:ins w:id="779" w:author="Joe Heck" w:date="2016-12-29T09:58:00Z"/>
          <w:rFonts w:ascii="Open Sans" w:hAnsi="Open Sans" w:cs="Open Sans"/>
          <w:i/>
          <w:sz w:val="22"/>
          <w:szCs w:val="22"/>
        </w:rPr>
      </w:pPr>
      <w:ins w:id="780" w:author="Joe Heck" w:date="2016-12-29T09:58:00Z">
        <w:r w:rsidRPr="00920BEC">
          <w:rPr>
            <w:rFonts w:ascii="Open Sans" w:hAnsi="Open Sans" w:cs="Open Sans"/>
            <w:sz w:val="22"/>
            <w:szCs w:val="22"/>
          </w:rPr>
          <w:t>PMS 200 (</w:t>
        </w:r>
        <w:r w:rsidRPr="00920BEC">
          <w:rPr>
            <w:rFonts w:ascii="Open Sans" w:hAnsi="Open Sans" w:cs="Open Sans"/>
            <w:sz w:val="22"/>
            <w:szCs w:val="22"/>
            <w:shd w:val="clear" w:color="auto" w:fill="FFFFFF"/>
          </w:rPr>
          <w:t>#</w:t>
        </w:r>
        <w:r w:rsidRPr="00920BEC">
          <w:rPr>
            <w:rStyle w:val="Emphasis"/>
            <w:rFonts w:ascii="Open Sans" w:hAnsi="Open Sans" w:cs="Open Sans"/>
            <w:bCs/>
            <w:i w:val="0"/>
            <w:iCs w:val="0"/>
            <w:sz w:val="22"/>
            <w:szCs w:val="22"/>
            <w:shd w:val="clear" w:color="auto" w:fill="FFFFFF"/>
          </w:rPr>
          <w:t>ae1b27</w:t>
        </w:r>
        <w:r w:rsidRPr="00920BEC">
          <w:rPr>
            <w:rFonts w:ascii="Open Sans" w:hAnsi="Open Sans" w:cs="Open Sans"/>
            <w:sz w:val="22"/>
            <w:szCs w:val="22"/>
          </w:rPr>
          <w:t xml:space="preserve">), our website’s accent color, </w:t>
        </w:r>
        <w:r>
          <w:rPr>
            <w:rFonts w:ascii="Open Sans" w:hAnsi="Open Sans" w:cs="Open Sans"/>
            <w:sz w:val="22"/>
            <w:szCs w:val="22"/>
          </w:rPr>
          <w:t>helps our documentation</w:t>
        </w:r>
        <w:r w:rsidRPr="00920BEC">
          <w:rPr>
            <w:rFonts w:ascii="Open Sans" w:hAnsi="Open Sans" w:cs="Open Sans"/>
            <w:sz w:val="22"/>
            <w:szCs w:val="22"/>
          </w:rPr>
          <w:t xml:space="preserve"> </w:t>
        </w:r>
        <w:r>
          <w:rPr>
            <w:rFonts w:ascii="Open Sans" w:hAnsi="Open Sans" w:cs="Open Sans"/>
            <w:sz w:val="22"/>
            <w:szCs w:val="22"/>
          </w:rPr>
          <w:t xml:space="preserve">present a </w:t>
        </w:r>
        <w:r w:rsidRPr="00920BEC">
          <w:rPr>
            <w:rFonts w:ascii="Open Sans" w:hAnsi="Open Sans" w:cs="Open Sans"/>
            <w:sz w:val="22"/>
            <w:szCs w:val="22"/>
          </w:rPr>
          <w:t>unif</w:t>
        </w:r>
        <w:r>
          <w:rPr>
            <w:rFonts w:ascii="Open Sans" w:hAnsi="Open Sans" w:cs="Open Sans"/>
            <w:sz w:val="22"/>
            <w:szCs w:val="22"/>
          </w:rPr>
          <w:t xml:space="preserve">ied </w:t>
        </w:r>
        <w:r w:rsidRPr="00920BEC">
          <w:rPr>
            <w:rFonts w:ascii="Open Sans" w:hAnsi="Open Sans" w:cs="Open Sans"/>
            <w:sz w:val="22"/>
            <w:szCs w:val="22"/>
          </w:rPr>
          <w:t>Pentaho voice</w:t>
        </w:r>
        <w:r>
          <w:rPr>
            <w:rFonts w:ascii="Open Sans" w:hAnsi="Open Sans" w:cs="Open Sans"/>
            <w:sz w:val="22"/>
            <w:szCs w:val="22"/>
          </w:rPr>
          <w:t xml:space="preserve"> </w:t>
        </w:r>
        <w:r w:rsidRPr="00920BEC">
          <w:rPr>
            <w:rFonts w:ascii="Open Sans" w:hAnsi="Open Sans" w:cs="Open Sans"/>
            <w:sz w:val="22"/>
            <w:szCs w:val="22"/>
          </w:rPr>
          <w:t xml:space="preserve">while adding enough contrast to most screen captures for all users to notice. </w:t>
        </w:r>
        <w:r w:rsidRPr="00920BEC">
          <w:rPr>
            <w:rFonts w:ascii="Open Sans" w:hAnsi="Open Sans" w:cs="Open Sans"/>
            <w:i/>
            <w:sz w:val="22"/>
            <w:szCs w:val="22"/>
          </w:rPr>
          <w:t>(color-blind considerations?)</w:t>
        </w:r>
      </w:ins>
    </w:p>
    <w:p w:rsidR="006E2448" w:rsidRPr="00920BEC" w:rsidRDefault="006E2448" w:rsidP="006E2448">
      <w:pPr>
        <w:rPr>
          <w:ins w:id="781" w:author="Joe Heck" w:date="2016-12-29T09:58:00Z"/>
        </w:rPr>
      </w:pPr>
      <w:ins w:id="782" w:author="Joe Heck" w:date="2016-12-29T09:58:00Z">
        <w:r w:rsidRPr="00920BEC">
          <w:lastRenderedPageBreak/>
          <w:t>Open the Color Palette for a Drawing Tool as follows:</w:t>
        </w:r>
      </w:ins>
    </w:p>
    <w:p w:rsidR="006E2448" w:rsidRPr="00030663" w:rsidRDefault="006E2448" w:rsidP="006E2448">
      <w:pPr>
        <w:pStyle w:val="ListParagraph"/>
        <w:numPr>
          <w:ilvl w:val="0"/>
          <w:numId w:val="20"/>
        </w:numPr>
        <w:rPr>
          <w:ins w:id="783" w:author="Joe Heck" w:date="2016-12-29T09:58:00Z"/>
          <w:color w:val="333333"/>
        </w:rPr>
      </w:pPr>
      <w:ins w:id="784" w:author="Joe Heck" w:date="2016-12-29T09:58:00Z">
        <w:r w:rsidRPr="00030663">
          <w:rPr>
            <w:color w:val="333333"/>
          </w:rPr>
          <w:t xml:space="preserve">In </w:t>
        </w:r>
        <w:proofErr w:type="spellStart"/>
        <w:r w:rsidRPr="00030663">
          <w:rPr>
            <w:color w:val="333333"/>
          </w:rPr>
          <w:t>Snagit</w:t>
        </w:r>
        <w:proofErr w:type="spellEnd"/>
        <w:r w:rsidRPr="00030663">
          <w:rPr>
            <w:color w:val="333333"/>
          </w:rPr>
          <w:t xml:space="preserve"> Editor, click the </w:t>
        </w:r>
        <w:r w:rsidRPr="00030663">
          <w:rPr>
            <w:rStyle w:val="Strong"/>
            <w:rFonts w:eastAsiaTheme="majorEastAsia"/>
            <w:color w:val="333333"/>
          </w:rPr>
          <w:t>Tools</w:t>
        </w:r>
        <w:r w:rsidRPr="00030663">
          <w:rPr>
            <w:color w:val="333333"/>
          </w:rPr>
          <w:t xml:space="preserve"> tab.</w:t>
        </w:r>
      </w:ins>
    </w:p>
    <w:p w:rsidR="006E2448" w:rsidRPr="00920BEC" w:rsidRDefault="006E2448" w:rsidP="006E2448">
      <w:pPr>
        <w:pStyle w:val="ListParagraph"/>
        <w:numPr>
          <w:ilvl w:val="0"/>
          <w:numId w:val="20"/>
        </w:numPr>
        <w:rPr>
          <w:ins w:id="785" w:author="Joe Heck" w:date="2016-12-29T09:58:00Z"/>
          <w:rStyle w:val="Strong"/>
          <w:b w:val="0"/>
          <w:bCs w:val="0"/>
          <w:color w:val="333333"/>
        </w:rPr>
      </w:pPr>
      <w:ins w:id="786" w:author="Joe Heck" w:date="2016-12-29T09:58:00Z">
        <w:r>
          <w:t>C</w:t>
        </w:r>
        <w:r w:rsidRPr="00703F3E">
          <w:t>lick</w:t>
        </w:r>
        <w:r w:rsidRPr="00030663">
          <w:rPr>
            <w:rStyle w:val="apple-converted-space"/>
            <w:color w:val="333333"/>
          </w:rPr>
          <w:t> </w:t>
        </w:r>
        <w:r w:rsidRPr="00030663">
          <w:rPr>
            <w:rStyle w:val="Strong"/>
            <w:rFonts w:eastAsiaTheme="majorEastAsia"/>
            <w:color w:val="333333"/>
          </w:rPr>
          <w:t>Outline</w:t>
        </w:r>
        <w:r w:rsidRPr="00030663">
          <w:rPr>
            <w:rStyle w:val="apple-converted-space"/>
            <w:b/>
            <w:bCs/>
            <w:color w:val="333333"/>
          </w:rPr>
          <w:t> </w:t>
        </w:r>
        <w:r w:rsidRPr="000C252A">
          <w:t>&gt;</w:t>
        </w:r>
        <w:r w:rsidRPr="00030663">
          <w:rPr>
            <w:rStyle w:val="apple-converted-space"/>
            <w:color w:val="333333"/>
          </w:rPr>
          <w:t> </w:t>
        </w:r>
        <w:r>
          <w:rPr>
            <w:rStyle w:val="Strong"/>
            <w:rFonts w:eastAsiaTheme="majorEastAsia"/>
            <w:color w:val="333333"/>
          </w:rPr>
          <w:t>More Outline Colors</w:t>
        </w:r>
        <w:r w:rsidRPr="00030663">
          <w:rPr>
            <w:rStyle w:val="apple-converted-space"/>
            <w:b/>
            <w:bCs/>
            <w:color w:val="333333"/>
          </w:rPr>
          <w:t> </w:t>
        </w:r>
        <w:r w:rsidRPr="00030663">
          <w:t>&gt;</w:t>
        </w:r>
        <w:r w:rsidRPr="00030663">
          <w:rPr>
            <w:rStyle w:val="apple-converted-space"/>
            <w:color w:val="333333"/>
          </w:rPr>
          <w:t> </w:t>
        </w:r>
        <w:r w:rsidRPr="00030663">
          <w:rPr>
            <w:rStyle w:val="Strong"/>
            <w:rFonts w:eastAsiaTheme="majorEastAsia"/>
            <w:color w:val="333333"/>
          </w:rPr>
          <w:t>Custom</w:t>
        </w:r>
        <w:r w:rsidRPr="00920BEC">
          <w:rPr>
            <w:rStyle w:val="Strong"/>
            <w:rFonts w:eastAsiaTheme="majorEastAsia"/>
            <w:b w:val="0"/>
            <w:color w:val="333333"/>
          </w:rPr>
          <w:t>.</w:t>
        </w:r>
      </w:ins>
      <w:ins w:id="787" w:author="Joe Heck" w:date="2016-12-29T15:00:00Z">
        <w:r w:rsidR="001D00D0">
          <w:rPr>
            <w:rStyle w:val="Strong"/>
            <w:rFonts w:eastAsiaTheme="majorEastAsia"/>
            <w:b w:val="0"/>
            <w:color w:val="333333"/>
          </w:rPr>
          <w:t xml:space="preserve"> </w:t>
        </w:r>
      </w:ins>
    </w:p>
    <w:p w:rsidR="006E2448" w:rsidRPr="00920BEC" w:rsidRDefault="006E2448" w:rsidP="006E2448">
      <w:pPr>
        <w:pStyle w:val="ListParagraph"/>
        <w:numPr>
          <w:ilvl w:val="0"/>
          <w:numId w:val="20"/>
        </w:numPr>
        <w:rPr>
          <w:ins w:id="788" w:author="Joe Heck" w:date="2016-12-29T09:58:00Z"/>
          <w:rStyle w:val="Strong"/>
          <w:b w:val="0"/>
          <w:bCs w:val="0"/>
          <w:color w:val="333333"/>
        </w:rPr>
      </w:pPr>
      <w:ins w:id="789" w:author="Joe Heck" w:date="2016-12-29T09:58:00Z">
        <w:r>
          <w:t xml:space="preserve">Enter the setting values and then click </w:t>
        </w:r>
        <w:r w:rsidRPr="00920BEC">
          <w:rPr>
            <w:b/>
          </w:rPr>
          <w:t>OK</w:t>
        </w:r>
        <w:r w:rsidRPr="00920BEC">
          <w:rPr>
            <w:rStyle w:val="Strong"/>
            <w:b w:val="0"/>
            <w:bCs w:val="0"/>
            <w:color w:val="333333"/>
          </w:rPr>
          <w:t>.</w:t>
        </w:r>
      </w:ins>
    </w:p>
    <w:p w:rsidR="006E2448" w:rsidRPr="00920BEC" w:rsidRDefault="006E2448" w:rsidP="006E2448">
      <w:pPr>
        <w:rPr>
          <w:ins w:id="790" w:author="Joe Heck" w:date="2016-12-29T09:58:00Z"/>
        </w:rPr>
      </w:pPr>
      <w:ins w:id="791" w:author="Joe Heck" w:date="2016-12-29T09:58:00Z">
        <w:r w:rsidRPr="00920BEC">
          <w:t>Open the Color Palette for a</w:t>
        </w:r>
        <w:r>
          <w:t>n</w:t>
        </w:r>
        <w:r w:rsidRPr="00920BEC">
          <w:t xml:space="preserve"> Image Effect as follows:</w:t>
        </w:r>
      </w:ins>
    </w:p>
    <w:p w:rsidR="006E2448" w:rsidRPr="00030663" w:rsidRDefault="006E2448">
      <w:pPr>
        <w:pStyle w:val="ListParagraph"/>
        <w:numPr>
          <w:ilvl w:val="0"/>
          <w:numId w:val="29"/>
        </w:numPr>
        <w:rPr>
          <w:ins w:id="792" w:author="Joe Heck" w:date="2016-12-29T09:58:00Z"/>
          <w:color w:val="333333"/>
        </w:rPr>
      </w:pPr>
      <w:ins w:id="793" w:author="Joe Heck" w:date="2016-12-29T09:58:00Z">
        <w:r w:rsidRPr="00030663">
          <w:rPr>
            <w:color w:val="333333"/>
          </w:rPr>
          <w:t xml:space="preserve">In </w:t>
        </w:r>
        <w:proofErr w:type="spellStart"/>
        <w:r w:rsidRPr="00030663">
          <w:rPr>
            <w:color w:val="333333"/>
          </w:rPr>
          <w:t>Snagit</w:t>
        </w:r>
        <w:proofErr w:type="spellEnd"/>
        <w:r w:rsidRPr="00030663">
          <w:rPr>
            <w:color w:val="333333"/>
          </w:rPr>
          <w:t xml:space="preserve"> Editor, click the </w:t>
        </w:r>
        <w:r w:rsidRPr="00920BEC">
          <w:rPr>
            <w:b/>
            <w:color w:val="333333"/>
          </w:rPr>
          <w:t>Image</w:t>
        </w:r>
        <w:r>
          <w:rPr>
            <w:color w:val="333333"/>
          </w:rPr>
          <w:t xml:space="preserve"> tab</w:t>
        </w:r>
        <w:r w:rsidRPr="00030663">
          <w:rPr>
            <w:color w:val="333333"/>
          </w:rPr>
          <w:t>.</w:t>
        </w:r>
      </w:ins>
    </w:p>
    <w:p w:rsidR="006E2448" w:rsidRPr="00920BEC" w:rsidRDefault="006E2448">
      <w:pPr>
        <w:pStyle w:val="ListParagraph"/>
        <w:numPr>
          <w:ilvl w:val="0"/>
          <w:numId w:val="29"/>
        </w:numPr>
        <w:rPr>
          <w:ins w:id="794" w:author="Joe Heck" w:date="2016-12-29T09:58:00Z"/>
          <w:rStyle w:val="Strong"/>
          <w:b w:val="0"/>
          <w:bCs w:val="0"/>
          <w:color w:val="333333"/>
          <w:sz w:val="32"/>
          <w:szCs w:val="32"/>
        </w:rPr>
      </w:pPr>
      <w:ins w:id="795" w:author="Joe Heck" w:date="2016-12-29T09:58:00Z">
        <w:r>
          <w:t>C</w:t>
        </w:r>
        <w:r w:rsidRPr="00703F3E">
          <w:t>lick</w:t>
        </w:r>
        <w:r w:rsidRPr="00030663">
          <w:rPr>
            <w:rStyle w:val="apple-converted-space"/>
            <w:color w:val="333333"/>
          </w:rPr>
          <w:t> </w:t>
        </w:r>
        <w:r>
          <w:rPr>
            <w:rStyle w:val="Strong"/>
            <w:rFonts w:eastAsiaTheme="majorEastAsia"/>
            <w:color w:val="333333"/>
          </w:rPr>
          <w:t>Border</w:t>
        </w:r>
        <w:r w:rsidRPr="00030663">
          <w:rPr>
            <w:rStyle w:val="apple-converted-space"/>
            <w:b/>
            <w:bCs/>
            <w:color w:val="333333"/>
          </w:rPr>
          <w:t> </w:t>
        </w:r>
        <w:r w:rsidRPr="000C252A">
          <w:t>&gt;</w:t>
        </w:r>
        <w:r w:rsidRPr="00030663">
          <w:rPr>
            <w:rStyle w:val="apple-converted-space"/>
            <w:color w:val="333333"/>
          </w:rPr>
          <w:t> </w:t>
        </w:r>
        <w:r>
          <w:rPr>
            <w:rStyle w:val="Strong"/>
            <w:rFonts w:eastAsiaTheme="majorEastAsia"/>
            <w:color w:val="333333"/>
          </w:rPr>
          <w:t>More Colors</w:t>
        </w:r>
        <w:r w:rsidRPr="00030663">
          <w:rPr>
            <w:rStyle w:val="apple-converted-space"/>
            <w:b/>
            <w:bCs/>
            <w:color w:val="333333"/>
          </w:rPr>
          <w:t> </w:t>
        </w:r>
        <w:r w:rsidRPr="00030663">
          <w:t>&gt;</w:t>
        </w:r>
        <w:r w:rsidRPr="00030663">
          <w:rPr>
            <w:rStyle w:val="apple-converted-space"/>
            <w:color w:val="333333"/>
          </w:rPr>
          <w:t> </w:t>
        </w:r>
        <w:r w:rsidRPr="00030663">
          <w:rPr>
            <w:rStyle w:val="Strong"/>
            <w:rFonts w:eastAsiaTheme="majorEastAsia"/>
            <w:color w:val="333333"/>
          </w:rPr>
          <w:t>Custom</w:t>
        </w:r>
        <w:r w:rsidRPr="00920BEC">
          <w:rPr>
            <w:rStyle w:val="Strong"/>
            <w:rFonts w:eastAsiaTheme="majorEastAsia"/>
            <w:b w:val="0"/>
            <w:color w:val="333333"/>
          </w:rPr>
          <w:t>.</w:t>
        </w:r>
      </w:ins>
    </w:p>
    <w:p w:rsidR="006E2448" w:rsidRPr="00920BEC" w:rsidRDefault="006E2448">
      <w:pPr>
        <w:pStyle w:val="ListParagraph"/>
        <w:numPr>
          <w:ilvl w:val="0"/>
          <w:numId w:val="29"/>
        </w:numPr>
        <w:rPr>
          <w:ins w:id="796" w:author="Joe Heck" w:date="2016-12-29T09:58:00Z"/>
          <w:color w:val="333333"/>
        </w:rPr>
      </w:pPr>
      <w:ins w:id="797" w:author="Joe Heck" w:date="2016-12-29T09:58:00Z">
        <w:r>
          <w:t xml:space="preserve">Enter the setting values and then click </w:t>
        </w:r>
        <w:r w:rsidRPr="00920BEC">
          <w:rPr>
            <w:b/>
          </w:rPr>
          <w:t>OK</w:t>
        </w:r>
        <w:r w:rsidRPr="00920BEC">
          <w:rPr>
            <w:rStyle w:val="Strong"/>
            <w:b w:val="0"/>
            <w:bCs w:val="0"/>
            <w:color w:val="333333"/>
          </w:rPr>
          <w:t>.</w:t>
        </w:r>
      </w:ins>
    </w:p>
    <w:tbl>
      <w:tblPr>
        <w:tblW w:w="14127" w:type="dxa"/>
        <w:tblCellSpacing w:w="7" w:type="dxa"/>
        <w:tblBorders>
          <w:top w:val="single" w:sz="6" w:space="0" w:color="DDDDE1"/>
          <w:left w:val="single" w:sz="6" w:space="0" w:color="DDDDE1"/>
          <w:bottom w:val="single" w:sz="6" w:space="0" w:color="DDDDE1"/>
          <w:right w:val="single" w:sz="6" w:space="0" w:color="DDDDE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7"/>
        <w:gridCol w:w="9090"/>
      </w:tblGrid>
      <w:tr w:rsidR="006E2448" w:rsidRPr="005D28BB" w:rsidTr="00B7063F">
        <w:trPr>
          <w:tblCellSpacing w:w="7" w:type="dxa"/>
          <w:ins w:id="798" w:author="Joe Heck" w:date="2016-12-29T09:58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E2448" w:rsidRPr="005D28BB" w:rsidRDefault="006E2448" w:rsidP="00B7063F">
            <w:pPr>
              <w:spacing w:after="0" w:line="240" w:lineRule="auto"/>
              <w:rPr>
                <w:ins w:id="799" w:author="Joe Heck" w:date="2016-12-29T09:58:00Z"/>
              </w:rPr>
            </w:pPr>
            <w:ins w:id="800" w:author="Joe Heck" w:date="2016-12-29T09:58:00Z">
              <w:r w:rsidRPr="005D28BB">
                <w:rPr>
                  <w:rStyle w:val="Strong"/>
                </w:rPr>
                <w:t>Element</w:t>
              </w:r>
            </w:ins>
          </w:p>
        </w:tc>
        <w:tc>
          <w:tcPr>
            <w:tcW w:w="9069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E2448" w:rsidRPr="005D28BB" w:rsidRDefault="00C350B5" w:rsidP="00B7063F">
            <w:pPr>
              <w:spacing w:after="0" w:line="240" w:lineRule="auto"/>
              <w:rPr>
                <w:ins w:id="801" w:author="Joe Heck" w:date="2016-12-29T09:58:00Z"/>
              </w:rPr>
            </w:pPr>
            <w:ins w:id="802" w:author="Joe Heck" w:date="2016-12-29T09:58:00Z">
              <w:r>
                <w:rPr>
                  <w:rStyle w:val="Strong"/>
                </w:rPr>
                <w:t>Setting</w:t>
              </w:r>
            </w:ins>
          </w:p>
        </w:tc>
      </w:tr>
      <w:tr w:rsidR="006E2448" w:rsidRPr="005D28BB" w:rsidTr="00B7063F">
        <w:trPr>
          <w:tblCellSpacing w:w="7" w:type="dxa"/>
          <w:ins w:id="803" w:author="Joe Heck" w:date="2016-12-29T09:58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E2448" w:rsidRPr="005D28BB" w:rsidRDefault="006E2448" w:rsidP="00B7063F">
            <w:pPr>
              <w:spacing w:after="0" w:line="240" w:lineRule="auto"/>
              <w:rPr>
                <w:ins w:id="804" w:author="Joe Heck" w:date="2016-12-29T09:58:00Z"/>
              </w:rPr>
            </w:pPr>
            <w:ins w:id="805" w:author="Joe Heck" w:date="2016-12-29T09:58:00Z">
              <w:r w:rsidRPr="005D28BB">
                <w:t>Color</w:t>
              </w:r>
              <w:r>
                <w:t xml:space="preserve"> </w:t>
              </w:r>
            </w:ins>
          </w:p>
        </w:tc>
        <w:tc>
          <w:tcPr>
            <w:tcW w:w="9069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E2448" w:rsidRPr="005D28BB" w:rsidRDefault="006E2448" w:rsidP="00B7063F">
            <w:pPr>
              <w:spacing w:after="0" w:line="240" w:lineRule="auto"/>
              <w:rPr>
                <w:ins w:id="806" w:author="Joe Heck" w:date="2016-12-29T09:58:00Z"/>
              </w:rPr>
            </w:pPr>
            <w:ins w:id="807" w:author="Joe Heck" w:date="2016-12-29T09:58:00Z">
              <w:r w:rsidRPr="005D28BB">
                <w:t>R:174, G:27, B:39</w:t>
              </w:r>
              <w:r>
                <w:t xml:space="preserve"> </w:t>
              </w:r>
            </w:ins>
          </w:p>
        </w:tc>
      </w:tr>
    </w:tbl>
    <w:p w:rsidR="001D5562" w:rsidRDefault="001D5562" w:rsidP="001D5562">
      <w:pPr>
        <w:rPr>
          <w:ins w:id="808" w:author="Joe Heck" w:date="2016-12-29T11:43:00Z"/>
        </w:rPr>
      </w:pPr>
    </w:p>
    <w:p w:rsidR="00282C89" w:rsidRDefault="00282C89">
      <w:pPr>
        <w:pStyle w:val="Heading3"/>
        <w:rPr>
          <w:ins w:id="809" w:author="Joe Heck" w:date="2016-12-29T14:22:00Z"/>
        </w:rPr>
        <w:pPrChange w:id="810" w:author="Joe Heck" w:date="2016-12-29T14:28:00Z">
          <w:pPr>
            <w:pStyle w:val="Heading2"/>
          </w:pPr>
        </w:pPrChange>
      </w:pPr>
      <w:ins w:id="811" w:author="Joe Heck" w:date="2016-12-29T09:56:00Z">
        <w:r>
          <w:t>Highlight Area</w:t>
        </w:r>
      </w:ins>
    </w:p>
    <w:p w:rsidR="0062316F" w:rsidRPr="00030663" w:rsidRDefault="0062316F">
      <w:pPr>
        <w:pStyle w:val="ListParagraph"/>
        <w:numPr>
          <w:ilvl w:val="0"/>
          <w:numId w:val="45"/>
        </w:numPr>
        <w:rPr>
          <w:ins w:id="812" w:author="Joe Heck" w:date="2016-12-29T14:22:00Z"/>
        </w:rPr>
        <w:pPrChange w:id="813" w:author="Joe Heck" w:date="2016-12-29T14:22:00Z">
          <w:pPr>
            <w:pStyle w:val="ListParagraph"/>
            <w:numPr>
              <w:numId w:val="43"/>
            </w:numPr>
            <w:ind w:hanging="360"/>
          </w:pPr>
        </w:pPrChange>
      </w:pPr>
      <w:ins w:id="814" w:author="Joe Heck" w:date="2016-12-29T14:22:00Z">
        <w:r w:rsidRPr="00030663">
          <w:t xml:space="preserve">In </w:t>
        </w:r>
        <w:proofErr w:type="spellStart"/>
        <w:r w:rsidRPr="00030663">
          <w:t>Snagit</w:t>
        </w:r>
        <w:proofErr w:type="spellEnd"/>
        <w:r w:rsidRPr="00030663">
          <w:t xml:space="preserve"> Editor, click the </w:t>
        </w:r>
        <w:r w:rsidRPr="0062316F">
          <w:rPr>
            <w:rStyle w:val="Strong"/>
            <w:rFonts w:eastAsiaTheme="majorEastAsia"/>
            <w:color w:val="333333"/>
          </w:rPr>
          <w:t>Tools</w:t>
        </w:r>
        <w:r w:rsidRPr="00030663">
          <w:t xml:space="preserve"> tab.</w:t>
        </w:r>
      </w:ins>
    </w:p>
    <w:p w:rsidR="0062316F" w:rsidRPr="002537A5" w:rsidRDefault="0062316F">
      <w:pPr>
        <w:pStyle w:val="ListParagraph"/>
        <w:numPr>
          <w:ilvl w:val="0"/>
          <w:numId w:val="45"/>
        </w:numPr>
        <w:rPr>
          <w:ins w:id="815" w:author="Joe Heck" w:date="2016-12-29T14:41:00Z"/>
          <w:rStyle w:val="Strong"/>
          <w:b w:val="0"/>
          <w:bCs w:val="0"/>
          <w:rPrChange w:id="816" w:author="Joe Heck" w:date="2016-12-29T14:41:00Z">
            <w:rPr>
              <w:ins w:id="817" w:author="Joe Heck" w:date="2016-12-29T14:41:00Z"/>
              <w:rStyle w:val="Strong"/>
              <w:rFonts w:eastAsiaTheme="minorHAnsi"/>
              <w:b w:val="0"/>
              <w:bCs/>
              <w:color w:val="333333"/>
              <w:sz w:val="22"/>
              <w:szCs w:val="22"/>
            </w:rPr>
          </w:rPrChange>
        </w:rPr>
        <w:pPrChange w:id="818" w:author="Joe Heck" w:date="2016-12-29T14:22:00Z">
          <w:pPr>
            <w:pStyle w:val="Heading2"/>
          </w:pPr>
        </w:pPrChange>
      </w:pPr>
      <w:ins w:id="819" w:author="Joe Heck" w:date="2016-12-29T14:22:00Z">
        <w:r>
          <w:t>Click</w:t>
        </w:r>
        <w:r w:rsidRPr="006E007E">
          <w:rPr>
            <w:rStyle w:val="apple-converted-space"/>
            <w:color w:val="333333"/>
          </w:rPr>
          <w:t> </w:t>
        </w:r>
      </w:ins>
      <w:ins w:id="820" w:author="Joe Heck" w:date="2016-12-29T14:37:00Z">
        <w:r w:rsidR="002537A5">
          <w:rPr>
            <w:rStyle w:val="Strong"/>
            <w:rFonts w:eastAsiaTheme="majorEastAsia"/>
            <w:color w:val="333333"/>
          </w:rPr>
          <w:t>Highlight Area</w:t>
        </w:r>
      </w:ins>
      <w:ins w:id="821" w:author="Joe Heck" w:date="2016-12-29T14:22:00Z">
        <w:r w:rsidRPr="006E007E">
          <w:rPr>
            <w:rStyle w:val="apple-converted-space"/>
            <w:b/>
            <w:bCs/>
            <w:color w:val="333333"/>
          </w:rPr>
          <w:t> </w:t>
        </w:r>
        <w:r w:rsidRPr="000C252A">
          <w:t>&gt;</w:t>
        </w:r>
        <w:r w:rsidRPr="006E007E">
          <w:rPr>
            <w:rStyle w:val="apple-converted-space"/>
            <w:color w:val="333333"/>
          </w:rPr>
          <w:t> </w:t>
        </w:r>
      </w:ins>
      <w:ins w:id="822" w:author="Joe Heck" w:date="2016-12-29T14:38:00Z">
        <w:r w:rsidR="002537A5">
          <w:rPr>
            <w:rStyle w:val="Strong"/>
            <w:rFonts w:eastAsiaTheme="majorEastAsia"/>
            <w:color w:val="333333"/>
          </w:rPr>
          <w:t>Styles</w:t>
        </w:r>
      </w:ins>
      <w:ins w:id="823" w:author="Joe Heck" w:date="2016-12-29T14:22:00Z">
        <w:r w:rsidRPr="006E007E">
          <w:rPr>
            <w:rStyle w:val="Strong"/>
            <w:rFonts w:eastAsiaTheme="majorEastAsia"/>
            <w:color w:val="333333"/>
          </w:rPr>
          <w:t xml:space="preserve"> </w:t>
        </w:r>
      </w:ins>
      <w:ins w:id="824" w:author="Joe Heck" w:date="2016-12-29T14:41:00Z">
        <w:r w:rsidR="002537A5">
          <w:rPr>
            <w:rStyle w:val="Strong"/>
            <w:rFonts w:eastAsiaTheme="majorEastAsia"/>
            <w:color w:val="333333"/>
          </w:rPr>
          <w:t xml:space="preserve">&gt; Fill </w:t>
        </w:r>
      </w:ins>
      <w:ins w:id="825" w:author="Joe Heck" w:date="2016-12-29T14:22:00Z">
        <w:r w:rsidRPr="006E007E">
          <w:rPr>
            <w:rStyle w:val="Strong"/>
            <w:rFonts w:eastAsiaTheme="majorEastAsia"/>
            <w:b w:val="0"/>
            <w:color w:val="333333"/>
          </w:rPr>
          <w:t xml:space="preserve">and then </w:t>
        </w:r>
      </w:ins>
      <w:ins w:id="826" w:author="Joe Heck" w:date="2016-12-29T14:45:00Z">
        <w:r w:rsidR="002537A5">
          <w:rPr>
            <w:rStyle w:val="Strong"/>
            <w:rFonts w:eastAsiaTheme="majorEastAsia"/>
            <w:b w:val="0"/>
            <w:color w:val="333333"/>
          </w:rPr>
          <w:t xml:space="preserve">enter </w:t>
        </w:r>
      </w:ins>
      <w:ins w:id="827" w:author="Joe Heck" w:date="2016-12-29T14:22:00Z">
        <w:r>
          <w:t>the setting value</w:t>
        </w:r>
      </w:ins>
      <w:ins w:id="828" w:author="Joe Heck" w:date="2016-12-29T15:00:00Z">
        <w:r w:rsidR="001D00D0">
          <w:t>s</w:t>
        </w:r>
      </w:ins>
      <w:ins w:id="829" w:author="Joe Heck" w:date="2016-12-29T14:22:00Z">
        <w:r w:rsidRPr="006E007E">
          <w:rPr>
            <w:rStyle w:val="Strong"/>
            <w:b w:val="0"/>
            <w:bCs w:val="0"/>
            <w:color w:val="333333"/>
          </w:rPr>
          <w:t>.</w:t>
        </w:r>
      </w:ins>
    </w:p>
    <w:p w:rsidR="002537A5" w:rsidRDefault="002537A5">
      <w:pPr>
        <w:pStyle w:val="ListParagraph"/>
        <w:numPr>
          <w:ilvl w:val="0"/>
          <w:numId w:val="45"/>
        </w:numPr>
        <w:rPr>
          <w:ins w:id="830" w:author="Joe Heck" w:date="2016-12-29T09:56:00Z"/>
        </w:rPr>
        <w:pPrChange w:id="831" w:author="Joe Heck" w:date="2016-12-29T14:41:00Z">
          <w:pPr>
            <w:pStyle w:val="Heading2"/>
          </w:pPr>
        </w:pPrChange>
      </w:pPr>
      <w:ins w:id="832" w:author="Joe Heck" w:date="2016-12-29T14:41:00Z">
        <w:r>
          <w:t>Click</w:t>
        </w:r>
        <w:r w:rsidRPr="00920BEC">
          <w:rPr>
            <w:rStyle w:val="apple-converted-space"/>
            <w:color w:val="333333"/>
          </w:rPr>
          <w:t> </w:t>
        </w:r>
        <w:r>
          <w:rPr>
            <w:rStyle w:val="Strong"/>
            <w:rFonts w:eastAsiaTheme="majorEastAsia"/>
            <w:color w:val="333333"/>
          </w:rPr>
          <w:t>Highlight Area</w:t>
        </w:r>
        <w:r w:rsidRPr="00920BEC">
          <w:rPr>
            <w:rStyle w:val="apple-converted-space"/>
            <w:b/>
            <w:bCs/>
            <w:color w:val="333333"/>
          </w:rPr>
          <w:t> </w:t>
        </w:r>
        <w:r w:rsidRPr="000C252A">
          <w:t>&gt;</w:t>
        </w:r>
        <w:r w:rsidRPr="00920BEC">
          <w:rPr>
            <w:rStyle w:val="apple-converted-space"/>
            <w:color w:val="333333"/>
          </w:rPr>
          <w:t> </w:t>
        </w:r>
      </w:ins>
      <w:ins w:id="833" w:author="Joe Heck" w:date="2016-12-29T14:44:00Z">
        <w:r>
          <w:rPr>
            <w:rStyle w:val="Strong"/>
            <w:rFonts w:eastAsiaTheme="majorEastAsia"/>
            <w:color w:val="333333"/>
          </w:rPr>
          <w:t>Effects</w:t>
        </w:r>
      </w:ins>
      <w:ins w:id="834" w:author="Joe Heck" w:date="2016-12-29T14:41:00Z">
        <w:r w:rsidRPr="00920BEC">
          <w:rPr>
            <w:rStyle w:val="Strong"/>
            <w:rFonts w:eastAsiaTheme="majorEastAsia"/>
            <w:color w:val="333333"/>
          </w:rPr>
          <w:t xml:space="preserve"> </w:t>
        </w:r>
        <w:r>
          <w:rPr>
            <w:rStyle w:val="Strong"/>
            <w:rFonts w:eastAsiaTheme="majorEastAsia"/>
            <w:color w:val="333333"/>
          </w:rPr>
          <w:t xml:space="preserve">&gt; </w:t>
        </w:r>
      </w:ins>
      <w:ins w:id="835" w:author="Joe Heck" w:date="2016-12-29T14:44:00Z">
        <w:r>
          <w:rPr>
            <w:rStyle w:val="Strong"/>
            <w:rFonts w:eastAsiaTheme="majorEastAsia"/>
            <w:color w:val="333333"/>
          </w:rPr>
          <w:t>Opacity</w:t>
        </w:r>
      </w:ins>
      <w:ins w:id="836" w:author="Joe Heck" w:date="2016-12-29T14:41:00Z">
        <w:r>
          <w:rPr>
            <w:rStyle w:val="Strong"/>
            <w:rFonts w:eastAsiaTheme="majorEastAsia"/>
            <w:color w:val="333333"/>
          </w:rPr>
          <w:t xml:space="preserve"> </w:t>
        </w:r>
        <w:r w:rsidRPr="00920BEC">
          <w:rPr>
            <w:rStyle w:val="Strong"/>
            <w:rFonts w:eastAsiaTheme="majorEastAsia"/>
            <w:b w:val="0"/>
            <w:color w:val="333333"/>
          </w:rPr>
          <w:t xml:space="preserve">and then </w:t>
        </w:r>
      </w:ins>
      <w:ins w:id="837" w:author="Joe Heck" w:date="2016-12-29T14:45:00Z">
        <w:r>
          <w:rPr>
            <w:rStyle w:val="Strong"/>
            <w:rFonts w:eastAsiaTheme="majorEastAsia"/>
            <w:b w:val="0"/>
            <w:color w:val="333333"/>
          </w:rPr>
          <w:t xml:space="preserve">enter </w:t>
        </w:r>
      </w:ins>
      <w:ins w:id="838" w:author="Joe Heck" w:date="2016-12-29T14:41:00Z">
        <w:r>
          <w:t>the setting value</w:t>
        </w:r>
        <w:r w:rsidRPr="00920BEC">
          <w:rPr>
            <w:rStyle w:val="Strong"/>
            <w:b w:val="0"/>
            <w:bCs w:val="0"/>
            <w:color w:val="333333"/>
          </w:rPr>
          <w:t>.</w:t>
        </w:r>
      </w:ins>
    </w:p>
    <w:tbl>
      <w:tblPr>
        <w:tblW w:w="14127" w:type="dxa"/>
        <w:tblCellSpacing w:w="7" w:type="dxa"/>
        <w:tblBorders>
          <w:top w:val="single" w:sz="6" w:space="0" w:color="DDDDE1"/>
          <w:left w:val="single" w:sz="6" w:space="0" w:color="DDDDE1"/>
          <w:bottom w:val="single" w:sz="6" w:space="0" w:color="DDDDE1"/>
          <w:right w:val="single" w:sz="6" w:space="0" w:color="DDDDE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7"/>
        <w:gridCol w:w="9090"/>
      </w:tblGrid>
      <w:tr w:rsidR="00282C89" w:rsidRPr="00320D72" w:rsidTr="00B7063F">
        <w:trPr>
          <w:tblCellSpacing w:w="7" w:type="dxa"/>
          <w:ins w:id="839" w:author="Joe Heck" w:date="2016-12-29T09:56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282C89" w:rsidRPr="00703F3E" w:rsidRDefault="00282C89" w:rsidP="00B7063F">
            <w:pPr>
              <w:spacing w:after="0" w:line="240" w:lineRule="auto"/>
              <w:rPr>
                <w:ins w:id="840" w:author="Joe Heck" w:date="2016-12-29T09:56:00Z"/>
              </w:rPr>
            </w:pPr>
            <w:ins w:id="841" w:author="Joe Heck" w:date="2016-12-29T09:56:00Z">
              <w:r w:rsidRPr="00703F3E">
                <w:rPr>
                  <w:rStyle w:val="Strong"/>
                </w:rPr>
                <w:t>Element</w:t>
              </w:r>
            </w:ins>
          </w:p>
        </w:tc>
        <w:tc>
          <w:tcPr>
            <w:tcW w:w="9069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282C89" w:rsidRPr="00320D72" w:rsidRDefault="00C350B5" w:rsidP="00B7063F">
            <w:pPr>
              <w:spacing w:after="0" w:line="240" w:lineRule="auto"/>
              <w:rPr>
                <w:ins w:id="842" w:author="Joe Heck" w:date="2016-12-29T09:56:00Z"/>
              </w:rPr>
            </w:pPr>
            <w:ins w:id="843" w:author="Joe Heck" w:date="2016-12-29T12:03:00Z">
              <w:r>
                <w:rPr>
                  <w:rStyle w:val="Strong"/>
                </w:rPr>
                <w:t>Setting</w:t>
              </w:r>
            </w:ins>
          </w:p>
        </w:tc>
      </w:tr>
      <w:tr w:rsidR="00282C89" w:rsidRPr="009F5E89" w:rsidTr="00B7063F">
        <w:trPr>
          <w:tblCellSpacing w:w="7" w:type="dxa"/>
          <w:ins w:id="844" w:author="Joe Heck" w:date="2016-12-29T09:56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282C89" w:rsidRPr="009F5E89" w:rsidRDefault="00282C89" w:rsidP="00B7063F">
            <w:pPr>
              <w:spacing w:after="0" w:line="240" w:lineRule="auto"/>
              <w:rPr>
                <w:ins w:id="845" w:author="Joe Heck" w:date="2016-12-29T09:56:00Z"/>
              </w:rPr>
            </w:pPr>
            <w:ins w:id="846" w:author="Joe Heck" w:date="2016-12-29T09:56:00Z">
              <w:r>
                <w:t>Color</w:t>
              </w:r>
            </w:ins>
            <w:ins w:id="847" w:author="Joe Heck" w:date="2016-12-29T14:39:00Z">
              <w:r w:rsidR="002537A5">
                <w:t>, Fill</w:t>
              </w:r>
            </w:ins>
          </w:p>
        </w:tc>
        <w:tc>
          <w:tcPr>
            <w:tcW w:w="9069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282C89" w:rsidRPr="009F5E89" w:rsidRDefault="00282C89" w:rsidP="00B7063F">
            <w:pPr>
              <w:spacing w:after="0" w:line="240" w:lineRule="auto"/>
              <w:rPr>
                <w:ins w:id="848" w:author="Joe Heck" w:date="2016-12-29T09:56:00Z"/>
              </w:rPr>
            </w:pPr>
            <w:ins w:id="849" w:author="Joe Heck" w:date="2016-12-29T09:56:00Z">
              <w:r w:rsidRPr="009F5E89">
                <w:t xml:space="preserve">R:248, G:218, B:218 </w:t>
              </w:r>
              <w:r w:rsidRPr="00920BEC">
                <w:rPr>
                  <w:i/>
                </w:rPr>
                <w:t>(Not in branding guidelines ???)</w:t>
              </w:r>
            </w:ins>
          </w:p>
        </w:tc>
      </w:tr>
      <w:tr w:rsidR="00282C89" w:rsidRPr="00320D72" w:rsidTr="00B7063F">
        <w:trPr>
          <w:tblCellSpacing w:w="7" w:type="dxa"/>
          <w:ins w:id="850" w:author="Joe Heck" w:date="2016-12-29T09:56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DDDDE1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282C89" w:rsidRPr="00320D72" w:rsidRDefault="00282C89" w:rsidP="00B7063F">
            <w:pPr>
              <w:spacing w:after="0" w:line="240" w:lineRule="auto"/>
              <w:rPr>
                <w:ins w:id="851" w:author="Joe Heck" w:date="2016-12-29T09:56:00Z"/>
              </w:rPr>
            </w:pPr>
            <w:ins w:id="852" w:author="Joe Heck" w:date="2016-12-29T09:56:00Z">
              <w:r w:rsidRPr="00320D72">
                <w:t>Opacity</w:t>
              </w:r>
            </w:ins>
          </w:p>
        </w:tc>
        <w:tc>
          <w:tcPr>
            <w:tcW w:w="90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282C89" w:rsidRPr="00320D72" w:rsidRDefault="00282C89" w:rsidP="00B7063F">
            <w:pPr>
              <w:spacing w:after="0" w:line="240" w:lineRule="auto"/>
              <w:rPr>
                <w:ins w:id="853" w:author="Joe Heck" w:date="2016-12-29T09:56:00Z"/>
              </w:rPr>
            </w:pPr>
            <w:ins w:id="854" w:author="Joe Heck" w:date="2016-12-29T09:56:00Z">
              <w:r w:rsidRPr="00320D72">
                <w:t>90 Percent</w:t>
              </w:r>
              <w:r>
                <w:t xml:space="preserve"> </w:t>
              </w:r>
              <w:r w:rsidRPr="002537A5">
                <w:rPr>
                  <w:i/>
                  <w:rPrChange w:id="855" w:author="Joe Heck" w:date="2016-12-29T14:44:00Z">
                    <w:rPr/>
                  </w:rPrChange>
                </w:rPr>
                <w:t>(Transparency 10 percent???)</w:t>
              </w:r>
            </w:ins>
          </w:p>
        </w:tc>
      </w:tr>
    </w:tbl>
    <w:p w:rsidR="005F1847" w:rsidRDefault="005F1847" w:rsidP="005F1847">
      <w:pPr>
        <w:rPr>
          <w:ins w:id="856" w:author="Joe Heck" w:date="2016-12-29T14:27:00Z"/>
        </w:rPr>
      </w:pPr>
    </w:p>
    <w:p w:rsidR="0062316F" w:rsidRDefault="003C4E39">
      <w:pPr>
        <w:pStyle w:val="Heading3"/>
        <w:rPr>
          <w:ins w:id="857" w:author="Joe Heck" w:date="2016-12-29T14:27:00Z"/>
        </w:rPr>
        <w:pPrChange w:id="858" w:author="Joe Heck" w:date="2016-12-29T14:49:00Z">
          <w:pPr>
            <w:pStyle w:val="Heading2"/>
          </w:pPr>
        </w:pPrChange>
      </w:pPr>
      <w:ins w:id="859" w:author="Joe Heck" w:date="2017-01-03T10:05:00Z">
        <w:r>
          <w:t>Effects</w:t>
        </w:r>
      </w:ins>
      <w:ins w:id="860" w:author="Joe Heck" w:date="2016-12-29T14:27:00Z">
        <w:r w:rsidR="0062316F">
          <w:t xml:space="preserve"> (</w:t>
        </w:r>
        <w:r w:rsidR="0062316F" w:rsidRPr="00030663">
          <w:fldChar w:fldCharType="begin"/>
        </w:r>
        <w:r w:rsidR="0062316F" w:rsidRPr="00030663">
          <w:instrText xml:space="preserve"> HYPERLINK  \l "_Borders" </w:instrText>
        </w:r>
        <w:r w:rsidR="0062316F" w:rsidRPr="00030663">
          <w:fldChar w:fldCharType="separate"/>
        </w:r>
        <w:r w:rsidR="0062316F" w:rsidRPr="00030663">
          <w:rPr>
            <w:rStyle w:val="Hyperlink"/>
            <w:color w:val="auto"/>
            <w:u w:val="none"/>
          </w:rPr>
          <w:t>Border</w:t>
        </w:r>
        <w:r w:rsidR="0062316F" w:rsidRPr="00030663">
          <w:fldChar w:fldCharType="end"/>
        </w:r>
        <w:r w:rsidR="0062316F">
          <w:t xml:space="preserve">)  </w:t>
        </w:r>
      </w:ins>
    </w:p>
    <w:p w:rsidR="0062316F" w:rsidRDefault="0062316F" w:rsidP="0062316F">
      <w:pPr>
        <w:rPr>
          <w:ins w:id="861" w:author="Joe Heck" w:date="2016-12-29T14:27:00Z"/>
        </w:rPr>
      </w:pPr>
      <w:ins w:id="862" w:author="Joe Heck" w:date="2016-12-29T14:27:00Z">
        <w:r>
          <w:t>Two different types of borders (outline and fade edge) are used.</w:t>
        </w:r>
      </w:ins>
    </w:p>
    <w:p w:rsidR="0062316F" w:rsidRPr="00920BEC" w:rsidRDefault="0062316F" w:rsidP="0062316F">
      <w:pPr>
        <w:pStyle w:val="ListParagraph"/>
        <w:numPr>
          <w:ilvl w:val="0"/>
          <w:numId w:val="41"/>
        </w:numPr>
        <w:rPr>
          <w:ins w:id="863" w:author="Joe Heck" w:date="2016-12-29T14:27:00Z"/>
          <w:b/>
        </w:rPr>
      </w:pPr>
      <w:ins w:id="864" w:author="Joe Heck" w:date="2016-12-29T14:27:00Z">
        <w:r w:rsidRPr="00920BEC">
          <w:rPr>
            <w:b/>
          </w:rPr>
          <w:lastRenderedPageBreak/>
          <w:t>Outline</w:t>
        </w:r>
      </w:ins>
    </w:p>
    <w:p w:rsidR="0062316F" w:rsidRPr="00030663" w:rsidRDefault="0062316F" w:rsidP="0062316F">
      <w:pPr>
        <w:pStyle w:val="ListParagraph"/>
        <w:numPr>
          <w:ilvl w:val="0"/>
          <w:numId w:val="31"/>
        </w:numPr>
        <w:spacing w:line="240" w:lineRule="auto"/>
        <w:ind w:left="1440"/>
        <w:rPr>
          <w:ins w:id="865" w:author="Joe Heck" w:date="2016-12-29T14:27:00Z"/>
          <w:color w:val="333333"/>
        </w:rPr>
      </w:pPr>
      <w:ins w:id="866" w:author="Joe Heck" w:date="2016-12-29T14:27:00Z">
        <w:r w:rsidRPr="00030663">
          <w:rPr>
            <w:color w:val="333333"/>
          </w:rPr>
          <w:t xml:space="preserve">In </w:t>
        </w:r>
        <w:proofErr w:type="spellStart"/>
        <w:r w:rsidRPr="00030663">
          <w:rPr>
            <w:color w:val="333333"/>
          </w:rPr>
          <w:t>Snagit</w:t>
        </w:r>
        <w:proofErr w:type="spellEnd"/>
        <w:r w:rsidRPr="00030663">
          <w:rPr>
            <w:color w:val="333333"/>
          </w:rPr>
          <w:t xml:space="preserve"> Editor, click the </w:t>
        </w:r>
        <w:r>
          <w:rPr>
            <w:rStyle w:val="Strong"/>
            <w:rFonts w:eastAsiaTheme="majorEastAsia"/>
            <w:color w:val="333333"/>
          </w:rPr>
          <w:t>Image</w:t>
        </w:r>
        <w:r w:rsidRPr="00030663">
          <w:rPr>
            <w:color w:val="333333"/>
          </w:rPr>
          <w:t xml:space="preserve"> tab.</w:t>
        </w:r>
      </w:ins>
    </w:p>
    <w:p w:rsidR="0062316F" w:rsidRDefault="0062316F" w:rsidP="0062316F">
      <w:pPr>
        <w:pStyle w:val="ListParagraph"/>
        <w:numPr>
          <w:ilvl w:val="0"/>
          <w:numId w:val="31"/>
        </w:numPr>
        <w:spacing w:line="240" w:lineRule="auto"/>
        <w:ind w:left="1440"/>
        <w:rPr>
          <w:ins w:id="867" w:author="Joe Heck" w:date="2016-12-29T14:27:00Z"/>
          <w:rStyle w:val="Strong"/>
          <w:b w:val="0"/>
          <w:bCs w:val="0"/>
          <w:color w:val="333333"/>
        </w:rPr>
      </w:pPr>
      <w:ins w:id="868" w:author="Joe Heck" w:date="2016-12-29T14:27:00Z">
        <w:r>
          <w:t>Select</w:t>
        </w:r>
        <w:r w:rsidRPr="00920BEC">
          <w:rPr>
            <w:rStyle w:val="apple-converted-space"/>
            <w:color w:val="333333"/>
          </w:rPr>
          <w:t> </w:t>
        </w:r>
        <w:r w:rsidRPr="00920BEC">
          <w:rPr>
            <w:rStyle w:val="Strong"/>
            <w:rFonts w:eastAsiaTheme="majorEastAsia"/>
            <w:color w:val="333333"/>
          </w:rPr>
          <w:t>Styles</w:t>
        </w:r>
        <w:r w:rsidRPr="00920BEC">
          <w:rPr>
            <w:rStyle w:val="apple-converted-space"/>
            <w:b/>
            <w:bCs/>
            <w:color w:val="333333"/>
          </w:rPr>
          <w:t> </w:t>
        </w:r>
        <w:r w:rsidRPr="000C252A">
          <w:t>&gt;</w:t>
        </w:r>
        <w:r w:rsidRPr="00920BEC">
          <w:rPr>
            <w:rStyle w:val="apple-converted-space"/>
            <w:color w:val="333333"/>
          </w:rPr>
          <w:t> </w:t>
        </w:r>
        <w:r w:rsidRPr="00920BEC">
          <w:rPr>
            <w:rStyle w:val="Strong"/>
            <w:rFonts w:eastAsiaTheme="majorEastAsia"/>
            <w:color w:val="333333"/>
          </w:rPr>
          <w:t>Outline</w:t>
        </w:r>
      </w:ins>
      <w:ins w:id="869" w:author="Joe Heck" w:date="2016-12-29T15:40:00Z">
        <w:r w:rsidR="00771027">
          <w:rPr>
            <w:rStyle w:val="Strong"/>
            <w:rFonts w:eastAsiaTheme="majorEastAsia"/>
            <w:color w:val="333333"/>
          </w:rPr>
          <w:t xml:space="preserve"> &gt; Border</w:t>
        </w:r>
      </w:ins>
      <w:ins w:id="870" w:author="Joe Heck" w:date="2016-12-29T14:27:00Z">
        <w:r w:rsidRPr="00920BEC">
          <w:rPr>
            <w:rStyle w:val="Strong"/>
            <w:b w:val="0"/>
            <w:bCs w:val="0"/>
            <w:color w:val="333333"/>
          </w:rPr>
          <w:t xml:space="preserve">. </w:t>
        </w:r>
      </w:ins>
      <w:ins w:id="871" w:author="Joe Heck" w:date="2016-12-29T15:57:00Z">
        <w:r w:rsidR="004C7428">
          <w:t xml:space="preserve"> </w:t>
        </w:r>
      </w:ins>
      <w:ins w:id="872" w:author="Joe Heck" w:date="2016-12-29T14:27:00Z">
        <w:r>
          <w:t xml:space="preserve"> </w:t>
        </w:r>
      </w:ins>
    </w:p>
    <w:p w:rsidR="0062316F" w:rsidRPr="00771027" w:rsidRDefault="0062316F">
      <w:pPr>
        <w:pStyle w:val="ListParagraph"/>
        <w:numPr>
          <w:ilvl w:val="0"/>
          <w:numId w:val="31"/>
        </w:numPr>
        <w:spacing w:line="240" w:lineRule="auto"/>
        <w:ind w:left="1440"/>
        <w:rPr>
          <w:ins w:id="873" w:author="Joe Heck" w:date="2016-12-29T14:27:00Z"/>
          <w:rStyle w:val="Strong"/>
          <w:b w:val="0"/>
          <w:bCs w:val="0"/>
          <w:color w:val="333333"/>
          <w:rPrChange w:id="874" w:author="Joe Heck" w:date="2016-12-29T15:40:00Z">
            <w:rPr>
              <w:ins w:id="875" w:author="Joe Heck" w:date="2016-12-29T14:27:00Z"/>
              <w:rStyle w:val="Strong"/>
              <w:b w:val="0"/>
              <w:bCs w:val="0"/>
              <w:color w:val="333333"/>
              <w:sz w:val="32"/>
              <w:szCs w:val="32"/>
            </w:rPr>
          </w:rPrChange>
        </w:rPr>
        <w:pPrChange w:id="876" w:author="Joe Heck" w:date="2016-12-29T15:40:00Z">
          <w:pPr>
            <w:pStyle w:val="ListParagraph"/>
            <w:numPr>
              <w:numId w:val="31"/>
            </w:numPr>
            <w:spacing w:line="240" w:lineRule="auto"/>
            <w:ind w:hanging="360"/>
          </w:pPr>
        </w:pPrChange>
      </w:pPr>
      <w:ins w:id="877" w:author="Joe Heck" w:date="2016-12-29T14:27:00Z">
        <w:r>
          <w:t xml:space="preserve">Enter the </w:t>
        </w:r>
      </w:ins>
      <w:ins w:id="878" w:author="Joe Heck" w:date="2016-12-29T15:41:00Z">
        <w:r w:rsidR="00771027">
          <w:t xml:space="preserve">values for the </w:t>
        </w:r>
      </w:ins>
      <w:ins w:id="879" w:author="Joe Heck" w:date="2016-12-29T14:27:00Z">
        <w:r>
          <w:t>setting</w:t>
        </w:r>
      </w:ins>
      <w:ins w:id="880" w:author="Joe Heck" w:date="2016-12-29T14:59:00Z">
        <w:r w:rsidR="001D00D0">
          <w:t>s</w:t>
        </w:r>
      </w:ins>
      <w:ins w:id="881" w:author="Joe Heck" w:date="2016-12-29T14:27:00Z">
        <w:r w:rsidRPr="00920BEC">
          <w:rPr>
            <w:rStyle w:val="Strong"/>
            <w:b w:val="0"/>
            <w:bCs w:val="0"/>
            <w:color w:val="333333"/>
          </w:rPr>
          <w:t>.</w:t>
        </w:r>
      </w:ins>
    </w:p>
    <w:tbl>
      <w:tblPr>
        <w:tblW w:w="14127" w:type="dxa"/>
        <w:tblCellSpacing w:w="7" w:type="dxa"/>
        <w:tblBorders>
          <w:top w:val="single" w:sz="6" w:space="0" w:color="DDDDE1"/>
          <w:left w:val="single" w:sz="6" w:space="0" w:color="DDDDE1"/>
          <w:bottom w:val="single" w:sz="6" w:space="0" w:color="DDDDE1"/>
          <w:right w:val="single" w:sz="6" w:space="0" w:color="DDDDE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7"/>
        <w:gridCol w:w="9090"/>
      </w:tblGrid>
      <w:tr w:rsidR="0062316F" w:rsidTr="00920BEC">
        <w:trPr>
          <w:tblCellSpacing w:w="7" w:type="dxa"/>
          <w:ins w:id="882" w:author="Joe Heck" w:date="2016-12-29T14:27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2316F" w:rsidRDefault="0062316F" w:rsidP="00920BEC">
            <w:pPr>
              <w:spacing w:after="0"/>
              <w:rPr>
                <w:ins w:id="883" w:author="Joe Heck" w:date="2016-12-29T14:27:00Z"/>
              </w:rPr>
            </w:pPr>
            <w:ins w:id="884" w:author="Joe Heck" w:date="2016-12-29T14:27:00Z">
              <w:r>
                <w:rPr>
                  <w:rStyle w:val="Strong"/>
                </w:rPr>
                <w:t>Element</w:t>
              </w:r>
            </w:ins>
          </w:p>
        </w:tc>
        <w:tc>
          <w:tcPr>
            <w:tcW w:w="9069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2316F" w:rsidRDefault="0062316F" w:rsidP="00920BEC">
            <w:pPr>
              <w:spacing w:after="0"/>
              <w:rPr>
                <w:ins w:id="885" w:author="Joe Heck" w:date="2016-12-29T14:27:00Z"/>
              </w:rPr>
            </w:pPr>
            <w:ins w:id="886" w:author="Joe Heck" w:date="2016-12-29T14:27:00Z">
              <w:r>
                <w:rPr>
                  <w:rStyle w:val="Strong"/>
                </w:rPr>
                <w:t>Setting</w:t>
              </w:r>
            </w:ins>
          </w:p>
        </w:tc>
      </w:tr>
      <w:tr w:rsidR="0062316F" w:rsidTr="00920BEC">
        <w:trPr>
          <w:tblCellSpacing w:w="7" w:type="dxa"/>
          <w:ins w:id="887" w:author="Joe Heck" w:date="2016-12-29T14:27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2316F" w:rsidRDefault="0062316F" w:rsidP="00920BEC">
            <w:pPr>
              <w:spacing w:after="0"/>
              <w:rPr>
                <w:ins w:id="888" w:author="Joe Heck" w:date="2016-12-29T14:27:00Z"/>
              </w:rPr>
            </w:pPr>
            <w:ins w:id="889" w:author="Joe Heck" w:date="2016-12-29T14:27:00Z">
              <w:r>
                <w:t>Color</w:t>
              </w:r>
            </w:ins>
          </w:p>
        </w:tc>
        <w:tc>
          <w:tcPr>
            <w:tcW w:w="9069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2316F" w:rsidRDefault="0062316F" w:rsidP="00920BEC">
            <w:pPr>
              <w:spacing w:after="0"/>
              <w:rPr>
                <w:ins w:id="890" w:author="Joe Heck" w:date="2016-12-29T14:27:00Z"/>
              </w:rPr>
            </w:pPr>
            <w:ins w:id="891" w:author="Joe Heck" w:date="2016-12-29T14:27:00Z">
              <w:r>
                <w:t xml:space="preserve">R:0, G:112, B:148 </w:t>
              </w:r>
              <w:r w:rsidRPr="00920BEC">
                <w:rPr>
                  <w:i/>
                </w:rPr>
                <w:t>(suggest blue from</w:t>
              </w:r>
              <w:r>
                <w:t xml:space="preserve"> </w:t>
              </w:r>
              <w:r w:rsidRPr="00920BEC">
                <w:rPr>
                  <w:i/>
                </w:rPr>
                <w:t>measured value from button fill color</w:t>
              </w:r>
              <w:r>
                <w:rPr>
                  <w:i/>
                </w:rPr>
                <w:t>???</w:t>
              </w:r>
              <w:r w:rsidRPr="00920BEC">
                <w:rPr>
                  <w:i/>
                </w:rPr>
                <w:t>)</w:t>
              </w:r>
            </w:ins>
          </w:p>
        </w:tc>
      </w:tr>
      <w:tr w:rsidR="0062316F" w:rsidTr="00920BEC">
        <w:trPr>
          <w:tblCellSpacing w:w="7" w:type="dxa"/>
          <w:ins w:id="892" w:author="Joe Heck" w:date="2016-12-29T14:27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2316F" w:rsidRDefault="0062316F" w:rsidP="00920BEC">
            <w:pPr>
              <w:spacing w:after="0"/>
              <w:rPr>
                <w:ins w:id="893" w:author="Joe Heck" w:date="2016-12-29T14:27:00Z"/>
              </w:rPr>
            </w:pPr>
            <w:ins w:id="894" w:author="Joe Heck" w:date="2016-12-29T14:27:00Z">
              <w:r>
                <w:t>Style</w:t>
              </w:r>
            </w:ins>
          </w:p>
        </w:tc>
        <w:tc>
          <w:tcPr>
            <w:tcW w:w="9069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2316F" w:rsidRDefault="0062316F" w:rsidP="00920BEC">
            <w:pPr>
              <w:spacing w:after="0"/>
              <w:rPr>
                <w:ins w:id="895" w:author="Joe Heck" w:date="2016-12-29T14:27:00Z"/>
              </w:rPr>
            </w:pPr>
            <w:ins w:id="896" w:author="Joe Heck" w:date="2016-12-29T14:27:00Z">
              <w:r>
                <w:t>Outline</w:t>
              </w:r>
            </w:ins>
          </w:p>
        </w:tc>
      </w:tr>
      <w:tr w:rsidR="0062316F" w:rsidTr="00920BEC">
        <w:trPr>
          <w:tblCellSpacing w:w="7" w:type="dxa"/>
          <w:ins w:id="897" w:author="Joe Heck" w:date="2016-12-29T14:27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2316F" w:rsidRDefault="0062316F" w:rsidP="00920BEC">
            <w:pPr>
              <w:spacing w:after="0"/>
              <w:rPr>
                <w:ins w:id="898" w:author="Joe Heck" w:date="2016-12-29T14:27:00Z"/>
              </w:rPr>
            </w:pPr>
            <w:ins w:id="899" w:author="Joe Heck" w:date="2016-12-29T14:27:00Z">
              <w:r>
                <w:t>Width</w:t>
              </w:r>
            </w:ins>
          </w:p>
        </w:tc>
        <w:tc>
          <w:tcPr>
            <w:tcW w:w="9069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2316F" w:rsidRDefault="0062316F" w:rsidP="00920BEC">
            <w:pPr>
              <w:spacing w:after="0"/>
              <w:rPr>
                <w:ins w:id="900" w:author="Joe Heck" w:date="2016-12-29T14:27:00Z"/>
              </w:rPr>
            </w:pPr>
            <w:ins w:id="901" w:author="Joe Heck" w:date="2016-12-29T14:27:00Z">
              <w:r>
                <w:t xml:space="preserve">3 </w:t>
              </w:r>
              <w:proofErr w:type="spellStart"/>
              <w:r>
                <w:t>px</w:t>
              </w:r>
              <w:proofErr w:type="spellEnd"/>
              <w:r>
                <w:t xml:space="preserve"> </w:t>
              </w:r>
              <w:r w:rsidRPr="00920BEC">
                <w:rPr>
                  <w:i/>
                </w:rPr>
                <w:t xml:space="preserve">(Suggest 4 </w:t>
              </w:r>
              <w:proofErr w:type="spellStart"/>
              <w:r w:rsidRPr="00920BEC">
                <w:rPr>
                  <w:i/>
                </w:rPr>
                <w:t>px</w:t>
              </w:r>
              <w:proofErr w:type="spellEnd"/>
              <w:r w:rsidRPr="00920BEC">
                <w:rPr>
                  <w:i/>
                </w:rPr>
                <w:t>???)</w:t>
              </w:r>
            </w:ins>
          </w:p>
        </w:tc>
      </w:tr>
    </w:tbl>
    <w:p w:rsidR="0062316F" w:rsidRDefault="0062316F" w:rsidP="0062316F">
      <w:pPr>
        <w:ind w:left="360"/>
        <w:rPr>
          <w:ins w:id="902" w:author="Joe Heck" w:date="2016-12-29T14:27:00Z"/>
        </w:rPr>
      </w:pPr>
    </w:p>
    <w:p w:rsidR="0062316F" w:rsidRPr="00920BEC" w:rsidRDefault="0062316F" w:rsidP="0062316F">
      <w:pPr>
        <w:pStyle w:val="ListParagraph"/>
        <w:numPr>
          <w:ilvl w:val="0"/>
          <w:numId w:val="42"/>
        </w:numPr>
        <w:rPr>
          <w:ins w:id="903" w:author="Joe Heck" w:date="2016-12-29T14:27:00Z"/>
          <w:b/>
        </w:rPr>
      </w:pPr>
      <w:ins w:id="904" w:author="Joe Heck" w:date="2016-12-29T14:27:00Z">
        <w:r w:rsidRPr="00920BEC">
          <w:rPr>
            <w:b/>
          </w:rPr>
          <w:t xml:space="preserve">Fade </w:t>
        </w:r>
        <w:r w:rsidRPr="00920BEC">
          <w:rPr>
            <w:b/>
          </w:rPr>
          <w:fldChar w:fldCharType="begin"/>
        </w:r>
        <w:r w:rsidRPr="00920BEC">
          <w:rPr>
            <w:b/>
          </w:rPr>
          <w:instrText xml:space="preserve"> HYPERLINK  \l "_Edge_Effects" </w:instrText>
        </w:r>
        <w:r w:rsidRPr="00920BEC">
          <w:rPr>
            <w:b/>
          </w:rPr>
          <w:fldChar w:fldCharType="separate"/>
        </w:r>
        <w:r w:rsidRPr="00920BEC">
          <w:rPr>
            <w:rStyle w:val="Hyperlink"/>
            <w:b/>
            <w:color w:val="auto"/>
            <w:u w:val="none"/>
          </w:rPr>
          <w:t xml:space="preserve">Edge </w:t>
        </w:r>
        <w:r w:rsidRPr="00920BEC">
          <w:rPr>
            <w:b/>
          </w:rPr>
          <w:fldChar w:fldCharType="end"/>
        </w:r>
      </w:ins>
    </w:p>
    <w:p w:rsidR="0062316F" w:rsidRPr="00030663" w:rsidRDefault="0062316F" w:rsidP="0062316F">
      <w:pPr>
        <w:pStyle w:val="ListParagraph"/>
        <w:numPr>
          <w:ilvl w:val="0"/>
          <w:numId w:val="40"/>
        </w:numPr>
        <w:spacing w:line="240" w:lineRule="auto"/>
        <w:ind w:left="1440"/>
        <w:rPr>
          <w:ins w:id="905" w:author="Joe Heck" w:date="2016-12-29T14:27:00Z"/>
          <w:color w:val="333333"/>
        </w:rPr>
      </w:pPr>
      <w:ins w:id="906" w:author="Joe Heck" w:date="2016-12-29T14:27:00Z">
        <w:r w:rsidRPr="00030663">
          <w:rPr>
            <w:color w:val="333333"/>
          </w:rPr>
          <w:t xml:space="preserve">In </w:t>
        </w:r>
        <w:proofErr w:type="spellStart"/>
        <w:r w:rsidRPr="00030663">
          <w:rPr>
            <w:color w:val="333333"/>
          </w:rPr>
          <w:t>Snagit</w:t>
        </w:r>
        <w:proofErr w:type="spellEnd"/>
        <w:r w:rsidRPr="00030663">
          <w:rPr>
            <w:color w:val="333333"/>
          </w:rPr>
          <w:t xml:space="preserve"> Editor, click the </w:t>
        </w:r>
        <w:r>
          <w:rPr>
            <w:rStyle w:val="Strong"/>
            <w:rFonts w:eastAsiaTheme="majorEastAsia"/>
            <w:color w:val="333333"/>
          </w:rPr>
          <w:t>Image</w:t>
        </w:r>
        <w:r w:rsidRPr="00030663">
          <w:rPr>
            <w:color w:val="333333"/>
          </w:rPr>
          <w:t xml:space="preserve"> tab.</w:t>
        </w:r>
      </w:ins>
    </w:p>
    <w:p w:rsidR="0062316F" w:rsidRDefault="0062316F" w:rsidP="0062316F">
      <w:pPr>
        <w:pStyle w:val="ListParagraph"/>
        <w:numPr>
          <w:ilvl w:val="0"/>
          <w:numId w:val="40"/>
        </w:numPr>
        <w:spacing w:line="240" w:lineRule="auto"/>
        <w:ind w:left="1440"/>
        <w:rPr>
          <w:ins w:id="907" w:author="Joe Heck" w:date="2016-12-29T14:27:00Z"/>
          <w:rStyle w:val="Strong"/>
          <w:b w:val="0"/>
          <w:bCs w:val="0"/>
          <w:color w:val="333333"/>
        </w:rPr>
      </w:pPr>
      <w:ins w:id="908" w:author="Joe Heck" w:date="2016-12-29T14:27:00Z">
        <w:r>
          <w:t>Select</w:t>
        </w:r>
        <w:r w:rsidRPr="00920BEC">
          <w:rPr>
            <w:rStyle w:val="apple-converted-space"/>
            <w:color w:val="333333"/>
          </w:rPr>
          <w:t> </w:t>
        </w:r>
        <w:r w:rsidRPr="00920BEC">
          <w:rPr>
            <w:rStyle w:val="Strong"/>
            <w:rFonts w:eastAsiaTheme="majorEastAsia"/>
            <w:color w:val="333333"/>
          </w:rPr>
          <w:t>Styles</w:t>
        </w:r>
        <w:r w:rsidRPr="00920BEC">
          <w:rPr>
            <w:rStyle w:val="apple-converted-space"/>
            <w:b/>
            <w:bCs/>
            <w:color w:val="333333"/>
          </w:rPr>
          <w:t> </w:t>
        </w:r>
        <w:r w:rsidRPr="000C252A">
          <w:t>&gt;</w:t>
        </w:r>
        <w:r w:rsidRPr="00920BEC">
          <w:rPr>
            <w:rStyle w:val="apple-converted-space"/>
            <w:color w:val="333333"/>
          </w:rPr>
          <w:t> </w:t>
        </w:r>
        <w:r>
          <w:rPr>
            <w:rStyle w:val="Strong"/>
            <w:rFonts w:eastAsiaTheme="majorEastAsia"/>
            <w:color w:val="333333"/>
          </w:rPr>
          <w:t>Edge Effect: Fade</w:t>
        </w:r>
        <w:r w:rsidRPr="00920BEC">
          <w:rPr>
            <w:rStyle w:val="Strong"/>
            <w:b w:val="0"/>
            <w:bCs w:val="0"/>
            <w:color w:val="333333"/>
          </w:rPr>
          <w:t xml:space="preserve">. </w:t>
        </w:r>
      </w:ins>
      <w:ins w:id="909" w:author="Joe Heck" w:date="2016-12-29T15:57:00Z">
        <w:r w:rsidR="004C7428">
          <w:t xml:space="preserve"> </w:t>
        </w:r>
      </w:ins>
      <w:ins w:id="910" w:author="Joe Heck" w:date="2016-12-29T14:27:00Z">
        <w:r>
          <w:t xml:space="preserve"> </w:t>
        </w:r>
      </w:ins>
    </w:p>
    <w:p w:rsidR="0062316F" w:rsidRPr="00920BEC" w:rsidRDefault="0062316F" w:rsidP="0062316F">
      <w:pPr>
        <w:pStyle w:val="ListParagraph"/>
        <w:numPr>
          <w:ilvl w:val="0"/>
          <w:numId w:val="40"/>
        </w:numPr>
        <w:spacing w:line="240" w:lineRule="auto"/>
        <w:ind w:left="1440"/>
        <w:rPr>
          <w:ins w:id="911" w:author="Joe Heck" w:date="2016-12-29T14:27:00Z"/>
          <w:rStyle w:val="Strong"/>
          <w:b w:val="0"/>
          <w:bCs w:val="0"/>
          <w:color w:val="333333"/>
        </w:rPr>
      </w:pPr>
      <w:ins w:id="912" w:author="Joe Heck" w:date="2016-12-29T14:27:00Z">
        <w:r>
          <w:t>C</w:t>
        </w:r>
        <w:r w:rsidRPr="00703F3E">
          <w:t>lick</w:t>
        </w:r>
        <w:r>
          <w:rPr>
            <w:rStyle w:val="apple-converted-space"/>
            <w:color w:val="333333"/>
          </w:rPr>
          <w:t xml:space="preserve"> </w:t>
        </w:r>
        <w:r w:rsidRPr="00920BEC">
          <w:rPr>
            <w:b/>
          </w:rPr>
          <w:t>Edges &gt; Fade Edge Opt</w:t>
        </w:r>
        <w:r>
          <w:rPr>
            <w:b/>
          </w:rPr>
          <w:t>i</w:t>
        </w:r>
        <w:r w:rsidRPr="00920BEC">
          <w:rPr>
            <w:b/>
          </w:rPr>
          <w:t>ons</w:t>
        </w:r>
      </w:ins>
      <w:ins w:id="913" w:author="Joe Heck" w:date="2016-12-29T15:44:00Z">
        <w:r w:rsidR="00771027">
          <w:t xml:space="preserve"> and e</w:t>
        </w:r>
      </w:ins>
      <w:ins w:id="914" w:author="Joe Heck" w:date="2016-12-29T14:27:00Z">
        <w:r>
          <w:t xml:space="preserve">nter the values </w:t>
        </w:r>
      </w:ins>
      <w:ins w:id="915" w:author="Joe Heck" w:date="2016-12-29T15:43:00Z">
        <w:r w:rsidR="00771027">
          <w:t>for the settings</w:t>
        </w:r>
      </w:ins>
      <w:ins w:id="916" w:author="Joe Heck" w:date="2016-12-29T14:27:00Z">
        <w:r w:rsidRPr="00920BEC">
          <w:rPr>
            <w:rStyle w:val="Strong"/>
            <w:b w:val="0"/>
            <w:bCs w:val="0"/>
            <w:color w:val="333333"/>
          </w:rPr>
          <w:t>.</w:t>
        </w:r>
      </w:ins>
    </w:p>
    <w:tbl>
      <w:tblPr>
        <w:tblW w:w="14127" w:type="dxa"/>
        <w:tblCellSpacing w:w="7" w:type="dxa"/>
        <w:tblBorders>
          <w:top w:val="single" w:sz="6" w:space="0" w:color="DDDDE1"/>
          <w:left w:val="single" w:sz="6" w:space="0" w:color="DDDDE1"/>
          <w:bottom w:val="single" w:sz="6" w:space="0" w:color="DDDDE1"/>
          <w:right w:val="single" w:sz="6" w:space="0" w:color="DDDDE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7"/>
        <w:gridCol w:w="9090"/>
      </w:tblGrid>
      <w:tr w:rsidR="0062316F" w:rsidRPr="00690C1A" w:rsidTr="00920BEC">
        <w:trPr>
          <w:tblCellSpacing w:w="7" w:type="dxa"/>
          <w:ins w:id="917" w:author="Joe Heck" w:date="2016-12-29T14:27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2316F" w:rsidRPr="00690C1A" w:rsidRDefault="0062316F" w:rsidP="00920BEC">
            <w:pPr>
              <w:spacing w:after="0" w:line="240" w:lineRule="auto"/>
              <w:rPr>
                <w:ins w:id="918" w:author="Joe Heck" w:date="2016-12-29T14:27:00Z"/>
              </w:rPr>
            </w:pPr>
            <w:ins w:id="919" w:author="Joe Heck" w:date="2016-12-29T14:27:00Z">
              <w:r w:rsidRPr="00690C1A">
                <w:rPr>
                  <w:rStyle w:val="Strong"/>
                </w:rPr>
                <w:t>Element</w:t>
              </w:r>
            </w:ins>
          </w:p>
        </w:tc>
        <w:tc>
          <w:tcPr>
            <w:tcW w:w="9069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2316F" w:rsidRPr="00690C1A" w:rsidRDefault="0062316F" w:rsidP="00920BEC">
            <w:pPr>
              <w:spacing w:after="0" w:line="240" w:lineRule="auto"/>
              <w:rPr>
                <w:ins w:id="920" w:author="Joe Heck" w:date="2016-12-29T14:27:00Z"/>
              </w:rPr>
            </w:pPr>
            <w:ins w:id="921" w:author="Joe Heck" w:date="2016-12-29T14:27:00Z">
              <w:r>
                <w:rPr>
                  <w:rStyle w:val="Strong"/>
                </w:rPr>
                <w:t>Setting</w:t>
              </w:r>
            </w:ins>
          </w:p>
        </w:tc>
      </w:tr>
      <w:tr w:rsidR="0062316F" w:rsidTr="00920BEC">
        <w:trPr>
          <w:tblCellSpacing w:w="7" w:type="dxa"/>
          <w:ins w:id="922" w:author="Joe Heck" w:date="2016-12-29T14:27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2316F" w:rsidRDefault="0062316F" w:rsidP="00920BEC">
            <w:pPr>
              <w:spacing w:after="0" w:line="240" w:lineRule="auto"/>
              <w:rPr>
                <w:ins w:id="923" w:author="Joe Heck" w:date="2016-12-29T14:27:00Z"/>
              </w:rPr>
            </w:pPr>
            <w:ins w:id="924" w:author="Joe Heck" w:date="2016-12-29T14:27:00Z">
              <w:r>
                <w:t>Edges: Outline color</w:t>
              </w:r>
            </w:ins>
          </w:p>
        </w:tc>
        <w:tc>
          <w:tcPr>
            <w:tcW w:w="9069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2316F" w:rsidRDefault="0062316F" w:rsidP="00920BEC">
            <w:pPr>
              <w:spacing w:after="0" w:line="240" w:lineRule="auto"/>
              <w:rPr>
                <w:ins w:id="925" w:author="Joe Heck" w:date="2016-12-29T14:27:00Z"/>
              </w:rPr>
            </w:pPr>
            <w:ins w:id="926" w:author="Joe Heck" w:date="2016-12-29T14:27:00Z">
              <w:r>
                <w:t xml:space="preserve">R:0, G:112, B:148 </w:t>
              </w:r>
              <w:r w:rsidRPr="00920BEC">
                <w:rPr>
                  <w:i/>
                </w:rPr>
                <w:t>(suggest blue from</w:t>
              </w:r>
              <w:r>
                <w:t xml:space="preserve"> </w:t>
              </w:r>
              <w:r w:rsidRPr="00920BEC">
                <w:rPr>
                  <w:i/>
                </w:rPr>
                <w:t>measured value from button fill color</w:t>
              </w:r>
              <w:r>
                <w:rPr>
                  <w:i/>
                </w:rPr>
                <w:t>???</w:t>
              </w:r>
              <w:r w:rsidRPr="00920BEC">
                <w:rPr>
                  <w:i/>
                </w:rPr>
                <w:t>)</w:t>
              </w:r>
            </w:ins>
          </w:p>
        </w:tc>
      </w:tr>
      <w:tr w:rsidR="0062316F" w:rsidTr="00920BEC">
        <w:trPr>
          <w:tblCellSpacing w:w="7" w:type="dxa"/>
          <w:ins w:id="927" w:author="Joe Heck" w:date="2016-12-29T14:27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2316F" w:rsidRDefault="0062316F" w:rsidP="00920BEC">
            <w:pPr>
              <w:spacing w:after="0" w:line="240" w:lineRule="auto"/>
              <w:rPr>
                <w:ins w:id="928" w:author="Joe Heck" w:date="2016-12-29T14:27:00Z"/>
              </w:rPr>
            </w:pPr>
            <w:ins w:id="929" w:author="Joe Heck" w:date="2016-12-29T14:27:00Z">
              <w:r>
                <w:t>Edges: Outline width</w:t>
              </w:r>
            </w:ins>
          </w:p>
        </w:tc>
        <w:tc>
          <w:tcPr>
            <w:tcW w:w="9069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2316F" w:rsidRDefault="0062316F" w:rsidP="00920BEC">
            <w:pPr>
              <w:spacing w:after="0" w:line="240" w:lineRule="auto"/>
              <w:rPr>
                <w:ins w:id="930" w:author="Joe Heck" w:date="2016-12-29T14:27:00Z"/>
              </w:rPr>
            </w:pPr>
            <w:ins w:id="931" w:author="Joe Heck" w:date="2016-12-29T14:27:00Z">
              <w:r>
                <w:t xml:space="preserve">3 </w:t>
              </w:r>
              <w:proofErr w:type="spellStart"/>
              <w:r>
                <w:t>px</w:t>
              </w:r>
              <w:proofErr w:type="spellEnd"/>
              <w:r>
                <w:t xml:space="preserve"> </w:t>
              </w:r>
              <w:r w:rsidRPr="00920BEC">
                <w:rPr>
                  <w:i/>
                </w:rPr>
                <w:t xml:space="preserve">(Suggest 4 </w:t>
              </w:r>
              <w:proofErr w:type="spellStart"/>
              <w:r w:rsidRPr="00920BEC">
                <w:rPr>
                  <w:i/>
                </w:rPr>
                <w:t>px</w:t>
              </w:r>
              <w:proofErr w:type="spellEnd"/>
              <w:r w:rsidRPr="00920BEC">
                <w:rPr>
                  <w:i/>
                </w:rPr>
                <w:t>???)</w:t>
              </w:r>
            </w:ins>
          </w:p>
        </w:tc>
      </w:tr>
      <w:tr w:rsidR="0062316F" w:rsidRPr="00690C1A" w:rsidTr="00920BEC">
        <w:trPr>
          <w:tblCellSpacing w:w="7" w:type="dxa"/>
          <w:ins w:id="932" w:author="Joe Heck" w:date="2016-12-29T14:27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2316F" w:rsidRPr="00690C1A" w:rsidRDefault="0062316F" w:rsidP="00920BEC">
            <w:pPr>
              <w:spacing w:after="0" w:line="240" w:lineRule="auto"/>
              <w:rPr>
                <w:ins w:id="933" w:author="Joe Heck" w:date="2016-12-29T14:27:00Z"/>
              </w:rPr>
            </w:pPr>
            <w:ins w:id="934" w:author="Joe Heck" w:date="2016-12-29T14:27:00Z">
              <w:r>
                <w:t xml:space="preserve">Edges: Style, Apply to </w:t>
              </w:r>
            </w:ins>
          </w:p>
        </w:tc>
        <w:tc>
          <w:tcPr>
            <w:tcW w:w="9069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2316F" w:rsidRPr="00690C1A" w:rsidRDefault="0062316F" w:rsidP="00920BEC">
            <w:pPr>
              <w:spacing w:after="0" w:line="240" w:lineRule="auto"/>
              <w:rPr>
                <w:ins w:id="935" w:author="Joe Heck" w:date="2016-12-29T14:27:00Z"/>
              </w:rPr>
            </w:pPr>
            <w:ins w:id="936" w:author="Joe Heck" w:date="2016-12-29T14:27:00Z">
              <w:r w:rsidRPr="00690C1A">
                <w:t>Bottom</w:t>
              </w:r>
              <w:r>
                <w:t xml:space="preserve"> and r</w:t>
              </w:r>
              <w:r w:rsidRPr="00690C1A">
                <w:t xml:space="preserve">ight </w:t>
              </w:r>
              <w:r w:rsidRPr="00920BEC">
                <w:rPr>
                  <w:i/>
                </w:rPr>
                <w:t>(adjust applied edges as needed???)</w:t>
              </w:r>
            </w:ins>
          </w:p>
        </w:tc>
      </w:tr>
      <w:tr w:rsidR="0062316F" w:rsidRPr="00690C1A" w:rsidTr="00920BEC">
        <w:trPr>
          <w:tblCellSpacing w:w="7" w:type="dxa"/>
          <w:ins w:id="937" w:author="Joe Heck" w:date="2016-12-29T14:27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2316F" w:rsidRPr="00690C1A" w:rsidRDefault="0062316F" w:rsidP="00920BEC">
            <w:pPr>
              <w:spacing w:after="0" w:line="240" w:lineRule="auto"/>
              <w:rPr>
                <w:ins w:id="938" w:author="Joe Heck" w:date="2016-12-29T14:27:00Z"/>
              </w:rPr>
            </w:pPr>
            <w:ins w:id="939" w:author="Joe Heck" w:date="2016-12-29T14:27:00Z">
              <w:r>
                <w:t>Edges: Style, Effect s</w:t>
              </w:r>
              <w:r w:rsidRPr="00690C1A">
                <w:t>ize</w:t>
              </w:r>
            </w:ins>
          </w:p>
        </w:tc>
        <w:tc>
          <w:tcPr>
            <w:tcW w:w="9069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2316F" w:rsidRPr="00690C1A" w:rsidRDefault="0062316F" w:rsidP="00920BEC">
            <w:pPr>
              <w:spacing w:after="0" w:line="240" w:lineRule="auto"/>
              <w:rPr>
                <w:ins w:id="940" w:author="Joe Heck" w:date="2016-12-29T14:27:00Z"/>
              </w:rPr>
            </w:pPr>
            <w:ins w:id="941" w:author="Joe Heck" w:date="2016-12-29T14:27:00Z">
              <w:r w:rsidRPr="00690C1A">
                <w:t>10</w:t>
              </w:r>
            </w:ins>
          </w:p>
        </w:tc>
      </w:tr>
      <w:tr w:rsidR="0062316F" w:rsidRPr="00690C1A" w:rsidTr="00920BEC">
        <w:trPr>
          <w:tblCellSpacing w:w="7" w:type="dxa"/>
          <w:ins w:id="942" w:author="Joe Heck" w:date="2016-12-29T14:27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2316F" w:rsidRPr="00690C1A" w:rsidRDefault="0062316F" w:rsidP="00920BEC">
            <w:pPr>
              <w:spacing w:after="0" w:line="240" w:lineRule="auto"/>
              <w:rPr>
                <w:ins w:id="943" w:author="Joe Heck" w:date="2016-12-29T14:27:00Z"/>
              </w:rPr>
            </w:pPr>
            <w:ins w:id="944" w:author="Joe Heck" w:date="2016-12-29T14:27:00Z">
              <w:r>
                <w:t xml:space="preserve">Style </w:t>
              </w:r>
            </w:ins>
          </w:p>
        </w:tc>
        <w:tc>
          <w:tcPr>
            <w:tcW w:w="9069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2316F" w:rsidRPr="00690C1A" w:rsidRDefault="0062316F" w:rsidP="00920BEC">
            <w:pPr>
              <w:spacing w:after="0" w:line="240" w:lineRule="auto"/>
              <w:rPr>
                <w:ins w:id="945" w:author="Joe Heck" w:date="2016-12-29T14:27:00Z"/>
              </w:rPr>
            </w:pPr>
            <w:ins w:id="946" w:author="Joe Heck" w:date="2016-12-29T14:27:00Z">
              <w:r>
                <w:t>Fade Edge</w:t>
              </w:r>
            </w:ins>
          </w:p>
        </w:tc>
      </w:tr>
    </w:tbl>
    <w:p w:rsidR="0062316F" w:rsidRDefault="0062316F" w:rsidP="005F1847">
      <w:pPr>
        <w:rPr>
          <w:ins w:id="947" w:author="Joe Heck" w:date="2016-12-29T10:53:00Z"/>
        </w:rPr>
      </w:pPr>
    </w:p>
    <w:p w:rsidR="00F37EF0" w:rsidRDefault="00F37EF0">
      <w:pPr>
        <w:pStyle w:val="Heading3"/>
        <w:rPr>
          <w:ins w:id="948" w:author="Joe Heck" w:date="2016-12-29T14:50:00Z"/>
        </w:rPr>
        <w:pPrChange w:id="949" w:author="Joe Heck" w:date="2016-12-29T14:49:00Z">
          <w:pPr/>
        </w:pPrChange>
      </w:pPr>
      <w:ins w:id="950" w:author="Joe Heck" w:date="2016-12-16T11:44:00Z">
        <w:r w:rsidRPr="00FD2010">
          <w:lastRenderedPageBreak/>
          <w:fldChar w:fldCharType="begin"/>
        </w:r>
        <w:r w:rsidRPr="00FD2010">
          <w:rPr>
            <w:rPrChange w:id="951" w:author="Joe Heck" w:date="2016-12-19T10:21:00Z">
              <w:rPr/>
            </w:rPrChange>
          </w:rPr>
          <w:instrText xml:space="preserve"> HYPERLINK  \l "_Lines" </w:instrText>
        </w:r>
        <w:r w:rsidRPr="00FD2010">
          <w:rPr>
            <w:rPrChange w:id="952" w:author="Joe Heck" w:date="2016-12-19T10:21:00Z">
              <w:rPr/>
            </w:rPrChange>
          </w:rPr>
          <w:fldChar w:fldCharType="separate"/>
        </w:r>
        <w:r w:rsidRPr="00FD2010">
          <w:rPr>
            <w:rStyle w:val="Hyperlink"/>
            <w:color w:val="auto"/>
            <w:u w:val="none"/>
            <w:rPrChange w:id="953" w:author="Joe Heck" w:date="2016-12-19T10:21:00Z">
              <w:rPr>
                <w:rStyle w:val="Hyperlink"/>
                <w:u w:val="none"/>
              </w:rPr>
            </w:rPrChange>
          </w:rPr>
          <w:t>Line</w:t>
        </w:r>
        <w:r w:rsidRPr="00FD2010">
          <w:rPr>
            <w:rPrChange w:id="954" w:author="Joe Heck" w:date="2016-12-19T10:21:00Z">
              <w:rPr/>
            </w:rPrChange>
          </w:rPr>
          <w:fldChar w:fldCharType="end"/>
        </w:r>
      </w:ins>
    </w:p>
    <w:p w:rsidR="0052166E" w:rsidRPr="00030663" w:rsidRDefault="0052166E" w:rsidP="0052166E">
      <w:pPr>
        <w:pStyle w:val="ListParagraph"/>
        <w:numPr>
          <w:ilvl w:val="0"/>
          <w:numId w:val="46"/>
        </w:numPr>
        <w:rPr>
          <w:ins w:id="955" w:author="Joe Heck" w:date="2016-12-29T14:50:00Z"/>
        </w:rPr>
      </w:pPr>
      <w:ins w:id="956" w:author="Joe Heck" w:date="2016-12-29T14:50:00Z">
        <w:r w:rsidRPr="00030663">
          <w:t xml:space="preserve">In </w:t>
        </w:r>
        <w:proofErr w:type="spellStart"/>
        <w:r w:rsidRPr="00030663">
          <w:t>Snagit</w:t>
        </w:r>
        <w:proofErr w:type="spellEnd"/>
        <w:r w:rsidRPr="00030663">
          <w:t xml:space="preserve"> Editor, click the </w:t>
        </w:r>
        <w:r w:rsidRPr="00920BEC">
          <w:rPr>
            <w:rStyle w:val="Strong"/>
            <w:rFonts w:eastAsiaTheme="majorEastAsia"/>
            <w:color w:val="333333"/>
          </w:rPr>
          <w:t>Tools</w:t>
        </w:r>
        <w:r w:rsidRPr="00030663">
          <w:t xml:space="preserve"> tab.</w:t>
        </w:r>
      </w:ins>
    </w:p>
    <w:p w:rsidR="0052166E" w:rsidRPr="001D00D0" w:rsidRDefault="0052166E">
      <w:pPr>
        <w:pStyle w:val="ListParagraph"/>
        <w:numPr>
          <w:ilvl w:val="0"/>
          <w:numId w:val="46"/>
        </w:numPr>
        <w:rPr>
          <w:ins w:id="957" w:author="Joe Heck" w:date="2016-12-29T14:51:00Z"/>
          <w:rStyle w:val="Strong"/>
          <w:b w:val="0"/>
          <w:bCs w:val="0"/>
          <w:rPrChange w:id="958" w:author="Joe Heck" w:date="2016-12-29T14:59:00Z">
            <w:rPr>
              <w:ins w:id="959" w:author="Joe Heck" w:date="2016-12-29T14:51:00Z"/>
              <w:rStyle w:val="Strong"/>
              <w:b w:val="0"/>
              <w:bCs w:val="0"/>
              <w:sz w:val="32"/>
              <w:szCs w:val="32"/>
            </w:rPr>
          </w:rPrChange>
        </w:rPr>
      </w:pPr>
      <w:ins w:id="960" w:author="Joe Heck" w:date="2016-12-29T14:50:00Z">
        <w:r>
          <w:t>Click</w:t>
        </w:r>
        <w:r w:rsidRPr="001D00D0">
          <w:rPr>
            <w:rStyle w:val="apple-converted-space"/>
            <w:color w:val="333333"/>
          </w:rPr>
          <w:t> </w:t>
        </w:r>
        <w:r w:rsidRPr="001D00D0">
          <w:rPr>
            <w:rStyle w:val="Strong"/>
            <w:rFonts w:eastAsiaTheme="majorEastAsia"/>
            <w:color w:val="333333"/>
          </w:rPr>
          <w:t>Line</w:t>
        </w:r>
        <w:r w:rsidRPr="001D00D0">
          <w:rPr>
            <w:rStyle w:val="apple-converted-space"/>
            <w:b/>
            <w:bCs/>
            <w:color w:val="333333"/>
          </w:rPr>
          <w:t> </w:t>
        </w:r>
        <w:r w:rsidRPr="000C252A">
          <w:t>&gt;</w:t>
        </w:r>
        <w:r w:rsidRPr="001D00D0">
          <w:rPr>
            <w:rStyle w:val="apple-converted-space"/>
            <w:color w:val="333333"/>
          </w:rPr>
          <w:t> </w:t>
        </w:r>
        <w:r w:rsidRPr="001D00D0">
          <w:rPr>
            <w:rStyle w:val="Strong"/>
            <w:rFonts w:eastAsiaTheme="majorEastAsia"/>
            <w:color w:val="333333"/>
          </w:rPr>
          <w:t xml:space="preserve">Styles &gt; </w:t>
        </w:r>
      </w:ins>
      <w:ins w:id="961" w:author="Joe Heck" w:date="2016-12-29T14:51:00Z">
        <w:r w:rsidRPr="001D00D0">
          <w:rPr>
            <w:rStyle w:val="Strong"/>
            <w:rFonts w:eastAsiaTheme="majorEastAsia"/>
            <w:color w:val="333333"/>
          </w:rPr>
          <w:t>Outline</w:t>
        </w:r>
      </w:ins>
      <w:ins w:id="962" w:author="Joe Heck" w:date="2016-12-29T14:54:00Z">
        <w:r w:rsidRPr="001D00D0">
          <w:rPr>
            <w:rStyle w:val="Strong"/>
            <w:rFonts w:eastAsiaTheme="majorEastAsia"/>
            <w:color w:val="333333"/>
          </w:rPr>
          <w:t xml:space="preserve"> </w:t>
        </w:r>
        <w:r w:rsidRPr="001D00D0">
          <w:rPr>
            <w:rStyle w:val="Strong"/>
            <w:rFonts w:eastAsiaTheme="majorEastAsia"/>
            <w:b w:val="0"/>
            <w:color w:val="333333"/>
          </w:rPr>
          <w:t xml:space="preserve">and then enter </w:t>
        </w:r>
        <w:r>
          <w:t xml:space="preserve">the </w:t>
        </w:r>
      </w:ins>
      <w:ins w:id="963" w:author="Joe Heck" w:date="2016-12-29T14:55:00Z">
        <w:r>
          <w:t xml:space="preserve">values for the </w:t>
        </w:r>
      </w:ins>
      <w:ins w:id="964" w:author="Joe Heck" w:date="2016-12-29T14:54:00Z">
        <w:r>
          <w:t>setting</w:t>
        </w:r>
      </w:ins>
      <w:ins w:id="965" w:author="Joe Heck" w:date="2016-12-29T14:55:00Z">
        <w:r>
          <w:t>s</w:t>
        </w:r>
      </w:ins>
      <w:ins w:id="966" w:author="Joe Heck" w:date="2016-12-29T14:54:00Z">
        <w:r w:rsidRPr="001D00D0">
          <w:rPr>
            <w:rStyle w:val="Strong"/>
            <w:b w:val="0"/>
            <w:bCs w:val="0"/>
            <w:color w:val="333333"/>
          </w:rPr>
          <w:t>.</w:t>
        </w:r>
      </w:ins>
    </w:p>
    <w:tbl>
      <w:tblPr>
        <w:tblW w:w="14127" w:type="dxa"/>
        <w:tblCellSpacing w:w="7" w:type="dxa"/>
        <w:tblBorders>
          <w:top w:val="single" w:sz="6" w:space="0" w:color="DDDDE1"/>
          <w:left w:val="single" w:sz="6" w:space="0" w:color="DDDDE1"/>
          <w:bottom w:val="single" w:sz="6" w:space="0" w:color="DDDDE1"/>
          <w:right w:val="single" w:sz="6" w:space="0" w:color="DDDDE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Pentaho Table"/>
      </w:tblPr>
      <w:tblGrid>
        <w:gridCol w:w="5037"/>
        <w:gridCol w:w="9090"/>
      </w:tblGrid>
      <w:tr w:rsidR="000D2E4F" w:rsidRPr="00690C1A" w:rsidTr="008522EF">
        <w:trPr>
          <w:tblCellSpacing w:w="7" w:type="dxa"/>
          <w:ins w:id="967" w:author="Joe Heck" w:date="2016-12-19T11:52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522EF" w:rsidRPr="00690C1A" w:rsidRDefault="008522EF">
            <w:pPr>
              <w:spacing w:after="0" w:line="240" w:lineRule="auto"/>
              <w:rPr>
                <w:ins w:id="968" w:author="Joe Heck" w:date="2016-12-19T11:52:00Z"/>
              </w:rPr>
              <w:pPrChange w:id="969" w:author="Joe Heck" w:date="2016-12-20T13:42:00Z">
                <w:pPr>
                  <w:pStyle w:val="Heading2"/>
                </w:pPr>
              </w:pPrChange>
            </w:pPr>
            <w:ins w:id="970" w:author="Joe Heck" w:date="2016-12-19T11:52:00Z">
              <w:r w:rsidRPr="00690C1A">
                <w:rPr>
                  <w:rStyle w:val="Strong"/>
                </w:rPr>
                <w:t>Element</w:t>
              </w:r>
            </w:ins>
          </w:p>
        </w:tc>
        <w:tc>
          <w:tcPr>
            <w:tcW w:w="9069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522EF" w:rsidRPr="00690C1A" w:rsidRDefault="00C350B5">
            <w:pPr>
              <w:spacing w:after="0" w:line="240" w:lineRule="auto"/>
              <w:rPr>
                <w:ins w:id="971" w:author="Joe Heck" w:date="2016-12-19T11:52:00Z"/>
              </w:rPr>
              <w:pPrChange w:id="972" w:author="Joe Heck" w:date="2016-12-20T13:42:00Z">
                <w:pPr/>
              </w:pPrChange>
            </w:pPr>
            <w:ins w:id="973" w:author="Joe Heck" w:date="2016-12-29T12:03:00Z">
              <w:r>
                <w:rPr>
                  <w:rStyle w:val="Strong"/>
                </w:rPr>
                <w:t>Setting</w:t>
              </w:r>
            </w:ins>
          </w:p>
        </w:tc>
      </w:tr>
      <w:tr w:rsidR="000D2E4F" w:rsidRPr="00690C1A" w:rsidTr="008522EF">
        <w:trPr>
          <w:tblCellSpacing w:w="7" w:type="dxa"/>
          <w:ins w:id="974" w:author="Joe Heck" w:date="2016-12-19T11:52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522EF" w:rsidRPr="00690C1A" w:rsidRDefault="008522EF">
            <w:pPr>
              <w:spacing w:after="0" w:line="240" w:lineRule="auto"/>
              <w:rPr>
                <w:ins w:id="975" w:author="Joe Heck" w:date="2016-12-19T11:52:00Z"/>
              </w:rPr>
              <w:pPrChange w:id="976" w:author="Joe Heck" w:date="2016-12-20T13:42:00Z">
                <w:pPr/>
              </w:pPrChange>
            </w:pPr>
            <w:ins w:id="977" w:author="Joe Heck" w:date="2016-12-19T11:52:00Z">
              <w:r w:rsidRPr="00690C1A">
                <w:t>Color</w:t>
              </w:r>
            </w:ins>
          </w:p>
        </w:tc>
        <w:tc>
          <w:tcPr>
            <w:tcW w:w="9069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522EF" w:rsidRPr="00690C1A" w:rsidRDefault="008522EF">
            <w:pPr>
              <w:spacing w:after="0" w:line="240" w:lineRule="auto"/>
              <w:rPr>
                <w:ins w:id="978" w:author="Joe Heck" w:date="2016-12-19T11:52:00Z"/>
              </w:rPr>
              <w:pPrChange w:id="979" w:author="Joe Heck" w:date="2016-12-20T13:42:00Z">
                <w:pPr/>
              </w:pPrChange>
            </w:pPr>
            <w:ins w:id="980" w:author="Joe Heck" w:date="2016-12-19T11:52:00Z">
              <w:r w:rsidRPr="00690C1A">
                <w:t>R:174, G:27, B:39</w:t>
              </w:r>
            </w:ins>
          </w:p>
        </w:tc>
      </w:tr>
      <w:tr w:rsidR="000D2E4F" w:rsidRPr="00690C1A" w:rsidTr="008522EF">
        <w:trPr>
          <w:tblCellSpacing w:w="7" w:type="dxa"/>
          <w:ins w:id="981" w:author="Joe Heck" w:date="2016-12-19T11:52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522EF" w:rsidRPr="00690C1A" w:rsidRDefault="001D00D0">
            <w:pPr>
              <w:spacing w:after="0" w:line="240" w:lineRule="auto"/>
              <w:rPr>
                <w:ins w:id="982" w:author="Joe Heck" w:date="2016-12-19T11:52:00Z"/>
              </w:rPr>
              <w:pPrChange w:id="983" w:author="Joe Heck" w:date="2016-12-20T13:42:00Z">
                <w:pPr/>
              </w:pPrChange>
            </w:pPr>
            <w:ins w:id="984" w:author="Joe Heck" w:date="2016-12-29T14:57:00Z">
              <w:r>
                <w:t>Dashes</w:t>
              </w:r>
            </w:ins>
          </w:p>
        </w:tc>
        <w:tc>
          <w:tcPr>
            <w:tcW w:w="9069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522EF" w:rsidRPr="00690C1A" w:rsidRDefault="001D00D0">
            <w:pPr>
              <w:spacing w:after="0" w:line="240" w:lineRule="auto"/>
              <w:rPr>
                <w:ins w:id="985" w:author="Joe Heck" w:date="2016-12-19T11:52:00Z"/>
              </w:rPr>
              <w:pPrChange w:id="986" w:author="Joe Heck" w:date="2016-12-20T13:42:00Z">
                <w:pPr/>
              </w:pPrChange>
            </w:pPr>
            <w:ins w:id="987" w:author="Joe Heck" w:date="2016-12-29T14:57:00Z">
              <w:r>
                <w:t>Solid</w:t>
              </w:r>
            </w:ins>
          </w:p>
        </w:tc>
      </w:tr>
      <w:tr w:rsidR="000D2E4F" w:rsidRPr="00690C1A" w:rsidTr="008522EF">
        <w:trPr>
          <w:tblCellSpacing w:w="7" w:type="dxa"/>
          <w:ins w:id="988" w:author="Joe Heck" w:date="2016-12-19T11:52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522EF" w:rsidRPr="00690C1A" w:rsidRDefault="008522EF">
            <w:pPr>
              <w:spacing w:after="0" w:line="240" w:lineRule="auto"/>
              <w:rPr>
                <w:ins w:id="989" w:author="Joe Heck" w:date="2016-12-19T11:52:00Z"/>
              </w:rPr>
              <w:pPrChange w:id="990" w:author="Joe Heck" w:date="2016-12-20T13:42:00Z">
                <w:pPr/>
              </w:pPrChange>
            </w:pPr>
            <w:ins w:id="991" w:author="Joe Heck" w:date="2016-12-19T11:52:00Z">
              <w:r w:rsidRPr="00690C1A">
                <w:t>Ends</w:t>
              </w:r>
            </w:ins>
          </w:p>
        </w:tc>
        <w:tc>
          <w:tcPr>
            <w:tcW w:w="9069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522EF" w:rsidRPr="00690C1A" w:rsidRDefault="008522EF">
            <w:pPr>
              <w:spacing w:after="0" w:line="240" w:lineRule="auto"/>
              <w:rPr>
                <w:ins w:id="992" w:author="Joe Heck" w:date="2016-12-19T11:52:00Z"/>
              </w:rPr>
              <w:pPrChange w:id="993" w:author="Joe Heck" w:date="2016-12-20T13:42:00Z">
                <w:pPr/>
              </w:pPrChange>
            </w:pPr>
            <w:ins w:id="994" w:author="Joe Heck" w:date="2016-12-19T11:52:00Z">
              <w:r w:rsidRPr="00690C1A">
                <w:t>Flat</w:t>
              </w:r>
            </w:ins>
          </w:p>
        </w:tc>
      </w:tr>
      <w:tr w:rsidR="000D2E4F" w:rsidRPr="00690C1A" w:rsidTr="008522EF">
        <w:trPr>
          <w:tblCellSpacing w:w="7" w:type="dxa"/>
          <w:ins w:id="995" w:author="Joe Heck" w:date="2016-12-19T11:52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DDDDE1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522EF" w:rsidRPr="00690C1A" w:rsidRDefault="008522EF">
            <w:pPr>
              <w:spacing w:after="0" w:line="240" w:lineRule="auto"/>
              <w:rPr>
                <w:ins w:id="996" w:author="Joe Heck" w:date="2016-12-19T11:52:00Z"/>
              </w:rPr>
              <w:pPrChange w:id="997" w:author="Joe Heck" w:date="2016-12-20T13:42:00Z">
                <w:pPr/>
              </w:pPrChange>
            </w:pPr>
            <w:ins w:id="998" w:author="Joe Heck" w:date="2016-12-19T11:52:00Z">
              <w:r w:rsidRPr="00690C1A">
                <w:t>Width</w:t>
              </w:r>
            </w:ins>
          </w:p>
        </w:tc>
        <w:tc>
          <w:tcPr>
            <w:tcW w:w="9069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522EF" w:rsidRPr="00690C1A" w:rsidRDefault="008522EF">
            <w:pPr>
              <w:spacing w:after="0" w:line="240" w:lineRule="auto"/>
              <w:rPr>
                <w:ins w:id="999" w:author="Joe Heck" w:date="2016-12-19T11:52:00Z"/>
              </w:rPr>
              <w:pPrChange w:id="1000" w:author="Joe Heck" w:date="2016-12-20T13:42:00Z">
                <w:pPr/>
              </w:pPrChange>
            </w:pPr>
            <w:ins w:id="1001" w:author="Joe Heck" w:date="2016-12-19T11:52:00Z">
              <w:r w:rsidRPr="00690C1A">
                <w:t xml:space="preserve">4 </w:t>
              </w:r>
              <w:proofErr w:type="spellStart"/>
              <w:r w:rsidRPr="00690C1A">
                <w:t>px</w:t>
              </w:r>
              <w:proofErr w:type="spellEnd"/>
            </w:ins>
          </w:p>
        </w:tc>
      </w:tr>
    </w:tbl>
    <w:p w:rsidR="005F1847" w:rsidRDefault="005F1847" w:rsidP="005F1847">
      <w:pPr>
        <w:rPr>
          <w:ins w:id="1002" w:author="Joe Heck" w:date="2016-12-29T10:53:00Z"/>
        </w:rPr>
      </w:pPr>
    </w:p>
    <w:p w:rsidR="00F37EF0" w:rsidRDefault="00F37EF0">
      <w:pPr>
        <w:pStyle w:val="Heading3"/>
        <w:rPr>
          <w:ins w:id="1003" w:author="Joe Heck" w:date="2016-12-29T15:50:00Z"/>
          <w:i/>
        </w:rPr>
        <w:pPrChange w:id="1004" w:author="Joe Heck" w:date="2016-12-29T14:48:00Z">
          <w:pPr>
            <w:pStyle w:val="ListParagraph"/>
            <w:numPr>
              <w:numId w:val="4"/>
            </w:numPr>
            <w:ind w:hanging="360"/>
          </w:pPr>
        </w:pPrChange>
      </w:pPr>
      <w:ins w:id="1005" w:author="Joe Heck" w:date="2016-12-16T11:44:00Z">
        <w:r w:rsidRPr="00FD2010">
          <w:fldChar w:fldCharType="begin"/>
        </w:r>
        <w:r w:rsidRPr="00FD2010">
          <w:rPr>
            <w:rPrChange w:id="1006" w:author="Joe Heck" w:date="2016-12-19T10:21:00Z">
              <w:rPr/>
            </w:rPrChange>
          </w:rPr>
          <w:instrText xml:space="preserve"> HYPERLINK  \l "_Number_Labels" </w:instrText>
        </w:r>
        <w:r w:rsidRPr="00FD2010">
          <w:rPr>
            <w:rPrChange w:id="1007" w:author="Joe Heck" w:date="2016-12-19T10:21:00Z">
              <w:rPr/>
            </w:rPrChange>
          </w:rPr>
          <w:fldChar w:fldCharType="separate"/>
        </w:r>
        <w:r w:rsidRPr="00FD2010">
          <w:rPr>
            <w:rStyle w:val="Hyperlink"/>
            <w:color w:val="auto"/>
            <w:u w:val="none"/>
            <w:rPrChange w:id="1008" w:author="Joe Heck" w:date="2016-12-19T10:21:00Z">
              <w:rPr>
                <w:rStyle w:val="Hyperlink"/>
                <w:u w:val="none"/>
              </w:rPr>
            </w:rPrChange>
          </w:rPr>
          <w:t>Number Labels</w:t>
        </w:r>
        <w:r w:rsidRPr="00FD2010">
          <w:rPr>
            <w:rPrChange w:id="1009" w:author="Joe Heck" w:date="2016-12-19T10:21:00Z">
              <w:rPr/>
            </w:rPrChange>
          </w:rPr>
          <w:fldChar w:fldCharType="end"/>
        </w:r>
      </w:ins>
      <w:ins w:id="1010" w:author="Joe Heck" w:date="2016-12-20T13:52:00Z">
        <w:r w:rsidR="00B52A2A">
          <w:t xml:space="preserve"> (Steps)</w:t>
        </w:r>
      </w:ins>
      <w:ins w:id="1011" w:author="Joe Heck" w:date="2016-12-20T15:24:00Z">
        <w:r w:rsidR="006D299D">
          <w:t xml:space="preserve"> </w:t>
        </w:r>
        <w:r w:rsidR="006D299D" w:rsidRPr="00F90C18">
          <w:rPr>
            <w:i/>
            <w:sz w:val="22"/>
            <w:szCs w:val="22"/>
            <w:rPrChange w:id="1012" w:author="Joe Heck" w:date="2016-12-29T15:46:00Z">
              <w:rPr>
                <w:bCs/>
              </w:rPr>
            </w:rPrChange>
          </w:rPr>
          <w:t>???Number label sizes Table vs Image???</w:t>
        </w:r>
      </w:ins>
    </w:p>
    <w:p w:rsidR="004C7428" w:rsidRPr="004C7428" w:rsidRDefault="005A0B2A" w:rsidP="005A0B2A">
      <w:pPr>
        <w:pStyle w:val="ListParagraph"/>
        <w:numPr>
          <w:ilvl w:val="0"/>
          <w:numId w:val="35"/>
        </w:numPr>
        <w:spacing w:after="0" w:line="240" w:lineRule="auto"/>
        <w:rPr>
          <w:ins w:id="1013" w:author="Joe Heck" w:date="2016-12-29T15:59:00Z"/>
          <w:rPrChange w:id="1014" w:author="Joe Heck" w:date="2016-12-29T16:00:00Z">
            <w:rPr>
              <w:ins w:id="1015" w:author="Joe Heck" w:date="2016-12-29T15:59:00Z"/>
              <w:b/>
            </w:rPr>
          </w:rPrChange>
        </w:rPr>
      </w:pPr>
      <w:ins w:id="1016" w:author="Joe Heck" w:date="2016-12-29T15:50:00Z">
        <w:r>
          <w:t>Select</w:t>
        </w:r>
        <w:r w:rsidRPr="00030663">
          <w:t xml:space="preserve"> </w:t>
        </w:r>
        <w:proofErr w:type="spellStart"/>
        <w:r w:rsidRPr="00030663">
          <w:t>Snagit</w:t>
        </w:r>
        <w:proofErr w:type="spellEnd"/>
        <w:r w:rsidRPr="00030663">
          <w:t xml:space="preserve"> Editor </w:t>
        </w:r>
        <w:r>
          <w:t xml:space="preserve">&gt; </w:t>
        </w:r>
        <w:r w:rsidRPr="00920BEC">
          <w:rPr>
            <w:b/>
          </w:rPr>
          <w:t>Tools</w:t>
        </w:r>
        <w:r>
          <w:t xml:space="preserve"> tab </w:t>
        </w:r>
        <w:r w:rsidRPr="004C7428">
          <w:rPr>
            <w:b/>
            <w:rPrChange w:id="1017" w:author="Joe Heck" w:date="2016-12-29T15:56:00Z">
              <w:rPr/>
            </w:rPrChange>
          </w:rPr>
          <w:t>&gt;</w:t>
        </w:r>
        <w:r>
          <w:t xml:space="preserve"> </w:t>
        </w:r>
      </w:ins>
      <w:ins w:id="1018" w:author="Joe Heck" w:date="2016-12-29T15:56:00Z">
        <w:r w:rsidR="004C7428">
          <w:rPr>
            <w:b/>
          </w:rPr>
          <w:t>Step</w:t>
        </w:r>
      </w:ins>
      <w:ins w:id="1019" w:author="Joe Heck" w:date="2016-12-29T15:50:00Z">
        <w:r w:rsidRPr="00920BEC">
          <w:rPr>
            <w:b/>
          </w:rPr>
          <w:t xml:space="preserve"> &gt; </w:t>
        </w:r>
      </w:ins>
      <w:ins w:id="1020" w:author="Joe Heck" w:date="2016-12-29T15:57:00Z">
        <w:r w:rsidR="004C7428">
          <w:rPr>
            <w:b/>
          </w:rPr>
          <w:t>Styles</w:t>
        </w:r>
      </w:ins>
      <w:ins w:id="1021" w:author="Joe Heck" w:date="2016-12-29T15:59:00Z">
        <w:r w:rsidR="004C7428" w:rsidRPr="004C7428">
          <w:rPr>
            <w:rPrChange w:id="1022" w:author="Joe Heck" w:date="2016-12-29T16:00:00Z">
              <w:rPr>
                <w:b/>
              </w:rPr>
            </w:rPrChange>
          </w:rPr>
          <w:t>.</w:t>
        </w:r>
        <w:r w:rsidR="004C7428">
          <w:rPr>
            <w:b/>
          </w:rPr>
          <w:t xml:space="preserve"> </w:t>
        </w:r>
      </w:ins>
    </w:p>
    <w:p w:rsidR="005A0B2A" w:rsidRDefault="004C7428">
      <w:pPr>
        <w:pStyle w:val="ListParagraph"/>
        <w:numPr>
          <w:ilvl w:val="0"/>
          <w:numId w:val="35"/>
        </w:numPr>
        <w:spacing w:after="0" w:line="240" w:lineRule="auto"/>
        <w:rPr>
          <w:ins w:id="1023" w:author="Joe Heck" w:date="2016-12-29T16:01:00Z"/>
        </w:rPr>
        <w:pPrChange w:id="1024" w:author="Joe Heck" w:date="2016-12-29T15:50:00Z">
          <w:pPr>
            <w:pStyle w:val="ListParagraph"/>
            <w:numPr>
              <w:numId w:val="4"/>
            </w:numPr>
            <w:ind w:hanging="360"/>
          </w:pPr>
        </w:pPrChange>
      </w:pPr>
      <w:ins w:id="1025" w:author="Joe Heck" w:date="2016-12-29T16:00:00Z">
        <w:r w:rsidRPr="004C7428">
          <w:rPr>
            <w:rPrChange w:id="1026" w:author="Joe Heck" w:date="2016-12-29T16:00:00Z">
              <w:rPr>
                <w:b/>
              </w:rPr>
            </w:rPrChange>
          </w:rPr>
          <w:t xml:space="preserve">Click </w:t>
        </w:r>
      </w:ins>
      <w:ins w:id="1027" w:author="Joe Heck" w:date="2016-12-29T15:50:00Z">
        <w:r w:rsidR="005A0B2A" w:rsidRPr="004C7428">
          <w:rPr>
            <w:b/>
          </w:rPr>
          <w:t>Outline</w:t>
        </w:r>
      </w:ins>
      <w:ins w:id="1028" w:author="Joe Heck" w:date="2016-12-29T16:00:00Z">
        <w:r>
          <w:t xml:space="preserve"> and e</w:t>
        </w:r>
      </w:ins>
      <w:ins w:id="1029" w:author="Joe Heck" w:date="2016-12-29T15:50:00Z">
        <w:r w:rsidR="005A0B2A" w:rsidRPr="004C7428">
          <w:rPr>
            <w:rStyle w:val="Strong"/>
            <w:rFonts w:eastAsiaTheme="majorEastAsia"/>
            <w:b w:val="0"/>
            <w:color w:val="333333"/>
          </w:rPr>
          <w:t xml:space="preserve">nter </w:t>
        </w:r>
        <w:r w:rsidR="005A0B2A">
          <w:t>the values for the settings</w:t>
        </w:r>
        <w:r w:rsidR="005A0B2A" w:rsidRPr="004C7428">
          <w:rPr>
            <w:rStyle w:val="Strong"/>
            <w:b w:val="0"/>
            <w:bCs w:val="0"/>
            <w:color w:val="333333"/>
          </w:rPr>
          <w:t>.</w:t>
        </w:r>
        <w:r w:rsidR="005A0B2A">
          <w:t xml:space="preserve"> </w:t>
        </w:r>
      </w:ins>
    </w:p>
    <w:p w:rsidR="001E3083" w:rsidRPr="00920BEC" w:rsidRDefault="001E3083" w:rsidP="001E3083">
      <w:pPr>
        <w:pStyle w:val="ListParagraph"/>
        <w:numPr>
          <w:ilvl w:val="0"/>
          <w:numId w:val="35"/>
        </w:numPr>
        <w:spacing w:after="0" w:line="240" w:lineRule="auto"/>
        <w:rPr>
          <w:ins w:id="1030" w:author="Joe Heck" w:date="2016-12-29T16:01:00Z"/>
        </w:rPr>
      </w:pPr>
      <w:ins w:id="1031" w:author="Joe Heck" w:date="2016-12-29T16:01:00Z">
        <w:r w:rsidRPr="00920BEC">
          <w:t xml:space="preserve">Click </w:t>
        </w:r>
        <w:r>
          <w:rPr>
            <w:b/>
          </w:rPr>
          <w:t>Fill</w:t>
        </w:r>
        <w:r>
          <w:t xml:space="preserve"> and e</w:t>
        </w:r>
        <w:r w:rsidRPr="00920BEC">
          <w:rPr>
            <w:rStyle w:val="Strong"/>
            <w:rFonts w:eastAsiaTheme="majorEastAsia"/>
            <w:b w:val="0"/>
            <w:color w:val="333333"/>
          </w:rPr>
          <w:t xml:space="preserve">nter </w:t>
        </w:r>
        <w:r>
          <w:t>the setting values</w:t>
        </w:r>
        <w:r w:rsidRPr="00920BEC">
          <w:rPr>
            <w:rStyle w:val="Strong"/>
            <w:b w:val="0"/>
            <w:bCs w:val="0"/>
            <w:color w:val="333333"/>
          </w:rPr>
          <w:t>.</w:t>
        </w:r>
        <w:r>
          <w:t xml:space="preserve"> </w:t>
        </w:r>
      </w:ins>
    </w:p>
    <w:p w:rsidR="001E3083" w:rsidRPr="005A0B2A" w:rsidRDefault="001E3083">
      <w:pPr>
        <w:pStyle w:val="ListParagraph"/>
        <w:numPr>
          <w:ilvl w:val="0"/>
          <w:numId w:val="35"/>
        </w:numPr>
        <w:spacing w:after="0" w:line="240" w:lineRule="auto"/>
        <w:rPr>
          <w:ins w:id="1032" w:author="Joe Heck" w:date="2016-12-16T15:24:00Z"/>
        </w:rPr>
        <w:pPrChange w:id="1033" w:author="Joe Heck" w:date="2016-12-29T15:50:00Z">
          <w:pPr>
            <w:pStyle w:val="ListParagraph"/>
            <w:numPr>
              <w:numId w:val="4"/>
            </w:numPr>
            <w:ind w:hanging="360"/>
          </w:pPr>
        </w:pPrChange>
      </w:pPr>
    </w:p>
    <w:tbl>
      <w:tblPr>
        <w:tblW w:w="14127" w:type="dxa"/>
        <w:tblCellSpacing w:w="7" w:type="dxa"/>
        <w:tblBorders>
          <w:top w:val="single" w:sz="6" w:space="0" w:color="DDDDE1"/>
          <w:left w:val="single" w:sz="6" w:space="0" w:color="DDDDE1"/>
          <w:bottom w:val="single" w:sz="6" w:space="0" w:color="DDDDE1"/>
          <w:right w:val="single" w:sz="6" w:space="0" w:color="DDDDE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PrChange w:id="1034" w:author="Joe Heck" w:date="2016-12-27T16:26:00Z">
          <w:tblPr>
            <w:tblW w:w="11850" w:type="dxa"/>
            <w:tblCellSpacing w:w="7" w:type="dxa"/>
            <w:tblBorders>
              <w:top w:val="single" w:sz="6" w:space="0" w:color="DDDDE1"/>
              <w:left w:val="single" w:sz="6" w:space="0" w:color="DDDDE1"/>
              <w:bottom w:val="single" w:sz="6" w:space="0" w:color="DDDDE1"/>
              <w:right w:val="single" w:sz="6" w:space="0" w:color="DDDDE1"/>
            </w:tblBorders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5037"/>
        <w:gridCol w:w="9090"/>
        <w:tblGridChange w:id="1035">
          <w:tblGrid>
            <w:gridCol w:w="3806"/>
            <w:gridCol w:w="1231"/>
            <w:gridCol w:w="6813"/>
            <w:gridCol w:w="2277"/>
          </w:tblGrid>
        </w:tblGridChange>
      </w:tblGrid>
      <w:tr w:rsidR="00F50BFC" w:rsidTr="003C228D">
        <w:trPr>
          <w:tblCellSpacing w:w="7" w:type="dxa"/>
          <w:ins w:id="1036" w:author="Joe Heck" w:date="2016-12-16T15:24:00Z"/>
          <w:trPrChange w:id="1037" w:author="Joe Heck" w:date="2016-12-27T16:26:00Z">
            <w:trPr>
              <w:gridAfter w:val="0"/>
              <w:tblCellSpacing w:w="7" w:type="dxa"/>
            </w:trPr>
          </w:trPrChange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  <w:tcPrChange w:id="1038" w:author="Joe Heck" w:date="2016-12-27T16:26:00Z">
              <w:tcPr>
                <w:tcW w:w="3785" w:type="dxa"/>
                <w:tcBorders>
                  <w:top w:val="outset" w:sz="2" w:space="0" w:color="auto"/>
                  <w:left w:val="outset" w:sz="2" w:space="0" w:color="auto"/>
                  <w:bottom w:val="single" w:sz="6" w:space="0" w:color="DDDDE1"/>
                  <w:right w:val="single" w:sz="6" w:space="0" w:color="DDDDE1"/>
                </w:tcBorders>
                <w:shd w:val="clear" w:color="auto" w:fill="FFFFFF"/>
                <w:tcMar>
                  <w:top w:w="150" w:type="dxa"/>
                  <w:left w:w="225" w:type="dxa"/>
                  <w:bottom w:w="150" w:type="dxa"/>
                  <w:right w:w="225" w:type="dxa"/>
                </w:tcMar>
                <w:hideMark/>
              </w:tcPr>
            </w:tcPrChange>
          </w:tcPr>
          <w:p w:rsidR="00F50BFC" w:rsidRDefault="00F50BFC">
            <w:pPr>
              <w:spacing w:after="0" w:line="240" w:lineRule="auto"/>
              <w:rPr>
                <w:ins w:id="1039" w:author="Joe Heck" w:date="2016-12-16T15:24:00Z"/>
              </w:rPr>
              <w:pPrChange w:id="1040" w:author="Joe Heck" w:date="2016-12-20T13:44:00Z">
                <w:pPr>
                  <w:pStyle w:val="Heading2"/>
                </w:pPr>
              </w:pPrChange>
            </w:pPr>
            <w:ins w:id="1041" w:author="Joe Heck" w:date="2016-12-16T15:24:00Z">
              <w:r>
                <w:rPr>
                  <w:rStyle w:val="Strong"/>
                </w:rPr>
                <w:t>Element</w:t>
              </w:r>
            </w:ins>
          </w:p>
        </w:tc>
        <w:tc>
          <w:tcPr>
            <w:tcW w:w="9069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  <w:tcPrChange w:id="1042" w:author="Joe Heck" w:date="2016-12-27T16:26:00Z">
              <w:tcPr>
                <w:tcW w:w="8023" w:type="dxa"/>
                <w:gridSpan w:val="2"/>
                <w:tcBorders>
                  <w:top w:val="outset" w:sz="2" w:space="0" w:color="auto"/>
                  <w:left w:val="outset" w:sz="2" w:space="0" w:color="auto"/>
                  <w:bottom w:val="single" w:sz="6" w:space="0" w:color="DDDDE1"/>
                  <w:right w:val="outset" w:sz="2" w:space="0" w:color="auto"/>
                </w:tcBorders>
                <w:shd w:val="clear" w:color="auto" w:fill="FFFFFF"/>
                <w:tcMar>
                  <w:top w:w="150" w:type="dxa"/>
                  <w:left w:w="225" w:type="dxa"/>
                  <w:bottom w:w="150" w:type="dxa"/>
                  <w:right w:w="225" w:type="dxa"/>
                </w:tcMar>
                <w:hideMark/>
              </w:tcPr>
            </w:tcPrChange>
          </w:tcPr>
          <w:p w:rsidR="00F50BFC" w:rsidRDefault="00C350B5">
            <w:pPr>
              <w:spacing w:after="0" w:line="240" w:lineRule="auto"/>
              <w:rPr>
                <w:ins w:id="1043" w:author="Joe Heck" w:date="2016-12-16T15:24:00Z"/>
              </w:rPr>
              <w:pPrChange w:id="1044" w:author="Joe Heck" w:date="2016-12-20T13:44:00Z">
                <w:pPr/>
              </w:pPrChange>
            </w:pPr>
            <w:ins w:id="1045" w:author="Joe Heck" w:date="2016-12-29T12:04:00Z">
              <w:r>
                <w:rPr>
                  <w:rStyle w:val="Strong"/>
                </w:rPr>
                <w:t>Setting</w:t>
              </w:r>
            </w:ins>
          </w:p>
        </w:tc>
      </w:tr>
      <w:tr w:rsidR="003C228D" w:rsidTr="003C228D">
        <w:trPr>
          <w:tblCellSpacing w:w="7" w:type="dxa"/>
          <w:ins w:id="1046" w:author="Joe Heck" w:date="2016-12-27T14:05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E135C5" w:rsidRDefault="005A0B2A" w:rsidP="00B7063F">
            <w:pPr>
              <w:spacing w:after="0" w:line="240" w:lineRule="auto"/>
              <w:rPr>
                <w:ins w:id="1047" w:author="Joe Heck" w:date="2016-12-27T14:05:00Z"/>
              </w:rPr>
            </w:pPr>
            <w:ins w:id="1048" w:author="Joe Heck" w:date="2016-12-29T15:50:00Z">
              <w:r w:rsidRPr="00B51A77">
                <w:t>Color</w:t>
              </w:r>
              <w:r>
                <w:t xml:space="preserve">, </w:t>
              </w:r>
              <w:r w:rsidRPr="00B51A77">
                <w:t>Outline</w:t>
              </w:r>
            </w:ins>
          </w:p>
        </w:tc>
        <w:tc>
          <w:tcPr>
            <w:tcW w:w="9069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E135C5" w:rsidRDefault="001E3083" w:rsidP="00B7063F">
            <w:pPr>
              <w:spacing w:after="0" w:line="240" w:lineRule="auto"/>
              <w:rPr>
                <w:ins w:id="1049" w:author="Joe Heck" w:date="2016-12-27T14:05:00Z"/>
              </w:rPr>
            </w:pPr>
            <w:ins w:id="1050" w:author="Joe Heck" w:date="2016-12-29T16:06:00Z">
              <w:r>
                <w:t xml:space="preserve">White </w:t>
              </w:r>
              <w:r w:rsidRPr="001E3083">
                <w:rPr>
                  <w:i/>
                  <w:rPrChange w:id="1051" w:author="Joe Heck" w:date="2016-12-29T16:07:00Z">
                    <w:rPr/>
                  </w:rPrChange>
                </w:rPr>
                <w:t>(?)</w:t>
              </w:r>
            </w:ins>
          </w:p>
        </w:tc>
      </w:tr>
      <w:tr w:rsidR="00F50BFC" w:rsidTr="003C228D">
        <w:trPr>
          <w:tblCellSpacing w:w="7" w:type="dxa"/>
          <w:ins w:id="1052" w:author="Joe Heck" w:date="2016-12-16T15:24:00Z"/>
          <w:trPrChange w:id="1053" w:author="Joe Heck" w:date="2016-12-27T16:26:00Z">
            <w:trPr>
              <w:gridAfter w:val="0"/>
              <w:tblCellSpacing w:w="7" w:type="dxa"/>
            </w:trPr>
          </w:trPrChange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  <w:tcPrChange w:id="1054" w:author="Joe Heck" w:date="2016-12-27T16:26:00Z">
              <w:tcPr>
                <w:tcW w:w="3785" w:type="dxa"/>
                <w:tcBorders>
                  <w:top w:val="outset" w:sz="2" w:space="0" w:color="auto"/>
                  <w:left w:val="outset" w:sz="2" w:space="0" w:color="auto"/>
                  <w:bottom w:val="single" w:sz="6" w:space="0" w:color="DDDDE1"/>
                  <w:right w:val="single" w:sz="6" w:space="0" w:color="DDDDE1"/>
                </w:tcBorders>
                <w:shd w:val="clear" w:color="auto" w:fill="FCFCFC"/>
                <w:tcMar>
                  <w:top w:w="150" w:type="dxa"/>
                  <w:left w:w="225" w:type="dxa"/>
                  <w:bottom w:w="150" w:type="dxa"/>
                  <w:right w:w="225" w:type="dxa"/>
                </w:tcMar>
                <w:hideMark/>
              </w:tcPr>
            </w:tcPrChange>
          </w:tcPr>
          <w:p w:rsidR="00F50BFC" w:rsidRDefault="007C3ECB">
            <w:pPr>
              <w:spacing w:after="0" w:line="240" w:lineRule="auto"/>
              <w:rPr>
                <w:ins w:id="1055" w:author="Joe Heck" w:date="2016-12-16T15:24:00Z"/>
              </w:rPr>
              <w:pPrChange w:id="1056" w:author="Joe Heck" w:date="2016-12-20T13:44:00Z">
                <w:pPr/>
              </w:pPrChange>
            </w:pPr>
            <w:ins w:id="1057" w:author="Joe Heck" w:date="2016-12-29T15:50:00Z">
              <w:r w:rsidRPr="00B51A77">
                <w:t>Color</w:t>
              </w:r>
              <w:r>
                <w:t>, Fill</w:t>
              </w:r>
            </w:ins>
          </w:p>
        </w:tc>
        <w:tc>
          <w:tcPr>
            <w:tcW w:w="9069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  <w:tcPrChange w:id="1058" w:author="Joe Heck" w:date="2016-12-27T16:26:00Z">
              <w:tcPr>
                <w:tcW w:w="8023" w:type="dxa"/>
                <w:gridSpan w:val="2"/>
                <w:tcBorders>
                  <w:top w:val="outset" w:sz="2" w:space="0" w:color="auto"/>
                  <w:left w:val="outset" w:sz="2" w:space="0" w:color="auto"/>
                  <w:bottom w:val="single" w:sz="6" w:space="0" w:color="DDDDE1"/>
                  <w:right w:val="outset" w:sz="2" w:space="0" w:color="auto"/>
                </w:tcBorders>
                <w:shd w:val="clear" w:color="auto" w:fill="FCFCFC"/>
                <w:tcMar>
                  <w:top w:w="150" w:type="dxa"/>
                  <w:left w:w="225" w:type="dxa"/>
                  <w:bottom w:w="150" w:type="dxa"/>
                  <w:right w:w="225" w:type="dxa"/>
                </w:tcMar>
                <w:hideMark/>
              </w:tcPr>
            </w:tcPrChange>
          </w:tcPr>
          <w:p w:rsidR="00F50BFC" w:rsidRDefault="00F50BFC">
            <w:pPr>
              <w:spacing w:after="0" w:line="240" w:lineRule="auto"/>
              <w:rPr>
                <w:ins w:id="1059" w:author="Joe Heck" w:date="2016-12-16T15:24:00Z"/>
              </w:rPr>
              <w:pPrChange w:id="1060" w:author="Joe Heck" w:date="2016-12-20T13:44:00Z">
                <w:pPr/>
              </w:pPrChange>
            </w:pPr>
            <w:ins w:id="1061" w:author="Joe Heck" w:date="2016-12-16T15:24:00Z">
              <w:r>
                <w:t>R:174, G:27, B:39</w:t>
              </w:r>
            </w:ins>
          </w:p>
        </w:tc>
      </w:tr>
      <w:tr w:rsidR="00F50BFC" w:rsidTr="003C228D">
        <w:trPr>
          <w:tblCellSpacing w:w="7" w:type="dxa"/>
          <w:ins w:id="1062" w:author="Joe Heck" w:date="2016-12-16T15:24:00Z"/>
          <w:trPrChange w:id="1063" w:author="Joe Heck" w:date="2016-12-27T16:26:00Z">
            <w:trPr>
              <w:gridAfter w:val="0"/>
              <w:tblCellSpacing w:w="7" w:type="dxa"/>
            </w:trPr>
          </w:trPrChange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DDDDE1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  <w:tcPrChange w:id="1064" w:author="Joe Heck" w:date="2016-12-27T16:26:00Z">
              <w:tcPr>
                <w:tcW w:w="3785" w:type="dxa"/>
                <w:tcBorders>
                  <w:top w:val="outset" w:sz="2" w:space="0" w:color="auto"/>
                  <w:left w:val="outset" w:sz="2" w:space="0" w:color="auto"/>
                  <w:bottom w:val="outset" w:sz="2" w:space="0" w:color="auto"/>
                  <w:right w:val="single" w:sz="6" w:space="0" w:color="DDDDE1"/>
                </w:tcBorders>
                <w:shd w:val="clear" w:color="auto" w:fill="FCFCFC"/>
                <w:tcMar>
                  <w:top w:w="150" w:type="dxa"/>
                  <w:left w:w="225" w:type="dxa"/>
                  <w:bottom w:w="150" w:type="dxa"/>
                  <w:right w:w="225" w:type="dxa"/>
                </w:tcMar>
                <w:hideMark/>
              </w:tcPr>
            </w:tcPrChange>
          </w:tcPr>
          <w:p w:rsidR="00F50BFC" w:rsidRDefault="004C7428">
            <w:pPr>
              <w:spacing w:after="0" w:line="240" w:lineRule="auto"/>
              <w:rPr>
                <w:ins w:id="1065" w:author="Joe Heck" w:date="2016-12-16T15:24:00Z"/>
              </w:rPr>
              <w:pPrChange w:id="1066" w:author="Joe Heck" w:date="2016-12-20T13:44:00Z">
                <w:pPr/>
              </w:pPrChange>
            </w:pPr>
            <w:ins w:id="1067" w:author="Joe Heck" w:date="2016-12-29T15:54:00Z">
              <w:r>
                <w:t xml:space="preserve">Shape </w:t>
              </w:r>
            </w:ins>
          </w:p>
        </w:tc>
        <w:tc>
          <w:tcPr>
            <w:tcW w:w="9069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  <w:tcPrChange w:id="1068" w:author="Joe Heck" w:date="2016-12-27T16:26:00Z">
              <w:tcPr>
                <w:tcW w:w="802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CFCFC"/>
                <w:tcMar>
                  <w:top w:w="150" w:type="dxa"/>
                  <w:left w:w="225" w:type="dxa"/>
                  <w:bottom w:w="150" w:type="dxa"/>
                  <w:right w:w="225" w:type="dxa"/>
                </w:tcMar>
                <w:hideMark/>
              </w:tcPr>
            </w:tcPrChange>
          </w:tcPr>
          <w:p w:rsidR="00F50BFC" w:rsidRDefault="004C7428">
            <w:pPr>
              <w:spacing w:after="0" w:line="240" w:lineRule="auto"/>
              <w:rPr>
                <w:ins w:id="1069" w:author="Joe Heck" w:date="2016-12-16T15:24:00Z"/>
              </w:rPr>
              <w:pPrChange w:id="1070" w:author="Joe Heck" w:date="2016-12-20T13:44:00Z">
                <w:pPr/>
              </w:pPrChange>
            </w:pPr>
            <w:ins w:id="1071" w:author="Joe Heck" w:date="2016-12-29T15:54:00Z">
              <w:r>
                <w:t>Circle</w:t>
              </w:r>
            </w:ins>
          </w:p>
        </w:tc>
      </w:tr>
      <w:tr w:rsidR="004C7428" w:rsidTr="004C7428">
        <w:trPr>
          <w:tblCellSpacing w:w="7" w:type="dxa"/>
          <w:ins w:id="1072" w:author="Joe Heck" w:date="2016-12-29T15:54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DDDDE1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4C7428" w:rsidRDefault="004C7428" w:rsidP="00920BEC">
            <w:pPr>
              <w:spacing w:after="0" w:line="240" w:lineRule="auto"/>
              <w:rPr>
                <w:ins w:id="1073" w:author="Joe Heck" w:date="2016-12-29T15:54:00Z"/>
              </w:rPr>
            </w:pPr>
            <w:ins w:id="1074" w:author="Joe Heck" w:date="2016-12-29T15:54:00Z">
              <w:r>
                <w:t>Size</w:t>
              </w:r>
            </w:ins>
          </w:p>
        </w:tc>
        <w:tc>
          <w:tcPr>
            <w:tcW w:w="9069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4C7428" w:rsidRDefault="004C7428" w:rsidP="00920BEC">
            <w:pPr>
              <w:spacing w:after="0" w:line="240" w:lineRule="auto"/>
              <w:rPr>
                <w:ins w:id="1075" w:author="Joe Heck" w:date="2016-12-29T15:54:00Z"/>
              </w:rPr>
            </w:pPr>
            <w:ins w:id="1076" w:author="Joe Heck" w:date="2016-12-29T15:54:00Z">
              <w:r>
                <w:t xml:space="preserve">Default (est. 43 </w:t>
              </w:r>
              <w:proofErr w:type="spellStart"/>
              <w:r>
                <w:t>px</w:t>
              </w:r>
              <w:proofErr w:type="spellEnd"/>
              <w:r>
                <w:t xml:space="preserve"> x 43 </w:t>
              </w:r>
              <w:proofErr w:type="spellStart"/>
              <w:proofErr w:type="gramStart"/>
              <w:r>
                <w:t>px</w:t>
              </w:r>
              <w:proofErr w:type="spellEnd"/>
              <w:r>
                <w:t xml:space="preserve">)  </w:t>
              </w:r>
              <w:r w:rsidRPr="004C7428">
                <w:t>(</w:t>
              </w:r>
              <w:proofErr w:type="gramEnd"/>
              <w:r w:rsidRPr="004C7428">
                <w:t>Should we use the same sizes Table vs Image???)</w:t>
              </w:r>
            </w:ins>
          </w:p>
        </w:tc>
      </w:tr>
    </w:tbl>
    <w:p w:rsidR="00807AE9" w:rsidRPr="00F50BFC" w:rsidRDefault="00807AE9">
      <w:pPr>
        <w:rPr>
          <w:ins w:id="1077" w:author="Joe Heck" w:date="2016-12-16T11:44:00Z"/>
        </w:rPr>
      </w:pPr>
    </w:p>
    <w:p w:rsidR="002F1C08" w:rsidRPr="004D6FE1" w:rsidDel="002F1C08" w:rsidRDefault="002F1C08">
      <w:pPr>
        <w:pStyle w:val="Heading3"/>
        <w:rPr>
          <w:del w:id="1078" w:author="Joe Heck" w:date="2016-12-12T13:57:00Z"/>
        </w:rPr>
        <w:pPrChange w:id="1079" w:author="Joe Heck" w:date="2016-12-29T14:48:00Z">
          <w:pPr/>
        </w:pPrChange>
      </w:pPr>
    </w:p>
    <w:p w:rsidR="0062316F" w:rsidRDefault="002F1C08">
      <w:pPr>
        <w:pStyle w:val="Heading3"/>
        <w:rPr>
          <w:ins w:id="1080" w:author="Joe Heck" w:date="2016-12-29T14:24:00Z"/>
        </w:rPr>
        <w:pPrChange w:id="1081" w:author="Joe Heck" w:date="2016-12-29T14:48:00Z">
          <w:pPr>
            <w:pStyle w:val="Heading2"/>
          </w:pPr>
        </w:pPrChange>
      </w:pPr>
      <w:ins w:id="1082" w:author="Joe Heck" w:date="2016-12-12T14:01:00Z">
        <w:r w:rsidRPr="000C252A">
          <w:rPr>
            <w:sz w:val="22"/>
            <w:szCs w:val="22"/>
            <w:rPrChange w:id="1083" w:author="Joe Heck" w:date="2016-12-20T09:02:00Z">
              <w:rPr>
                <w:rFonts w:asciiTheme="majorHAnsi" w:eastAsiaTheme="majorEastAsia" w:hAnsiTheme="majorHAnsi" w:cstheme="majorBidi"/>
                <w:bCs w:val="0"/>
                <w:color w:val="1F4D78" w:themeColor="accent1" w:themeShade="7F"/>
              </w:rPr>
            </w:rPrChange>
          </w:rPr>
          <w:t xml:space="preserve"> </w:t>
        </w:r>
      </w:ins>
      <w:ins w:id="1084" w:author="Joe Heck" w:date="2016-12-29T14:24:00Z">
        <w:r w:rsidR="0062316F">
          <w:t>Shape (</w:t>
        </w:r>
        <w:r w:rsidR="0062316F" w:rsidRPr="00030663">
          <w:fldChar w:fldCharType="begin"/>
        </w:r>
        <w:r w:rsidR="0062316F" w:rsidRPr="00030663">
          <w:instrText xml:space="preserve"> HYPERLINK  \l "_Boxes" </w:instrText>
        </w:r>
        <w:r w:rsidR="0062316F" w:rsidRPr="00030663">
          <w:fldChar w:fldCharType="separate"/>
        </w:r>
        <w:r w:rsidR="0062316F" w:rsidRPr="00030663">
          <w:rPr>
            <w:rStyle w:val="Hyperlink"/>
            <w:color w:val="auto"/>
            <w:u w:val="none"/>
          </w:rPr>
          <w:t>Box</w:t>
        </w:r>
        <w:r w:rsidR="0062316F" w:rsidRPr="00030663">
          <w:fldChar w:fldCharType="end"/>
        </w:r>
        <w:r w:rsidR="0062316F">
          <w:t>)</w:t>
        </w:r>
      </w:ins>
    </w:p>
    <w:p w:rsidR="0062316F" w:rsidRDefault="0062316F">
      <w:pPr>
        <w:pStyle w:val="ListParagraph"/>
        <w:numPr>
          <w:ilvl w:val="0"/>
          <w:numId w:val="48"/>
        </w:numPr>
        <w:spacing w:after="0" w:line="240" w:lineRule="auto"/>
        <w:rPr>
          <w:ins w:id="1085" w:author="Joe Heck" w:date="2016-12-29T14:24:00Z"/>
        </w:rPr>
        <w:pPrChange w:id="1086" w:author="Joe Heck" w:date="2016-12-29T15:53:00Z">
          <w:pPr>
            <w:pStyle w:val="ListParagraph"/>
            <w:numPr>
              <w:numId w:val="35"/>
            </w:numPr>
            <w:tabs>
              <w:tab w:val="num" w:pos="720"/>
            </w:tabs>
            <w:spacing w:after="0" w:line="240" w:lineRule="auto"/>
            <w:ind w:hanging="360"/>
          </w:pPr>
        </w:pPrChange>
      </w:pPr>
      <w:ins w:id="1087" w:author="Joe Heck" w:date="2016-12-29T14:24:00Z">
        <w:r>
          <w:t>Select</w:t>
        </w:r>
        <w:r w:rsidRPr="00030663">
          <w:t xml:space="preserve"> </w:t>
        </w:r>
        <w:proofErr w:type="spellStart"/>
        <w:r w:rsidRPr="00030663">
          <w:t>Snagit</w:t>
        </w:r>
        <w:proofErr w:type="spellEnd"/>
        <w:r w:rsidRPr="00030663">
          <w:t xml:space="preserve"> Editor </w:t>
        </w:r>
        <w:r>
          <w:t xml:space="preserve">&gt; </w:t>
        </w:r>
        <w:r w:rsidRPr="00920BEC">
          <w:rPr>
            <w:b/>
          </w:rPr>
          <w:t>Tools</w:t>
        </w:r>
        <w:r>
          <w:t xml:space="preserve"> tab &gt; </w:t>
        </w:r>
        <w:r w:rsidRPr="00F90C18">
          <w:rPr>
            <w:b/>
          </w:rPr>
          <w:t>Shape</w:t>
        </w:r>
        <w:r w:rsidRPr="00F90C18">
          <w:rPr>
            <w:b/>
            <w:rPrChange w:id="1088" w:author="Joe Heck" w:date="2016-12-29T15:48:00Z">
              <w:rPr/>
            </w:rPrChange>
          </w:rPr>
          <w:t xml:space="preserve"> &gt; </w:t>
        </w:r>
        <w:r w:rsidRPr="00F90C18">
          <w:rPr>
            <w:b/>
          </w:rPr>
          <w:t>Rectangle</w:t>
        </w:r>
      </w:ins>
      <w:ins w:id="1089" w:author="Joe Heck" w:date="2016-12-29T15:47:00Z">
        <w:r w:rsidR="00F90C18" w:rsidRPr="00F90C18">
          <w:rPr>
            <w:b/>
            <w:rPrChange w:id="1090" w:author="Joe Heck" w:date="2016-12-29T15:48:00Z">
              <w:rPr/>
            </w:rPrChange>
          </w:rPr>
          <w:t xml:space="preserve"> </w:t>
        </w:r>
      </w:ins>
      <w:ins w:id="1091" w:author="Joe Heck" w:date="2016-12-29T15:48:00Z">
        <w:r w:rsidR="00F90C18" w:rsidRPr="00F90C18">
          <w:rPr>
            <w:b/>
            <w:rPrChange w:id="1092" w:author="Joe Heck" w:date="2016-12-29T15:48:00Z">
              <w:rPr/>
            </w:rPrChange>
          </w:rPr>
          <w:t xml:space="preserve">&gt; </w:t>
        </w:r>
      </w:ins>
      <w:ins w:id="1093" w:author="Joe Heck" w:date="2016-12-29T15:47:00Z">
        <w:r w:rsidR="00F90C18" w:rsidRPr="00F90C18">
          <w:rPr>
            <w:b/>
            <w:rPrChange w:id="1094" w:author="Joe Heck" w:date="2016-12-29T15:48:00Z">
              <w:rPr/>
            </w:rPrChange>
          </w:rPr>
          <w:t>Outline</w:t>
        </w:r>
      </w:ins>
      <w:ins w:id="1095" w:author="Joe Heck" w:date="2016-12-29T15:48:00Z">
        <w:r w:rsidR="00F90C18" w:rsidRPr="00F90C18">
          <w:rPr>
            <w:rPrChange w:id="1096" w:author="Joe Heck" w:date="2016-12-29T15:48:00Z">
              <w:rPr>
                <w:b/>
              </w:rPr>
            </w:rPrChange>
          </w:rPr>
          <w:t>.</w:t>
        </w:r>
      </w:ins>
    </w:p>
    <w:p w:rsidR="0062316F" w:rsidRDefault="00F90C18">
      <w:pPr>
        <w:numPr>
          <w:ilvl w:val="0"/>
          <w:numId w:val="48"/>
        </w:numPr>
        <w:spacing w:line="240" w:lineRule="auto"/>
        <w:rPr>
          <w:ins w:id="1097" w:author="Joe Heck" w:date="2016-12-29T14:24:00Z"/>
        </w:rPr>
        <w:pPrChange w:id="1098" w:author="Joe Heck" w:date="2016-12-29T15:53:00Z">
          <w:pPr>
            <w:numPr>
              <w:numId w:val="35"/>
            </w:numPr>
            <w:tabs>
              <w:tab w:val="num" w:pos="720"/>
            </w:tabs>
            <w:spacing w:line="240" w:lineRule="auto"/>
            <w:ind w:left="720" w:hanging="360"/>
          </w:pPr>
        </w:pPrChange>
      </w:pPr>
      <w:ins w:id="1099" w:author="Joe Heck" w:date="2016-12-29T15:49:00Z">
        <w:r>
          <w:rPr>
            <w:rStyle w:val="Strong"/>
            <w:rFonts w:eastAsiaTheme="majorEastAsia"/>
            <w:b w:val="0"/>
            <w:color w:val="333333"/>
          </w:rPr>
          <w:t>E</w:t>
        </w:r>
        <w:r w:rsidRPr="00920BEC">
          <w:rPr>
            <w:rStyle w:val="Strong"/>
            <w:rFonts w:eastAsiaTheme="majorEastAsia"/>
            <w:b w:val="0"/>
            <w:color w:val="333333"/>
          </w:rPr>
          <w:t xml:space="preserve">nter </w:t>
        </w:r>
        <w:r>
          <w:t>the values for the settings</w:t>
        </w:r>
        <w:r w:rsidRPr="00920BEC">
          <w:rPr>
            <w:rStyle w:val="Strong"/>
            <w:b w:val="0"/>
            <w:bCs w:val="0"/>
            <w:color w:val="333333"/>
          </w:rPr>
          <w:t>.</w:t>
        </w:r>
      </w:ins>
      <w:ins w:id="1100" w:author="Joe Heck" w:date="2016-12-29T14:24:00Z">
        <w:r w:rsidR="0062316F">
          <w:t xml:space="preserve"> </w:t>
        </w:r>
      </w:ins>
    </w:p>
    <w:tbl>
      <w:tblPr>
        <w:tblW w:w="14127" w:type="dxa"/>
        <w:tblCellSpacing w:w="7" w:type="dxa"/>
        <w:tblBorders>
          <w:top w:val="single" w:sz="6" w:space="0" w:color="DDDDE1"/>
          <w:left w:val="single" w:sz="6" w:space="0" w:color="DDDDE1"/>
          <w:bottom w:val="single" w:sz="6" w:space="0" w:color="DDDDE1"/>
          <w:right w:val="single" w:sz="6" w:space="0" w:color="DDDDE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Pentaho Table"/>
      </w:tblPr>
      <w:tblGrid>
        <w:gridCol w:w="5037"/>
        <w:gridCol w:w="9090"/>
      </w:tblGrid>
      <w:tr w:rsidR="0062316F" w:rsidRPr="00B51A77" w:rsidTr="00920BEC">
        <w:trPr>
          <w:tblCellSpacing w:w="7" w:type="dxa"/>
          <w:ins w:id="1101" w:author="Joe Heck" w:date="2016-12-29T14:24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2316F" w:rsidRPr="00030663" w:rsidRDefault="0062316F" w:rsidP="00920BEC">
            <w:pPr>
              <w:spacing w:after="0" w:line="240" w:lineRule="auto"/>
              <w:rPr>
                <w:ins w:id="1102" w:author="Joe Heck" w:date="2016-12-29T14:24:00Z"/>
              </w:rPr>
            </w:pPr>
            <w:ins w:id="1103" w:author="Joe Heck" w:date="2016-12-29T14:24:00Z">
              <w:r w:rsidRPr="00030663">
                <w:rPr>
                  <w:rStyle w:val="Strong"/>
                </w:rPr>
                <w:t>Element</w:t>
              </w:r>
            </w:ins>
          </w:p>
        </w:tc>
        <w:tc>
          <w:tcPr>
            <w:tcW w:w="9069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2316F" w:rsidRPr="00B51A77" w:rsidRDefault="0062316F" w:rsidP="00920BEC">
            <w:pPr>
              <w:spacing w:after="0" w:line="240" w:lineRule="auto"/>
              <w:rPr>
                <w:ins w:id="1104" w:author="Joe Heck" w:date="2016-12-29T14:24:00Z"/>
              </w:rPr>
            </w:pPr>
            <w:ins w:id="1105" w:author="Joe Heck" w:date="2016-12-29T14:24:00Z">
              <w:r>
                <w:rPr>
                  <w:rStyle w:val="Strong"/>
                </w:rPr>
                <w:t>Setting</w:t>
              </w:r>
            </w:ins>
          </w:p>
        </w:tc>
      </w:tr>
      <w:tr w:rsidR="0062316F" w:rsidRPr="00B51A77" w:rsidTr="00920BEC">
        <w:trPr>
          <w:tblCellSpacing w:w="7" w:type="dxa"/>
          <w:ins w:id="1106" w:author="Joe Heck" w:date="2016-12-29T14:24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2316F" w:rsidRPr="00B51A77" w:rsidRDefault="0062316F" w:rsidP="00920BEC">
            <w:pPr>
              <w:spacing w:after="0" w:line="240" w:lineRule="auto"/>
              <w:rPr>
                <w:ins w:id="1107" w:author="Joe Heck" w:date="2016-12-29T14:24:00Z"/>
              </w:rPr>
            </w:pPr>
            <w:ins w:id="1108" w:author="Joe Heck" w:date="2016-12-29T14:24:00Z">
              <w:r w:rsidRPr="00B51A77">
                <w:t>Color</w:t>
              </w:r>
              <w:r>
                <w:t xml:space="preserve">, </w:t>
              </w:r>
              <w:r w:rsidRPr="00B51A77">
                <w:t>Outline</w:t>
              </w:r>
            </w:ins>
          </w:p>
        </w:tc>
        <w:tc>
          <w:tcPr>
            <w:tcW w:w="9069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2316F" w:rsidRPr="00B51A77" w:rsidRDefault="0062316F" w:rsidP="00920BEC">
            <w:pPr>
              <w:spacing w:after="0" w:line="240" w:lineRule="auto"/>
              <w:rPr>
                <w:ins w:id="1109" w:author="Joe Heck" w:date="2016-12-29T14:24:00Z"/>
              </w:rPr>
            </w:pPr>
            <w:ins w:id="1110" w:author="Joe Heck" w:date="2016-12-29T14:24:00Z">
              <w:r w:rsidRPr="00B51A77">
                <w:t>R:174, G:27, B:39</w:t>
              </w:r>
            </w:ins>
          </w:p>
        </w:tc>
      </w:tr>
      <w:tr w:rsidR="0062316F" w:rsidRPr="00B51A77" w:rsidTr="00920BEC">
        <w:trPr>
          <w:tblCellSpacing w:w="7" w:type="dxa"/>
          <w:ins w:id="1111" w:author="Joe Heck" w:date="2016-12-29T14:24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2316F" w:rsidRPr="00B51A77" w:rsidRDefault="00F90C18" w:rsidP="00920BEC">
            <w:pPr>
              <w:spacing w:after="0" w:line="240" w:lineRule="auto"/>
              <w:rPr>
                <w:ins w:id="1112" w:author="Joe Heck" w:date="2016-12-29T14:24:00Z"/>
              </w:rPr>
            </w:pPr>
            <w:ins w:id="1113" w:author="Joe Heck" w:date="2016-12-29T15:48:00Z">
              <w:r>
                <w:t>Shape</w:t>
              </w:r>
            </w:ins>
          </w:p>
        </w:tc>
        <w:tc>
          <w:tcPr>
            <w:tcW w:w="9069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2316F" w:rsidRPr="00B51A77" w:rsidRDefault="0062316F" w:rsidP="00920BEC">
            <w:pPr>
              <w:spacing w:after="0" w:line="240" w:lineRule="auto"/>
              <w:rPr>
                <w:ins w:id="1114" w:author="Joe Heck" w:date="2016-12-29T14:24:00Z"/>
              </w:rPr>
            </w:pPr>
            <w:ins w:id="1115" w:author="Joe Heck" w:date="2016-12-29T14:24:00Z">
              <w:r w:rsidRPr="00B51A77">
                <w:t>Rectangle</w:t>
              </w:r>
            </w:ins>
          </w:p>
        </w:tc>
      </w:tr>
      <w:tr w:rsidR="0062316F" w:rsidRPr="00B51A77" w:rsidTr="00920BEC">
        <w:trPr>
          <w:tblCellSpacing w:w="7" w:type="dxa"/>
          <w:ins w:id="1116" w:author="Joe Heck" w:date="2016-12-29T14:24:00Z"/>
        </w:trPr>
        <w:tc>
          <w:tcPr>
            <w:tcW w:w="5016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2316F" w:rsidRPr="00B51A77" w:rsidRDefault="0062316F" w:rsidP="00920BEC">
            <w:pPr>
              <w:spacing w:after="0" w:line="240" w:lineRule="auto"/>
              <w:rPr>
                <w:ins w:id="1117" w:author="Joe Heck" w:date="2016-12-29T14:24:00Z"/>
              </w:rPr>
            </w:pPr>
            <w:ins w:id="1118" w:author="Joe Heck" w:date="2016-12-29T14:24:00Z">
              <w:r w:rsidRPr="00B51A77">
                <w:t>Width</w:t>
              </w:r>
            </w:ins>
          </w:p>
        </w:tc>
        <w:tc>
          <w:tcPr>
            <w:tcW w:w="9069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2316F" w:rsidRPr="00B51A77" w:rsidRDefault="0062316F" w:rsidP="00920BEC">
            <w:pPr>
              <w:spacing w:after="0" w:line="240" w:lineRule="auto"/>
              <w:rPr>
                <w:ins w:id="1119" w:author="Joe Heck" w:date="2016-12-29T14:24:00Z"/>
              </w:rPr>
            </w:pPr>
            <w:ins w:id="1120" w:author="Joe Heck" w:date="2016-12-29T14:24:00Z">
              <w:r w:rsidRPr="00B51A77">
                <w:t>4</w:t>
              </w:r>
              <w:r>
                <w:t xml:space="preserve"> </w:t>
              </w:r>
              <w:proofErr w:type="spellStart"/>
              <w:r w:rsidRPr="00B51A77">
                <w:t>px</w:t>
              </w:r>
              <w:proofErr w:type="spellEnd"/>
            </w:ins>
          </w:p>
        </w:tc>
      </w:tr>
    </w:tbl>
    <w:p w:rsidR="0062316F" w:rsidRDefault="0062316F" w:rsidP="0062316F">
      <w:pPr>
        <w:rPr>
          <w:ins w:id="1121" w:author="Joe Heck" w:date="2016-12-29T14:24:00Z"/>
        </w:rPr>
      </w:pPr>
    </w:p>
    <w:p w:rsidR="002F1C08" w:rsidRPr="000C252A" w:rsidRDefault="002F1C08">
      <w:pPr>
        <w:pStyle w:val="NormalWeb"/>
        <w:rPr>
          <w:ins w:id="1122" w:author="Joe Heck" w:date="2016-12-12T13:52:00Z"/>
          <w:sz w:val="22"/>
          <w:szCs w:val="22"/>
          <w:rPrChange w:id="1123" w:author="Joe Heck" w:date="2016-12-20T09:02:00Z">
            <w:rPr>
              <w:ins w:id="1124" w:author="Joe Heck" w:date="2016-12-12T13:52:00Z"/>
            </w:rPr>
          </w:rPrChange>
        </w:rPr>
        <w:pPrChange w:id="1125" w:author="Joe Heck" w:date="2016-12-19T14:32:00Z">
          <w:pPr>
            <w:pStyle w:val="Heading3"/>
          </w:pPr>
        </w:pPrChange>
      </w:pPr>
    </w:p>
    <w:p w:rsidR="0036674B" w:rsidRDefault="0036674B">
      <w:pPr>
        <w:rPr>
          <w:ins w:id="1126" w:author="Joe Heck" w:date="2016-12-21T07:26:00Z"/>
        </w:rPr>
        <w:pPrChange w:id="1127" w:author="Joe Heck" w:date="2016-12-19T14:32:00Z">
          <w:pPr>
            <w:pStyle w:val="NormalWeb"/>
          </w:pPr>
        </w:pPrChange>
      </w:pPr>
    </w:p>
    <w:p w:rsidR="004D6FE1" w:rsidRPr="00084B85" w:rsidDel="00C33637" w:rsidRDefault="004D6FE1">
      <w:pPr>
        <w:pStyle w:val="Heading2"/>
        <w:rPr>
          <w:del w:id="1128" w:author="Joe Heck" w:date="2016-12-27T09:52:00Z"/>
        </w:rPr>
        <w:pPrChange w:id="1129" w:author="Joe Heck" w:date="2016-12-21T07:33:00Z">
          <w:pPr>
            <w:pStyle w:val="NormalWeb"/>
          </w:pPr>
        </w:pPrChange>
      </w:pPr>
      <w:del w:id="1130" w:author="Joe Heck" w:date="2016-12-27T09:52:00Z">
        <w:r w:rsidRPr="00084B85" w:rsidDel="00C33637">
          <w:delText>Saving Images </w:delText>
        </w:r>
      </w:del>
    </w:p>
    <w:p w:rsidR="004D6FE1" w:rsidRPr="000C252A" w:rsidDel="000C252A" w:rsidRDefault="004D6FE1">
      <w:pPr>
        <w:pStyle w:val="ListParagraph"/>
        <w:numPr>
          <w:ilvl w:val="0"/>
          <w:numId w:val="3"/>
        </w:numPr>
        <w:rPr>
          <w:del w:id="1131" w:author="Joe Heck" w:date="2016-12-20T09:03:00Z"/>
        </w:rPr>
        <w:pPrChange w:id="1132" w:author="Joe Heck" w:date="2016-12-20T09:03:00Z">
          <w:pPr/>
        </w:pPrChange>
      </w:pPr>
      <w:del w:id="1133" w:author="Joe Heck" w:date="2016-12-27T09:52:00Z">
        <w:r w:rsidRPr="000C252A" w:rsidDel="00C33637">
          <w:delText xml:space="preserve">Save </w:delText>
        </w:r>
      </w:del>
      <w:del w:id="1134" w:author="Joe Heck" w:date="2016-12-13T10:13:00Z">
        <w:r w:rsidRPr="000C252A" w:rsidDel="00735C2B">
          <w:delText>each image as .snag and .png for easier updating in the future</w:delText>
        </w:r>
      </w:del>
      <w:del w:id="1135" w:author="Joe Heck" w:date="2016-12-13T10:01:00Z">
        <w:r w:rsidRPr="000C252A" w:rsidDel="000D53C5">
          <w:delText>.</w:delText>
        </w:r>
      </w:del>
    </w:p>
    <w:p w:rsidR="004D6FE1" w:rsidRPr="000C252A" w:rsidDel="000D53C5" w:rsidRDefault="004D6FE1">
      <w:pPr>
        <w:pStyle w:val="ListParagraph"/>
        <w:numPr>
          <w:ilvl w:val="0"/>
          <w:numId w:val="3"/>
        </w:numPr>
        <w:rPr>
          <w:del w:id="1136" w:author="Joe Heck" w:date="2016-12-13T10:04:00Z"/>
        </w:rPr>
      </w:pPr>
      <w:del w:id="1137" w:author="Joe Heck" w:date="2016-12-13T10:04:00Z">
        <w:r w:rsidRPr="000C252A" w:rsidDel="000D53C5">
          <w:delText>Consideration: When the image is uploaded as a .png to the MindToucharticle, it is saved to the page as an attachment and can be accessed, saved, and edited from that page.</w:delText>
        </w:r>
      </w:del>
    </w:p>
    <w:p w:rsidR="004D6FE1" w:rsidRPr="000C252A" w:rsidDel="000D53C5" w:rsidRDefault="004D6FE1">
      <w:pPr>
        <w:pStyle w:val="ListParagraph"/>
        <w:rPr>
          <w:del w:id="1138" w:author="Joe Heck" w:date="2016-12-13T10:04:00Z"/>
        </w:rPr>
        <w:pPrChange w:id="1139" w:author="Joe Heck" w:date="2016-12-19T14:32:00Z">
          <w:pPr>
            <w:pStyle w:val="ListParagraph"/>
            <w:numPr>
              <w:numId w:val="3"/>
            </w:numPr>
            <w:tabs>
              <w:tab w:val="num" w:pos="720"/>
            </w:tabs>
            <w:ind w:hanging="360"/>
          </w:pPr>
        </w:pPrChange>
      </w:pPr>
      <w:del w:id="1140" w:author="Joe Heck" w:date="2016-12-20T09:03:00Z">
        <w:r w:rsidRPr="000C252A" w:rsidDel="000C252A">
          <w:delText>Folder/File structure?</w:delText>
        </w:r>
      </w:del>
    </w:p>
    <w:p w:rsidR="004D6FE1" w:rsidRPr="000D53C5" w:rsidDel="000D53C5" w:rsidRDefault="004D6FE1">
      <w:pPr>
        <w:rPr>
          <w:del w:id="1141" w:author="Joe Heck" w:date="2016-12-13T10:04:00Z"/>
          <w:rFonts w:eastAsia="Times New Roman"/>
          <w:color w:val="333333"/>
        </w:rPr>
      </w:pPr>
      <w:del w:id="1142" w:author="Joe Heck" w:date="2016-12-13T10:00:00Z">
        <w:r w:rsidRPr="000D53C5" w:rsidDel="000D53C5">
          <w:rPr>
            <w:rFonts w:eastAsia="Times New Roman"/>
            <w:color w:val="333333"/>
          </w:rPr>
          <w:delText>Given the above consideration, this may be not as critical as we originally thought</w:delText>
        </w:r>
      </w:del>
      <w:del w:id="1143" w:author="Joe Heck" w:date="2016-12-13T10:04:00Z">
        <w:r w:rsidRPr="000D53C5" w:rsidDel="000D53C5">
          <w:rPr>
            <w:rFonts w:eastAsia="Times New Roman"/>
            <w:color w:val="333333"/>
          </w:rPr>
          <w:delText>.</w:delText>
        </w:r>
      </w:del>
    </w:p>
    <w:p w:rsidR="004D6FE1" w:rsidRPr="004D6FE1" w:rsidDel="00561741" w:rsidRDefault="004D6FE1">
      <w:pPr>
        <w:rPr>
          <w:del w:id="1144" w:author="Joe Heck" w:date="2016-12-13T09:59:00Z"/>
        </w:rPr>
      </w:pPr>
      <w:del w:id="1145" w:author="Joe Heck" w:date="2016-12-13T10:01:00Z">
        <w:r w:rsidRPr="00561741" w:rsidDel="000D53C5">
          <w:delText>File naming? Ex., PUC_Analyzer_FieldLayout_Attribute.png OR PucAnalyzerFieldLayoutAttribute?</w:delText>
        </w:r>
      </w:del>
    </w:p>
    <w:p w:rsidR="00B7063F" w:rsidRDefault="00B7063F"/>
    <w:sectPr w:rsidR="00B7063F" w:rsidSect="00357083">
      <w:pgSz w:w="15840" w:h="12240" w:orient="landscape"/>
      <w:pgMar w:top="720" w:right="720" w:bottom="720" w:left="720" w:header="720" w:footer="720" w:gutter="0"/>
      <w:cols w:space="720"/>
      <w:docGrid w:linePitch="360"/>
      <w:sectPrChange w:id="1146" w:author="Joe Heck" w:date="2016-12-13T10:25:00Z">
        <w:sectPr w:rsidR="00B7063F" w:rsidSect="00357083">
          <w:pgMar w:top="1440" w:right="1440" w:bottom="1440" w:left="1440" w:header="720" w:footer="720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74075"/>
    <w:multiLevelType w:val="hybridMultilevel"/>
    <w:tmpl w:val="6FA6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31D65"/>
    <w:multiLevelType w:val="hybridMultilevel"/>
    <w:tmpl w:val="1F0437B0"/>
    <w:lvl w:ilvl="0" w:tplc="70028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85070"/>
    <w:multiLevelType w:val="hybridMultilevel"/>
    <w:tmpl w:val="C49AB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F5EFA"/>
    <w:multiLevelType w:val="multilevel"/>
    <w:tmpl w:val="ADDA1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4F1703"/>
    <w:multiLevelType w:val="hybridMultilevel"/>
    <w:tmpl w:val="FC8A0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303F2"/>
    <w:multiLevelType w:val="multilevel"/>
    <w:tmpl w:val="FE083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011738"/>
    <w:multiLevelType w:val="hybridMultilevel"/>
    <w:tmpl w:val="C49AB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82378"/>
    <w:multiLevelType w:val="multilevel"/>
    <w:tmpl w:val="D8F0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AE2CFB"/>
    <w:multiLevelType w:val="hybridMultilevel"/>
    <w:tmpl w:val="B05EA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06D57"/>
    <w:multiLevelType w:val="hybridMultilevel"/>
    <w:tmpl w:val="F5067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B1C67"/>
    <w:multiLevelType w:val="multilevel"/>
    <w:tmpl w:val="3CF87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270577"/>
    <w:multiLevelType w:val="hybridMultilevel"/>
    <w:tmpl w:val="C49AB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6D6BA4"/>
    <w:multiLevelType w:val="multilevel"/>
    <w:tmpl w:val="8A9CF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717242"/>
    <w:multiLevelType w:val="hybridMultilevel"/>
    <w:tmpl w:val="1AAA3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D56CAC"/>
    <w:multiLevelType w:val="multilevel"/>
    <w:tmpl w:val="FE083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4556C6"/>
    <w:multiLevelType w:val="multilevel"/>
    <w:tmpl w:val="88A8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CC055D"/>
    <w:multiLevelType w:val="multilevel"/>
    <w:tmpl w:val="FE083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C727D6"/>
    <w:multiLevelType w:val="hybridMultilevel"/>
    <w:tmpl w:val="03648020"/>
    <w:lvl w:ilvl="0" w:tplc="70028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46A6F"/>
    <w:multiLevelType w:val="hybridMultilevel"/>
    <w:tmpl w:val="D342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FE1C80"/>
    <w:multiLevelType w:val="hybridMultilevel"/>
    <w:tmpl w:val="1B3C1F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9D244B0"/>
    <w:multiLevelType w:val="hybridMultilevel"/>
    <w:tmpl w:val="C49AB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EA58AF"/>
    <w:multiLevelType w:val="multilevel"/>
    <w:tmpl w:val="DB828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223CAE"/>
    <w:multiLevelType w:val="hybridMultilevel"/>
    <w:tmpl w:val="4F060488"/>
    <w:lvl w:ilvl="0" w:tplc="70028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AB6C03"/>
    <w:multiLevelType w:val="hybridMultilevel"/>
    <w:tmpl w:val="4F060488"/>
    <w:lvl w:ilvl="0" w:tplc="70028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C51BE5"/>
    <w:multiLevelType w:val="multilevel"/>
    <w:tmpl w:val="8A9CF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3B296A"/>
    <w:multiLevelType w:val="hybridMultilevel"/>
    <w:tmpl w:val="C49AB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2A7EF3"/>
    <w:multiLevelType w:val="multilevel"/>
    <w:tmpl w:val="01DEE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532832"/>
    <w:multiLevelType w:val="multilevel"/>
    <w:tmpl w:val="FE083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27005F"/>
    <w:multiLevelType w:val="hybridMultilevel"/>
    <w:tmpl w:val="8F1A4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6865F8"/>
    <w:multiLevelType w:val="hybridMultilevel"/>
    <w:tmpl w:val="9E083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618DE"/>
    <w:multiLevelType w:val="hybridMultilevel"/>
    <w:tmpl w:val="6CD00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0E796A"/>
    <w:multiLevelType w:val="hybridMultilevel"/>
    <w:tmpl w:val="C49AB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31B47"/>
    <w:multiLevelType w:val="multilevel"/>
    <w:tmpl w:val="575249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 w15:restartNumberingAfterBreak="0">
    <w:nsid w:val="63225572"/>
    <w:multiLevelType w:val="hybridMultilevel"/>
    <w:tmpl w:val="76D064C0"/>
    <w:lvl w:ilvl="0" w:tplc="70028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B25E8"/>
    <w:multiLevelType w:val="multilevel"/>
    <w:tmpl w:val="FE083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1734FF"/>
    <w:multiLevelType w:val="multilevel"/>
    <w:tmpl w:val="57524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7C439A"/>
    <w:multiLevelType w:val="multilevel"/>
    <w:tmpl w:val="EE14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02055E1"/>
    <w:multiLevelType w:val="hybridMultilevel"/>
    <w:tmpl w:val="A5EA7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849A9"/>
    <w:multiLevelType w:val="hybridMultilevel"/>
    <w:tmpl w:val="1D14FED2"/>
    <w:lvl w:ilvl="0" w:tplc="70028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9F20B1"/>
    <w:multiLevelType w:val="multilevel"/>
    <w:tmpl w:val="FE083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5"/>
  </w:num>
  <w:num w:numId="3">
    <w:abstractNumId w:val="36"/>
  </w:num>
  <w:num w:numId="4">
    <w:abstractNumId w:val="37"/>
  </w:num>
  <w:num w:numId="5">
    <w:abstractNumId w:val="13"/>
  </w:num>
  <w:num w:numId="6">
    <w:abstractNumId w:val="21"/>
    <w:lvlOverride w:ilvl="0">
      <w:startOverride w:val="1"/>
    </w:lvlOverride>
  </w:num>
  <w:num w:numId="7">
    <w:abstractNumId w:val="21"/>
  </w:num>
  <w:num w:numId="8">
    <w:abstractNumId w:val="21"/>
    <w:lvlOverride w:ilvl="0">
      <w:startOverride w:val="3"/>
    </w:lvlOverride>
  </w:num>
  <w:num w:numId="9">
    <w:abstractNumId w:val="10"/>
    <w:lvlOverride w:ilvl="0">
      <w:startOverride w:val="1"/>
    </w:lvlOverride>
  </w:num>
  <w:num w:numId="10">
    <w:abstractNumId w:val="10"/>
    <w:lvlOverride w:ilvl="0">
      <w:startOverride w:val="2"/>
    </w:lvlOverride>
  </w:num>
  <w:num w:numId="11">
    <w:abstractNumId w:val="10"/>
    <w:lvlOverride w:ilvl="0">
      <w:startOverride w:val="3"/>
    </w:lvlOverride>
  </w:num>
  <w:num w:numId="12">
    <w:abstractNumId w:val="10"/>
  </w:num>
  <w:num w:numId="13">
    <w:abstractNumId w:val="10"/>
    <w:lvlOverride w:ilvl="0">
      <w:startOverride w:val="5"/>
    </w:lvlOverride>
  </w:num>
  <w:num w:numId="14">
    <w:abstractNumId w:val="4"/>
  </w:num>
  <w:num w:numId="15">
    <w:abstractNumId w:val="29"/>
  </w:num>
  <w:num w:numId="16">
    <w:abstractNumId w:val="12"/>
  </w:num>
  <w:num w:numId="17">
    <w:abstractNumId w:val="32"/>
  </w:num>
  <w:num w:numId="18">
    <w:abstractNumId w:val="24"/>
  </w:num>
  <w:num w:numId="19">
    <w:abstractNumId w:val="30"/>
  </w:num>
  <w:num w:numId="20">
    <w:abstractNumId w:val="11"/>
  </w:num>
  <w:num w:numId="21">
    <w:abstractNumId w:val="0"/>
  </w:num>
  <w:num w:numId="22">
    <w:abstractNumId w:val="35"/>
  </w:num>
  <w:num w:numId="23">
    <w:abstractNumId w:val="28"/>
  </w:num>
  <w:num w:numId="24">
    <w:abstractNumId w:val="8"/>
  </w:num>
  <w:num w:numId="25">
    <w:abstractNumId w:val="19"/>
  </w:num>
  <w:num w:numId="26">
    <w:abstractNumId w:val="7"/>
    <w:lvlOverride w:ilvl="0">
      <w:startOverride w:val="1"/>
    </w:lvlOverride>
  </w:num>
  <w:num w:numId="27">
    <w:abstractNumId w:val="7"/>
    <w:lvlOverride w:ilvl="0">
      <w:startOverride w:val="2"/>
    </w:lvlOverride>
  </w:num>
  <w:num w:numId="28">
    <w:abstractNumId w:val="3"/>
    <w:lvlOverride w:ilvl="0">
      <w:startOverride w:val="1"/>
    </w:lvlOverride>
  </w:num>
  <w:num w:numId="29">
    <w:abstractNumId w:val="38"/>
  </w:num>
  <w:num w:numId="30">
    <w:abstractNumId w:val="6"/>
  </w:num>
  <w:num w:numId="31">
    <w:abstractNumId w:val="25"/>
  </w:num>
  <w:num w:numId="32">
    <w:abstractNumId w:val="20"/>
  </w:num>
  <w:num w:numId="33">
    <w:abstractNumId w:val="17"/>
  </w:num>
  <w:num w:numId="34">
    <w:abstractNumId w:val="5"/>
    <w:lvlOverride w:ilvl="0">
      <w:startOverride w:val="2"/>
    </w:lvlOverride>
  </w:num>
  <w:num w:numId="35">
    <w:abstractNumId w:val="5"/>
  </w:num>
  <w:num w:numId="36">
    <w:abstractNumId w:val="39"/>
  </w:num>
  <w:num w:numId="37">
    <w:abstractNumId w:val="27"/>
  </w:num>
  <w:num w:numId="38">
    <w:abstractNumId w:val="16"/>
  </w:num>
  <w:num w:numId="39">
    <w:abstractNumId w:val="14"/>
  </w:num>
  <w:num w:numId="40">
    <w:abstractNumId w:val="31"/>
  </w:num>
  <w:num w:numId="41">
    <w:abstractNumId w:val="18"/>
  </w:num>
  <w:num w:numId="42">
    <w:abstractNumId w:val="9"/>
  </w:num>
  <w:num w:numId="43">
    <w:abstractNumId w:val="2"/>
  </w:num>
  <w:num w:numId="44">
    <w:abstractNumId w:val="33"/>
  </w:num>
  <w:num w:numId="45">
    <w:abstractNumId w:val="22"/>
  </w:num>
  <w:num w:numId="46">
    <w:abstractNumId w:val="23"/>
  </w:num>
  <w:num w:numId="47">
    <w:abstractNumId w:val="1"/>
  </w:num>
  <w:num w:numId="48">
    <w:abstractNumId w:val="3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e Heck">
    <w15:presenceInfo w15:providerId="AD" w15:userId="S-1-5-21-3515013708-678258590-2614230829-46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FE1"/>
    <w:rsid w:val="0000246E"/>
    <w:rsid w:val="00017250"/>
    <w:rsid w:val="00032C96"/>
    <w:rsid w:val="00045253"/>
    <w:rsid w:val="00054EA3"/>
    <w:rsid w:val="000703EA"/>
    <w:rsid w:val="00082EF1"/>
    <w:rsid w:val="00084B85"/>
    <w:rsid w:val="000A0E49"/>
    <w:rsid w:val="000A333D"/>
    <w:rsid w:val="000B049F"/>
    <w:rsid w:val="000B27FE"/>
    <w:rsid w:val="000C02B7"/>
    <w:rsid w:val="000C252A"/>
    <w:rsid w:val="000D2E4F"/>
    <w:rsid w:val="000D4306"/>
    <w:rsid w:val="000D53C5"/>
    <w:rsid w:val="00102622"/>
    <w:rsid w:val="00106751"/>
    <w:rsid w:val="001141DA"/>
    <w:rsid w:val="00123EA4"/>
    <w:rsid w:val="001276CA"/>
    <w:rsid w:val="001377B4"/>
    <w:rsid w:val="001517E0"/>
    <w:rsid w:val="00173918"/>
    <w:rsid w:val="001775C7"/>
    <w:rsid w:val="00182465"/>
    <w:rsid w:val="00187E3E"/>
    <w:rsid w:val="00193E4E"/>
    <w:rsid w:val="001B0467"/>
    <w:rsid w:val="001B07AD"/>
    <w:rsid w:val="001B7DA6"/>
    <w:rsid w:val="001D00D0"/>
    <w:rsid w:val="001D5562"/>
    <w:rsid w:val="001D5EFB"/>
    <w:rsid w:val="001E101B"/>
    <w:rsid w:val="001E3083"/>
    <w:rsid w:val="002504A2"/>
    <w:rsid w:val="00250C20"/>
    <w:rsid w:val="002537A5"/>
    <w:rsid w:val="00273724"/>
    <w:rsid w:val="0027467F"/>
    <w:rsid w:val="002766CE"/>
    <w:rsid w:val="00282C89"/>
    <w:rsid w:val="00283BE1"/>
    <w:rsid w:val="002942CB"/>
    <w:rsid w:val="002B4039"/>
    <w:rsid w:val="002B69D3"/>
    <w:rsid w:val="002C220D"/>
    <w:rsid w:val="002E2A08"/>
    <w:rsid w:val="002E4D76"/>
    <w:rsid w:val="002F1C08"/>
    <w:rsid w:val="002F6D07"/>
    <w:rsid w:val="00304B3A"/>
    <w:rsid w:val="0031036A"/>
    <w:rsid w:val="00320D72"/>
    <w:rsid w:val="00344080"/>
    <w:rsid w:val="0034666A"/>
    <w:rsid w:val="003542D5"/>
    <w:rsid w:val="0035437B"/>
    <w:rsid w:val="00357083"/>
    <w:rsid w:val="00363A4F"/>
    <w:rsid w:val="0036674B"/>
    <w:rsid w:val="003870D3"/>
    <w:rsid w:val="003A1C94"/>
    <w:rsid w:val="003C228D"/>
    <w:rsid w:val="003C4E39"/>
    <w:rsid w:val="003D04E1"/>
    <w:rsid w:val="003E428E"/>
    <w:rsid w:val="00425A30"/>
    <w:rsid w:val="00426D44"/>
    <w:rsid w:val="00427F9D"/>
    <w:rsid w:val="00444FE2"/>
    <w:rsid w:val="004C1D28"/>
    <w:rsid w:val="004C3579"/>
    <w:rsid w:val="004C4E0C"/>
    <w:rsid w:val="004C7428"/>
    <w:rsid w:val="004D6FE1"/>
    <w:rsid w:val="004D76A3"/>
    <w:rsid w:val="004E3898"/>
    <w:rsid w:val="004F58B9"/>
    <w:rsid w:val="00512077"/>
    <w:rsid w:val="0051593A"/>
    <w:rsid w:val="005169E9"/>
    <w:rsid w:val="00520943"/>
    <w:rsid w:val="0052166E"/>
    <w:rsid w:val="00523710"/>
    <w:rsid w:val="00524DC3"/>
    <w:rsid w:val="00543431"/>
    <w:rsid w:val="00543F6C"/>
    <w:rsid w:val="00561741"/>
    <w:rsid w:val="00561D34"/>
    <w:rsid w:val="005861AA"/>
    <w:rsid w:val="005A0B2A"/>
    <w:rsid w:val="005D28BB"/>
    <w:rsid w:val="005F1847"/>
    <w:rsid w:val="005F1F19"/>
    <w:rsid w:val="005F3ADF"/>
    <w:rsid w:val="005F6B7D"/>
    <w:rsid w:val="005F7CFC"/>
    <w:rsid w:val="0060759D"/>
    <w:rsid w:val="0062316F"/>
    <w:rsid w:val="0063540A"/>
    <w:rsid w:val="0065397F"/>
    <w:rsid w:val="00656648"/>
    <w:rsid w:val="006A4AF3"/>
    <w:rsid w:val="006A6B53"/>
    <w:rsid w:val="006B5BCB"/>
    <w:rsid w:val="006C2D5F"/>
    <w:rsid w:val="006C6077"/>
    <w:rsid w:val="006D299D"/>
    <w:rsid w:val="006E007E"/>
    <w:rsid w:val="006E2448"/>
    <w:rsid w:val="00703F3E"/>
    <w:rsid w:val="00704570"/>
    <w:rsid w:val="00711CA1"/>
    <w:rsid w:val="00725EBF"/>
    <w:rsid w:val="00735C2B"/>
    <w:rsid w:val="00742038"/>
    <w:rsid w:val="0075220D"/>
    <w:rsid w:val="007630C1"/>
    <w:rsid w:val="007640E7"/>
    <w:rsid w:val="00767D9B"/>
    <w:rsid w:val="00771027"/>
    <w:rsid w:val="007A08D5"/>
    <w:rsid w:val="007C3ECB"/>
    <w:rsid w:val="007C5461"/>
    <w:rsid w:val="007C6A2E"/>
    <w:rsid w:val="007E21A1"/>
    <w:rsid w:val="007F35F4"/>
    <w:rsid w:val="00807AE9"/>
    <w:rsid w:val="0085114E"/>
    <w:rsid w:val="00851FCC"/>
    <w:rsid w:val="008522EF"/>
    <w:rsid w:val="008663CB"/>
    <w:rsid w:val="00873DDE"/>
    <w:rsid w:val="00887E85"/>
    <w:rsid w:val="008B662D"/>
    <w:rsid w:val="008C0591"/>
    <w:rsid w:val="008D247E"/>
    <w:rsid w:val="008D4A79"/>
    <w:rsid w:val="008E0057"/>
    <w:rsid w:val="00917D8E"/>
    <w:rsid w:val="00954920"/>
    <w:rsid w:val="0096139A"/>
    <w:rsid w:val="00975207"/>
    <w:rsid w:val="009C6873"/>
    <w:rsid w:val="009D4ED3"/>
    <w:rsid w:val="009D5EA7"/>
    <w:rsid w:val="009F3CAE"/>
    <w:rsid w:val="009F5E89"/>
    <w:rsid w:val="00A16DE1"/>
    <w:rsid w:val="00A33C70"/>
    <w:rsid w:val="00A35C31"/>
    <w:rsid w:val="00A501BA"/>
    <w:rsid w:val="00AA7A05"/>
    <w:rsid w:val="00AD4335"/>
    <w:rsid w:val="00AE60B4"/>
    <w:rsid w:val="00AE6B41"/>
    <w:rsid w:val="00B43315"/>
    <w:rsid w:val="00B51A77"/>
    <w:rsid w:val="00B52A2A"/>
    <w:rsid w:val="00B55704"/>
    <w:rsid w:val="00B602AD"/>
    <w:rsid w:val="00B63AEF"/>
    <w:rsid w:val="00B641C2"/>
    <w:rsid w:val="00B7063F"/>
    <w:rsid w:val="00B74B2A"/>
    <w:rsid w:val="00B80F3E"/>
    <w:rsid w:val="00B83E23"/>
    <w:rsid w:val="00BB1CF8"/>
    <w:rsid w:val="00BD346C"/>
    <w:rsid w:val="00BF74D7"/>
    <w:rsid w:val="00C05A3D"/>
    <w:rsid w:val="00C102A2"/>
    <w:rsid w:val="00C224BA"/>
    <w:rsid w:val="00C22F88"/>
    <w:rsid w:val="00C33637"/>
    <w:rsid w:val="00C350B5"/>
    <w:rsid w:val="00C42AB4"/>
    <w:rsid w:val="00C436AF"/>
    <w:rsid w:val="00C60E18"/>
    <w:rsid w:val="00C70A22"/>
    <w:rsid w:val="00CC2734"/>
    <w:rsid w:val="00CC64C8"/>
    <w:rsid w:val="00CD158D"/>
    <w:rsid w:val="00CD293E"/>
    <w:rsid w:val="00CF3F3B"/>
    <w:rsid w:val="00D20E32"/>
    <w:rsid w:val="00D305E6"/>
    <w:rsid w:val="00D3396B"/>
    <w:rsid w:val="00D33E90"/>
    <w:rsid w:val="00D35E93"/>
    <w:rsid w:val="00D467B8"/>
    <w:rsid w:val="00D879D0"/>
    <w:rsid w:val="00D96E82"/>
    <w:rsid w:val="00DE0AE1"/>
    <w:rsid w:val="00DF49A3"/>
    <w:rsid w:val="00E06CA3"/>
    <w:rsid w:val="00E075FD"/>
    <w:rsid w:val="00E113D8"/>
    <w:rsid w:val="00E135C5"/>
    <w:rsid w:val="00E44BC5"/>
    <w:rsid w:val="00E82F9F"/>
    <w:rsid w:val="00E84CFF"/>
    <w:rsid w:val="00E93D46"/>
    <w:rsid w:val="00EC0C25"/>
    <w:rsid w:val="00EF7820"/>
    <w:rsid w:val="00F014F5"/>
    <w:rsid w:val="00F02532"/>
    <w:rsid w:val="00F07775"/>
    <w:rsid w:val="00F13D80"/>
    <w:rsid w:val="00F36CF6"/>
    <w:rsid w:val="00F37EF0"/>
    <w:rsid w:val="00F44742"/>
    <w:rsid w:val="00F50BFC"/>
    <w:rsid w:val="00F80E96"/>
    <w:rsid w:val="00F90C18"/>
    <w:rsid w:val="00FA3E13"/>
    <w:rsid w:val="00FA7708"/>
    <w:rsid w:val="00FD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952CA"/>
  <w15:chartTrackingRefBased/>
  <w15:docId w15:val="{5B891BBB-1827-4A1F-8756-B51FE6D2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D2E4F"/>
    <w:rPr>
      <w:rFonts w:ascii="Open Sans" w:hAnsi="Open Sans" w:cs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C96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54"/>
      <w:szCs w:val="32"/>
    </w:rPr>
  </w:style>
  <w:style w:type="paragraph" w:styleId="Heading2">
    <w:name w:val="heading 2"/>
    <w:basedOn w:val="Normal"/>
    <w:link w:val="Heading2Char"/>
    <w:uiPriority w:val="9"/>
    <w:qFormat/>
    <w:rsid w:val="00FD2010"/>
    <w:pPr>
      <w:spacing w:before="100" w:beforeAutospacing="1" w:after="100" w:afterAutospacing="1" w:line="240" w:lineRule="auto"/>
      <w:outlineLvl w:val="1"/>
    </w:pPr>
    <w:rPr>
      <w:rFonts w:eastAsia="Times New Roman"/>
      <w:bCs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54EA3"/>
    <w:pPr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C96"/>
    <w:rPr>
      <w:rFonts w:ascii="Open Sans" w:eastAsiaTheme="majorEastAsia" w:hAnsi="Open Sans" w:cstheme="majorBidi"/>
      <w:color w:val="2E74B5" w:themeColor="accent1" w:themeShade="BF"/>
      <w:sz w:val="5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2010"/>
    <w:rPr>
      <w:rFonts w:ascii="Open Sans" w:eastAsia="Times New Roman" w:hAnsi="Open Sans" w:cs="Open Sans"/>
      <w:bCs/>
      <w:sz w:val="36"/>
      <w:szCs w:val="36"/>
    </w:rPr>
  </w:style>
  <w:style w:type="character" w:customStyle="1" w:styleId="Title1">
    <w:name w:val="Title1"/>
    <w:basedOn w:val="DefaultParagraphFont"/>
    <w:rsid w:val="004D6FE1"/>
  </w:style>
  <w:style w:type="character" w:styleId="Hyperlink">
    <w:name w:val="Hyperlink"/>
    <w:basedOn w:val="DefaultParagraphFont"/>
    <w:uiPriority w:val="99"/>
    <w:unhideWhenUsed/>
    <w:rsid w:val="004D6FE1"/>
    <w:rPr>
      <w:color w:val="0000FF"/>
      <w:u w:val="single"/>
    </w:rPr>
  </w:style>
  <w:style w:type="character" w:customStyle="1" w:styleId="status">
    <w:name w:val="status"/>
    <w:basedOn w:val="DefaultParagraphFont"/>
    <w:rsid w:val="004D6FE1"/>
  </w:style>
  <w:style w:type="character" w:customStyle="1" w:styleId="apple-converted-space">
    <w:name w:val="apple-converted-space"/>
    <w:basedOn w:val="DefaultParagraphFont"/>
    <w:rsid w:val="004D6FE1"/>
  </w:style>
  <w:style w:type="paragraph" w:styleId="NormalWeb">
    <w:name w:val="Normal (Web)"/>
    <w:basedOn w:val="Normal"/>
    <w:uiPriority w:val="99"/>
    <w:unhideWhenUsed/>
    <w:rsid w:val="004D6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6FE1"/>
    <w:rPr>
      <w:b/>
      <w:bCs/>
    </w:rPr>
  </w:style>
  <w:style w:type="paragraph" w:styleId="Revision">
    <w:name w:val="Revision"/>
    <w:hidden/>
    <w:uiPriority w:val="99"/>
    <w:semiHidden/>
    <w:rsid w:val="006B5B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B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BC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54EA3"/>
    <w:rPr>
      <w:rFonts w:ascii="Open Sans" w:eastAsia="Times New Roman" w:hAnsi="Open Sans" w:cs="Open Sans"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F37EF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703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7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6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https://help.pentaho.com/UX_and_Documentation_Home/Screen_Capture_Guide/Setting_Up_SnagIt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12004</TotalTime>
  <Pages>10</Pages>
  <Words>1634</Words>
  <Characters>9319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Heck</dc:creator>
  <cp:keywords/>
  <dc:description/>
  <cp:lastModifiedBy>Joe Heck</cp:lastModifiedBy>
  <cp:revision>109</cp:revision>
  <dcterms:created xsi:type="dcterms:W3CDTF">2016-12-12T16:24:00Z</dcterms:created>
  <dcterms:modified xsi:type="dcterms:W3CDTF">2017-01-03T15:28:00Z</dcterms:modified>
</cp:coreProperties>
</file>